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EE32B" w14:textId="77777777" w:rsidR="000414D0" w:rsidRDefault="000414D0" w:rsidP="000414D0">
      <w:pPr>
        <w:jc w:val="center"/>
        <w:rPr>
          <w:rFonts w:cs="Arial"/>
          <w:b/>
          <w:color w:val="FFFFFF"/>
          <w:sz w:val="48"/>
          <w:szCs w:val="48"/>
        </w:rPr>
      </w:pPr>
      <w:r>
        <w:rPr>
          <w:rFonts w:cs="Arial"/>
          <w:b/>
          <w:noProof/>
          <w:color w:val="FFFFFF"/>
          <w:sz w:val="48"/>
          <w:szCs w:val="48"/>
          <w:lang w:eastAsia="en-US"/>
        </w:rPr>
        <w:drawing>
          <wp:inline distT="0" distB="0" distL="0" distR="0" wp14:anchorId="0E64C0A5" wp14:editId="4A3F2B8B">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14:paraId="5BADD052" w14:textId="77777777" w:rsidR="000414D0" w:rsidRDefault="00407445" w:rsidP="000414D0">
      <w:pPr>
        <w:jc w:val="center"/>
        <w:rPr>
          <w:rFonts w:cs="Arial"/>
          <w:b/>
          <w:color w:val="FFFFFF"/>
          <w:sz w:val="48"/>
          <w:szCs w:val="48"/>
        </w:rPr>
      </w:pPr>
      <w:r>
        <w:rPr>
          <w:noProof/>
          <w:lang w:eastAsia="en-US"/>
        </w:rPr>
        <mc:AlternateContent>
          <mc:Choice Requires="wps">
            <w:drawing>
              <wp:anchor distT="0" distB="0" distL="114300" distR="114300" simplePos="0" relativeHeight="251659264" behindDoc="0" locked="0" layoutInCell="1" allowOverlap="1" wp14:anchorId="747656C6" wp14:editId="7AEBDD9E">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14:paraId="2667D051" w14:textId="77777777"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14:paraId="77AF6C12" w14:textId="77777777"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77777777"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14:paraId="3CF833F9" w14:textId="77777777"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656C6"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14:paraId="2667D051" w14:textId="77777777"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14:paraId="77AF6C12" w14:textId="77777777"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77777777"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14:paraId="3CF833F9" w14:textId="77777777"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v:textbox>
              </v:rect>
            </w:pict>
          </mc:Fallback>
        </mc:AlternateContent>
      </w:r>
    </w:p>
    <w:p w14:paraId="361DC29D" w14:textId="77777777" w:rsidR="000414D0" w:rsidRDefault="000414D0" w:rsidP="000414D0">
      <w:pPr>
        <w:jc w:val="center"/>
        <w:rPr>
          <w:rFonts w:cs="Arial"/>
          <w:b/>
          <w:color w:val="FFFFFF"/>
          <w:sz w:val="48"/>
          <w:szCs w:val="48"/>
        </w:rPr>
      </w:pPr>
    </w:p>
    <w:p w14:paraId="2EBFDF4C" w14:textId="77777777" w:rsidR="000414D0" w:rsidRDefault="000414D0" w:rsidP="000414D0">
      <w:pPr>
        <w:jc w:val="center"/>
        <w:rPr>
          <w:rFonts w:cs="Arial"/>
          <w:b/>
          <w:color w:val="FFFFFF"/>
          <w:sz w:val="48"/>
          <w:szCs w:val="48"/>
        </w:rPr>
      </w:pPr>
    </w:p>
    <w:p w14:paraId="11E62D6B" w14:textId="77777777" w:rsidR="000414D0" w:rsidRDefault="000414D0" w:rsidP="000414D0">
      <w:pPr>
        <w:jc w:val="center"/>
        <w:rPr>
          <w:rFonts w:cs="Arial"/>
          <w:b/>
          <w:color w:val="FFFFFF"/>
          <w:sz w:val="48"/>
          <w:szCs w:val="48"/>
        </w:rPr>
      </w:pPr>
    </w:p>
    <w:p w14:paraId="46692E4C" w14:textId="77777777" w:rsidR="000414D0" w:rsidRDefault="000414D0" w:rsidP="000414D0">
      <w:pPr>
        <w:jc w:val="center"/>
        <w:rPr>
          <w:rFonts w:cs="Arial"/>
          <w:b/>
          <w:color w:val="FFFFFF"/>
          <w:sz w:val="48"/>
          <w:szCs w:val="48"/>
        </w:rPr>
      </w:pPr>
    </w:p>
    <w:p w14:paraId="4C21FDF0" w14:textId="77777777" w:rsidR="000414D0" w:rsidRDefault="000414D0" w:rsidP="000414D0">
      <w:pPr>
        <w:jc w:val="center"/>
        <w:rPr>
          <w:rFonts w:cs="Arial"/>
          <w:sz w:val="24"/>
        </w:rPr>
      </w:pPr>
      <w:r>
        <w:rPr>
          <w:rFonts w:cs="Arial"/>
          <w:sz w:val="24"/>
        </w:rPr>
        <w:t>Martijn Schuemie</w:t>
      </w:r>
    </w:p>
    <w:p w14:paraId="4F17C258" w14:textId="77777777" w:rsidR="000414D0" w:rsidRDefault="000414D0" w:rsidP="000414D0">
      <w:pPr>
        <w:jc w:val="center"/>
        <w:rPr>
          <w:rFonts w:cs="Arial"/>
          <w:sz w:val="24"/>
        </w:rPr>
      </w:pPr>
      <w:r>
        <w:rPr>
          <w:rFonts w:cs="Arial"/>
          <w:sz w:val="24"/>
        </w:rPr>
        <w:t>Erica Voss</w:t>
      </w:r>
    </w:p>
    <w:p w14:paraId="5D8781DC" w14:textId="77777777" w:rsidR="000414D0" w:rsidRDefault="000414D0" w:rsidP="000414D0">
      <w:pPr>
        <w:jc w:val="center"/>
        <w:rPr>
          <w:rFonts w:cs="Arial"/>
          <w:sz w:val="24"/>
        </w:rPr>
      </w:pPr>
      <w:r>
        <w:rPr>
          <w:rFonts w:cs="Arial"/>
          <w:sz w:val="24"/>
        </w:rPr>
        <w:t>Patrick Ryan</w:t>
      </w:r>
    </w:p>
    <w:p w14:paraId="328DB13C" w14:textId="77777777" w:rsidR="000414D0" w:rsidRDefault="000414D0" w:rsidP="000414D0">
      <w:pPr>
        <w:jc w:val="center"/>
        <w:rPr>
          <w:rFonts w:cs="Arial"/>
          <w:sz w:val="24"/>
        </w:rPr>
      </w:pPr>
      <w:r>
        <w:rPr>
          <w:rFonts w:cs="Arial"/>
          <w:sz w:val="24"/>
        </w:rPr>
        <w:t>Chris Knoll</w:t>
      </w:r>
    </w:p>
    <w:p w14:paraId="00D51C40" w14:textId="77777777" w:rsidR="000414D0" w:rsidRDefault="000414D0">
      <w:pPr>
        <w:rPr>
          <w:sz w:val="36"/>
        </w:rPr>
      </w:pPr>
    </w:p>
    <w:p w14:paraId="0AA96160" w14:textId="77777777" w:rsidR="000414D0" w:rsidRDefault="000414D0">
      <w:pPr>
        <w:rPr>
          <w:sz w:val="36"/>
        </w:rPr>
      </w:pPr>
    </w:p>
    <w:bookmarkStart w:id="0" w:name="_Toc432967671" w:displacedByCustomXml="next"/>
    <w:bookmarkStart w:id="1" w:name="_Toc432967672" w:displacedByCustomXml="next"/>
    <w:bookmarkStart w:id="2" w:name="_Toc417965623" w:displacedByCustomXml="next"/>
    <w:bookmarkStart w:id="3" w:name="_Toc324892617" w:displacedByCustomXml="next"/>
    <w:bookmarkStart w:id="4" w:name="_Toc241467598" w:displacedByCustomXml="next"/>
    <w:bookmarkStart w:id="5" w:name="_Toc236724481" w:displacedByCustomXml="next"/>
    <w:bookmarkStart w:id="6" w:name="_Toc233537013" w:displacedByCustomXml="next"/>
    <w:bookmarkStart w:id="7" w:name="_Toc23205710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14:paraId="1F09541B" w14:textId="77777777" w:rsidR="00DF09E6" w:rsidRDefault="00DF09E6">
          <w:pPr>
            <w:pStyle w:val="TOCHeading"/>
          </w:pPr>
          <w:r>
            <w:t>Contents</w:t>
          </w:r>
        </w:p>
        <w:p w14:paraId="43EC3F93" w14:textId="77777777" w:rsidR="00E356B4" w:rsidRDefault="00DF09E6">
          <w:pPr>
            <w:pStyle w:val="TOC1"/>
            <w:tabs>
              <w:tab w:val="right" w:leader="dot" w:pos="9350"/>
            </w:tabs>
            <w:rPr>
              <w:noProof/>
            </w:rPr>
          </w:pPr>
          <w:r>
            <w:fldChar w:fldCharType="begin"/>
          </w:r>
          <w:r>
            <w:instrText xml:space="preserve"> TOC \o "1-3" \h \z \u </w:instrText>
          </w:r>
          <w:r>
            <w:fldChar w:fldCharType="separate"/>
          </w:r>
          <w:hyperlink w:anchor="_Toc466987732" w:history="1">
            <w:r w:rsidR="00E356B4" w:rsidRPr="00AD1323">
              <w:rPr>
                <w:rStyle w:val="Hyperlink"/>
                <w:noProof/>
              </w:rPr>
              <w:t>Introduction</w:t>
            </w:r>
            <w:r w:rsidR="00E356B4">
              <w:rPr>
                <w:noProof/>
                <w:webHidden/>
              </w:rPr>
              <w:tab/>
            </w:r>
            <w:r w:rsidR="00E356B4">
              <w:rPr>
                <w:noProof/>
                <w:webHidden/>
              </w:rPr>
              <w:fldChar w:fldCharType="begin"/>
            </w:r>
            <w:r w:rsidR="00E356B4">
              <w:rPr>
                <w:noProof/>
                <w:webHidden/>
              </w:rPr>
              <w:instrText xml:space="preserve"> PAGEREF _Toc466987732 \h </w:instrText>
            </w:r>
            <w:r w:rsidR="00E356B4">
              <w:rPr>
                <w:noProof/>
                <w:webHidden/>
              </w:rPr>
            </w:r>
            <w:r w:rsidR="00E356B4">
              <w:rPr>
                <w:noProof/>
                <w:webHidden/>
              </w:rPr>
              <w:fldChar w:fldCharType="separate"/>
            </w:r>
            <w:r w:rsidR="00E356B4">
              <w:rPr>
                <w:noProof/>
                <w:webHidden/>
              </w:rPr>
              <w:t>3</w:t>
            </w:r>
            <w:r w:rsidR="00E356B4">
              <w:rPr>
                <w:noProof/>
                <w:webHidden/>
              </w:rPr>
              <w:fldChar w:fldCharType="end"/>
            </w:r>
          </w:hyperlink>
        </w:p>
        <w:p w14:paraId="594FCF97" w14:textId="77777777" w:rsidR="00E356B4" w:rsidRDefault="007619A7">
          <w:pPr>
            <w:pStyle w:val="TOC1"/>
            <w:tabs>
              <w:tab w:val="right" w:leader="dot" w:pos="9350"/>
            </w:tabs>
            <w:rPr>
              <w:noProof/>
            </w:rPr>
          </w:pPr>
          <w:hyperlink w:anchor="_Toc466987733" w:history="1">
            <w:r w:rsidR="00E356B4" w:rsidRPr="00AD1323">
              <w:rPr>
                <w:rStyle w:val="Hyperlink"/>
                <w:noProof/>
              </w:rPr>
              <w:t>Source Data Mapping Approach</w:t>
            </w:r>
            <w:r w:rsidR="00E356B4">
              <w:rPr>
                <w:noProof/>
                <w:webHidden/>
              </w:rPr>
              <w:tab/>
            </w:r>
            <w:r w:rsidR="00E356B4">
              <w:rPr>
                <w:noProof/>
                <w:webHidden/>
              </w:rPr>
              <w:fldChar w:fldCharType="begin"/>
            </w:r>
            <w:r w:rsidR="00E356B4">
              <w:rPr>
                <w:noProof/>
                <w:webHidden/>
              </w:rPr>
              <w:instrText xml:space="preserve"> PAGEREF _Toc466987733 \h </w:instrText>
            </w:r>
            <w:r w:rsidR="00E356B4">
              <w:rPr>
                <w:noProof/>
                <w:webHidden/>
              </w:rPr>
            </w:r>
            <w:r w:rsidR="00E356B4">
              <w:rPr>
                <w:noProof/>
                <w:webHidden/>
              </w:rPr>
              <w:fldChar w:fldCharType="separate"/>
            </w:r>
            <w:r w:rsidR="00E356B4">
              <w:rPr>
                <w:noProof/>
                <w:webHidden/>
              </w:rPr>
              <w:t>3</w:t>
            </w:r>
            <w:r w:rsidR="00E356B4">
              <w:rPr>
                <w:noProof/>
                <w:webHidden/>
              </w:rPr>
              <w:fldChar w:fldCharType="end"/>
            </w:r>
          </w:hyperlink>
        </w:p>
        <w:p w14:paraId="65DBCCA3" w14:textId="77777777" w:rsidR="00E356B4" w:rsidRDefault="007619A7">
          <w:pPr>
            <w:pStyle w:val="TOC1"/>
            <w:tabs>
              <w:tab w:val="right" w:leader="dot" w:pos="9350"/>
            </w:tabs>
            <w:rPr>
              <w:noProof/>
            </w:rPr>
          </w:pPr>
          <w:hyperlink w:anchor="_Toc466987734" w:history="1">
            <w:r w:rsidR="00E356B4" w:rsidRPr="00AD1323">
              <w:rPr>
                <w:rStyle w:val="Hyperlink"/>
                <w:noProof/>
              </w:rPr>
              <w:t>Data Mapping</w:t>
            </w:r>
            <w:r w:rsidR="00E356B4">
              <w:rPr>
                <w:noProof/>
                <w:webHidden/>
              </w:rPr>
              <w:tab/>
            </w:r>
            <w:r w:rsidR="00E356B4">
              <w:rPr>
                <w:noProof/>
                <w:webHidden/>
              </w:rPr>
              <w:fldChar w:fldCharType="begin"/>
            </w:r>
            <w:r w:rsidR="00E356B4">
              <w:rPr>
                <w:noProof/>
                <w:webHidden/>
              </w:rPr>
              <w:instrText xml:space="preserve"> PAGEREF _Toc466987734 \h </w:instrText>
            </w:r>
            <w:r w:rsidR="00E356B4">
              <w:rPr>
                <w:noProof/>
                <w:webHidden/>
              </w:rPr>
            </w:r>
            <w:r w:rsidR="00E356B4">
              <w:rPr>
                <w:noProof/>
                <w:webHidden/>
              </w:rPr>
              <w:fldChar w:fldCharType="separate"/>
            </w:r>
            <w:r w:rsidR="00E356B4">
              <w:rPr>
                <w:noProof/>
                <w:webHidden/>
              </w:rPr>
              <w:t>4</w:t>
            </w:r>
            <w:r w:rsidR="00E356B4">
              <w:rPr>
                <w:noProof/>
                <w:webHidden/>
              </w:rPr>
              <w:fldChar w:fldCharType="end"/>
            </w:r>
          </w:hyperlink>
        </w:p>
        <w:p w14:paraId="3C4681ED" w14:textId="77777777" w:rsidR="00E356B4" w:rsidRDefault="007619A7">
          <w:pPr>
            <w:pStyle w:val="TOC2"/>
            <w:tabs>
              <w:tab w:val="right" w:leader="dot" w:pos="9350"/>
            </w:tabs>
            <w:rPr>
              <w:noProof/>
            </w:rPr>
          </w:pPr>
          <w:hyperlink w:anchor="_Toc466987735" w:history="1">
            <w:r w:rsidR="00E356B4" w:rsidRPr="00AD1323">
              <w:rPr>
                <w:rStyle w:val="Hyperlink"/>
                <w:noProof/>
              </w:rPr>
              <w:t>Table name: person</w:t>
            </w:r>
            <w:r w:rsidR="00E356B4">
              <w:rPr>
                <w:noProof/>
                <w:webHidden/>
              </w:rPr>
              <w:tab/>
            </w:r>
            <w:r w:rsidR="00E356B4">
              <w:rPr>
                <w:noProof/>
                <w:webHidden/>
              </w:rPr>
              <w:fldChar w:fldCharType="begin"/>
            </w:r>
            <w:r w:rsidR="00E356B4">
              <w:rPr>
                <w:noProof/>
                <w:webHidden/>
              </w:rPr>
              <w:instrText xml:space="preserve"> PAGEREF _Toc466987735 \h </w:instrText>
            </w:r>
            <w:r w:rsidR="00E356B4">
              <w:rPr>
                <w:noProof/>
                <w:webHidden/>
              </w:rPr>
            </w:r>
            <w:r w:rsidR="00E356B4">
              <w:rPr>
                <w:noProof/>
                <w:webHidden/>
              </w:rPr>
              <w:fldChar w:fldCharType="separate"/>
            </w:r>
            <w:r w:rsidR="00E356B4">
              <w:rPr>
                <w:noProof/>
                <w:webHidden/>
              </w:rPr>
              <w:t>4</w:t>
            </w:r>
            <w:r w:rsidR="00E356B4">
              <w:rPr>
                <w:noProof/>
                <w:webHidden/>
              </w:rPr>
              <w:fldChar w:fldCharType="end"/>
            </w:r>
          </w:hyperlink>
        </w:p>
        <w:p w14:paraId="77F32C79" w14:textId="77777777" w:rsidR="00E356B4" w:rsidRDefault="007619A7">
          <w:pPr>
            <w:pStyle w:val="TOC2"/>
            <w:tabs>
              <w:tab w:val="right" w:leader="dot" w:pos="9350"/>
            </w:tabs>
            <w:rPr>
              <w:noProof/>
            </w:rPr>
          </w:pPr>
          <w:hyperlink w:anchor="_Toc466987736" w:history="1">
            <w:r w:rsidR="00E356B4" w:rsidRPr="00AD1323">
              <w:rPr>
                <w:rStyle w:val="Hyperlink"/>
                <w:noProof/>
              </w:rPr>
              <w:t>Table name: visit_occurrence</w:t>
            </w:r>
            <w:r w:rsidR="00E356B4">
              <w:rPr>
                <w:noProof/>
                <w:webHidden/>
              </w:rPr>
              <w:tab/>
            </w:r>
            <w:r w:rsidR="00E356B4">
              <w:rPr>
                <w:noProof/>
                <w:webHidden/>
              </w:rPr>
              <w:fldChar w:fldCharType="begin"/>
            </w:r>
            <w:r w:rsidR="00E356B4">
              <w:rPr>
                <w:noProof/>
                <w:webHidden/>
              </w:rPr>
              <w:instrText xml:space="preserve"> PAGEREF _Toc466987736 \h </w:instrText>
            </w:r>
            <w:r w:rsidR="00E356B4">
              <w:rPr>
                <w:noProof/>
                <w:webHidden/>
              </w:rPr>
            </w:r>
            <w:r w:rsidR="00E356B4">
              <w:rPr>
                <w:noProof/>
                <w:webHidden/>
              </w:rPr>
              <w:fldChar w:fldCharType="separate"/>
            </w:r>
            <w:r w:rsidR="00E356B4">
              <w:rPr>
                <w:noProof/>
                <w:webHidden/>
              </w:rPr>
              <w:t>7</w:t>
            </w:r>
            <w:r w:rsidR="00E356B4">
              <w:rPr>
                <w:noProof/>
                <w:webHidden/>
              </w:rPr>
              <w:fldChar w:fldCharType="end"/>
            </w:r>
          </w:hyperlink>
        </w:p>
        <w:p w14:paraId="46FE13D2" w14:textId="77777777" w:rsidR="00E356B4" w:rsidRDefault="007619A7">
          <w:pPr>
            <w:pStyle w:val="TOC2"/>
            <w:tabs>
              <w:tab w:val="right" w:leader="dot" w:pos="9350"/>
            </w:tabs>
            <w:rPr>
              <w:noProof/>
            </w:rPr>
          </w:pPr>
          <w:hyperlink w:anchor="_Toc466987737" w:history="1">
            <w:r w:rsidR="00E356B4" w:rsidRPr="00AD1323">
              <w:rPr>
                <w:rStyle w:val="Hyperlink"/>
                <w:noProof/>
              </w:rPr>
              <w:t>Table name: observation_period</w:t>
            </w:r>
            <w:r w:rsidR="00E356B4">
              <w:rPr>
                <w:noProof/>
                <w:webHidden/>
              </w:rPr>
              <w:tab/>
            </w:r>
            <w:r w:rsidR="00E356B4">
              <w:rPr>
                <w:noProof/>
                <w:webHidden/>
              </w:rPr>
              <w:fldChar w:fldCharType="begin"/>
            </w:r>
            <w:r w:rsidR="00E356B4">
              <w:rPr>
                <w:noProof/>
                <w:webHidden/>
              </w:rPr>
              <w:instrText xml:space="preserve"> PAGEREF _Toc466987737 \h </w:instrText>
            </w:r>
            <w:r w:rsidR="00E356B4">
              <w:rPr>
                <w:noProof/>
                <w:webHidden/>
              </w:rPr>
            </w:r>
            <w:r w:rsidR="00E356B4">
              <w:rPr>
                <w:noProof/>
                <w:webHidden/>
              </w:rPr>
              <w:fldChar w:fldCharType="separate"/>
            </w:r>
            <w:r w:rsidR="00E356B4">
              <w:rPr>
                <w:noProof/>
                <w:webHidden/>
              </w:rPr>
              <w:t>9</w:t>
            </w:r>
            <w:r w:rsidR="00E356B4">
              <w:rPr>
                <w:noProof/>
                <w:webHidden/>
              </w:rPr>
              <w:fldChar w:fldCharType="end"/>
            </w:r>
          </w:hyperlink>
        </w:p>
        <w:p w14:paraId="1C4B2E7E" w14:textId="77777777" w:rsidR="00E356B4" w:rsidRDefault="007619A7">
          <w:pPr>
            <w:pStyle w:val="TOC2"/>
            <w:tabs>
              <w:tab w:val="right" w:leader="dot" w:pos="9350"/>
            </w:tabs>
            <w:rPr>
              <w:noProof/>
            </w:rPr>
          </w:pPr>
          <w:hyperlink w:anchor="_Toc466987738" w:history="1">
            <w:r w:rsidR="00E356B4" w:rsidRPr="00AD1323">
              <w:rPr>
                <w:rStyle w:val="Hyperlink"/>
                <w:noProof/>
              </w:rPr>
              <w:t>Table name: location</w:t>
            </w:r>
            <w:r w:rsidR="00E356B4">
              <w:rPr>
                <w:noProof/>
                <w:webHidden/>
              </w:rPr>
              <w:tab/>
            </w:r>
            <w:r w:rsidR="00E356B4">
              <w:rPr>
                <w:noProof/>
                <w:webHidden/>
              </w:rPr>
              <w:fldChar w:fldCharType="begin"/>
            </w:r>
            <w:r w:rsidR="00E356B4">
              <w:rPr>
                <w:noProof/>
                <w:webHidden/>
              </w:rPr>
              <w:instrText xml:space="preserve"> PAGEREF _Toc466987738 \h </w:instrText>
            </w:r>
            <w:r w:rsidR="00E356B4">
              <w:rPr>
                <w:noProof/>
                <w:webHidden/>
              </w:rPr>
            </w:r>
            <w:r w:rsidR="00E356B4">
              <w:rPr>
                <w:noProof/>
                <w:webHidden/>
              </w:rPr>
              <w:fldChar w:fldCharType="separate"/>
            </w:r>
            <w:r w:rsidR="00E356B4">
              <w:rPr>
                <w:noProof/>
                <w:webHidden/>
              </w:rPr>
              <w:t>10</w:t>
            </w:r>
            <w:r w:rsidR="00E356B4">
              <w:rPr>
                <w:noProof/>
                <w:webHidden/>
              </w:rPr>
              <w:fldChar w:fldCharType="end"/>
            </w:r>
          </w:hyperlink>
        </w:p>
        <w:p w14:paraId="0B434B07" w14:textId="77777777" w:rsidR="00E356B4" w:rsidRDefault="007619A7">
          <w:pPr>
            <w:pStyle w:val="TOC2"/>
            <w:tabs>
              <w:tab w:val="right" w:leader="dot" w:pos="9350"/>
            </w:tabs>
            <w:rPr>
              <w:noProof/>
            </w:rPr>
          </w:pPr>
          <w:hyperlink w:anchor="_Toc466987739" w:history="1">
            <w:r w:rsidR="00E356B4" w:rsidRPr="00AD1323">
              <w:rPr>
                <w:rStyle w:val="Hyperlink"/>
                <w:noProof/>
              </w:rPr>
              <w:t>Table name: care_site</w:t>
            </w:r>
            <w:r w:rsidR="00E356B4">
              <w:rPr>
                <w:noProof/>
                <w:webHidden/>
              </w:rPr>
              <w:tab/>
            </w:r>
            <w:r w:rsidR="00E356B4">
              <w:rPr>
                <w:noProof/>
                <w:webHidden/>
              </w:rPr>
              <w:fldChar w:fldCharType="begin"/>
            </w:r>
            <w:r w:rsidR="00E356B4">
              <w:rPr>
                <w:noProof/>
                <w:webHidden/>
              </w:rPr>
              <w:instrText xml:space="preserve"> PAGEREF _Toc466987739 \h </w:instrText>
            </w:r>
            <w:r w:rsidR="00E356B4">
              <w:rPr>
                <w:noProof/>
                <w:webHidden/>
              </w:rPr>
            </w:r>
            <w:r w:rsidR="00E356B4">
              <w:rPr>
                <w:noProof/>
                <w:webHidden/>
              </w:rPr>
              <w:fldChar w:fldCharType="separate"/>
            </w:r>
            <w:r w:rsidR="00E356B4">
              <w:rPr>
                <w:noProof/>
                <w:webHidden/>
              </w:rPr>
              <w:t>12</w:t>
            </w:r>
            <w:r w:rsidR="00E356B4">
              <w:rPr>
                <w:noProof/>
                <w:webHidden/>
              </w:rPr>
              <w:fldChar w:fldCharType="end"/>
            </w:r>
          </w:hyperlink>
        </w:p>
        <w:p w14:paraId="2FA20850" w14:textId="77777777" w:rsidR="00E356B4" w:rsidRDefault="007619A7">
          <w:pPr>
            <w:pStyle w:val="TOC2"/>
            <w:tabs>
              <w:tab w:val="right" w:leader="dot" w:pos="9350"/>
            </w:tabs>
            <w:rPr>
              <w:noProof/>
            </w:rPr>
          </w:pPr>
          <w:hyperlink w:anchor="_Toc466987740" w:history="1">
            <w:r w:rsidR="00E356B4" w:rsidRPr="00AD1323">
              <w:rPr>
                <w:rStyle w:val="Hyperlink"/>
                <w:noProof/>
              </w:rPr>
              <w:t>Table name: condition_occurrence</w:t>
            </w:r>
            <w:r w:rsidR="00E356B4">
              <w:rPr>
                <w:noProof/>
                <w:webHidden/>
              </w:rPr>
              <w:tab/>
            </w:r>
            <w:r w:rsidR="00E356B4">
              <w:rPr>
                <w:noProof/>
                <w:webHidden/>
              </w:rPr>
              <w:fldChar w:fldCharType="begin"/>
            </w:r>
            <w:r w:rsidR="00E356B4">
              <w:rPr>
                <w:noProof/>
                <w:webHidden/>
              </w:rPr>
              <w:instrText xml:space="preserve"> PAGEREF _Toc466987740 \h </w:instrText>
            </w:r>
            <w:r w:rsidR="00E356B4">
              <w:rPr>
                <w:noProof/>
                <w:webHidden/>
              </w:rPr>
            </w:r>
            <w:r w:rsidR="00E356B4">
              <w:rPr>
                <w:noProof/>
                <w:webHidden/>
              </w:rPr>
              <w:fldChar w:fldCharType="separate"/>
            </w:r>
            <w:r w:rsidR="00E356B4">
              <w:rPr>
                <w:noProof/>
                <w:webHidden/>
              </w:rPr>
              <w:t>13</w:t>
            </w:r>
            <w:r w:rsidR="00E356B4">
              <w:rPr>
                <w:noProof/>
                <w:webHidden/>
              </w:rPr>
              <w:fldChar w:fldCharType="end"/>
            </w:r>
          </w:hyperlink>
        </w:p>
        <w:p w14:paraId="7625A473" w14:textId="77777777" w:rsidR="00E356B4" w:rsidRDefault="007619A7">
          <w:pPr>
            <w:pStyle w:val="TOC2"/>
            <w:tabs>
              <w:tab w:val="right" w:leader="dot" w:pos="9350"/>
            </w:tabs>
            <w:rPr>
              <w:noProof/>
            </w:rPr>
          </w:pPr>
          <w:hyperlink w:anchor="_Toc466987741" w:history="1">
            <w:r w:rsidR="00E356B4" w:rsidRPr="00AD1323">
              <w:rPr>
                <w:rStyle w:val="Hyperlink"/>
                <w:noProof/>
              </w:rPr>
              <w:t>Table name: death</w:t>
            </w:r>
            <w:r w:rsidR="00E356B4">
              <w:rPr>
                <w:noProof/>
                <w:webHidden/>
              </w:rPr>
              <w:tab/>
            </w:r>
            <w:r w:rsidR="00E356B4">
              <w:rPr>
                <w:noProof/>
                <w:webHidden/>
              </w:rPr>
              <w:fldChar w:fldCharType="begin"/>
            </w:r>
            <w:r w:rsidR="00E356B4">
              <w:rPr>
                <w:noProof/>
                <w:webHidden/>
              </w:rPr>
              <w:instrText xml:space="preserve"> PAGEREF _Toc466987741 \h </w:instrText>
            </w:r>
            <w:r w:rsidR="00E356B4">
              <w:rPr>
                <w:noProof/>
                <w:webHidden/>
              </w:rPr>
            </w:r>
            <w:r w:rsidR="00E356B4">
              <w:rPr>
                <w:noProof/>
                <w:webHidden/>
              </w:rPr>
              <w:fldChar w:fldCharType="separate"/>
            </w:r>
            <w:r w:rsidR="00E356B4">
              <w:rPr>
                <w:noProof/>
                <w:webHidden/>
              </w:rPr>
              <w:t>16</w:t>
            </w:r>
            <w:r w:rsidR="00E356B4">
              <w:rPr>
                <w:noProof/>
                <w:webHidden/>
              </w:rPr>
              <w:fldChar w:fldCharType="end"/>
            </w:r>
          </w:hyperlink>
        </w:p>
        <w:p w14:paraId="1D22C33F" w14:textId="77777777" w:rsidR="00E356B4" w:rsidRDefault="007619A7">
          <w:pPr>
            <w:pStyle w:val="TOC2"/>
            <w:tabs>
              <w:tab w:val="right" w:leader="dot" w:pos="9350"/>
            </w:tabs>
            <w:rPr>
              <w:noProof/>
            </w:rPr>
          </w:pPr>
          <w:hyperlink w:anchor="_Toc466987742" w:history="1">
            <w:r w:rsidR="00E356B4" w:rsidRPr="00AD1323">
              <w:rPr>
                <w:rStyle w:val="Hyperlink"/>
                <w:noProof/>
              </w:rPr>
              <w:t>Table name: procedure_occurrence</w:t>
            </w:r>
            <w:r w:rsidR="00E356B4">
              <w:rPr>
                <w:noProof/>
                <w:webHidden/>
              </w:rPr>
              <w:tab/>
            </w:r>
            <w:r w:rsidR="00E356B4">
              <w:rPr>
                <w:noProof/>
                <w:webHidden/>
              </w:rPr>
              <w:fldChar w:fldCharType="begin"/>
            </w:r>
            <w:r w:rsidR="00E356B4">
              <w:rPr>
                <w:noProof/>
                <w:webHidden/>
              </w:rPr>
              <w:instrText xml:space="preserve"> PAGEREF _Toc466987742 \h </w:instrText>
            </w:r>
            <w:r w:rsidR="00E356B4">
              <w:rPr>
                <w:noProof/>
                <w:webHidden/>
              </w:rPr>
            </w:r>
            <w:r w:rsidR="00E356B4">
              <w:rPr>
                <w:noProof/>
                <w:webHidden/>
              </w:rPr>
              <w:fldChar w:fldCharType="separate"/>
            </w:r>
            <w:r w:rsidR="00E356B4">
              <w:rPr>
                <w:noProof/>
                <w:webHidden/>
              </w:rPr>
              <w:t>17</w:t>
            </w:r>
            <w:r w:rsidR="00E356B4">
              <w:rPr>
                <w:noProof/>
                <w:webHidden/>
              </w:rPr>
              <w:fldChar w:fldCharType="end"/>
            </w:r>
          </w:hyperlink>
        </w:p>
        <w:p w14:paraId="59A8F7EA" w14:textId="77777777" w:rsidR="00E356B4" w:rsidRDefault="007619A7">
          <w:pPr>
            <w:pStyle w:val="TOC2"/>
            <w:tabs>
              <w:tab w:val="right" w:leader="dot" w:pos="9350"/>
            </w:tabs>
            <w:rPr>
              <w:noProof/>
            </w:rPr>
          </w:pPr>
          <w:hyperlink w:anchor="_Toc466987743" w:history="1">
            <w:r w:rsidR="00E356B4" w:rsidRPr="00AD1323">
              <w:rPr>
                <w:rStyle w:val="Hyperlink"/>
                <w:noProof/>
              </w:rPr>
              <w:t>Table name: measurement</w:t>
            </w:r>
            <w:r w:rsidR="00E356B4">
              <w:rPr>
                <w:noProof/>
                <w:webHidden/>
              </w:rPr>
              <w:tab/>
            </w:r>
            <w:r w:rsidR="00E356B4">
              <w:rPr>
                <w:noProof/>
                <w:webHidden/>
              </w:rPr>
              <w:fldChar w:fldCharType="begin"/>
            </w:r>
            <w:r w:rsidR="00E356B4">
              <w:rPr>
                <w:noProof/>
                <w:webHidden/>
              </w:rPr>
              <w:instrText xml:space="preserve"> PAGEREF _Toc466987743 \h </w:instrText>
            </w:r>
            <w:r w:rsidR="00E356B4">
              <w:rPr>
                <w:noProof/>
                <w:webHidden/>
              </w:rPr>
            </w:r>
            <w:r w:rsidR="00E356B4">
              <w:rPr>
                <w:noProof/>
                <w:webHidden/>
              </w:rPr>
              <w:fldChar w:fldCharType="separate"/>
            </w:r>
            <w:r w:rsidR="00E356B4">
              <w:rPr>
                <w:noProof/>
                <w:webHidden/>
              </w:rPr>
              <w:t>22</w:t>
            </w:r>
            <w:r w:rsidR="00E356B4">
              <w:rPr>
                <w:noProof/>
                <w:webHidden/>
              </w:rPr>
              <w:fldChar w:fldCharType="end"/>
            </w:r>
          </w:hyperlink>
        </w:p>
        <w:p w14:paraId="423BB668" w14:textId="77777777" w:rsidR="00E356B4" w:rsidRDefault="007619A7">
          <w:pPr>
            <w:pStyle w:val="TOC2"/>
            <w:tabs>
              <w:tab w:val="right" w:leader="dot" w:pos="9350"/>
            </w:tabs>
            <w:rPr>
              <w:noProof/>
            </w:rPr>
          </w:pPr>
          <w:hyperlink w:anchor="_Toc466987744" w:history="1">
            <w:r w:rsidR="00E356B4" w:rsidRPr="00AD1323">
              <w:rPr>
                <w:rStyle w:val="Hyperlink"/>
                <w:noProof/>
              </w:rPr>
              <w:t>Table name: observation</w:t>
            </w:r>
            <w:r w:rsidR="00E356B4">
              <w:rPr>
                <w:noProof/>
                <w:webHidden/>
              </w:rPr>
              <w:tab/>
            </w:r>
            <w:r w:rsidR="00E356B4">
              <w:rPr>
                <w:noProof/>
                <w:webHidden/>
              </w:rPr>
              <w:fldChar w:fldCharType="begin"/>
            </w:r>
            <w:r w:rsidR="00E356B4">
              <w:rPr>
                <w:noProof/>
                <w:webHidden/>
              </w:rPr>
              <w:instrText xml:space="preserve"> PAGEREF _Toc466987744 \h </w:instrText>
            </w:r>
            <w:r w:rsidR="00E356B4">
              <w:rPr>
                <w:noProof/>
                <w:webHidden/>
              </w:rPr>
            </w:r>
            <w:r w:rsidR="00E356B4">
              <w:rPr>
                <w:noProof/>
                <w:webHidden/>
              </w:rPr>
              <w:fldChar w:fldCharType="separate"/>
            </w:r>
            <w:r w:rsidR="00E356B4">
              <w:rPr>
                <w:noProof/>
                <w:webHidden/>
              </w:rPr>
              <w:t>25</w:t>
            </w:r>
            <w:r w:rsidR="00E356B4">
              <w:rPr>
                <w:noProof/>
                <w:webHidden/>
              </w:rPr>
              <w:fldChar w:fldCharType="end"/>
            </w:r>
          </w:hyperlink>
        </w:p>
        <w:p w14:paraId="07D18AED" w14:textId="77777777" w:rsidR="00E356B4" w:rsidRDefault="007619A7">
          <w:pPr>
            <w:pStyle w:val="TOC2"/>
            <w:tabs>
              <w:tab w:val="right" w:leader="dot" w:pos="9350"/>
            </w:tabs>
            <w:rPr>
              <w:noProof/>
            </w:rPr>
          </w:pPr>
          <w:hyperlink w:anchor="_Toc466987745" w:history="1">
            <w:r w:rsidR="00E356B4" w:rsidRPr="00AD1323">
              <w:rPr>
                <w:rStyle w:val="Hyperlink"/>
                <w:noProof/>
              </w:rPr>
              <w:t>Table name: cdm_source</w:t>
            </w:r>
            <w:r w:rsidR="00E356B4">
              <w:rPr>
                <w:noProof/>
                <w:webHidden/>
              </w:rPr>
              <w:tab/>
            </w:r>
            <w:r w:rsidR="00E356B4">
              <w:rPr>
                <w:noProof/>
                <w:webHidden/>
              </w:rPr>
              <w:fldChar w:fldCharType="begin"/>
            </w:r>
            <w:r w:rsidR="00E356B4">
              <w:rPr>
                <w:noProof/>
                <w:webHidden/>
              </w:rPr>
              <w:instrText xml:space="preserve"> PAGEREF _Toc466987745 \h </w:instrText>
            </w:r>
            <w:r w:rsidR="00E356B4">
              <w:rPr>
                <w:noProof/>
                <w:webHidden/>
              </w:rPr>
            </w:r>
            <w:r w:rsidR="00E356B4">
              <w:rPr>
                <w:noProof/>
                <w:webHidden/>
              </w:rPr>
              <w:fldChar w:fldCharType="separate"/>
            </w:r>
            <w:r w:rsidR="00E356B4">
              <w:rPr>
                <w:noProof/>
                <w:webHidden/>
              </w:rPr>
              <w:t>28</w:t>
            </w:r>
            <w:r w:rsidR="00E356B4">
              <w:rPr>
                <w:noProof/>
                <w:webHidden/>
              </w:rPr>
              <w:fldChar w:fldCharType="end"/>
            </w:r>
          </w:hyperlink>
        </w:p>
        <w:p w14:paraId="0CCB6318" w14:textId="77777777" w:rsidR="00E356B4" w:rsidRDefault="007619A7">
          <w:pPr>
            <w:pStyle w:val="TOC2"/>
            <w:tabs>
              <w:tab w:val="right" w:leader="dot" w:pos="9350"/>
            </w:tabs>
            <w:rPr>
              <w:noProof/>
            </w:rPr>
          </w:pPr>
          <w:hyperlink w:anchor="_Toc466987746" w:history="1">
            <w:r w:rsidR="00E356B4" w:rsidRPr="00AD1323">
              <w:rPr>
                <w:rStyle w:val="Hyperlink"/>
                <w:noProof/>
              </w:rPr>
              <w:t>Table name: cdm_domain_meta</w:t>
            </w:r>
            <w:r w:rsidR="00E356B4">
              <w:rPr>
                <w:noProof/>
                <w:webHidden/>
              </w:rPr>
              <w:tab/>
            </w:r>
            <w:r w:rsidR="00E356B4">
              <w:rPr>
                <w:noProof/>
                <w:webHidden/>
              </w:rPr>
              <w:fldChar w:fldCharType="begin"/>
            </w:r>
            <w:r w:rsidR="00E356B4">
              <w:rPr>
                <w:noProof/>
                <w:webHidden/>
              </w:rPr>
              <w:instrText xml:space="preserve"> PAGEREF _Toc466987746 \h </w:instrText>
            </w:r>
            <w:r w:rsidR="00E356B4">
              <w:rPr>
                <w:noProof/>
                <w:webHidden/>
              </w:rPr>
            </w:r>
            <w:r w:rsidR="00E356B4">
              <w:rPr>
                <w:noProof/>
                <w:webHidden/>
              </w:rPr>
              <w:fldChar w:fldCharType="separate"/>
            </w:r>
            <w:r w:rsidR="00E356B4">
              <w:rPr>
                <w:noProof/>
                <w:webHidden/>
              </w:rPr>
              <w:t>29</w:t>
            </w:r>
            <w:r w:rsidR="00E356B4">
              <w:rPr>
                <w:noProof/>
                <w:webHidden/>
              </w:rPr>
              <w:fldChar w:fldCharType="end"/>
            </w:r>
          </w:hyperlink>
        </w:p>
        <w:p w14:paraId="71A53DA6" w14:textId="77777777" w:rsidR="00DF09E6" w:rsidRDefault="00DF09E6">
          <w:r>
            <w:rPr>
              <w:b/>
              <w:bCs/>
              <w:noProof/>
            </w:rPr>
            <w:fldChar w:fldCharType="end"/>
          </w:r>
        </w:p>
      </w:sdtContent>
    </w:sdt>
    <w:p w14:paraId="6B3AF067" w14:textId="77777777" w:rsidR="00DF09E6" w:rsidRDefault="00DF09E6">
      <w:pPr>
        <w:rPr>
          <w:rFonts w:asciiTheme="majorHAnsi" w:eastAsiaTheme="majorEastAsia" w:hAnsiTheme="majorHAnsi" w:cstheme="majorBidi"/>
          <w:b/>
          <w:bCs/>
          <w:color w:val="365F91" w:themeColor="accent1" w:themeShade="BF"/>
          <w:sz w:val="28"/>
          <w:szCs w:val="28"/>
        </w:rPr>
      </w:pPr>
      <w:r>
        <w:br w:type="page"/>
      </w:r>
    </w:p>
    <w:p w14:paraId="4F259D39" w14:textId="77777777" w:rsidR="00C03703" w:rsidRDefault="00C03703" w:rsidP="00C03703">
      <w:pPr>
        <w:pStyle w:val="Heading1"/>
      </w:pPr>
      <w:bookmarkStart w:id="8" w:name="_Toc466987732"/>
      <w:r w:rsidRPr="00B954F0">
        <w:lastRenderedPageBreak/>
        <w:t>Introduction</w:t>
      </w:r>
      <w:bookmarkEnd w:id="8"/>
      <w:bookmarkEnd w:id="0"/>
    </w:p>
    <w:p w14:paraId="710D6CA5" w14:textId="77777777"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14:paraId="2B0DE716" w14:textId="77777777" w:rsidR="00C03703" w:rsidRDefault="00C03703" w:rsidP="00C03703">
      <w:pPr>
        <w:spacing w:line="240" w:lineRule="auto"/>
        <w:contextualSpacing/>
        <w:rPr>
          <w:rFonts w:cs="Arial"/>
          <w:szCs w:val="20"/>
        </w:rPr>
      </w:pPr>
    </w:p>
    <w:p w14:paraId="4F66F542" w14:textId="77777777" w:rsidR="00C03703" w:rsidRPr="00407445"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14:paraId="3BDBBCA5" w14:textId="77777777" w:rsidR="00C03703" w:rsidRDefault="00C03703" w:rsidP="00C03703">
      <w:pPr>
        <w:pStyle w:val="Heading1"/>
      </w:pPr>
      <w:bookmarkStart w:id="9" w:name="_Toc466987733"/>
      <w:r w:rsidRPr="00D25348">
        <w:t>Source Data Mapping Approach</w:t>
      </w:r>
      <w:bookmarkEnd w:id="9"/>
      <w:bookmarkEnd w:id="7"/>
      <w:bookmarkEnd w:id="6"/>
      <w:bookmarkEnd w:id="5"/>
      <w:bookmarkEnd w:id="4"/>
      <w:bookmarkEnd w:id="3"/>
      <w:bookmarkEnd w:id="2"/>
      <w:bookmarkEnd w:id="1"/>
    </w:p>
    <w:p w14:paraId="77E0CD58" w14:textId="77777777" w:rsidR="006730CB" w:rsidRDefault="00DF09E6">
      <w:r>
        <w:rPr>
          <w:noProof/>
          <w:lang w:eastAsia="en-US"/>
        </w:rPr>
        <w:drawing>
          <wp:inline distT="0" distB="0" distL="0" distR="0" wp14:anchorId="45A1E19F" wp14:editId="6E5967E7">
            <wp:extent cx="5715000" cy="44577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715000" cy="4457700"/>
                    </a:xfrm>
                    <a:prstGeom prst="rect">
                      <a:avLst/>
                    </a:prstGeom>
                  </pic:spPr>
                </pic:pic>
              </a:graphicData>
            </a:graphic>
          </wp:inline>
        </w:drawing>
      </w:r>
    </w:p>
    <w:p w14:paraId="0632AD25" w14:textId="77777777" w:rsidR="00C03703" w:rsidRDefault="00C03703">
      <w:pPr>
        <w:rPr>
          <w:rFonts w:asciiTheme="majorHAnsi" w:eastAsiaTheme="majorEastAsia" w:hAnsiTheme="majorHAnsi" w:cstheme="majorBidi"/>
          <w:b/>
          <w:bCs/>
          <w:color w:val="365F91" w:themeColor="accent1" w:themeShade="BF"/>
          <w:sz w:val="28"/>
          <w:szCs w:val="28"/>
        </w:rPr>
      </w:pPr>
      <w:r>
        <w:br w:type="page"/>
      </w:r>
    </w:p>
    <w:p w14:paraId="612927CD" w14:textId="77777777" w:rsidR="00C03703" w:rsidRDefault="00C03703" w:rsidP="00C03703">
      <w:pPr>
        <w:pStyle w:val="Heading1"/>
      </w:pPr>
      <w:bookmarkStart w:id="10" w:name="_Toc466987734"/>
      <w:r w:rsidRPr="00D25348">
        <w:lastRenderedPageBreak/>
        <w:t>Data Mapping</w:t>
      </w:r>
      <w:bookmarkEnd w:id="10"/>
    </w:p>
    <w:p w14:paraId="02E8C8A1" w14:textId="77777777" w:rsidR="006730CB" w:rsidRDefault="00DF09E6" w:rsidP="00C03703">
      <w:pPr>
        <w:pStyle w:val="Heading2"/>
      </w:pPr>
      <w:bookmarkStart w:id="11" w:name="_Toc466987735"/>
      <w:r>
        <w:t>Table name: person</w:t>
      </w:r>
      <w:bookmarkEnd w:id="11"/>
    </w:p>
    <w:p w14:paraId="37658435" w14:textId="77777777" w:rsidR="006730CB" w:rsidRDefault="00DF09E6">
      <w:r>
        <w:rPr>
          <w:sz w:val="28"/>
        </w:rPr>
        <w:t>Reading from core</w:t>
      </w:r>
    </w:p>
    <w:p w14:paraId="4C8DB62E" w14:textId="77777777" w:rsidR="006730CB" w:rsidRDefault="00DF09E6">
      <w:r>
        <w:t>Each record in the core table describes one visit, but we can't link multiple visits of the same person, so considering each visit a unique person.</w:t>
      </w:r>
    </w:p>
    <w:p w14:paraId="7392D3C8" w14:textId="77777777" w:rsidR="006730CB" w:rsidRDefault="00DF09E6">
      <w:r>
        <w:rPr>
          <w:noProof/>
          <w:lang w:eastAsia="en-US"/>
        </w:rPr>
        <w:drawing>
          <wp:inline distT="0" distB="0" distL="0" distR="0" wp14:anchorId="76F3EC45" wp14:editId="06BC0DE1">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89"/>
        <w:gridCol w:w="4328"/>
        <w:gridCol w:w="1643"/>
      </w:tblGrid>
      <w:tr w:rsidR="0053358A" w14:paraId="57AF6BB0" w14:textId="77777777">
        <w:tc>
          <w:tcPr>
            <w:tcW w:w="0" w:type="auto"/>
            <w:shd w:val="clear" w:color="auto" w:fill="AAAAFF"/>
          </w:tcPr>
          <w:p w14:paraId="62D38E06" w14:textId="77777777" w:rsidR="006730CB" w:rsidRDefault="00DF09E6">
            <w:r>
              <w:t>Destination Field</w:t>
            </w:r>
          </w:p>
        </w:tc>
        <w:tc>
          <w:tcPr>
            <w:tcW w:w="0" w:type="auto"/>
            <w:shd w:val="clear" w:color="auto" w:fill="AAAAFF"/>
          </w:tcPr>
          <w:p w14:paraId="68FC6B72" w14:textId="77777777" w:rsidR="006730CB" w:rsidRDefault="00DF09E6">
            <w:r>
              <w:t>Source Field</w:t>
            </w:r>
          </w:p>
        </w:tc>
        <w:tc>
          <w:tcPr>
            <w:tcW w:w="0" w:type="auto"/>
            <w:shd w:val="clear" w:color="auto" w:fill="AAAAFF"/>
          </w:tcPr>
          <w:p w14:paraId="36B2EA80" w14:textId="77777777" w:rsidR="006730CB" w:rsidRDefault="00DF09E6">
            <w:r>
              <w:t>Logic</w:t>
            </w:r>
          </w:p>
        </w:tc>
        <w:tc>
          <w:tcPr>
            <w:tcW w:w="0" w:type="auto"/>
            <w:shd w:val="clear" w:color="auto" w:fill="AAAAFF"/>
          </w:tcPr>
          <w:p w14:paraId="08DB1488" w14:textId="77777777" w:rsidR="006730CB" w:rsidRDefault="00DF09E6">
            <w:r>
              <w:t>Comment</w:t>
            </w:r>
          </w:p>
        </w:tc>
      </w:tr>
      <w:tr w:rsidR="0053358A" w14:paraId="17D9AF9F" w14:textId="77777777">
        <w:tc>
          <w:tcPr>
            <w:tcW w:w="0" w:type="auto"/>
          </w:tcPr>
          <w:p w14:paraId="7FC3274F" w14:textId="77777777" w:rsidR="006730CB" w:rsidRDefault="00DF09E6">
            <w:proofErr w:type="spellStart"/>
            <w:r>
              <w:t>person_id</w:t>
            </w:r>
            <w:proofErr w:type="spellEnd"/>
          </w:p>
        </w:tc>
        <w:tc>
          <w:tcPr>
            <w:tcW w:w="0" w:type="auto"/>
          </w:tcPr>
          <w:p w14:paraId="7CC802DF" w14:textId="77777777" w:rsidR="006730CB" w:rsidRDefault="00DF09E6">
            <w:r>
              <w:t>key</w:t>
            </w:r>
          </w:p>
        </w:tc>
        <w:tc>
          <w:tcPr>
            <w:tcW w:w="0" w:type="auto"/>
          </w:tcPr>
          <w:p w14:paraId="20232AE9" w14:textId="77777777" w:rsidR="006730CB" w:rsidRDefault="006730CB"/>
        </w:tc>
        <w:tc>
          <w:tcPr>
            <w:tcW w:w="0" w:type="auto"/>
          </w:tcPr>
          <w:p w14:paraId="0031F6E7" w14:textId="77777777" w:rsidR="006730CB" w:rsidRDefault="002164F1">
            <w:r>
              <w:t>In 2013 format, ‘key’ is called ‘</w:t>
            </w:r>
            <w:proofErr w:type="spellStart"/>
            <w:r>
              <w:t>key_nis</w:t>
            </w:r>
            <w:proofErr w:type="spellEnd"/>
            <w:r>
              <w:t>’</w:t>
            </w:r>
          </w:p>
        </w:tc>
      </w:tr>
      <w:tr w:rsidR="0053358A" w14:paraId="5BF41513" w14:textId="77777777">
        <w:tc>
          <w:tcPr>
            <w:tcW w:w="0" w:type="auto"/>
          </w:tcPr>
          <w:p w14:paraId="153326FB" w14:textId="77777777" w:rsidR="006730CB" w:rsidRDefault="00DF09E6">
            <w:proofErr w:type="spellStart"/>
            <w:r>
              <w:t>person_source_value</w:t>
            </w:r>
            <w:proofErr w:type="spellEnd"/>
          </w:p>
        </w:tc>
        <w:tc>
          <w:tcPr>
            <w:tcW w:w="0" w:type="auto"/>
          </w:tcPr>
          <w:p w14:paraId="666B2036" w14:textId="77777777" w:rsidR="006730CB" w:rsidRDefault="00DF09E6">
            <w:r>
              <w:t>key</w:t>
            </w:r>
          </w:p>
        </w:tc>
        <w:tc>
          <w:tcPr>
            <w:tcW w:w="0" w:type="auto"/>
          </w:tcPr>
          <w:p w14:paraId="36BFB062" w14:textId="77777777" w:rsidR="006730CB" w:rsidRDefault="006730CB"/>
        </w:tc>
        <w:tc>
          <w:tcPr>
            <w:tcW w:w="0" w:type="auto"/>
          </w:tcPr>
          <w:p w14:paraId="72DE79D0" w14:textId="77777777" w:rsidR="006730CB" w:rsidRDefault="002164F1">
            <w:r>
              <w:t xml:space="preserve">In 2013 format, ‘key’ is called </w:t>
            </w:r>
            <w:r>
              <w:lastRenderedPageBreak/>
              <w:t>‘</w:t>
            </w:r>
            <w:proofErr w:type="spellStart"/>
            <w:r>
              <w:t>key_nis</w:t>
            </w:r>
            <w:proofErr w:type="spellEnd"/>
            <w:r>
              <w:t>’</w:t>
            </w:r>
          </w:p>
        </w:tc>
      </w:tr>
      <w:tr w:rsidR="0053358A" w14:paraId="37F64C6C" w14:textId="77777777">
        <w:tc>
          <w:tcPr>
            <w:tcW w:w="0" w:type="auto"/>
          </w:tcPr>
          <w:p w14:paraId="3DD96520" w14:textId="77777777" w:rsidR="006730CB" w:rsidRDefault="00DF09E6">
            <w:proofErr w:type="spellStart"/>
            <w:r>
              <w:lastRenderedPageBreak/>
              <w:t>gender_concept_id</w:t>
            </w:r>
            <w:proofErr w:type="spellEnd"/>
          </w:p>
        </w:tc>
        <w:tc>
          <w:tcPr>
            <w:tcW w:w="0" w:type="auto"/>
          </w:tcPr>
          <w:p w14:paraId="580953B1" w14:textId="77777777" w:rsidR="006730CB" w:rsidRDefault="00DF09E6">
            <w:r>
              <w:t>female</w:t>
            </w:r>
          </w:p>
        </w:tc>
        <w:tc>
          <w:tcPr>
            <w:tcW w:w="0" w:type="auto"/>
          </w:tcPr>
          <w:p w14:paraId="78DC89AF" w14:textId="77777777" w:rsidR="006730CB" w:rsidRDefault="00DF09E6" w:rsidP="00635905">
            <w:r>
              <w:t>1 = female (8532) 0 = male (8507) else = unknown (</w:t>
            </w:r>
            <w:r w:rsidR="00635905">
              <w:t>0</w:t>
            </w:r>
            <w:r>
              <w:t>)</w:t>
            </w:r>
          </w:p>
        </w:tc>
        <w:tc>
          <w:tcPr>
            <w:tcW w:w="0" w:type="auto"/>
          </w:tcPr>
          <w:p w14:paraId="3F9AFD5A" w14:textId="77777777" w:rsidR="006730CB" w:rsidRDefault="006730CB"/>
        </w:tc>
      </w:tr>
      <w:tr w:rsidR="0053358A" w14:paraId="0E16C0A3" w14:textId="77777777">
        <w:tc>
          <w:tcPr>
            <w:tcW w:w="0" w:type="auto"/>
          </w:tcPr>
          <w:p w14:paraId="7EDEA632" w14:textId="77777777" w:rsidR="006730CB" w:rsidRDefault="00DF09E6">
            <w:proofErr w:type="spellStart"/>
            <w:r>
              <w:t>gender_source_value</w:t>
            </w:r>
            <w:proofErr w:type="spellEnd"/>
          </w:p>
        </w:tc>
        <w:tc>
          <w:tcPr>
            <w:tcW w:w="0" w:type="auto"/>
          </w:tcPr>
          <w:p w14:paraId="3E9AB9A2" w14:textId="77777777" w:rsidR="006730CB" w:rsidRDefault="00DF09E6">
            <w:r>
              <w:t>female</w:t>
            </w:r>
          </w:p>
        </w:tc>
        <w:tc>
          <w:tcPr>
            <w:tcW w:w="0" w:type="auto"/>
          </w:tcPr>
          <w:p w14:paraId="50D0643A" w14:textId="77777777" w:rsidR="006730CB" w:rsidRDefault="006730CB"/>
        </w:tc>
        <w:tc>
          <w:tcPr>
            <w:tcW w:w="0" w:type="auto"/>
          </w:tcPr>
          <w:p w14:paraId="65A1DFE2" w14:textId="77777777" w:rsidR="006730CB" w:rsidRDefault="006730CB"/>
        </w:tc>
      </w:tr>
      <w:tr w:rsidR="0053358A" w14:paraId="1992687C" w14:textId="77777777">
        <w:tc>
          <w:tcPr>
            <w:tcW w:w="0" w:type="auto"/>
          </w:tcPr>
          <w:p w14:paraId="19E8F766" w14:textId="77777777" w:rsidR="006730CB" w:rsidRDefault="00DF09E6">
            <w:proofErr w:type="spellStart"/>
            <w:r>
              <w:t>year_of_birth</w:t>
            </w:r>
            <w:proofErr w:type="spellEnd"/>
          </w:p>
        </w:tc>
        <w:tc>
          <w:tcPr>
            <w:tcW w:w="0" w:type="auto"/>
          </w:tcPr>
          <w:p w14:paraId="1967B0CA" w14:textId="77777777" w:rsidR="006730CB" w:rsidRDefault="00DF09E6">
            <w:r>
              <w:t>age</w:t>
            </w:r>
          </w:p>
        </w:tc>
        <w:tc>
          <w:tcPr>
            <w:tcW w:w="0" w:type="auto"/>
          </w:tcPr>
          <w:p w14:paraId="39F5F9B8" w14:textId="77777777" w:rsidR="0053358A" w:rsidRDefault="00DF09E6">
            <w:r>
              <w:t xml:space="preserve">if age &gt; 0  </w:t>
            </w:r>
            <w:r w:rsidR="0053358A">
              <w:t xml:space="preserve">then </w:t>
            </w:r>
            <w:proofErr w:type="spellStart"/>
            <w:r>
              <w:t>year_of_birth</w:t>
            </w:r>
            <w:proofErr w:type="spellEnd"/>
            <w:r>
              <w:t xml:space="preserve"> = </w:t>
            </w:r>
            <w:r w:rsidR="0053358A">
              <w:t>year(</w:t>
            </w:r>
            <w:proofErr w:type="spellStart"/>
            <w:r>
              <w:t>visit_start_date</w:t>
            </w:r>
            <w:proofErr w:type="spellEnd"/>
            <w:r w:rsidR="0053358A">
              <w:t>)</w:t>
            </w:r>
            <w:r>
              <w:t xml:space="preserve"> - age </w:t>
            </w:r>
          </w:p>
          <w:p w14:paraId="2C79D47F" w14:textId="77777777" w:rsidR="0053358A" w:rsidRDefault="00DF09E6">
            <w:r>
              <w:t xml:space="preserve">else </w:t>
            </w:r>
            <w:r w:rsidR="0053358A">
              <w:t xml:space="preserve">if </w:t>
            </w:r>
            <w:proofErr w:type="spellStart"/>
            <w:r w:rsidR="0053358A">
              <w:t>ageday</w:t>
            </w:r>
            <w:proofErr w:type="spellEnd"/>
            <w:r w:rsidR="0053358A">
              <w:t xml:space="preserve"> = NULL and </w:t>
            </w:r>
            <w:proofErr w:type="spellStart"/>
            <w:r w:rsidR="0053358A">
              <w:t>age_neonate</w:t>
            </w:r>
            <w:proofErr w:type="spellEnd"/>
            <w:r w:rsidR="0053358A">
              <w:t xml:space="preserve"> = 1 then </w:t>
            </w:r>
            <w:proofErr w:type="spellStart"/>
            <w:r w:rsidR="0053358A">
              <w:t>year_of_birth</w:t>
            </w:r>
            <w:proofErr w:type="spellEnd"/>
            <w:r w:rsidR="0053358A">
              <w:t xml:space="preserve"> = year(</w:t>
            </w:r>
            <w:proofErr w:type="spellStart"/>
            <w:r w:rsidR="0053358A">
              <w:t>visit_start_date</w:t>
            </w:r>
            <w:proofErr w:type="spellEnd"/>
            <w:r w:rsidR="0053358A">
              <w:t>)</w:t>
            </w:r>
          </w:p>
          <w:p w14:paraId="58D9DF02" w14:textId="77777777" w:rsidR="0053358A" w:rsidRDefault="0053358A">
            <w:r>
              <w:t>else if (</w:t>
            </w:r>
            <w:proofErr w:type="spellStart"/>
            <w:r>
              <w:t>ageday</w:t>
            </w:r>
            <w:proofErr w:type="spellEnd"/>
            <w:r>
              <w:t xml:space="preserve"> = NULL and </w:t>
            </w:r>
            <w:proofErr w:type="spellStart"/>
            <w:r>
              <w:t>age_neonate</w:t>
            </w:r>
            <w:proofErr w:type="spellEnd"/>
            <w:r>
              <w:t xml:space="preserve"> = 0) or </w:t>
            </w:r>
            <w:proofErr w:type="spellStart"/>
            <w:r>
              <w:t>age_day</w:t>
            </w:r>
            <w:proofErr w:type="spellEnd"/>
            <w:r>
              <w:t xml:space="preserve"> &lt; 0 then </w:t>
            </w:r>
            <w:proofErr w:type="spellStart"/>
            <w:r>
              <w:t>year_of_birth</w:t>
            </w:r>
            <w:proofErr w:type="spellEnd"/>
            <w:r>
              <w:t xml:space="preserve"> = year(</w:t>
            </w:r>
            <w:proofErr w:type="spellStart"/>
            <w:r>
              <w:t>visit_start_date</w:t>
            </w:r>
            <w:proofErr w:type="spellEnd"/>
            <w:r>
              <w:t xml:space="preserve"> – 180 days)</w:t>
            </w:r>
          </w:p>
          <w:p w14:paraId="394D2585" w14:textId="77777777" w:rsidR="006730CB" w:rsidRDefault="0053358A" w:rsidP="0053358A">
            <w:pPr>
              <w:rPr>
                <w:ins w:id="12" w:author="Voss, Erica [JRDUS]" w:date="2017-12-16T19:53:00Z"/>
              </w:rPr>
            </w:pPr>
            <w:r>
              <w:t xml:space="preserve">else </w:t>
            </w:r>
            <w:proofErr w:type="spellStart"/>
            <w:r w:rsidR="00DF09E6">
              <w:t>year_of_birth</w:t>
            </w:r>
            <w:proofErr w:type="spellEnd"/>
            <w:r w:rsidR="00DF09E6">
              <w:t xml:space="preserve"> + </w:t>
            </w:r>
            <w:proofErr w:type="spellStart"/>
            <w:r w:rsidR="00DF09E6">
              <w:t>month_of_birth</w:t>
            </w:r>
            <w:proofErr w:type="spellEnd"/>
            <w:r w:rsidR="00DF09E6">
              <w:t xml:space="preserve"> + </w:t>
            </w:r>
            <w:proofErr w:type="spellStart"/>
            <w:r w:rsidR="00DF09E6">
              <w:t>day_of_birth</w:t>
            </w:r>
            <w:proofErr w:type="spellEnd"/>
            <w:r w:rsidR="00DF09E6">
              <w:t xml:space="preserve"> = </w:t>
            </w:r>
            <w:proofErr w:type="spellStart"/>
            <w:r w:rsidR="00DF09E6">
              <w:t>visit_start_date</w:t>
            </w:r>
            <w:proofErr w:type="spellEnd"/>
            <w:r w:rsidR="00DF09E6">
              <w:t xml:space="preserve"> </w:t>
            </w:r>
            <w:r>
              <w:t>–</w:t>
            </w:r>
            <w:r w:rsidR="00DF09E6">
              <w:t xml:space="preserve"> </w:t>
            </w:r>
            <w:proofErr w:type="spellStart"/>
            <w:r w:rsidR="00DF09E6">
              <w:t>ageday</w:t>
            </w:r>
            <w:proofErr w:type="spellEnd"/>
          </w:p>
          <w:p w14:paraId="5FA53854" w14:textId="77777777" w:rsidR="007619A7" w:rsidRDefault="007619A7" w:rsidP="0053358A">
            <w:commentRangeStart w:id="13"/>
            <w:ins w:id="14" w:author="Voss, Erica [JRDUS]" w:date="2017-12-16T19:53:00Z">
              <w:r>
                <w:t xml:space="preserve">If </w:t>
              </w:r>
            </w:ins>
            <w:ins w:id="15" w:author="Voss, Erica [JRDUS]" w:date="2017-12-16T19:54:00Z">
              <w:r>
                <w:t xml:space="preserve">patient experiences </w:t>
              </w:r>
            </w:ins>
            <w:ins w:id="16" w:author="Voss, Erica [JRDUS]" w:date="2017-12-16T19:53:00Z">
              <w:r>
                <w:t>age is &gt;110 drop patient.</w:t>
              </w:r>
            </w:ins>
            <w:commentRangeEnd w:id="13"/>
            <w:ins w:id="17" w:author="Voss, Erica [JRDUS]" w:date="2017-12-16T19:56:00Z">
              <w:r>
                <w:rPr>
                  <w:rStyle w:val="CommentReference"/>
                </w:rPr>
                <w:commentReference w:id="13"/>
              </w:r>
            </w:ins>
          </w:p>
        </w:tc>
        <w:tc>
          <w:tcPr>
            <w:tcW w:w="0" w:type="auto"/>
          </w:tcPr>
          <w:p w14:paraId="606EE6A0" w14:textId="77777777" w:rsidR="006730CB" w:rsidRDefault="006730CB"/>
        </w:tc>
      </w:tr>
      <w:tr w:rsidR="0053358A" w14:paraId="7174C788" w14:textId="77777777">
        <w:tc>
          <w:tcPr>
            <w:tcW w:w="0" w:type="auto"/>
          </w:tcPr>
          <w:p w14:paraId="20BF2727" w14:textId="77777777" w:rsidR="006730CB" w:rsidRDefault="00DF09E6">
            <w:proofErr w:type="spellStart"/>
            <w:r>
              <w:t>month_of_birth</w:t>
            </w:r>
            <w:proofErr w:type="spellEnd"/>
          </w:p>
        </w:tc>
        <w:tc>
          <w:tcPr>
            <w:tcW w:w="0" w:type="auto"/>
          </w:tcPr>
          <w:p w14:paraId="604DCF4B" w14:textId="77777777" w:rsidR="006730CB" w:rsidRDefault="00DF09E6">
            <w:proofErr w:type="spellStart"/>
            <w:r>
              <w:t>ageday</w:t>
            </w:r>
            <w:proofErr w:type="spellEnd"/>
          </w:p>
        </w:tc>
        <w:tc>
          <w:tcPr>
            <w:tcW w:w="0" w:type="auto"/>
          </w:tcPr>
          <w:p w14:paraId="24165F11" w14:textId="77777777" w:rsidR="006730CB" w:rsidRDefault="00DF09E6">
            <w:r>
              <w:t xml:space="preserve">see </w:t>
            </w:r>
            <w:proofErr w:type="spellStart"/>
            <w:r>
              <w:t>year_of_birth</w:t>
            </w:r>
            <w:proofErr w:type="spellEnd"/>
            <w:r>
              <w:t xml:space="preserve"> logic. Only filled if age = 0, else NULL</w:t>
            </w:r>
          </w:p>
        </w:tc>
        <w:tc>
          <w:tcPr>
            <w:tcW w:w="0" w:type="auto"/>
          </w:tcPr>
          <w:p w14:paraId="0949DB75" w14:textId="77777777" w:rsidR="006730CB" w:rsidRDefault="006730CB"/>
        </w:tc>
      </w:tr>
      <w:tr w:rsidR="0053358A" w14:paraId="5AC62DAE" w14:textId="77777777">
        <w:tc>
          <w:tcPr>
            <w:tcW w:w="0" w:type="auto"/>
          </w:tcPr>
          <w:p w14:paraId="281796CE" w14:textId="77777777" w:rsidR="006730CB" w:rsidRDefault="00DF09E6">
            <w:proofErr w:type="spellStart"/>
            <w:r>
              <w:t>day_of_birth</w:t>
            </w:r>
            <w:proofErr w:type="spellEnd"/>
          </w:p>
        </w:tc>
        <w:tc>
          <w:tcPr>
            <w:tcW w:w="0" w:type="auto"/>
          </w:tcPr>
          <w:p w14:paraId="2C0133FB" w14:textId="77777777" w:rsidR="006730CB" w:rsidRDefault="00DF09E6">
            <w:proofErr w:type="spellStart"/>
            <w:r>
              <w:t>ageday</w:t>
            </w:r>
            <w:proofErr w:type="spellEnd"/>
          </w:p>
        </w:tc>
        <w:tc>
          <w:tcPr>
            <w:tcW w:w="0" w:type="auto"/>
          </w:tcPr>
          <w:p w14:paraId="4533E12D" w14:textId="77777777" w:rsidR="006730CB" w:rsidRDefault="00DF09E6">
            <w:r>
              <w:t xml:space="preserve">see </w:t>
            </w:r>
            <w:proofErr w:type="spellStart"/>
            <w:r>
              <w:t>year_of_birth</w:t>
            </w:r>
            <w:proofErr w:type="spellEnd"/>
            <w:r>
              <w:t xml:space="preserve"> logic. Only filled if age = 0, else NULL</w:t>
            </w:r>
          </w:p>
        </w:tc>
        <w:tc>
          <w:tcPr>
            <w:tcW w:w="0" w:type="auto"/>
          </w:tcPr>
          <w:p w14:paraId="72524FA4" w14:textId="77777777" w:rsidR="006730CB" w:rsidRDefault="006730CB"/>
        </w:tc>
      </w:tr>
      <w:tr w:rsidR="0053358A" w14:paraId="5DC6B007" w14:textId="77777777">
        <w:tc>
          <w:tcPr>
            <w:tcW w:w="0" w:type="auto"/>
          </w:tcPr>
          <w:p w14:paraId="7FD343A6" w14:textId="77777777" w:rsidR="006730CB" w:rsidRDefault="00DF09E6">
            <w:proofErr w:type="spellStart"/>
            <w:r>
              <w:t>race_concept_id</w:t>
            </w:r>
            <w:proofErr w:type="spellEnd"/>
          </w:p>
        </w:tc>
        <w:tc>
          <w:tcPr>
            <w:tcW w:w="0" w:type="auto"/>
          </w:tcPr>
          <w:p w14:paraId="66D73688" w14:textId="77777777" w:rsidR="006730CB" w:rsidRDefault="00DF09E6">
            <w:r>
              <w:t>race</w:t>
            </w:r>
          </w:p>
        </w:tc>
        <w:tc>
          <w:tcPr>
            <w:tcW w:w="0" w:type="auto"/>
          </w:tcPr>
          <w:p w14:paraId="6953E9BA" w14:textId="77777777" w:rsidR="006730CB" w:rsidRDefault="00DF09E6">
            <w:r>
              <w:t>See mapping table:</w:t>
            </w:r>
          </w:p>
          <w:p w14:paraId="533A7B1B" w14:textId="77777777" w:rsidR="006730CB" w:rsidRDefault="00DF09E6">
            <w:proofErr w:type="spellStart"/>
            <w:r>
              <w:t>source_value</w:t>
            </w:r>
            <w:proofErr w:type="spellEnd"/>
            <w:r>
              <w:t xml:space="preserve"> label </w:t>
            </w:r>
            <w:proofErr w:type="spellStart"/>
            <w:r>
              <w:t>concept_id</w:t>
            </w:r>
            <w:proofErr w:type="spellEnd"/>
            <w:r>
              <w:t xml:space="preserve"> </w:t>
            </w:r>
          </w:p>
          <w:p w14:paraId="0591A24A" w14:textId="77777777" w:rsidR="006730CB" w:rsidRDefault="00DF09E6">
            <w:r>
              <w:t xml:space="preserve">1 White 8527 </w:t>
            </w:r>
          </w:p>
          <w:p w14:paraId="3F0B9E71" w14:textId="77777777" w:rsidR="006730CB" w:rsidRDefault="00DF09E6">
            <w:r>
              <w:t xml:space="preserve">2 Black 8516 </w:t>
            </w:r>
          </w:p>
          <w:p w14:paraId="3BCA1950" w14:textId="77777777" w:rsidR="006730CB" w:rsidRDefault="00DF09E6">
            <w:r>
              <w:t xml:space="preserve">3 Other  8522  </w:t>
            </w:r>
          </w:p>
          <w:p w14:paraId="5339D7BF" w14:textId="77777777" w:rsidR="006730CB" w:rsidRDefault="00DF09E6">
            <w:r>
              <w:t xml:space="preserve">4 Pacific Islander 8557 </w:t>
            </w:r>
          </w:p>
          <w:p w14:paraId="6D169160" w14:textId="77777777" w:rsidR="006730CB" w:rsidRDefault="00DF09E6">
            <w:r>
              <w:t xml:space="preserve">5 Native American 8657 </w:t>
            </w:r>
          </w:p>
          <w:p w14:paraId="15D40BA9" w14:textId="77777777" w:rsidR="006730CB" w:rsidRDefault="00DF09E6">
            <w:r>
              <w:t>6 Other  0</w:t>
            </w:r>
          </w:p>
          <w:p w14:paraId="02D00892" w14:textId="77777777" w:rsidR="006730CB" w:rsidRDefault="00DF09E6">
            <w:r>
              <w:t>If missing, also use 0</w:t>
            </w:r>
          </w:p>
        </w:tc>
        <w:tc>
          <w:tcPr>
            <w:tcW w:w="0" w:type="auto"/>
          </w:tcPr>
          <w:p w14:paraId="01E58908" w14:textId="77777777" w:rsidR="006730CB" w:rsidRDefault="006730CB"/>
        </w:tc>
      </w:tr>
      <w:tr w:rsidR="0053358A" w14:paraId="055EB4B8" w14:textId="77777777">
        <w:tc>
          <w:tcPr>
            <w:tcW w:w="0" w:type="auto"/>
          </w:tcPr>
          <w:p w14:paraId="2A5BEF41" w14:textId="77777777" w:rsidR="006730CB" w:rsidRDefault="00DF09E6">
            <w:proofErr w:type="spellStart"/>
            <w:r>
              <w:t>race_source_value</w:t>
            </w:r>
            <w:proofErr w:type="spellEnd"/>
          </w:p>
        </w:tc>
        <w:tc>
          <w:tcPr>
            <w:tcW w:w="0" w:type="auto"/>
          </w:tcPr>
          <w:p w14:paraId="23F66655" w14:textId="77777777" w:rsidR="006730CB" w:rsidRDefault="00DF09E6">
            <w:r>
              <w:t>race</w:t>
            </w:r>
          </w:p>
        </w:tc>
        <w:tc>
          <w:tcPr>
            <w:tcW w:w="0" w:type="auto"/>
          </w:tcPr>
          <w:p w14:paraId="3EC09CED" w14:textId="77777777" w:rsidR="006730CB" w:rsidRDefault="006730CB"/>
        </w:tc>
        <w:tc>
          <w:tcPr>
            <w:tcW w:w="0" w:type="auto"/>
          </w:tcPr>
          <w:p w14:paraId="7E5105F6" w14:textId="77777777" w:rsidR="006730CB" w:rsidRDefault="006730CB"/>
        </w:tc>
      </w:tr>
      <w:tr w:rsidR="0053358A" w14:paraId="4ED50FDE" w14:textId="77777777">
        <w:tc>
          <w:tcPr>
            <w:tcW w:w="0" w:type="auto"/>
          </w:tcPr>
          <w:p w14:paraId="1D479E2F" w14:textId="77777777" w:rsidR="006730CB" w:rsidRDefault="00DF09E6">
            <w:proofErr w:type="spellStart"/>
            <w:r>
              <w:lastRenderedPageBreak/>
              <w:t>ethnicity_concept_id</w:t>
            </w:r>
            <w:proofErr w:type="spellEnd"/>
          </w:p>
        </w:tc>
        <w:tc>
          <w:tcPr>
            <w:tcW w:w="0" w:type="auto"/>
          </w:tcPr>
          <w:p w14:paraId="5F8C3269" w14:textId="77777777" w:rsidR="006730CB" w:rsidRDefault="00DF09E6">
            <w:r>
              <w:t>race</w:t>
            </w:r>
          </w:p>
        </w:tc>
        <w:tc>
          <w:tcPr>
            <w:tcW w:w="0" w:type="auto"/>
          </w:tcPr>
          <w:p w14:paraId="2076CEF9" w14:textId="77777777" w:rsidR="006730CB" w:rsidRDefault="00DF09E6">
            <w:r>
              <w:t>if race = 3, set to 38003563 (Hispanic), else 0</w:t>
            </w:r>
          </w:p>
        </w:tc>
        <w:tc>
          <w:tcPr>
            <w:tcW w:w="0" w:type="auto"/>
          </w:tcPr>
          <w:p w14:paraId="08EEDE5B" w14:textId="77777777" w:rsidR="006730CB" w:rsidRDefault="006730CB"/>
        </w:tc>
      </w:tr>
      <w:tr w:rsidR="0053358A" w14:paraId="272BC9B3" w14:textId="77777777">
        <w:tc>
          <w:tcPr>
            <w:tcW w:w="0" w:type="auto"/>
          </w:tcPr>
          <w:p w14:paraId="5ECE8413" w14:textId="77777777" w:rsidR="006730CB" w:rsidRDefault="00DF09E6">
            <w:proofErr w:type="spellStart"/>
            <w:r>
              <w:t>ethnicity_source_value</w:t>
            </w:r>
            <w:proofErr w:type="spellEnd"/>
          </w:p>
        </w:tc>
        <w:tc>
          <w:tcPr>
            <w:tcW w:w="0" w:type="auto"/>
          </w:tcPr>
          <w:p w14:paraId="33ADB13B" w14:textId="77777777" w:rsidR="006730CB" w:rsidRDefault="00DF09E6">
            <w:r>
              <w:t>race</w:t>
            </w:r>
          </w:p>
        </w:tc>
        <w:tc>
          <w:tcPr>
            <w:tcW w:w="0" w:type="auto"/>
          </w:tcPr>
          <w:p w14:paraId="29750697" w14:textId="77777777" w:rsidR="006730CB" w:rsidRDefault="00DF09E6">
            <w:r>
              <w:t xml:space="preserve">if race = 3, put that value here, else 0 (note: will be stored in </w:t>
            </w:r>
            <w:proofErr w:type="spellStart"/>
            <w:r>
              <w:t>race_source_value</w:t>
            </w:r>
            <w:proofErr w:type="spellEnd"/>
            <w:r>
              <w:t>)</w:t>
            </w:r>
          </w:p>
        </w:tc>
        <w:tc>
          <w:tcPr>
            <w:tcW w:w="0" w:type="auto"/>
          </w:tcPr>
          <w:p w14:paraId="098AA6C0" w14:textId="77777777" w:rsidR="006730CB" w:rsidRDefault="006730CB"/>
        </w:tc>
      </w:tr>
      <w:tr w:rsidR="0053358A" w14:paraId="3FCC9D9D" w14:textId="77777777">
        <w:tc>
          <w:tcPr>
            <w:tcW w:w="0" w:type="auto"/>
          </w:tcPr>
          <w:p w14:paraId="55E5A979" w14:textId="77777777" w:rsidR="006730CB" w:rsidRDefault="00DF09E6">
            <w:proofErr w:type="spellStart"/>
            <w:r>
              <w:t>time_of_birth</w:t>
            </w:r>
            <w:proofErr w:type="spellEnd"/>
          </w:p>
        </w:tc>
        <w:tc>
          <w:tcPr>
            <w:tcW w:w="0" w:type="auto"/>
          </w:tcPr>
          <w:p w14:paraId="66A371CE" w14:textId="77777777" w:rsidR="006730CB" w:rsidRDefault="006730CB"/>
        </w:tc>
        <w:tc>
          <w:tcPr>
            <w:tcW w:w="0" w:type="auto"/>
          </w:tcPr>
          <w:p w14:paraId="2751C66D" w14:textId="77777777" w:rsidR="006730CB" w:rsidRDefault="006730CB"/>
        </w:tc>
        <w:tc>
          <w:tcPr>
            <w:tcW w:w="0" w:type="auto"/>
          </w:tcPr>
          <w:p w14:paraId="07360E3B" w14:textId="77777777" w:rsidR="006730CB" w:rsidRDefault="006730CB"/>
        </w:tc>
      </w:tr>
      <w:tr w:rsidR="0053358A" w14:paraId="49C288E7" w14:textId="77777777">
        <w:tc>
          <w:tcPr>
            <w:tcW w:w="0" w:type="auto"/>
          </w:tcPr>
          <w:p w14:paraId="27C76202" w14:textId="77777777" w:rsidR="006730CB" w:rsidRDefault="00DF09E6">
            <w:proofErr w:type="spellStart"/>
            <w:r>
              <w:t>location_id</w:t>
            </w:r>
            <w:proofErr w:type="spellEnd"/>
          </w:p>
        </w:tc>
        <w:tc>
          <w:tcPr>
            <w:tcW w:w="0" w:type="auto"/>
          </w:tcPr>
          <w:p w14:paraId="2707B5A1" w14:textId="77777777" w:rsidR="006730CB" w:rsidRDefault="006730CB"/>
        </w:tc>
        <w:tc>
          <w:tcPr>
            <w:tcW w:w="0" w:type="auto"/>
          </w:tcPr>
          <w:p w14:paraId="6DCF9F3A" w14:textId="77777777" w:rsidR="006730CB" w:rsidRDefault="006730CB"/>
        </w:tc>
        <w:tc>
          <w:tcPr>
            <w:tcW w:w="0" w:type="auto"/>
          </w:tcPr>
          <w:p w14:paraId="511C67AF" w14:textId="77777777" w:rsidR="006730CB" w:rsidRDefault="006730CB"/>
        </w:tc>
      </w:tr>
      <w:tr w:rsidR="0053358A" w14:paraId="69396C09" w14:textId="77777777">
        <w:tc>
          <w:tcPr>
            <w:tcW w:w="0" w:type="auto"/>
          </w:tcPr>
          <w:p w14:paraId="470AE813" w14:textId="77777777" w:rsidR="006730CB" w:rsidRDefault="00DF09E6">
            <w:proofErr w:type="spellStart"/>
            <w:r>
              <w:t>provider_id</w:t>
            </w:r>
            <w:proofErr w:type="spellEnd"/>
          </w:p>
        </w:tc>
        <w:tc>
          <w:tcPr>
            <w:tcW w:w="0" w:type="auto"/>
          </w:tcPr>
          <w:p w14:paraId="0875F8CC" w14:textId="77777777" w:rsidR="006730CB" w:rsidRDefault="006730CB"/>
        </w:tc>
        <w:tc>
          <w:tcPr>
            <w:tcW w:w="0" w:type="auto"/>
          </w:tcPr>
          <w:p w14:paraId="30D6600F" w14:textId="77777777" w:rsidR="006730CB" w:rsidRDefault="006730CB"/>
        </w:tc>
        <w:tc>
          <w:tcPr>
            <w:tcW w:w="0" w:type="auto"/>
          </w:tcPr>
          <w:p w14:paraId="2B2FF0E6" w14:textId="77777777" w:rsidR="006730CB" w:rsidRDefault="006730CB"/>
        </w:tc>
      </w:tr>
      <w:tr w:rsidR="0053358A" w14:paraId="006C6F2D" w14:textId="77777777">
        <w:tc>
          <w:tcPr>
            <w:tcW w:w="0" w:type="auto"/>
          </w:tcPr>
          <w:p w14:paraId="5AF29638" w14:textId="77777777" w:rsidR="006730CB" w:rsidRDefault="00DF09E6">
            <w:proofErr w:type="spellStart"/>
            <w:r>
              <w:t>care_site_id</w:t>
            </w:r>
            <w:proofErr w:type="spellEnd"/>
          </w:p>
        </w:tc>
        <w:tc>
          <w:tcPr>
            <w:tcW w:w="0" w:type="auto"/>
          </w:tcPr>
          <w:p w14:paraId="2779D356" w14:textId="77777777" w:rsidR="006730CB" w:rsidRDefault="006730CB"/>
        </w:tc>
        <w:tc>
          <w:tcPr>
            <w:tcW w:w="0" w:type="auto"/>
          </w:tcPr>
          <w:p w14:paraId="07AD60CA" w14:textId="77777777" w:rsidR="006730CB" w:rsidRDefault="006730CB"/>
        </w:tc>
        <w:tc>
          <w:tcPr>
            <w:tcW w:w="0" w:type="auto"/>
          </w:tcPr>
          <w:p w14:paraId="2166D0FE" w14:textId="77777777" w:rsidR="006730CB" w:rsidRDefault="006730CB"/>
        </w:tc>
      </w:tr>
      <w:tr w:rsidR="0053358A" w14:paraId="65EF6EC8" w14:textId="77777777">
        <w:tc>
          <w:tcPr>
            <w:tcW w:w="0" w:type="auto"/>
          </w:tcPr>
          <w:p w14:paraId="5AF1CF16" w14:textId="77777777" w:rsidR="006730CB" w:rsidRDefault="00DF09E6">
            <w:proofErr w:type="spellStart"/>
            <w:r>
              <w:t>gender_source_concept_id</w:t>
            </w:r>
            <w:proofErr w:type="spellEnd"/>
          </w:p>
        </w:tc>
        <w:tc>
          <w:tcPr>
            <w:tcW w:w="0" w:type="auto"/>
          </w:tcPr>
          <w:p w14:paraId="09A2729D" w14:textId="77777777" w:rsidR="006730CB" w:rsidRDefault="006730CB"/>
        </w:tc>
        <w:tc>
          <w:tcPr>
            <w:tcW w:w="0" w:type="auto"/>
          </w:tcPr>
          <w:p w14:paraId="38139407" w14:textId="77777777" w:rsidR="006730CB" w:rsidRDefault="006730CB"/>
        </w:tc>
        <w:tc>
          <w:tcPr>
            <w:tcW w:w="0" w:type="auto"/>
          </w:tcPr>
          <w:p w14:paraId="6222A3B6" w14:textId="77777777" w:rsidR="006730CB" w:rsidRDefault="006730CB"/>
        </w:tc>
      </w:tr>
      <w:tr w:rsidR="0053358A" w14:paraId="3E587E12" w14:textId="77777777">
        <w:tc>
          <w:tcPr>
            <w:tcW w:w="0" w:type="auto"/>
          </w:tcPr>
          <w:p w14:paraId="2D79DD8D" w14:textId="77777777" w:rsidR="006730CB" w:rsidRDefault="00DF09E6">
            <w:proofErr w:type="spellStart"/>
            <w:r>
              <w:t>race_source_concept_id</w:t>
            </w:r>
            <w:proofErr w:type="spellEnd"/>
          </w:p>
        </w:tc>
        <w:tc>
          <w:tcPr>
            <w:tcW w:w="0" w:type="auto"/>
          </w:tcPr>
          <w:p w14:paraId="37353D78" w14:textId="77777777" w:rsidR="006730CB" w:rsidRDefault="006730CB"/>
        </w:tc>
        <w:tc>
          <w:tcPr>
            <w:tcW w:w="0" w:type="auto"/>
          </w:tcPr>
          <w:p w14:paraId="1083F6DE" w14:textId="77777777" w:rsidR="006730CB" w:rsidRDefault="006730CB"/>
        </w:tc>
        <w:tc>
          <w:tcPr>
            <w:tcW w:w="0" w:type="auto"/>
          </w:tcPr>
          <w:p w14:paraId="31A2670F" w14:textId="77777777" w:rsidR="006730CB" w:rsidRDefault="006730CB"/>
        </w:tc>
      </w:tr>
      <w:tr w:rsidR="0053358A" w14:paraId="51991447" w14:textId="77777777">
        <w:tc>
          <w:tcPr>
            <w:tcW w:w="0" w:type="auto"/>
          </w:tcPr>
          <w:p w14:paraId="63E94749" w14:textId="77777777" w:rsidR="006730CB" w:rsidRDefault="00DF09E6">
            <w:proofErr w:type="spellStart"/>
            <w:r>
              <w:t>ethnicity_source_concept_id</w:t>
            </w:r>
            <w:proofErr w:type="spellEnd"/>
          </w:p>
        </w:tc>
        <w:tc>
          <w:tcPr>
            <w:tcW w:w="0" w:type="auto"/>
          </w:tcPr>
          <w:p w14:paraId="0760B80E" w14:textId="77777777" w:rsidR="006730CB" w:rsidRDefault="006730CB"/>
        </w:tc>
        <w:tc>
          <w:tcPr>
            <w:tcW w:w="0" w:type="auto"/>
          </w:tcPr>
          <w:p w14:paraId="2481A038" w14:textId="77777777" w:rsidR="006730CB" w:rsidRDefault="006730CB"/>
        </w:tc>
        <w:tc>
          <w:tcPr>
            <w:tcW w:w="0" w:type="auto"/>
          </w:tcPr>
          <w:p w14:paraId="1BEC417D" w14:textId="77777777" w:rsidR="006730CB" w:rsidRDefault="006730CB"/>
        </w:tc>
      </w:tr>
    </w:tbl>
    <w:p w14:paraId="78ABC6A6" w14:textId="77777777" w:rsidR="006730CB" w:rsidRDefault="00DF09E6" w:rsidP="00C03703">
      <w:pPr>
        <w:pStyle w:val="Heading2"/>
      </w:pPr>
      <w:r>
        <w:br w:type="page"/>
      </w:r>
      <w:bookmarkStart w:id="19" w:name="_Toc466987736"/>
      <w:r>
        <w:lastRenderedPageBreak/>
        <w:t xml:space="preserve">Table name: </w:t>
      </w:r>
      <w:proofErr w:type="spellStart"/>
      <w:r>
        <w:t>visit_occurrence</w:t>
      </w:r>
      <w:bookmarkEnd w:id="19"/>
      <w:proofErr w:type="spellEnd"/>
    </w:p>
    <w:p w14:paraId="70F0CCDB" w14:textId="77777777" w:rsidR="006730CB" w:rsidRDefault="00DF09E6">
      <w:r>
        <w:rPr>
          <w:sz w:val="28"/>
        </w:rPr>
        <w:t>Reading from core</w:t>
      </w:r>
    </w:p>
    <w:p w14:paraId="60EFE5D1" w14:textId="77777777" w:rsidR="006730CB" w:rsidRDefault="00DF09E6">
      <w:r>
        <w:t>Each record in the core table describes a single visit.</w:t>
      </w:r>
    </w:p>
    <w:p w14:paraId="6E50714B" w14:textId="77777777" w:rsidR="006730CB" w:rsidRDefault="00DF09E6">
      <w:r>
        <w:rPr>
          <w:noProof/>
          <w:lang w:eastAsia="en-US"/>
        </w:rPr>
        <w:drawing>
          <wp:inline distT="0" distB="0" distL="0" distR="0" wp14:anchorId="776D191F" wp14:editId="2F69B6CB">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0"/>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63"/>
        <w:gridCol w:w="2620"/>
      </w:tblGrid>
      <w:tr w:rsidR="006730CB" w14:paraId="508D62E6" w14:textId="77777777">
        <w:tc>
          <w:tcPr>
            <w:tcW w:w="0" w:type="auto"/>
            <w:shd w:val="clear" w:color="auto" w:fill="AAAAFF"/>
          </w:tcPr>
          <w:p w14:paraId="1F173971" w14:textId="77777777" w:rsidR="006730CB" w:rsidRDefault="00DF09E6">
            <w:r>
              <w:t>Destination Field</w:t>
            </w:r>
          </w:p>
        </w:tc>
        <w:tc>
          <w:tcPr>
            <w:tcW w:w="0" w:type="auto"/>
            <w:shd w:val="clear" w:color="auto" w:fill="AAAAFF"/>
          </w:tcPr>
          <w:p w14:paraId="59036CCE" w14:textId="77777777" w:rsidR="006730CB" w:rsidRDefault="00DF09E6">
            <w:r>
              <w:t>Source Field</w:t>
            </w:r>
          </w:p>
        </w:tc>
        <w:tc>
          <w:tcPr>
            <w:tcW w:w="0" w:type="auto"/>
            <w:shd w:val="clear" w:color="auto" w:fill="AAAAFF"/>
          </w:tcPr>
          <w:p w14:paraId="737202FC" w14:textId="77777777" w:rsidR="006730CB" w:rsidRDefault="00DF09E6">
            <w:r>
              <w:t>Logic</w:t>
            </w:r>
          </w:p>
        </w:tc>
        <w:tc>
          <w:tcPr>
            <w:tcW w:w="0" w:type="auto"/>
            <w:shd w:val="clear" w:color="auto" w:fill="AAAAFF"/>
          </w:tcPr>
          <w:p w14:paraId="77E969D1" w14:textId="77777777" w:rsidR="006730CB" w:rsidRDefault="00DF09E6">
            <w:r>
              <w:t>Comment</w:t>
            </w:r>
          </w:p>
        </w:tc>
      </w:tr>
      <w:tr w:rsidR="006730CB" w14:paraId="5803C12F" w14:textId="77777777">
        <w:tc>
          <w:tcPr>
            <w:tcW w:w="0" w:type="auto"/>
          </w:tcPr>
          <w:p w14:paraId="5B17E1A7" w14:textId="77777777" w:rsidR="006730CB" w:rsidRDefault="00DF09E6">
            <w:proofErr w:type="spellStart"/>
            <w:r>
              <w:t>visit_occurrence_id</w:t>
            </w:r>
            <w:proofErr w:type="spellEnd"/>
          </w:p>
        </w:tc>
        <w:tc>
          <w:tcPr>
            <w:tcW w:w="0" w:type="auto"/>
          </w:tcPr>
          <w:p w14:paraId="3E38A42D" w14:textId="77777777" w:rsidR="006730CB" w:rsidRDefault="006730CB"/>
        </w:tc>
        <w:tc>
          <w:tcPr>
            <w:tcW w:w="0" w:type="auto"/>
          </w:tcPr>
          <w:p w14:paraId="1DFF2A64" w14:textId="77777777" w:rsidR="006730CB" w:rsidRDefault="006730CB"/>
        </w:tc>
        <w:tc>
          <w:tcPr>
            <w:tcW w:w="0" w:type="auto"/>
          </w:tcPr>
          <w:p w14:paraId="610A0236" w14:textId="77777777" w:rsidR="006730CB" w:rsidRDefault="00DF09E6">
            <w:r>
              <w:t>Autogenerate</w:t>
            </w:r>
          </w:p>
        </w:tc>
      </w:tr>
      <w:tr w:rsidR="006730CB" w14:paraId="4D096743" w14:textId="77777777">
        <w:tc>
          <w:tcPr>
            <w:tcW w:w="0" w:type="auto"/>
          </w:tcPr>
          <w:p w14:paraId="231713AC" w14:textId="77777777" w:rsidR="006730CB" w:rsidRDefault="00DF09E6">
            <w:proofErr w:type="spellStart"/>
            <w:r>
              <w:t>person_id</w:t>
            </w:r>
            <w:proofErr w:type="spellEnd"/>
          </w:p>
        </w:tc>
        <w:tc>
          <w:tcPr>
            <w:tcW w:w="0" w:type="auto"/>
          </w:tcPr>
          <w:p w14:paraId="475A8108" w14:textId="77777777" w:rsidR="006730CB" w:rsidRDefault="00DF09E6">
            <w:r>
              <w:t>key</w:t>
            </w:r>
          </w:p>
        </w:tc>
        <w:tc>
          <w:tcPr>
            <w:tcW w:w="0" w:type="auto"/>
          </w:tcPr>
          <w:p w14:paraId="7614D7AF" w14:textId="77777777" w:rsidR="006730CB" w:rsidRDefault="006730CB"/>
        </w:tc>
        <w:tc>
          <w:tcPr>
            <w:tcW w:w="0" w:type="auto"/>
          </w:tcPr>
          <w:p w14:paraId="18A3553B" w14:textId="77777777" w:rsidR="006730CB" w:rsidRDefault="00A62804">
            <w:r>
              <w:t>In 2013 format, ‘key’ is called ‘</w:t>
            </w:r>
            <w:proofErr w:type="spellStart"/>
            <w:r>
              <w:t>key_nis</w:t>
            </w:r>
            <w:proofErr w:type="spellEnd"/>
            <w:r>
              <w:t>’</w:t>
            </w:r>
          </w:p>
        </w:tc>
      </w:tr>
      <w:tr w:rsidR="006730CB" w14:paraId="01342D68" w14:textId="77777777">
        <w:tc>
          <w:tcPr>
            <w:tcW w:w="0" w:type="auto"/>
          </w:tcPr>
          <w:p w14:paraId="7CCB6355" w14:textId="77777777" w:rsidR="006730CB" w:rsidRDefault="00DF09E6">
            <w:proofErr w:type="spellStart"/>
            <w:r>
              <w:t>visit_concept_id</w:t>
            </w:r>
            <w:proofErr w:type="spellEnd"/>
          </w:p>
        </w:tc>
        <w:tc>
          <w:tcPr>
            <w:tcW w:w="0" w:type="auto"/>
          </w:tcPr>
          <w:p w14:paraId="21AEA699" w14:textId="77777777" w:rsidR="006730CB" w:rsidRDefault="006730CB"/>
        </w:tc>
        <w:tc>
          <w:tcPr>
            <w:tcW w:w="0" w:type="auto"/>
          </w:tcPr>
          <w:p w14:paraId="4439F2A8" w14:textId="77777777" w:rsidR="006730CB" w:rsidRDefault="006730CB"/>
        </w:tc>
        <w:tc>
          <w:tcPr>
            <w:tcW w:w="0" w:type="auto"/>
          </w:tcPr>
          <w:p w14:paraId="7E1EDDE9" w14:textId="77777777" w:rsidR="006730CB" w:rsidRDefault="00DF09E6">
            <w:r>
              <w:t>9201</w:t>
            </w:r>
          </w:p>
        </w:tc>
      </w:tr>
      <w:tr w:rsidR="006730CB" w14:paraId="4D648A40" w14:textId="77777777">
        <w:tc>
          <w:tcPr>
            <w:tcW w:w="0" w:type="auto"/>
          </w:tcPr>
          <w:p w14:paraId="49BEA8B3" w14:textId="77777777" w:rsidR="006730CB" w:rsidRDefault="00DF09E6">
            <w:proofErr w:type="spellStart"/>
            <w:r>
              <w:t>visit_start_date</w:t>
            </w:r>
            <w:proofErr w:type="spellEnd"/>
          </w:p>
        </w:tc>
        <w:tc>
          <w:tcPr>
            <w:tcW w:w="0" w:type="auto"/>
          </w:tcPr>
          <w:p w14:paraId="325AC487" w14:textId="77777777" w:rsidR="006730CB" w:rsidRDefault="00DF09E6">
            <w:r>
              <w:t>year</w:t>
            </w:r>
          </w:p>
          <w:p w14:paraId="5F324AC1" w14:textId="77777777" w:rsidR="006730CB" w:rsidRDefault="00DF09E6">
            <w:proofErr w:type="spellStart"/>
            <w:r>
              <w:t>amonth</w:t>
            </w:r>
            <w:proofErr w:type="spellEnd"/>
          </w:p>
          <w:p w14:paraId="276AB48B" w14:textId="77777777" w:rsidR="006730CB" w:rsidRDefault="00DF09E6">
            <w:proofErr w:type="spellStart"/>
            <w:r>
              <w:t>aweekend</w:t>
            </w:r>
            <w:proofErr w:type="spellEnd"/>
          </w:p>
        </w:tc>
        <w:tc>
          <w:tcPr>
            <w:tcW w:w="0" w:type="auto"/>
          </w:tcPr>
          <w:p w14:paraId="439CF796" w14:textId="77777777" w:rsidR="006730CB" w:rsidRDefault="00DF09E6">
            <w:r>
              <w:t xml:space="preserve">visit date = year + </w:t>
            </w:r>
            <w:proofErr w:type="spellStart"/>
            <w:r>
              <w:t>amonth</w:t>
            </w:r>
            <w:proofErr w:type="spellEnd"/>
            <w:r>
              <w:t xml:space="preserve"> </w:t>
            </w:r>
            <w:proofErr w:type="gramStart"/>
            <w:r>
              <w:t>+ ?</w:t>
            </w:r>
            <w:proofErr w:type="gramEnd"/>
            <w:r>
              <w:t xml:space="preserve"> (first day of month that is correct weekday (weekday or weekend))</w:t>
            </w:r>
          </w:p>
          <w:p w14:paraId="77D30D15" w14:textId="77777777" w:rsidR="006730CB" w:rsidRDefault="003F7185">
            <w:r>
              <w:t xml:space="preserve">if </w:t>
            </w:r>
            <w:proofErr w:type="spellStart"/>
            <w:r>
              <w:t>amonth</w:t>
            </w:r>
            <w:proofErr w:type="spellEnd"/>
            <w:r>
              <w:t xml:space="preserve"> &lt; 1 then </w:t>
            </w:r>
            <w:proofErr w:type="spellStart"/>
            <w:r>
              <w:t>amonth</w:t>
            </w:r>
            <w:proofErr w:type="spellEnd"/>
            <w:r>
              <w:t xml:space="preserve"> = random month</w:t>
            </w:r>
          </w:p>
          <w:p w14:paraId="76A9C56D" w14:textId="77777777" w:rsidR="006730CB" w:rsidRDefault="00DF09E6">
            <w:r>
              <w:t xml:space="preserve">if </w:t>
            </w:r>
            <w:proofErr w:type="spellStart"/>
            <w:r>
              <w:t>aweekend</w:t>
            </w:r>
            <w:proofErr w:type="spellEnd"/>
            <w:r>
              <w:t xml:space="preserve"> &lt; 0 then </w:t>
            </w:r>
            <w:proofErr w:type="spellStart"/>
            <w:r>
              <w:t>aweekend</w:t>
            </w:r>
            <w:proofErr w:type="spellEnd"/>
            <w:r>
              <w:t xml:space="preserve"> = 0</w:t>
            </w:r>
          </w:p>
        </w:tc>
        <w:tc>
          <w:tcPr>
            <w:tcW w:w="0" w:type="auto"/>
          </w:tcPr>
          <w:p w14:paraId="6A07EEE4" w14:textId="77777777" w:rsidR="006730CB" w:rsidRDefault="006730CB"/>
        </w:tc>
      </w:tr>
      <w:tr w:rsidR="006730CB" w14:paraId="6BC775DA" w14:textId="77777777">
        <w:tc>
          <w:tcPr>
            <w:tcW w:w="0" w:type="auto"/>
          </w:tcPr>
          <w:p w14:paraId="2518A8E5" w14:textId="77777777" w:rsidR="006730CB" w:rsidRDefault="00DF09E6">
            <w:proofErr w:type="spellStart"/>
            <w:r>
              <w:t>visit_start_time</w:t>
            </w:r>
            <w:proofErr w:type="spellEnd"/>
          </w:p>
        </w:tc>
        <w:tc>
          <w:tcPr>
            <w:tcW w:w="0" w:type="auto"/>
          </w:tcPr>
          <w:p w14:paraId="3E142565" w14:textId="77777777" w:rsidR="006730CB" w:rsidRDefault="006730CB"/>
        </w:tc>
        <w:tc>
          <w:tcPr>
            <w:tcW w:w="0" w:type="auto"/>
          </w:tcPr>
          <w:p w14:paraId="25EB631E" w14:textId="77777777" w:rsidR="006730CB" w:rsidRDefault="006730CB"/>
        </w:tc>
        <w:tc>
          <w:tcPr>
            <w:tcW w:w="0" w:type="auto"/>
          </w:tcPr>
          <w:p w14:paraId="52463E0E" w14:textId="77777777" w:rsidR="006730CB" w:rsidRDefault="006730CB"/>
        </w:tc>
      </w:tr>
      <w:tr w:rsidR="006730CB" w14:paraId="6AD68D74" w14:textId="77777777">
        <w:tc>
          <w:tcPr>
            <w:tcW w:w="0" w:type="auto"/>
          </w:tcPr>
          <w:p w14:paraId="5E011312" w14:textId="77777777" w:rsidR="006730CB" w:rsidRDefault="00DF09E6">
            <w:proofErr w:type="spellStart"/>
            <w:r>
              <w:t>visit_end_date</w:t>
            </w:r>
            <w:proofErr w:type="spellEnd"/>
          </w:p>
        </w:tc>
        <w:tc>
          <w:tcPr>
            <w:tcW w:w="0" w:type="auto"/>
          </w:tcPr>
          <w:p w14:paraId="6A458283" w14:textId="77777777" w:rsidR="006730CB" w:rsidRDefault="00DF09E6">
            <w:r>
              <w:t>los</w:t>
            </w:r>
          </w:p>
        </w:tc>
        <w:tc>
          <w:tcPr>
            <w:tcW w:w="0" w:type="auto"/>
          </w:tcPr>
          <w:p w14:paraId="07ACC7CA" w14:textId="77777777" w:rsidR="006730CB" w:rsidRDefault="00DF09E6">
            <w:r>
              <w:t xml:space="preserve">if los &lt; 1 set to 0 (same day stay): </w:t>
            </w:r>
            <w:proofErr w:type="spellStart"/>
            <w:r>
              <w:t>start_date</w:t>
            </w:r>
            <w:proofErr w:type="spellEnd"/>
            <w:r>
              <w:t xml:space="preserve"> = </w:t>
            </w:r>
            <w:proofErr w:type="spellStart"/>
            <w:r>
              <w:t>end_date</w:t>
            </w:r>
            <w:proofErr w:type="spellEnd"/>
          </w:p>
        </w:tc>
        <w:tc>
          <w:tcPr>
            <w:tcW w:w="0" w:type="auto"/>
          </w:tcPr>
          <w:p w14:paraId="0A794EF4" w14:textId="77777777" w:rsidR="006730CB" w:rsidRDefault="00DF09E6">
            <w:r>
              <w:t>There are some bogus values, but they are very infrequent.</w:t>
            </w:r>
          </w:p>
        </w:tc>
      </w:tr>
      <w:tr w:rsidR="006730CB" w14:paraId="7564CFCA" w14:textId="77777777">
        <w:tc>
          <w:tcPr>
            <w:tcW w:w="0" w:type="auto"/>
          </w:tcPr>
          <w:p w14:paraId="43FD786D" w14:textId="77777777" w:rsidR="006730CB" w:rsidRDefault="00DF09E6">
            <w:proofErr w:type="spellStart"/>
            <w:r>
              <w:lastRenderedPageBreak/>
              <w:t>visit_end_time</w:t>
            </w:r>
            <w:proofErr w:type="spellEnd"/>
          </w:p>
        </w:tc>
        <w:tc>
          <w:tcPr>
            <w:tcW w:w="0" w:type="auto"/>
          </w:tcPr>
          <w:p w14:paraId="6E01CCFB" w14:textId="77777777" w:rsidR="006730CB" w:rsidRDefault="006730CB"/>
        </w:tc>
        <w:tc>
          <w:tcPr>
            <w:tcW w:w="0" w:type="auto"/>
          </w:tcPr>
          <w:p w14:paraId="56219BCA" w14:textId="77777777" w:rsidR="006730CB" w:rsidRDefault="006730CB"/>
        </w:tc>
        <w:tc>
          <w:tcPr>
            <w:tcW w:w="0" w:type="auto"/>
          </w:tcPr>
          <w:p w14:paraId="62626FB8" w14:textId="77777777" w:rsidR="006730CB" w:rsidRDefault="006730CB"/>
        </w:tc>
      </w:tr>
      <w:tr w:rsidR="006730CB" w14:paraId="11866F1B" w14:textId="77777777">
        <w:tc>
          <w:tcPr>
            <w:tcW w:w="0" w:type="auto"/>
          </w:tcPr>
          <w:p w14:paraId="37847271" w14:textId="77777777" w:rsidR="006730CB" w:rsidRDefault="00DF09E6">
            <w:proofErr w:type="spellStart"/>
            <w:r>
              <w:t>visit_type_concept_id</w:t>
            </w:r>
            <w:proofErr w:type="spellEnd"/>
          </w:p>
        </w:tc>
        <w:tc>
          <w:tcPr>
            <w:tcW w:w="0" w:type="auto"/>
          </w:tcPr>
          <w:p w14:paraId="6F272ED7" w14:textId="77777777" w:rsidR="006730CB" w:rsidRDefault="006730CB"/>
        </w:tc>
        <w:tc>
          <w:tcPr>
            <w:tcW w:w="0" w:type="auto"/>
          </w:tcPr>
          <w:p w14:paraId="4D3CED7C" w14:textId="77777777" w:rsidR="006730CB" w:rsidRDefault="006730CB"/>
        </w:tc>
        <w:tc>
          <w:tcPr>
            <w:tcW w:w="0" w:type="auto"/>
          </w:tcPr>
          <w:p w14:paraId="356F7FCB" w14:textId="77777777" w:rsidR="006730CB" w:rsidRDefault="00DF09E6">
            <w:r>
              <w:t>44818517  (Visit derived from encounter on claim)</w:t>
            </w:r>
          </w:p>
        </w:tc>
      </w:tr>
      <w:tr w:rsidR="006730CB" w14:paraId="124DACBC" w14:textId="77777777">
        <w:tc>
          <w:tcPr>
            <w:tcW w:w="0" w:type="auto"/>
          </w:tcPr>
          <w:p w14:paraId="6D6128E9" w14:textId="77777777" w:rsidR="006730CB" w:rsidRDefault="00DF09E6">
            <w:proofErr w:type="spellStart"/>
            <w:r>
              <w:t>provider_id</w:t>
            </w:r>
            <w:proofErr w:type="spellEnd"/>
          </w:p>
        </w:tc>
        <w:tc>
          <w:tcPr>
            <w:tcW w:w="0" w:type="auto"/>
          </w:tcPr>
          <w:p w14:paraId="436B6523" w14:textId="77777777" w:rsidR="006730CB" w:rsidRDefault="006730CB"/>
        </w:tc>
        <w:tc>
          <w:tcPr>
            <w:tcW w:w="0" w:type="auto"/>
          </w:tcPr>
          <w:p w14:paraId="0A13B82D" w14:textId="77777777" w:rsidR="006730CB" w:rsidRDefault="006730CB"/>
        </w:tc>
        <w:tc>
          <w:tcPr>
            <w:tcW w:w="0" w:type="auto"/>
          </w:tcPr>
          <w:p w14:paraId="318D3C43" w14:textId="77777777" w:rsidR="006730CB" w:rsidRDefault="006730CB"/>
        </w:tc>
      </w:tr>
      <w:tr w:rsidR="006730CB" w14:paraId="478DD1E5" w14:textId="77777777">
        <w:tc>
          <w:tcPr>
            <w:tcW w:w="0" w:type="auto"/>
          </w:tcPr>
          <w:p w14:paraId="48E86C55" w14:textId="77777777" w:rsidR="006730CB" w:rsidRDefault="00DF09E6">
            <w:proofErr w:type="spellStart"/>
            <w:r>
              <w:t>care_site_id</w:t>
            </w:r>
            <w:proofErr w:type="spellEnd"/>
          </w:p>
        </w:tc>
        <w:tc>
          <w:tcPr>
            <w:tcW w:w="0" w:type="auto"/>
          </w:tcPr>
          <w:p w14:paraId="1790D006" w14:textId="77777777" w:rsidR="006730CB" w:rsidRDefault="00DF09E6">
            <w:proofErr w:type="spellStart"/>
            <w:r>
              <w:t>hospid</w:t>
            </w:r>
            <w:proofErr w:type="spellEnd"/>
          </w:p>
        </w:tc>
        <w:tc>
          <w:tcPr>
            <w:tcW w:w="0" w:type="auto"/>
          </w:tcPr>
          <w:p w14:paraId="2989332C" w14:textId="77777777" w:rsidR="006730CB" w:rsidRDefault="006730CB"/>
        </w:tc>
        <w:tc>
          <w:tcPr>
            <w:tcW w:w="0" w:type="auto"/>
          </w:tcPr>
          <w:p w14:paraId="0F7CF348" w14:textId="77777777" w:rsidR="006730CB" w:rsidRDefault="006730CB"/>
        </w:tc>
      </w:tr>
      <w:tr w:rsidR="006730CB" w14:paraId="0ED2396D" w14:textId="77777777">
        <w:tc>
          <w:tcPr>
            <w:tcW w:w="0" w:type="auto"/>
          </w:tcPr>
          <w:p w14:paraId="26BA15A2" w14:textId="77777777" w:rsidR="006730CB" w:rsidRDefault="00DF09E6">
            <w:proofErr w:type="spellStart"/>
            <w:r>
              <w:t>visit_source_value</w:t>
            </w:r>
            <w:proofErr w:type="spellEnd"/>
          </w:p>
        </w:tc>
        <w:tc>
          <w:tcPr>
            <w:tcW w:w="0" w:type="auto"/>
          </w:tcPr>
          <w:p w14:paraId="4BDCC0B7" w14:textId="77777777" w:rsidR="006730CB" w:rsidRDefault="006730CB"/>
        </w:tc>
        <w:tc>
          <w:tcPr>
            <w:tcW w:w="0" w:type="auto"/>
          </w:tcPr>
          <w:p w14:paraId="6EDA16A7" w14:textId="77777777" w:rsidR="006730CB" w:rsidRDefault="006730CB"/>
        </w:tc>
        <w:tc>
          <w:tcPr>
            <w:tcW w:w="0" w:type="auto"/>
          </w:tcPr>
          <w:p w14:paraId="3FA3ED45" w14:textId="77777777" w:rsidR="006730CB" w:rsidRDefault="006730CB"/>
        </w:tc>
      </w:tr>
      <w:tr w:rsidR="006730CB" w14:paraId="701F415E" w14:textId="77777777">
        <w:tc>
          <w:tcPr>
            <w:tcW w:w="0" w:type="auto"/>
          </w:tcPr>
          <w:p w14:paraId="31F1B768" w14:textId="77777777" w:rsidR="006730CB" w:rsidRDefault="00DF09E6">
            <w:proofErr w:type="spellStart"/>
            <w:r>
              <w:t>visit_source_concept_id</w:t>
            </w:r>
            <w:proofErr w:type="spellEnd"/>
          </w:p>
        </w:tc>
        <w:tc>
          <w:tcPr>
            <w:tcW w:w="0" w:type="auto"/>
          </w:tcPr>
          <w:p w14:paraId="2115DC16" w14:textId="77777777" w:rsidR="006730CB" w:rsidRDefault="006730CB"/>
        </w:tc>
        <w:tc>
          <w:tcPr>
            <w:tcW w:w="0" w:type="auto"/>
          </w:tcPr>
          <w:p w14:paraId="5EA90085" w14:textId="77777777" w:rsidR="006730CB" w:rsidRDefault="006730CB"/>
        </w:tc>
        <w:tc>
          <w:tcPr>
            <w:tcW w:w="0" w:type="auto"/>
          </w:tcPr>
          <w:p w14:paraId="1485E7EE" w14:textId="77777777" w:rsidR="006730CB" w:rsidRDefault="006730CB"/>
        </w:tc>
      </w:tr>
    </w:tbl>
    <w:p w14:paraId="7A1B9DEB" w14:textId="77777777" w:rsidR="006730CB" w:rsidRDefault="00DF09E6" w:rsidP="00C03703">
      <w:pPr>
        <w:pStyle w:val="Heading2"/>
      </w:pPr>
      <w:r>
        <w:br w:type="page"/>
      </w:r>
      <w:bookmarkStart w:id="20" w:name="_Toc466987737"/>
      <w:r>
        <w:lastRenderedPageBreak/>
        <w:t xml:space="preserve">Table name: </w:t>
      </w:r>
      <w:proofErr w:type="spellStart"/>
      <w:r>
        <w:t>observation_period</w:t>
      </w:r>
      <w:bookmarkEnd w:id="20"/>
      <w:proofErr w:type="spellEnd"/>
    </w:p>
    <w:p w14:paraId="10863A6F" w14:textId="77777777" w:rsidR="006730CB" w:rsidRDefault="00DF09E6">
      <w:r>
        <w:rPr>
          <w:sz w:val="28"/>
        </w:rPr>
        <w:t>Reading from core</w:t>
      </w:r>
    </w:p>
    <w:p w14:paraId="087C63C2" w14:textId="77777777" w:rsidR="006730CB" w:rsidRDefault="00DF09E6">
      <w:r>
        <w:t xml:space="preserve">Same logic as </w:t>
      </w:r>
      <w:proofErr w:type="spellStart"/>
      <w:r>
        <w:t>visit_occurrence</w:t>
      </w:r>
      <w:proofErr w:type="spellEnd"/>
      <w:r>
        <w:t xml:space="preserve"> table (visit = </w:t>
      </w:r>
      <w:proofErr w:type="spellStart"/>
      <w:r>
        <w:t>observation_period</w:t>
      </w:r>
      <w:proofErr w:type="spellEnd"/>
      <w:r>
        <w:t>)</w:t>
      </w:r>
    </w:p>
    <w:p w14:paraId="270BBC21" w14:textId="77777777" w:rsidR="006730CB" w:rsidRDefault="00DF09E6">
      <w:r>
        <w:rPr>
          <w:noProof/>
          <w:lang w:eastAsia="en-US"/>
        </w:rPr>
        <w:drawing>
          <wp:inline distT="0" distB="0" distL="0" distR="0" wp14:anchorId="05965F65" wp14:editId="74D64A67">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1"/>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14:paraId="677032EC" w14:textId="77777777">
        <w:tc>
          <w:tcPr>
            <w:tcW w:w="0" w:type="auto"/>
            <w:shd w:val="clear" w:color="auto" w:fill="AAAAFF"/>
          </w:tcPr>
          <w:p w14:paraId="083D0FBD" w14:textId="77777777" w:rsidR="006730CB" w:rsidRDefault="00DF09E6">
            <w:r>
              <w:t>Destination Field</w:t>
            </w:r>
          </w:p>
        </w:tc>
        <w:tc>
          <w:tcPr>
            <w:tcW w:w="0" w:type="auto"/>
            <w:shd w:val="clear" w:color="auto" w:fill="AAAAFF"/>
          </w:tcPr>
          <w:p w14:paraId="29917FA8" w14:textId="77777777" w:rsidR="006730CB" w:rsidRDefault="00DF09E6">
            <w:r>
              <w:t>Source Field</w:t>
            </w:r>
          </w:p>
        </w:tc>
        <w:tc>
          <w:tcPr>
            <w:tcW w:w="0" w:type="auto"/>
            <w:shd w:val="clear" w:color="auto" w:fill="AAAAFF"/>
          </w:tcPr>
          <w:p w14:paraId="4DDB1A23" w14:textId="77777777" w:rsidR="006730CB" w:rsidRDefault="00DF09E6">
            <w:r>
              <w:t>Logic</w:t>
            </w:r>
          </w:p>
        </w:tc>
        <w:tc>
          <w:tcPr>
            <w:tcW w:w="0" w:type="auto"/>
            <w:shd w:val="clear" w:color="auto" w:fill="AAAAFF"/>
          </w:tcPr>
          <w:p w14:paraId="69867CD7" w14:textId="77777777" w:rsidR="006730CB" w:rsidRDefault="00DF09E6">
            <w:r>
              <w:t>Comment</w:t>
            </w:r>
          </w:p>
        </w:tc>
      </w:tr>
      <w:tr w:rsidR="006730CB" w14:paraId="727A9F59" w14:textId="77777777">
        <w:tc>
          <w:tcPr>
            <w:tcW w:w="0" w:type="auto"/>
          </w:tcPr>
          <w:p w14:paraId="565E7A60" w14:textId="77777777" w:rsidR="006730CB" w:rsidRDefault="00DF09E6">
            <w:proofErr w:type="spellStart"/>
            <w:r>
              <w:t>observation_period_id</w:t>
            </w:r>
            <w:proofErr w:type="spellEnd"/>
          </w:p>
        </w:tc>
        <w:tc>
          <w:tcPr>
            <w:tcW w:w="0" w:type="auto"/>
          </w:tcPr>
          <w:p w14:paraId="01898B45" w14:textId="77777777" w:rsidR="006730CB" w:rsidRDefault="006730CB"/>
        </w:tc>
        <w:tc>
          <w:tcPr>
            <w:tcW w:w="0" w:type="auto"/>
          </w:tcPr>
          <w:p w14:paraId="14B09A1B" w14:textId="77777777" w:rsidR="006730CB" w:rsidRDefault="006730CB"/>
        </w:tc>
        <w:tc>
          <w:tcPr>
            <w:tcW w:w="0" w:type="auto"/>
          </w:tcPr>
          <w:p w14:paraId="5614AE96" w14:textId="77777777" w:rsidR="006730CB" w:rsidRDefault="006730CB"/>
        </w:tc>
      </w:tr>
      <w:tr w:rsidR="006730CB" w14:paraId="41E65558" w14:textId="77777777">
        <w:tc>
          <w:tcPr>
            <w:tcW w:w="0" w:type="auto"/>
          </w:tcPr>
          <w:p w14:paraId="653FFC3C" w14:textId="77777777" w:rsidR="006730CB" w:rsidRDefault="00DF09E6">
            <w:proofErr w:type="spellStart"/>
            <w:r>
              <w:t>person_id</w:t>
            </w:r>
            <w:proofErr w:type="spellEnd"/>
          </w:p>
        </w:tc>
        <w:tc>
          <w:tcPr>
            <w:tcW w:w="0" w:type="auto"/>
          </w:tcPr>
          <w:p w14:paraId="62BC8102" w14:textId="77777777" w:rsidR="006730CB" w:rsidRDefault="006730CB"/>
        </w:tc>
        <w:tc>
          <w:tcPr>
            <w:tcW w:w="0" w:type="auto"/>
          </w:tcPr>
          <w:p w14:paraId="74AE0330" w14:textId="77777777" w:rsidR="006730CB" w:rsidRDefault="006730CB"/>
        </w:tc>
        <w:tc>
          <w:tcPr>
            <w:tcW w:w="0" w:type="auto"/>
          </w:tcPr>
          <w:p w14:paraId="52BD43FE" w14:textId="77777777" w:rsidR="006730CB" w:rsidRDefault="006730CB"/>
        </w:tc>
      </w:tr>
      <w:tr w:rsidR="006730CB" w14:paraId="71E81997" w14:textId="77777777">
        <w:tc>
          <w:tcPr>
            <w:tcW w:w="0" w:type="auto"/>
          </w:tcPr>
          <w:p w14:paraId="3C64E44A" w14:textId="77777777" w:rsidR="006730CB" w:rsidRDefault="00DF09E6">
            <w:proofErr w:type="spellStart"/>
            <w:r>
              <w:t>observation_period_start_date</w:t>
            </w:r>
            <w:proofErr w:type="spellEnd"/>
          </w:p>
        </w:tc>
        <w:tc>
          <w:tcPr>
            <w:tcW w:w="0" w:type="auto"/>
          </w:tcPr>
          <w:p w14:paraId="0596C420" w14:textId="77777777" w:rsidR="006730CB" w:rsidRDefault="006730CB"/>
        </w:tc>
        <w:tc>
          <w:tcPr>
            <w:tcW w:w="0" w:type="auto"/>
          </w:tcPr>
          <w:p w14:paraId="03EEBFEB" w14:textId="77777777" w:rsidR="006730CB" w:rsidRDefault="006730CB"/>
        </w:tc>
        <w:tc>
          <w:tcPr>
            <w:tcW w:w="0" w:type="auto"/>
          </w:tcPr>
          <w:p w14:paraId="79454800" w14:textId="77777777" w:rsidR="006730CB" w:rsidRDefault="006730CB"/>
        </w:tc>
      </w:tr>
      <w:tr w:rsidR="006730CB" w14:paraId="21D520A3" w14:textId="77777777">
        <w:tc>
          <w:tcPr>
            <w:tcW w:w="0" w:type="auto"/>
          </w:tcPr>
          <w:p w14:paraId="702A9DC7" w14:textId="77777777" w:rsidR="006730CB" w:rsidRDefault="00DF09E6">
            <w:proofErr w:type="spellStart"/>
            <w:r>
              <w:t>observation_period_end_date</w:t>
            </w:r>
            <w:proofErr w:type="spellEnd"/>
          </w:p>
        </w:tc>
        <w:tc>
          <w:tcPr>
            <w:tcW w:w="0" w:type="auto"/>
          </w:tcPr>
          <w:p w14:paraId="2DF3D919" w14:textId="77777777" w:rsidR="006730CB" w:rsidRDefault="006730CB"/>
        </w:tc>
        <w:tc>
          <w:tcPr>
            <w:tcW w:w="0" w:type="auto"/>
          </w:tcPr>
          <w:p w14:paraId="7EDC6D05" w14:textId="77777777" w:rsidR="006730CB" w:rsidRDefault="006730CB"/>
        </w:tc>
        <w:tc>
          <w:tcPr>
            <w:tcW w:w="0" w:type="auto"/>
          </w:tcPr>
          <w:p w14:paraId="694F49F5" w14:textId="77777777" w:rsidR="006730CB" w:rsidRDefault="006730CB"/>
        </w:tc>
      </w:tr>
      <w:tr w:rsidR="006730CB" w14:paraId="16017094" w14:textId="77777777">
        <w:tc>
          <w:tcPr>
            <w:tcW w:w="0" w:type="auto"/>
          </w:tcPr>
          <w:p w14:paraId="0851BE85" w14:textId="77777777" w:rsidR="006730CB" w:rsidRDefault="00DF09E6">
            <w:proofErr w:type="spellStart"/>
            <w:r>
              <w:t>period_type_concept_id</w:t>
            </w:r>
            <w:proofErr w:type="spellEnd"/>
          </w:p>
        </w:tc>
        <w:tc>
          <w:tcPr>
            <w:tcW w:w="0" w:type="auto"/>
          </w:tcPr>
          <w:p w14:paraId="4306BBB9" w14:textId="77777777" w:rsidR="006730CB" w:rsidRDefault="006730CB"/>
        </w:tc>
        <w:tc>
          <w:tcPr>
            <w:tcW w:w="0" w:type="auto"/>
          </w:tcPr>
          <w:p w14:paraId="745C8604" w14:textId="77777777" w:rsidR="006730CB" w:rsidRDefault="006730CB"/>
        </w:tc>
        <w:tc>
          <w:tcPr>
            <w:tcW w:w="0" w:type="auto"/>
          </w:tcPr>
          <w:p w14:paraId="1C8E312E" w14:textId="77777777" w:rsidR="006730CB" w:rsidRDefault="00DF09E6">
            <w:r>
              <w:t>44814724 Period covering healthcare encounters</w:t>
            </w:r>
          </w:p>
        </w:tc>
      </w:tr>
    </w:tbl>
    <w:p w14:paraId="5048A073" w14:textId="77777777" w:rsidR="006730CB" w:rsidRDefault="00DF09E6" w:rsidP="00C03703">
      <w:pPr>
        <w:pStyle w:val="Heading2"/>
      </w:pPr>
      <w:r>
        <w:br w:type="page"/>
      </w:r>
      <w:bookmarkStart w:id="21" w:name="_Toc466987738"/>
      <w:r>
        <w:lastRenderedPageBreak/>
        <w:t>Table name: location</w:t>
      </w:r>
      <w:bookmarkEnd w:id="21"/>
    </w:p>
    <w:p w14:paraId="0D404EF2" w14:textId="77777777" w:rsidR="002E54FB" w:rsidRPr="002E54FB" w:rsidRDefault="002E54FB" w:rsidP="002E54FB">
      <w:r>
        <w:t xml:space="preserve">Do not create a location record if both </w:t>
      </w:r>
      <w:proofErr w:type="spellStart"/>
      <w:r>
        <w:t>hosp</w:t>
      </w:r>
      <w:r w:rsidR="0023667D">
        <w:t>st</w:t>
      </w:r>
      <w:proofErr w:type="spellEnd"/>
      <w:r w:rsidR="0023667D">
        <w:t xml:space="preserve"> and </w:t>
      </w:r>
      <w:proofErr w:type="spellStart"/>
      <w:r w:rsidR="0023667D">
        <w:t>hospstco</w:t>
      </w:r>
      <w:proofErr w:type="spellEnd"/>
      <w:r w:rsidR="0023667D">
        <w:t xml:space="preserve"> fields are null.</w:t>
      </w:r>
    </w:p>
    <w:p w14:paraId="7721545B" w14:textId="77777777" w:rsidR="006730CB" w:rsidRDefault="00DF09E6">
      <w:r>
        <w:rPr>
          <w:sz w:val="28"/>
        </w:rPr>
        <w:t>Reading from core</w:t>
      </w:r>
    </w:p>
    <w:p w14:paraId="54AE1AF9" w14:textId="77777777" w:rsidR="006730CB" w:rsidRDefault="00DF09E6">
      <w:r>
        <w:rPr>
          <w:noProof/>
          <w:lang w:eastAsia="en-US"/>
        </w:rPr>
        <w:drawing>
          <wp:inline distT="0" distB="0" distL="0" distR="0" wp14:anchorId="5BF151C5" wp14:editId="53DAD24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2"/>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7"/>
        <w:gridCol w:w="739"/>
        <w:gridCol w:w="5773"/>
        <w:gridCol w:w="1031"/>
      </w:tblGrid>
      <w:tr w:rsidR="006730CB" w14:paraId="7F137CBE" w14:textId="77777777">
        <w:tc>
          <w:tcPr>
            <w:tcW w:w="0" w:type="auto"/>
            <w:shd w:val="clear" w:color="auto" w:fill="AAAAFF"/>
          </w:tcPr>
          <w:p w14:paraId="364D9C4C" w14:textId="77777777" w:rsidR="006730CB" w:rsidRDefault="00DF09E6">
            <w:r>
              <w:t>Destination Field</w:t>
            </w:r>
          </w:p>
        </w:tc>
        <w:tc>
          <w:tcPr>
            <w:tcW w:w="0" w:type="auto"/>
            <w:shd w:val="clear" w:color="auto" w:fill="AAAAFF"/>
          </w:tcPr>
          <w:p w14:paraId="5A71E148" w14:textId="77777777" w:rsidR="006730CB" w:rsidRDefault="00DF09E6">
            <w:r>
              <w:t>Source Field</w:t>
            </w:r>
          </w:p>
        </w:tc>
        <w:tc>
          <w:tcPr>
            <w:tcW w:w="0" w:type="auto"/>
            <w:shd w:val="clear" w:color="auto" w:fill="AAAAFF"/>
          </w:tcPr>
          <w:p w14:paraId="5DDC608B" w14:textId="77777777" w:rsidR="006730CB" w:rsidRDefault="00DF09E6">
            <w:r>
              <w:t>Logic</w:t>
            </w:r>
          </w:p>
        </w:tc>
        <w:tc>
          <w:tcPr>
            <w:tcW w:w="0" w:type="auto"/>
            <w:shd w:val="clear" w:color="auto" w:fill="AAAAFF"/>
          </w:tcPr>
          <w:p w14:paraId="6A70A915" w14:textId="77777777" w:rsidR="006730CB" w:rsidRDefault="00DF09E6">
            <w:r>
              <w:t>Comment</w:t>
            </w:r>
          </w:p>
        </w:tc>
      </w:tr>
      <w:tr w:rsidR="006730CB" w14:paraId="29AD6631" w14:textId="77777777">
        <w:tc>
          <w:tcPr>
            <w:tcW w:w="0" w:type="auto"/>
          </w:tcPr>
          <w:p w14:paraId="29A5775E" w14:textId="77777777" w:rsidR="006730CB" w:rsidRDefault="00DF09E6">
            <w:proofErr w:type="spellStart"/>
            <w:r>
              <w:t>location_id</w:t>
            </w:r>
            <w:proofErr w:type="spellEnd"/>
          </w:p>
        </w:tc>
        <w:tc>
          <w:tcPr>
            <w:tcW w:w="0" w:type="auto"/>
          </w:tcPr>
          <w:p w14:paraId="4BE10BD1" w14:textId="77777777" w:rsidR="006730CB" w:rsidRDefault="006730CB"/>
        </w:tc>
        <w:tc>
          <w:tcPr>
            <w:tcW w:w="0" w:type="auto"/>
          </w:tcPr>
          <w:p w14:paraId="138F3362" w14:textId="77777777" w:rsidR="006730CB" w:rsidRDefault="006730CB"/>
        </w:tc>
        <w:tc>
          <w:tcPr>
            <w:tcW w:w="0" w:type="auto"/>
          </w:tcPr>
          <w:p w14:paraId="77B30400" w14:textId="77777777" w:rsidR="006730CB" w:rsidRDefault="00DF09E6">
            <w:r>
              <w:t xml:space="preserve">For every combination of </w:t>
            </w:r>
            <w:proofErr w:type="spellStart"/>
            <w:r>
              <w:t>hospst</w:t>
            </w:r>
            <w:proofErr w:type="spellEnd"/>
            <w:r>
              <w:t xml:space="preserve"> + </w:t>
            </w:r>
            <w:proofErr w:type="spellStart"/>
            <w:r>
              <w:t>hospstco</w:t>
            </w:r>
            <w:proofErr w:type="spellEnd"/>
            <w:r>
              <w:t xml:space="preserve">, a new </w:t>
            </w:r>
            <w:proofErr w:type="spellStart"/>
            <w:r>
              <w:t>location_id</w:t>
            </w:r>
            <w:proofErr w:type="spellEnd"/>
            <w:r>
              <w:t xml:space="preserve"> is generated. </w:t>
            </w:r>
            <w:proofErr w:type="spellStart"/>
            <w:r>
              <w:t>hoststco</w:t>
            </w:r>
            <w:proofErr w:type="spellEnd"/>
            <w:r>
              <w:t xml:space="preserve"> = NULL and </w:t>
            </w:r>
            <w:proofErr w:type="spellStart"/>
            <w:r>
              <w:t>hospstco</w:t>
            </w:r>
            <w:proofErr w:type="spellEnd"/>
            <w:r>
              <w:t xml:space="preserve"> = -9999 </w:t>
            </w:r>
            <w:proofErr w:type="gramStart"/>
            <w:r>
              <w:t>are considered to be</w:t>
            </w:r>
            <w:proofErr w:type="gramEnd"/>
            <w:r>
              <w:t xml:space="preserve"> the same.</w:t>
            </w:r>
          </w:p>
        </w:tc>
      </w:tr>
      <w:tr w:rsidR="006730CB" w14:paraId="7D78AD92" w14:textId="77777777">
        <w:tc>
          <w:tcPr>
            <w:tcW w:w="0" w:type="auto"/>
          </w:tcPr>
          <w:p w14:paraId="7C3638BE" w14:textId="77777777" w:rsidR="006730CB" w:rsidRDefault="00DF09E6">
            <w:r>
              <w:t>address_1</w:t>
            </w:r>
          </w:p>
        </w:tc>
        <w:tc>
          <w:tcPr>
            <w:tcW w:w="0" w:type="auto"/>
          </w:tcPr>
          <w:p w14:paraId="472BD426" w14:textId="77777777" w:rsidR="006730CB" w:rsidRDefault="006730CB"/>
        </w:tc>
        <w:tc>
          <w:tcPr>
            <w:tcW w:w="0" w:type="auto"/>
          </w:tcPr>
          <w:p w14:paraId="77768AD8" w14:textId="77777777" w:rsidR="006730CB" w:rsidRDefault="006730CB"/>
        </w:tc>
        <w:tc>
          <w:tcPr>
            <w:tcW w:w="0" w:type="auto"/>
          </w:tcPr>
          <w:p w14:paraId="19B986E5" w14:textId="77777777" w:rsidR="006730CB" w:rsidRDefault="006730CB"/>
        </w:tc>
      </w:tr>
      <w:tr w:rsidR="006730CB" w14:paraId="4FF7CC28" w14:textId="77777777">
        <w:tc>
          <w:tcPr>
            <w:tcW w:w="0" w:type="auto"/>
          </w:tcPr>
          <w:p w14:paraId="19A7A497" w14:textId="77777777" w:rsidR="006730CB" w:rsidRDefault="00DF09E6">
            <w:r>
              <w:t>address_2</w:t>
            </w:r>
          </w:p>
        </w:tc>
        <w:tc>
          <w:tcPr>
            <w:tcW w:w="0" w:type="auto"/>
          </w:tcPr>
          <w:p w14:paraId="4F61F3B8" w14:textId="77777777" w:rsidR="006730CB" w:rsidRDefault="006730CB"/>
        </w:tc>
        <w:tc>
          <w:tcPr>
            <w:tcW w:w="0" w:type="auto"/>
          </w:tcPr>
          <w:p w14:paraId="7BCFC2E4" w14:textId="77777777" w:rsidR="006730CB" w:rsidRDefault="006730CB"/>
        </w:tc>
        <w:tc>
          <w:tcPr>
            <w:tcW w:w="0" w:type="auto"/>
          </w:tcPr>
          <w:p w14:paraId="6C7497FE" w14:textId="77777777" w:rsidR="006730CB" w:rsidRDefault="006730CB"/>
        </w:tc>
      </w:tr>
      <w:tr w:rsidR="006730CB" w14:paraId="4D622593" w14:textId="77777777">
        <w:tc>
          <w:tcPr>
            <w:tcW w:w="0" w:type="auto"/>
          </w:tcPr>
          <w:p w14:paraId="705FEF1F" w14:textId="77777777" w:rsidR="006730CB" w:rsidRDefault="00DF09E6">
            <w:r>
              <w:t>city</w:t>
            </w:r>
          </w:p>
        </w:tc>
        <w:tc>
          <w:tcPr>
            <w:tcW w:w="0" w:type="auto"/>
          </w:tcPr>
          <w:p w14:paraId="2B657B3D" w14:textId="77777777" w:rsidR="006730CB" w:rsidRDefault="006730CB"/>
        </w:tc>
        <w:tc>
          <w:tcPr>
            <w:tcW w:w="0" w:type="auto"/>
          </w:tcPr>
          <w:p w14:paraId="6F359A1D" w14:textId="77777777" w:rsidR="006730CB" w:rsidRDefault="006730CB"/>
        </w:tc>
        <w:tc>
          <w:tcPr>
            <w:tcW w:w="0" w:type="auto"/>
          </w:tcPr>
          <w:p w14:paraId="76664B42" w14:textId="77777777" w:rsidR="006730CB" w:rsidRDefault="006730CB"/>
        </w:tc>
      </w:tr>
      <w:tr w:rsidR="006730CB" w14:paraId="3DBC62D7" w14:textId="77777777">
        <w:tc>
          <w:tcPr>
            <w:tcW w:w="0" w:type="auto"/>
          </w:tcPr>
          <w:p w14:paraId="49486952" w14:textId="77777777" w:rsidR="006730CB" w:rsidRDefault="00DF09E6">
            <w:r>
              <w:t>state</w:t>
            </w:r>
          </w:p>
        </w:tc>
        <w:tc>
          <w:tcPr>
            <w:tcW w:w="0" w:type="auto"/>
          </w:tcPr>
          <w:p w14:paraId="79FD3E5C" w14:textId="77777777" w:rsidR="006730CB" w:rsidRDefault="00DF09E6">
            <w:proofErr w:type="spellStart"/>
            <w:r>
              <w:t>hospst</w:t>
            </w:r>
            <w:proofErr w:type="spellEnd"/>
          </w:p>
        </w:tc>
        <w:tc>
          <w:tcPr>
            <w:tcW w:w="0" w:type="auto"/>
          </w:tcPr>
          <w:p w14:paraId="034E4BE2" w14:textId="77777777" w:rsidR="006730CB" w:rsidRDefault="006730CB"/>
        </w:tc>
        <w:tc>
          <w:tcPr>
            <w:tcW w:w="0" w:type="auto"/>
          </w:tcPr>
          <w:p w14:paraId="6DC1C556" w14:textId="77777777" w:rsidR="006730CB" w:rsidRDefault="006730CB"/>
        </w:tc>
      </w:tr>
      <w:tr w:rsidR="006730CB" w14:paraId="620400F6" w14:textId="77777777">
        <w:tc>
          <w:tcPr>
            <w:tcW w:w="0" w:type="auto"/>
          </w:tcPr>
          <w:p w14:paraId="7F28A08D" w14:textId="77777777" w:rsidR="006730CB" w:rsidRDefault="00DF09E6">
            <w:r>
              <w:t>zip</w:t>
            </w:r>
          </w:p>
        </w:tc>
        <w:tc>
          <w:tcPr>
            <w:tcW w:w="0" w:type="auto"/>
          </w:tcPr>
          <w:p w14:paraId="54A4483E" w14:textId="77777777" w:rsidR="006730CB" w:rsidRDefault="006730CB"/>
        </w:tc>
        <w:tc>
          <w:tcPr>
            <w:tcW w:w="0" w:type="auto"/>
          </w:tcPr>
          <w:p w14:paraId="3D7458A7" w14:textId="77777777" w:rsidR="006730CB" w:rsidRDefault="006730CB"/>
        </w:tc>
        <w:tc>
          <w:tcPr>
            <w:tcW w:w="0" w:type="auto"/>
          </w:tcPr>
          <w:p w14:paraId="3379C840" w14:textId="77777777" w:rsidR="006730CB" w:rsidRDefault="006730CB"/>
        </w:tc>
      </w:tr>
      <w:tr w:rsidR="006730CB" w14:paraId="7195EB6C" w14:textId="77777777">
        <w:tc>
          <w:tcPr>
            <w:tcW w:w="0" w:type="auto"/>
          </w:tcPr>
          <w:p w14:paraId="4EA5C2AB" w14:textId="77777777" w:rsidR="006730CB" w:rsidRDefault="00DF09E6">
            <w:r>
              <w:lastRenderedPageBreak/>
              <w:t>county</w:t>
            </w:r>
          </w:p>
        </w:tc>
        <w:tc>
          <w:tcPr>
            <w:tcW w:w="0" w:type="auto"/>
          </w:tcPr>
          <w:p w14:paraId="482A0A24" w14:textId="77777777" w:rsidR="006730CB" w:rsidRDefault="00DF09E6">
            <w:proofErr w:type="spellStart"/>
            <w:r>
              <w:t>hospstco</w:t>
            </w:r>
            <w:proofErr w:type="spellEnd"/>
          </w:p>
        </w:tc>
        <w:tc>
          <w:tcPr>
            <w:tcW w:w="0" w:type="auto"/>
          </w:tcPr>
          <w:p w14:paraId="0FD3CFC3" w14:textId="77777777"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14:paraId="4BD626A8" w14:textId="77777777" w:rsidR="006730CB" w:rsidRDefault="006730CB"/>
        </w:tc>
      </w:tr>
      <w:tr w:rsidR="006730CB" w14:paraId="7F86863C" w14:textId="77777777">
        <w:tc>
          <w:tcPr>
            <w:tcW w:w="0" w:type="auto"/>
          </w:tcPr>
          <w:p w14:paraId="1F7579C2" w14:textId="77777777" w:rsidR="006730CB" w:rsidRDefault="00DF09E6">
            <w:proofErr w:type="spellStart"/>
            <w:r>
              <w:t>location_source_value</w:t>
            </w:r>
            <w:proofErr w:type="spellEnd"/>
          </w:p>
        </w:tc>
        <w:tc>
          <w:tcPr>
            <w:tcW w:w="0" w:type="auto"/>
          </w:tcPr>
          <w:p w14:paraId="78CCD420" w14:textId="77777777" w:rsidR="006730CB" w:rsidRDefault="00DF09E6">
            <w:proofErr w:type="spellStart"/>
            <w:r>
              <w:t>hospstco</w:t>
            </w:r>
            <w:proofErr w:type="spellEnd"/>
          </w:p>
        </w:tc>
        <w:tc>
          <w:tcPr>
            <w:tcW w:w="0" w:type="auto"/>
          </w:tcPr>
          <w:p w14:paraId="64F2C8DB" w14:textId="77777777" w:rsidR="006730CB" w:rsidRDefault="006730CB"/>
        </w:tc>
        <w:tc>
          <w:tcPr>
            <w:tcW w:w="0" w:type="auto"/>
          </w:tcPr>
          <w:p w14:paraId="511075DD" w14:textId="77777777" w:rsidR="006730CB" w:rsidRDefault="006730CB"/>
        </w:tc>
      </w:tr>
    </w:tbl>
    <w:p w14:paraId="66D89BAA" w14:textId="77777777" w:rsidR="006730CB" w:rsidRDefault="00DF09E6" w:rsidP="00C03703">
      <w:pPr>
        <w:pStyle w:val="Heading2"/>
      </w:pPr>
      <w:r>
        <w:br w:type="page"/>
      </w:r>
      <w:bookmarkStart w:id="22" w:name="_Toc466987739"/>
      <w:r>
        <w:lastRenderedPageBreak/>
        <w:t xml:space="preserve">Table name: </w:t>
      </w:r>
      <w:proofErr w:type="spellStart"/>
      <w:r>
        <w:t>care_site</w:t>
      </w:r>
      <w:bookmarkEnd w:id="22"/>
      <w:proofErr w:type="spellEnd"/>
    </w:p>
    <w:p w14:paraId="1ED8A9F1" w14:textId="77777777" w:rsidR="006730CB" w:rsidRDefault="00DF09E6">
      <w:r>
        <w:rPr>
          <w:sz w:val="28"/>
        </w:rPr>
        <w:t>Reading from core</w:t>
      </w:r>
    </w:p>
    <w:p w14:paraId="78FC4C94" w14:textId="77777777" w:rsidR="006730CB" w:rsidRDefault="00DF09E6">
      <w:r>
        <w:rPr>
          <w:noProof/>
          <w:lang w:eastAsia="en-US"/>
        </w:rPr>
        <w:drawing>
          <wp:inline distT="0" distB="0" distL="0" distR="0" wp14:anchorId="0CC0B95E" wp14:editId="5894160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3"/>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4"/>
        <w:gridCol w:w="476"/>
        <w:gridCol w:w="5192"/>
      </w:tblGrid>
      <w:tr w:rsidR="00C107E8" w14:paraId="3D4490D3" w14:textId="77777777">
        <w:tc>
          <w:tcPr>
            <w:tcW w:w="0" w:type="auto"/>
            <w:shd w:val="clear" w:color="auto" w:fill="AAAAFF"/>
          </w:tcPr>
          <w:p w14:paraId="0212B54B" w14:textId="77777777" w:rsidR="006730CB" w:rsidRDefault="00DF09E6">
            <w:r>
              <w:t>Destination Field</w:t>
            </w:r>
          </w:p>
        </w:tc>
        <w:tc>
          <w:tcPr>
            <w:tcW w:w="0" w:type="auto"/>
            <w:shd w:val="clear" w:color="auto" w:fill="AAAAFF"/>
          </w:tcPr>
          <w:p w14:paraId="22C1A489" w14:textId="77777777" w:rsidR="006730CB" w:rsidRDefault="00DF09E6">
            <w:r>
              <w:t>Source Field</w:t>
            </w:r>
          </w:p>
        </w:tc>
        <w:tc>
          <w:tcPr>
            <w:tcW w:w="0" w:type="auto"/>
            <w:shd w:val="clear" w:color="auto" w:fill="AAAAFF"/>
          </w:tcPr>
          <w:p w14:paraId="79D1EEA4" w14:textId="77777777" w:rsidR="006730CB" w:rsidRDefault="00DF09E6">
            <w:r>
              <w:t>Logic</w:t>
            </w:r>
          </w:p>
        </w:tc>
        <w:tc>
          <w:tcPr>
            <w:tcW w:w="0" w:type="auto"/>
            <w:shd w:val="clear" w:color="auto" w:fill="AAAAFF"/>
          </w:tcPr>
          <w:p w14:paraId="05BCF661" w14:textId="77777777" w:rsidR="006730CB" w:rsidRDefault="00DF09E6">
            <w:r>
              <w:t>Comment</w:t>
            </w:r>
          </w:p>
        </w:tc>
      </w:tr>
      <w:tr w:rsidR="00C107E8" w14:paraId="422514C6" w14:textId="77777777">
        <w:tc>
          <w:tcPr>
            <w:tcW w:w="0" w:type="auto"/>
          </w:tcPr>
          <w:p w14:paraId="0A74C13A" w14:textId="77777777" w:rsidR="006730CB" w:rsidRDefault="00DF09E6">
            <w:proofErr w:type="spellStart"/>
            <w:r>
              <w:t>care_site_id</w:t>
            </w:r>
            <w:proofErr w:type="spellEnd"/>
          </w:p>
        </w:tc>
        <w:tc>
          <w:tcPr>
            <w:tcW w:w="0" w:type="auto"/>
          </w:tcPr>
          <w:p w14:paraId="3C2587FE" w14:textId="77777777" w:rsidR="006730CB" w:rsidRDefault="00DF09E6">
            <w:proofErr w:type="spellStart"/>
            <w:r>
              <w:t>hospid</w:t>
            </w:r>
            <w:proofErr w:type="spellEnd"/>
          </w:p>
        </w:tc>
        <w:tc>
          <w:tcPr>
            <w:tcW w:w="0" w:type="auto"/>
          </w:tcPr>
          <w:p w14:paraId="06DEDE6A" w14:textId="77777777" w:rsidR="006730CB" w:rsidRDefault="006730CB"/>
        </w:tc>
        <w:tc>
          <w:tcPr>
            <w:tcW w:w="0" w:type="auto"/>
          </w:tcPr>
          <w:p w14:paraId="2F073265" w14:textId="77777777" w:rsidR="006730CB" w:rsidRDefault="006730CB"/>
        </w:tc>
      </w:tr>
      <w:tr w:rsidR="00C107E8" w14:paraId="13D0A717" w14:textId="77777777">
        <w:tc>
          <w:tcPr>
            <w:tcW w:w="0" w:type="auto"/>
          </w:tcPr>
          <w:p w14:paraId="239ABFBB" w14:textId="77777777" w:rsidR="006730CB" w:rsidRDefault="00DF09E6">
            <w:proofErr w:type="spellStart"/>
            <w:r>
              <w:t>care_site_name</w:t>
            </w:r>
            <w:proofErr w:type="spellEnd"/>
          </w:p>
        </w:tc>
        <w:tc>
          <w:tcPr>
            <w:tcW w:w="0" w:type="auto"/>
          </w:tcPr>
          <w:p w14:paraId="02BA2D92" w14:textId="77777777" w:rsidR="006730CB" w:rsidRDefault="006730CB"/>
        </w:tc>
        <w:tc>
          <w:tcPr>
            <w:tcW w:w="0" w:type="auto"/>
          </w:tcPr>
          <w:p w14:paraId="3B72FC34" w14:textId="77777777" w:rsidR="006730CB" w:rsidRDefault="006730CB"/>
        </w:tc>
        <w:tc>
          <w:tcPr>
            <w:tcW w:w="0" w:type="auto"/>
          </w:tcPr>
          <w:p w14:paraId="45421948" w14:textId="77777777" w:rsidR="006730CB" w:rsidRDefault="006730CB"/>
        </w:tc>
      </w:tr>
      <w:tr w:rsidR="00C107E8" w14:paraId="624C0670" w14:textId="77777777">
        <w:tc>
          <w:tcPr>
            <w:tcW w:w="0" w:type="auto"/>
          </w:tcPr>
          <w:p w14:paraId="46A6DF38" w14:textId="77777777" w:rsidR="006730CB" w:rsidRDefault="00DF09E6">
            <w:proofErr w:type="spellStart"/>
            <w:r>
              <w:t>place_of_service_concept_id</w:t>
            </w:r>
            <w:proofErr w:type="spellEnd"/>
          </w:p>
        </w:tc>
        <w:tc>
          <w:tcPr>
            <w:tcW w:w="0" w:type="auto"/>
          </w:tcPr>
          <w:p w14:paraId="0ACE3439" w14:textId="77777777" w:rsidR="006730CB" w:rsidRDefault="006730CB"/>
        </w:tc>
        <w:tc>
          <w:tcPr>
            <w:tcW w:w="0" w:type="auto"/>
          </w:tcPr>
          <w:p w14:paraId="23B6301F" w14:textId="77777777" w:rsidR="006730CB" w:rsidRDefault="006730CB"/>
        </w:tc>
        <w:tc>
          <w:tcPr>
            <w:tcW w:w="0" w:type="auto"/>
          </w:tcPr>
          <w:p w14:paraId="1F60DEB2" w14:textId="77777777" w:rsidR="006730CB" w:rsidRDefault="00DF09E6">
            <w:r>
              <w:t>9201</w:t>
            </w:r>
          </w:p>
        </w:tc>
      </w:tr>
      <w:tr w:rsidR="00C107E8" w14:paraId="24512009" w14:textId="77777777">
        <w:tc>
          <w:tcPr>
            <w:tcW w:w="0" w:type="auto"/>
          </w:tcPr>
          <w:p w14:paraId="199FE43C" w14:textId="77777777" w:rsidR="006730CB" w:rsidRDefault="00DF09E6">
            <w:proofErr w:type="spellStart"/>
            <w:r>
              <w:t>location_id</w:t>
            </w:r>
            <w:proofErr w:type="spellEnd"/>
          </w:p>
        </w:tc>
        <w:tc>
          <w:tcPr>
            <w:tcW w:w="0" w:type="auto"/>
          </w:tcPr>
          <w:p w14:paraId="26039AB4" w14:textId="77777777" w:rsidR="006730CB" w:rsidRDefault="006730CB"/>
        </w:tc>
        <w:tc>
          <w:tcPr>
            <w:tcW w:w="0" w:type="auto"/>
          </w:tcPr>
          <w:p w14:paraId="7352BB1D" w14:textId="77777777" w:rsidR="006730CB" w:rsidRDefault="006730CB"/>
        </w:tc>
        <w:tc>
          <w:tcPr>
            <w:tcW w:w="0" w:type="auto"/>
          </w:tcPr>
          <w:p w14:paraId="47E12B90" w14:textId="77777777" w:rsidR="006730CB" w:rsidRDefault="00DF09E6">
            <w:r>
              <w:t xml:space="preserve">From location table based on </w:t>
            </w:r>
            <w:proofErr w:type="spellStart"/>
            <w:r>
              <w:t>hospst</w:t>
            </w:r>
            <w:proofErr w:type="spellEnd"/>
            <w:r>
              <w:t xml:space="preserve"> + </w:t>
            </w:r>
            <w:proofErr w:type="spellStart"/>
            <w:r>
              <w:t>hospstco</w:t>
            </w:r>
            <w:proofErr w:type="spellEnd"/>
            <w:r w:rsidR="00C107E8">
              <w:t xml:space="preserve">.   null value when </w:t>
            </w:r>
            <w:proofErr w:type="spellStart"/>
            <w:r w:rsidR="00C107E8">
              <w:t>hospst</w:t>
            </w:r>
            <w:proofErr w:type="spellEnd"/>
            <w:r w:rsidR="00C107E8">
              <w:t xml:space="preserve"> and </w:t>
            </w:r>
            <w:proofErr w:type="spellStart"/>
            <w:r w:rsidR="00C107E8">
              <w:t>hospstco</w:t>
            </w:r>
            <w:proofErr w:type="spellEnd"/>
            <w:r w:rsidR="00C107E8">
              <w:t xml:space="preserve"> are </w:t>
            </w:r>
            <w:r w:rsidR="00383B1D">
              <w:t xml:space="preserve">both </w:t>
            </w:r>
            <w:r w:rsidR="00C107E8">
              <w:t>null.</w:t>
            </w:r>
          </w:p>
        </w:tc>
      </w:tr>
      <w:tr w:rsidR="00C107E8" w14:paraId="1E39A289" w14:textId="77777777">
        <w:tc>
          <w:tcPr>
            <w:tcW w:w="0" w:type="auto"/>
          </w:tcPr>
          <w:p w14:paraId="5746C240" w14:textId="77777777" w:rsidR="006730CB" w:rsidRDefault="00DF09E6">
            <w:proofErr w:type="spellStart"/>
            <w:r>
              <w:t>care_site_source_value</w:t>
            </w:r>
            <w:proofErr w:type="spellEnd"/>
          </w:p>
        </w:tc>
        <w:tc>
          <w:tcPr>
            <w:tcW w:w="0" w:type="auto"/>
          </w:tcPr>
          <w:p w14:paraId="5096E7F1" w14:textId="77777777" w:rsidR="006730CB" w:rsidRDefault="00DF09E6">
            <w:proofErr w:type="spellStart"/>
            <w:r>
              <w:t>hospid</w:t>
            </w:r>
            <w:proofErr w:type="spellEnd"/>
          </w:p>
        </w:tc>
        <w:tc>
          <w:tcPr>
            <w:tcW w:w="0" w:type="auto"/>
          </w:tcPr>
          <w:p w14:paraId="484CE875" w14:textId="77777777" w:rsidR="006730CB" w:rsidRDefault="006730CB"/>
        </w:tc>
        <w:tc>
          <w:tcPr>
            <w:tcW w:w="0" w:type="auto"/>
          </w:tcPr>
          <w:p w14:paraId="497EBD86" w14:textId="77777777" w:rsidR="006730CB" w:rsidRDefault="006730CB"/>
        </w:tc>
      </w:tr>
      <w:tr w:rsidR="00C107E8" w14:paraId="78115287" w14:textId="77777777">
        <w:tc>
          <w:tcPr>
            <w:tcW w:w="0" w:type="auto"/>
          </w:tcPr>
          <w:p w14:paraId="241D27FB" w14:textId="77777777" w:rsidR="006730CB" w:rsidRDefault="00DF09E6">
            <w:proofErr w:type="spellStart"/>
            <w:r>
              <w:t>place_of_service_source_value</w:t>
            </w:r>
            <w:proofErr w:type="spellEnd"/>
          </w:p>
        </w:tc>
        <w:tc>
          <w:tcPr>
            <w:tcW w:w="0" w:type="auto"/>
          </w:tcPr>
          <w:p w14:paraId="0D93833B" w14:textId="77777777" w:rsidR="006730CB" w:rsidRDefault="006730CB"/>
        </w:tc>
        <w:tc>
          <w:tcPr>
            <w:tcW w:w="0" w:type="auto"/>
          </w:tcPr>
          <w:p w14:paraId="6F1E2700" w14:textId="77777777" w:rsidR="006730CB" w:rsidRDefault="006730CB"/>
        </w:tc>
        <w:tc>
          <w:tcPr>
            <w:tcW w:w="0" w:type="auto"/>
          </w:tcPr>
          <w:p w14:paraId="72CB3085" w14:textId="77777777" w:rsidR="006730CB" w:rsidRDefault="006730CB"/>
        </w:tc>
      </w:tr>
    </w:tbl>
    <w:p w14:paraId="4B97FAC1" w14:textId="77777777" w:rsidR="006730CB" w:rsidRDefault="00DF09E6" w:rsidP="00C03703">
      <w:pPr>
        <w:pStyle w:val="Heading2"/>
      </w:pPr>
      <w:r>
        <w:br w:type="page"/>
      </w:r>
      <w:bookmarkStart w:id="23" w:name="_Toc466987740"/>
      <w:r>
        <w:lastRenderedPageBreak/>
        <w:t xml:space="preserve">Table name: </w:t>
      </w:r>
      <w:proofErr w:type="spellStart"/>
      <w:r>
        <w:t>condition_occurrence</w:t>
      </w:r>
      <w:bookmarkEnd w:id="23"/>
      <w:proofErr w:type="spellEnd"/>
    </w:p>
    <w:p w14:paraId="207BA5BE" w14:textId="77777777" w:rsidR="006730CB" w:rsidRDefault="00DF09E6">
      <w:r>
        <w:rPr>
          <w:sz w:val="28"/>
        </w:rPr>
        <w:t>Reading from core</w:t>
      </w:r>
    </w:p>
    <w:p w14:paraId="42922584" w14:textId="77777777" w:rsidR="006730CB" w:rsidRDefault="00DF09E6">
      <w:r>
        <w:t xml:space="preserve">Each </w:t>
      </w:r>
      <w:proofErr w:type="gramStart"/>
      <w:r>
        <w:t>records</w:t>
      </w:r>
      <w:proofErr w:type="gramEnd"/>
      <w:r>
        <w:t xml:space="preserve"> in the core table has 0, 1, or multiple diagnose codes. One </w:t>
      </w:r>
      <w:proofErr w:type="spellStart"/>
      <w:r>
        <w:t>condition_occurrence</w:t>
      </w:r>
      <w:proofErr w:type="spellEnd"/>
      <w:r>
        <w:t xml:space="preserve"> record will be created for each code.</w:t>
      </w:r>
    </w:p>
    <w:p w14:paraId="7BB61B55" w14:textId="77777777" w:rsidR="006730CB" w:rsidRDefault="006730CB"/>
    <w:p w14:paraId="144378AE" w14:textId="77777777" w:rsidR="006730CB" w:rsidRDefault="00DF09E6">
      <w:r>
        <w:t xml:space="preserve">Use </w:t>
      </w:r>
      <w:proofErr w:type="spellStart"/>
      <w:r>
        <w:t>domain_id</w:t>
      </w:r>
      <w:proofErr w:type="spellEnd"/>
      <w:r>
        <w:t xml:space="preserve"> attribute to see which dx and </w:t>
      </w:r>
      <w:proofErr w:type="spellStart"/>
      <w:r>
        <w:t>ecode</w:t>
      </w:r>
      <w:proofErr w:type="spellEnd"/>
      <w:r>
        <w:t xml:space="preserve"> map to conditions. If any of the diagnose fields maps to concept 4014295 (Single live birth) and the patient is either male or younger than 12, the code is </w:t>
      </w:r>
      <w:proofErr w:type="spellStart"/>
      <w:r>
        <w:t>discarted</w:t>
      </w:r>
      <w:proofErr w:type="spellEnd"/>
      <w:r>
        <w:t>.</w:t>
      </w:r>
    </w:p>
    <w:p w14:paraId="7B7954CB" w14:textId="77777777" w:rsidR="006730CB" w:rsidRDefault="00DF09E6">
      <w:r>
        <w:rPr>
          <w:noProof/>
          <w:lang w:eastAsia="en-US"/>
        </w:rPr>
        <w:drawing>
          <wp:inline distT="0" distB="0" distL="0" distR="0" wp14:anchorId="441CE972" wp14:editId="2434A663">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4"/>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14:paraId="7A066896" w14:textId="77777777">
        <w:tc>
          <w:tcPr>
            <w:tcW w:w="0" w:type="auto"/>
            <w:shd w:val="clear" w:color="auto" w:fill="AAAAFF"/>
          </w:tcPr>
          <w:p w14:paraId="78B6E8AD" w14:textId="77777777" w:rsidR="006730CB" w:rsidRDefault="00DF09E6">
            <w:r>
              <w:t>Destination Field</w:t>
            </w:r>
          </w:p>
        </w:tc>
        <w:tc>
          <w:tcPr>
            <w:tcW w:w="0" w:type="auto"/>
            <w:shd w:val="clear" w:color="auto" w:fill="AAAAFF"/>
          </w:tcPr>
          <w:p w14:paraId="1C093BA5" w14:textId="77777777" w:rsidR="006730CB" w:rsidRDefault="00DF09E6">
            <w:r>
              <w:t>Source Field</w:t>
            </w:r>
          </w:p>
        </w:tc>
        <w:tc>
          <w:tcPr>
            <w:tcW w:w="0" w:type="auto"/>
            <w:shd w:val="clear" w:color="auto" w:fill="AAAAFF"/>
          </w:tcPr>
          <w:p w14:paraId="2941FA17" w14:textId="77777777" w:rsidR="006730CB" w:rsidRDefault="00DF09E6">
            <w:r>
              <w:t>Logic</w:t>
            </w:r>
          </w:p>
        </w:tc>
        <w:tc>
          <w:tcPr>
            <w:tcW w:w="0" w:type="auto"/>
            <w:shd w:val="clear" w:color="auto" w:fill="AAAAFF"/>
          </w:tcPr>
          <w:p w14:paraId="63241354" w14:textId="77777777" w:rsidR="006730CB" w:rsidRDefault="00DF09E6">
            <w:r>
              <w:t>Comment</w:t>
            </w:r>
          </w:p>
        </w:tc>
      </w:tr>
      <w:tr w:rsidR="006730CB" w14:paraId="041BC4BC" w14:textId="77777777">
        <w:tc>
          <w:tcPr>
            <w:tcW w:w="0" w:type="auto"/>
          </w:tcPr>
          <w:p w14:paraId="62E731FC" w14:textId="77777777" w:rsidR="006730CB" w:rsidRDefault="00DF09E6">
            <w:proofErr w:type="spellStart"/>
            <w:r>
              <w:t>condition_occurrence_id</w:t>
            </w:r>
            <w:proofErr w:type="spellEnd"/>
          </w:p>
        </w:tc>
        <w:tc>
          <w:tcPr>
            <w:tcW w:w="0" w:type="auto"/>
          </w:tcPr>
          <w:p w14:paraId="5A75752D" w14:textId="77777777" w:rsidR="006730CB" w:rsidRDefault="006730CB"/>
        </w:tc>
        <w:tc>
          <w:tcPr>
            <w:tcW w:w="0" w:type="auto"/>
          </w:tcPr>
          <w:p w14:paraId="671D1703" w14:textId="77777777" w:rsidR="006730CB" w:rsidRDefault="006730CB"/>
        </w:tc>
        <w:tc>
          <w:tcPr>
            <w:tcW w:w="0" w:type="auto"/>
          </w:tcPr>
          <w:p w14:paraId="6208BBDC" w14:textId="77777777" w:rsidR="006730CB" w:rsidRDefault="00DF09E6">
            <w:r>
              <w:t>Autogenerate</w:t>
            </w:r>
          </w:p>
        </w:tc>
      </w:tr>
      <w:tr w:rsidR="006730CB" w14:paraId="11528E94" w14:textId="77777777">
        <w:tc>
          <w:tcPr>
            <w:tcW w:w="0" w:type="auto"/>
          </w:tcPr>
          <w:p w14:paraId="385723A9" w14:textId="77777777" w:rsidR="006730CB" w:rsidRDefault="00DF09E6">
            <w:proofErr w:type="spellStart"/>
            <w:r>
              <w:lastRenderedPageBreak/>
              <w:t>person_id</w:t>
            </w:r>
            <w:proofErr w:type="spellEnd"/>
          </w:p>
        </w:tc>
        <w:tc>
          <w:tcPr>
            <w:tcW w:w="0" w:type="auto"/>
          </w:tcPr>
          <w:p w14:paraId="01FFC930" w14:textId="77777777" w:rsidR="006730CB" w:rsidRDefault="00DF09E6">
            <w:r>
              <w:t>key</w:t>
            </w:r>
          </w:p>
        </w:tc>
        <w:tc>
          <w:tcPr>
            <w:tcW w:w="0" w:type="auto"/>
          </w:tcPr>
          <w:p w14:paraId="4CD5F228" w14:textId="77777777" w:rsidR="006730CB" w:rsidRDefault="006730CB"/>
        </w:tc>
        <w:tc>
          <w:tcPr>
            <w:tcW w:w="0" w:type="auto"/>
          </w:tcPr>
          <w:p w14:paraId="46B7B975" w14:textId="77777777" w:rsidR="006730CB" w:rsidRDefault="00A62804">
            <w:r>
              <w:t>In 2013 format, ‘key’ is called ‘</w:t>
            </w:r>
            <w:proofErr w:type="spellStart"/>
            <w:r>
              <w:t>key_nis</w:t>
            </w:r>
            <w:proofErr w:type="spellEnd"/>
            <w:r>
              <w:t>’</w:t>
            </w:r>
          </w:p>
        </w:tc>
      </w:tr>
      <w:tr w:rsidR="006730CB" w14:paraId="1E762752" w14:textId="77777777">
        <w:tc>
          <w:tcPr>
            <w:tcW w:w="0" w:type="auto"/>
          </w:tcPr>
          <w:p w14:paraId="27348BC6" w14:textId="77777777" w:rsidR="006730CB" w:rsidRDefault="00DF09E6">
            <w:proofErr w:type="spellStart"/>
            <w:r>
              <w:t>condition_concept_id</w:t>
            </w:r>
            <w:proofErr w:type="spellEnd"/>
          </w:p>
        </w:tc>
        <w:tc>
          <w:tcPr>
            <w:tcW w:w="0" w:type="auto"/>
          </w:tcPr>
          <w:p w14:paraId="25E2F3C3" w14:textId="77777777" w:rsidR="006730CB" w:rsidRDefault="00DF09E6">
            <w:r>
              <w:t>dx1</w:t>
            </w:r>
          </w:p>
          <w:p w14:paraId="0EAE4899" w14:textId="77777777" w:rsidR="006730CB" w:rsidRDefault="00DF09E6">
            <w:r>
              <w:t>dx2</w:t>
            </w:r>
          </w:p>
          <w:p w14:paraId="4F23D75E" w14:textId="77777777" w:rsidR="006730CB" w:rsidRDefault="00DF09E6">
            <w:r>
              <w:t>dx3</w:t>
            </w:r>
          </w:p>
          <w:p w14:paraId="2D0A1D6C" w14:textId="77777777" w:rsidR="006730CB" w:rsidRDefault="00DF09E6">
            <w:r>
              <w:t>dx4</w:t>
            </w:r>
          </w:p>
          <w:p w14:paraId="78177DC4" w14:textId="77777777" w:rsidR="006730CB" w:rsidRDefault="00DF09E6">
            <w:r>
              <w:t>dx5</w:t>
            </w:r>
          </w:p>
          <w:p w14:paraId="3840B79F" w14:textId="77777777" w:rsidR="006730CB" w:rsidRDefault="00DF09E6">
            <w:r>
              <w:t>dx6</w:t>
            </w:r>
          </w:p>
          <w:p w14:paraId="25D12C80" w14:textId="77777777" w:rsidR="006730CB" w:rsidRDefault="00DF09E6">
            <w:r>
              <w:t>ecode1</w:t>
            </w:r>
          </w:p>
          <w:p w14:paraId="64A4E6E4" w14:textId="77777777" w:rsidR="006730CB" w:rsidRDefault="00DF09E6">
            <w:r>
              <w:t>ecode2</w:t>
            </w:r>
          </w:p>
          <w:p w14:paraId="253AA21B" w14:textId="77777777" w:rsidR="006730CB" w:rsidRDefault="00DF09E6">
            <w:r>
              <w:t>ecode3</w:t>
            </w:r>
          </w:p>
          <w:p w14:paraId="5569A127" w14:textId="77777777" w:rsidR="006730CB" w:rsidRDefault="00DF09E6">
            <w:r>
              <w:t>ecode4</w:t>
            </w:r>
          </w:p>
        </w:tc>
        <w:tc>
          <w:tcPr>
            <w:tcW w:w="0" w:type="auto"/>
          </w:tcPr>
          <w:p w14:paraId="5058299D" w14:textId="77777777" w:rsidR="006730CB" w:rsidRDefault="006730CB"/>
        </w:tc>
        <w:tc>
          <w:tcPr>
            <w:tcW w:w="0" w:type="auto"/>
          </w:tcPr>
          <w:p w14:paraId="61413AB5" w14:textId="77777777" w:rsidR="006730CB" w:rsidRDefault="006730CB"/>
        </w:tc>
      </w:tr>
      <w:tr w:rsidR="006730CB" w14:paraId="5E45041B" w14:textId="77777777">
        <w:tc>
          <w:tcPr>
            <w:tcW w:w="0" w:type="auto"/>
          </w:tcPr>
          <w:p w14:paraId="35CF280A" w14:textId="77777777" w:rsidR="006730CB" w:rsidRDefault="00DF09E6">
            <w:proofErr w:type="spellStart"/>
            <w:r>
              <w:t>condition_start_date</w:t>
            </w:r>
            <w:proofErr w:type="spellEnd"/>
          </w:p>
        </w:tc>
        <w:tc>
          <w:tcPr>
            <w:tcW w:w="0" w:type="auto"/>
          </w:tcPr>
          <w:p w14:paraId="673FEAC3" w14:textId="77777777" w:rsidR="006730CB" w:rsidRDefault="006730CB"/>
        </w:tc>
        <w:tc>
          <w:tcPr>
            <w:tcW w:w="0" w:type="auto"/>
          </w:tcPr>
          <w:p w14:paraId="1A1E2098" w14:textId="77777777" w:rsidR="006730CB" w:rsidRDefault="006730CB"/>
        </w:tc>
        <w:tc>
          <w:tcPr>
            <w:tcW w:w="0" w:type="auto"/>
          </w:tcPr>
          <w:p w14:paraId="10D53453" w14:textId="77777777" w:rsidR="006730CB" w:rsidRDefault="00DF09E6">
            <w:r>
              <w:t xml:space="preserve">Use computed </w:t>
            </w:r>
            <w:proofErr w:type="spellStart"/>
            <w:r>
              <w:t>visit_start_date</w:t>
            </w:r>
            <w:proofErr w:type="spellEnd"/>
          </w:p>
        </w:tc>
      </w:tr>
      <w:tr w:rsidR="006730CB" w14:paraId="1A85F875" w14:textId="77777777">
        <w:tc>
          <w:tcPr>
            <w:tcW w:w="0" w:type="auto"/>
          </w:tcPr>
          <w:p w14:paraId="18BB633E" w14:textId="77777777" w:rsidR="006730CB" w:rsidRDefault="00DF09E6">
            <w:proofErr w:type="spellStart"/>
            <w:r>
              <w:t>condition_end_date</w:t>
            </w:r>
            <w:proofErr w:type="spellEnd"/>
          </w:p>
        </w:tc>
        <w:tc>
          <w:tcPr>
            <w:tcW w:w="0" w:type="auto"/>
          </w:tcPr>
          <w:p w14:paraId="67DAF66C" w14:textId="77777777" w:rsidR="006730CB" w:rsidRDefault="006730CB"/>
        </w:tc>
        <w:tc>
          <w:tcPr>
            <w:tcW w:w="0" w:type="auto"/>
          </w:tcPr>
          <w:p w14:paraId="562C7037" w14:textId="77777777" w:rsidR="006730CB" w:rsidRDefault="006730CB"/>
        </w:tc>
        <w:tc>
          <w:tcPr>
            <w:tcW w:w="0" w:type="auto"/>
          </w:tcPr>
          <w:p w14:paraId="01D9C5CD" w14:textId="77777777" w:rsidR="006730CB" w:rsidRDefault="006730CB"/>
        </w:tc>
      </w:tr>
      <w:tr w:rsidR="006730CB" w14:paraId="48B268FD" w14:textId="77777777">
        <w:tc>
          <w:tcPr>
            <w:tcW w:w="0" w:type="auto"/>
          </w:tcPr>
          <w:p w14:paraId="20994FB7" w14:textId="77777777" w:rsidR="006730CB" w:rsidRDefault="00DF09E6">
            <w:proofErr w:type="spellStart"/>
            <w:r>
              <w:t>condition_type_concept_id</w:t>
            </w:r>
            <w:proofErr w:type="spellEnd"/>
          </w:p>
        </w:tc>
        <w:tc>
          <w:tcPr>
            <w:tcW w:w="0" w:type="auto"/>
          </w:tcPr>
          <w:p w14:paraId="3493D43B" w14:textId="77777777" w:rsidR="006730CB" w:rsidRDefault="006730CB"/>
        </w:tc>
        <w:tc>
          <w:tcPr>
            <w:tcW w:w="0" w:type="auto"/>
          </w:tcPr>
          <w:p w14:paraId="2641B07B" w14:textId="77777777" w:rsidR="006730CB" w:rsidRDefault="006730CB"/>
        </w:tc>
        <w:tc>
          <w:tcPr>
            <w:tcW w:w="0" w:type="auto"/>
          </w:tcPr>
          <w:p w14:paraId="411C1861" w14:textId="77777777" w:rsidR="006730CB" w:rsidRDefault="00CE22DC">
            <w:r>
              <w:t>38000184 – 38000198 for dx1-dx2</w:t>
            </w:r>
            <w:r w:rsidR="00DF09E6">
              <w:t>5, respectively</w:t>
            </w:r>
          </w:p>
          <w:p w14:paraId="6DE015D4" w14:textId="77777777" w:rsidR="006730CB" w:rsidRDefault="00DF09E6">
            <w:r>
              <w:t xml:space="preserve">if </w:t>
            </w:r>
            <w:proofErr w:type="spellStart"/>
            <w:r>
              <w:t>ecode</w:t>
            </w:r>
            <w:proofErr w:type="spellEnd"/>
            <w:r>
              <w:t xml:space="preserve"> then 38000184-38000185</w:t>
            </w:r>
          </w:p>
        </w:tc>
      </w:tr>
      <w:tr w:rsidR="006730CB" w14:paraId="32FD161D" w14:textId="77777777">
        <w:tc>
          <w:tcPr>
            <w:tcW w:w="0" w:type="auto"/>
          </w:tcPr>
          <w:p w14:paraId="7F729F3A" w14:textId="77777777" w:rsidR="006730CB" w:rsidRDefault="00DF09E6">
            <w:proofErr w:type="spellStart"/>
            <w:r>
              <w:t>stop_reason</w:t>
            </w:r>
            <w:proofErr w:type="spellEnd"/>
          </w:p>
        </w:tc>
        <w:tc>
          <w:tcPr>
            <w:tcW w:w="0" w:type="auto"/>
          </w:tcPr>
          <w:p w14:paraId="6B5374CB" w14:textId="77777777" w:rsidR="006730CB" w:rsidRDefault="006730CB"/>
        </w:tc>
        <w:tc>
          <w:tcPr>
            <w:tcW w:w="0" w:type="auto"/>
          </w:tcPr>
          <w:p w14:paraId="7BB49258" w14:textId="77777777" w:rsidR="006730CB" w:rsidRDefault="006730CB"/>
        </w:tc>
        <w:tc>
          <w:tcPr>
            <w:tcW w:w="0" w:type="auto"/>
          </w:tcPr>
          <w:p w14:paraId="595F2AE2" w14:textId="77777777" w:rsidR="006730CB" w:rsidRDefault="006730CB"/>
        </w:tc>
      </w:tr>
      <w:tr w:rsidR="006730CB" w14:paraId="421C99F1" w14:textId="77777777">
        <w:tc>
          <w:tcPr>
            <w:tcW w:w="0" w:type="auto"/>
          </w:tcPr>
          <w:p w14:paraId="32463399" w14:textId="77777777" w:rsidR="006730CB" w:rsidRDefault="00DF09E6">
            <w:proofErr w:type="spellStart"/>
            <w:r>
              <w:t>provider_id</w:t>
            </w:r>
            <w:proofErr w:type="spellEnd"/>
          </w:p>
        </w:tc>
        <w:tc>
          <w:tcPr>
            <w:tcW w:w="0" w:type="auto"/>
          </w:tcPr>
          <w:p w14:paraId="4A363EFC" w14:textId="77777777" w:rsidR="006730CB" w:rsidRDefault="006730CB"/>
        </w:tc>
        <w:tc>
          <w:tcPr>
            <w:tcW w:w="0" w:type="auto"/>
          </w:tcPr>
          <w:p w14:paraId="1E1B318D" w14:textId="77777777" w:rsidR="006730CB" w:rsidRDefault="006730CB"/>
        </w:tc>
        <w:tc>
          <w:tcPr>
            <w:tcW w:w="0" w:type="auto"/>
          </w:tcPr>
          <w:p w14:paraId="1448A632" w14:textId="77777777" w:rsidR="006730CB" w:rsidRDefault="006730CB"/>
        </w:tc>
      </w:tr>
      <w:tr w:rsidR="006730CB" w14:paraId="29284BFF" w14:textId="77777777">
        <w:tc>
          <w:tcPr>
            <w:tcW w:w="0" w:type="auto"/>
          </w:tcPr>
          <w:p w14:paraId="5E4A7ADB" w14:textId="77777777" w:rsidR="006730CB" w:rsidRDefault="00DF09E6">
            <w:proofErr w:type="spellStart"/>
            <w:r>
              <w:t>visit_occurrence_id</w:t>
            </w:r>
            <w:proofErr w:type="spellEnd"/>
          </w:p>
        </w:tc>
        <w:tc>
          <w:tcPr>
            <w:tcW w:w="0" w:type="auto"/>
          </w:tcPr>
          <w:p w14:paraId="6A580843" w14:textId="77777777" w:rsidR="006730CB" w:rsidRDefault="006730CB"/>
        </w:tc>
        <w:tc>
          <w:tcPr>
            <w:tcW w:w="0" w:type="auto"/>
          </w:tcPr>
          <w:p w14:paraId="4E41D0F9" w14:textId="77777777" w:rsidR="006730CB" w:rsidRDefault="006730CB"/>
        </w:tc>
        <w:tc>
          <w:tcPr>
            <w:tcW w:w="0" w:type="auto"/>
          </w:tcPr>
          <w:p w14:paraId="4DFACA1B" w14:textId="77777777" w:rsidR="006730CB" w:rsidRDefault="00DF09E6">
            <w:r>
              <w:t xml:space="preserve">From generated </w:t>
            </w:r>
            <w:proofErr w:type="spellStart"/>
            <w:r>
              <w:t>visit_occurrence_id</w:t>
            </w:r>
            <w:proofErr w:type="spellEnd"/>
          </w:p>
        </w:tc>
      </w:tr>
      <w:tr w:rsidR="006730CB" w14:paraId="4F639D3F" w14:textId="77777777">
        <w:tc>
          <w:tcPr>
            <w:tcW w:w="0" w:type="auto"/>
          </w:tcPr>
          <w:p w14:paraId="09F8357B" w14:textId="77777777" w:rsidR="006730CB" w:rsidRDefault="00DF09E6">
            <w:proofErr w:type="spellStart"/>
            <w:r>
              <w:t>condition_source_value</w:t>
            </w:r>
            <w:proofErr w:type="spellEnd"/>
          </w:p>
        </w:tc>
        <w:tc>
          <w:tcPr>
            <w:tcW w:w="0" w:type="auto"/>
          </w:tcPr>
          <w:p w14:paraId="122859DF" w14:textId="77777777" w:rsidR="006730CB" w:rsidRDefault="00DF09E6">
            <w:r>
              <w:t>dx1</w:t>
            </w:r>
          </w:p>
          <w:p w14:paraId="310C7D9B" w14:textId="77777777" w:rsidR="006730CB" w:rsidRDefault="00DF09E6">
            <w:r>
              <w:t>dx2</w:t>
            </w:r>
          </w:p>
          <w:p w14:paraId="473B629F" w14:textId="77777777" w:rsidR="006730CB" w:rsidRDefault="00DF09E6">
            <w:r>
              <w:t>dx3</w:t>
            </w:r>
          </w:p>
          <w:p w14:paraId="4C435A42" w14:textId="77777777" w:rsidR="006730CB" w:rsidRDefault="00DF09E6">
            <w:r>
              <w:t>dx4</w:t>
            </w:r>
          </w:p>
          <w:p w14:paraId="4EEA706A" w14:textId="77777777" w:rsidR="006730CB" w:rsidRDefault="00DF09E6">
            <w:r>
              <w:t>dx5</w:t>
            </w:r>
          </w:p>
          <w:p w14:paraId="12E77591" w14:textId="77777777" w:rsidR="006730CB" w:rsidRDefault="00DF09E6">
            <w:r>
              <w:t>dx6</w:t>
            </w:r>
          </w:p>
          <w:p w14:paraId="5495F419" w14:textId="77777777" w:rsidR="006730CB" w:rsidRDefault="00DF09E6">
            <w:r>
              <w:t>ecode1</w:t>
            </w:r>
          </w:p>
          <w:p w14:paraId="17C2344F" w14:textId="77777777" w:rsidR="006730CB" w:rsidRDefault="00DF09E6">
            <w:r>
              <w:lastRenderedPageBreak/>
              <w:t>ecode2</w:t>
            </w:r>
          </w:p>
          <w:p w14:paraId="105D6A48" w14:textId="77777777" w:rsidR="006730CB" w:rsidRDefault="00DF09E6">
            <w:r>
              <w:t>ecode3</w:t>
            </w:r>
          </w:p>
          <w:p w14:paraId="6AC30CBE" w14:textId="77777777" w:rsidR="006730CB" w:rsidRDefault="00DF09E6">
            <w:r>
              <w:t>ecode4</w:t>
            </w:r>
          </w:p>
        </w:tc>
        <w:tc>
          <w:tcPr>
            <w:tcW w:w="0" w:type="auto"/>
          </w:tcPr>
          <w:p w14:paraId="57CCC4E4" w14:textId="77777777" w:rsidR="006730CB" w:rsidRDefault="006730CB"/>
        </w:tc>
        <w:tc>
          <w:tcPr>
            <w:tcW w:w="0" w:type="auto"/>
          </w:tcPr>
          <w:p w14:paraId="65AA3FEF" w14:textId="77777777" w:rsidR="006730CB" w:rsidRDefault="006730CB"/>
        </w:tc>
      </w:tr>
      <w:tr w:rsidR="006730CB" w14:paraId="7289CAEB" w14:textId="77777777">
        <w:tc>
          <w:tcPr>
            <w:tcW w:w="0" w:type="auto"/>
          </w:tcPr>
          <w:p w14:paraId="3B946988" w14:textId="77777777" w:rsidR="006730CB" w:rsidRDefault="00DF09E6">
            <w:proofErr w:type="spellStart"/>
            <w:r>
              <w:t>condition_source_concept_id</w:t>
            </w:r>
            <w:proofErr w:type="spellEnd"/>
          </w:p>
        </w:tc>
        <w:tc>
          <w:tcPr>
            <w:tcW w:w="0" w:type="auto"/>
          </w:tcPr>
          <w:p w14:paraId="47A1529C" w14:textId="77777777" w:rsidR="006730CB" w:rsidRDefault="00DF09E6">
            <w:r>
              <w:t>dx1</w:t>
            </w:r>
          </w:p>
          <w:p w14:paraId="12EAFA19" w14:textId="77777777" w:rsidR="006730CB" w:rsidRDefault="00DF09E6">
            <w:r>
              <w:t>dx2</w:t>
            </w:r>
          </w:p>
          <w:p w14:paraId="5B89593D" w14:textId="77777777" w:rsidR="006730CB" w:rsidRDefault="00DF09E6">
            <w:r>
              <w:t>dx3</w:t>
            </w:r>
          </w:p>
          <w:p w14:paraId="3F314FED" w14:textId="77777777" w:rsidR="006730CB" w:rsidRDefault="00DF09E6">
            <w:r>
              <w:t>dx4</w:t>
            </w:r>
          </w:p>
          <w:p w14:paraId="61D41DF9" w14:textId="77777777" w:rsidR="006730CB" w:rsidRDefault="00DF09E6">
            <w:r>
              <w:t>dx5</w:t>
            </w:r>
          </w:p>
          <w:p w14:paraId="218EC25C" w14:textId="77777777" w:rsidR="006730CB" w:rsidRDefault="00DF09E6">
            <w:r>
              <w:t>dx6</w:t>
            </w:r>
          </w:p>
          <w:p w14:paraId="7CC30249" w14:textId="77777777" w:rsidR="006730CB" w:rsidRDefault="00DF09E6">
            <w:r>
              <w:t>ecode1</w:t>
            </w:r>
          </w:p>
          <w:p w14:paraId="603B9391" w14:textId="77777777" w:rsidR="006730CB" w:rsidRDefault="00DF09E6">
            <w:r>
              <w:t>ecode2</w:t>
            </w:r>
          </w:p>
          <w:p w14:paraId="689914FD" w14:textId="77777777" w:rsidR="006730CB" w:rsidRDefault="00DF09E6">
            <w:r>
              <w:t>ecode3</w:t>
            </w:r>
          </w:p>
          <w:p w14:paraId="53C71CA7" w14:textId="77777777" w:rsidR="006730CB" w:rsidRDefault="00DF09E6">
            <w:r>
              <w:t>ecode4</w:t>
            </w:r>
          </w:p>
        </w:tc>
        <w:tc>
          <w:tcPr>
            <w:tcW w:w="0" w:type="auto"/>
          </w:tcPr>
          <w:p w14:paraId="18A31E58" w14:textId="77777777" w:rsidR="006730CB" w:rsidRDefault="006730CB"/>
        </w:tc>
        <w:tc>
          <w:tcPr>
            <w:tcW w:w="0" w:type="auto"/>
          </w:tcPr>
          <w:p w14:paraId="44CFCA1E" w14:textId="77777777" w:rsidR="006730CB" w:rsidRDefault="00DF09E6">
            <w:r>
              <w:t>Lookup concept ID of source codes</w:t>
            </w:r>
          </w:p>
        </w:tc>
      </w:tr>
    </w:tbl>
    <w:p w14:paraId="2B3A9A66" w14:textId="77777777" w:rsidR="006730CB" w:rsidRDefault="00DF09E6" w:rsidP="00C03703">
      <w:pPr>
        <w:pStyle w:val="Heading2"/>
      </w:pPr>
      <w:r>
        <w:br w:type="page"/>
      </w:r>
      <w:bookmarkStart w:id="24" w:name="_Toc466987741"/>
      <w:r>
        <w:lastRenderedPageBreak/>
        <w:t>Table name: death</w:t>
      </w:r>
      <w:bookmarkEnd w:id="24"/>
    </w:p>
    <w:p w14:paraId="02420CCE" w14:textId="77777777" w:rsidR="006730CB" w:rsidRDefault="00DF09E6">
      <w:r>
        <w:rPr>
          <w:sz w:val="28"/>
        </w:rPr>
        <w:t>Reading from core</w:t>
      </w:r>
    </w:p>
    <w:p w14:paraId="3AF1F4D5" w14:textId="77777777" w:rsidR="006730CB" w:rsidRDefault="00DF09E6">
      <w:r>
        <w:t>Create a death record if the 'died' field has value '1'.</w:t>
      </w:r>
    </w:p>
    <w:p w14:paraId="6F4A597C" w14:textId="77777777" w:rsidR="006730CB" w:rsidRDefault="00DF09E6">
      <w:r>
        <w:rPr>
          <w:noProof/>
          <w:lang w:eastAsia="en-US"/>
        </w:rPr>
        <w:drawing>
          <wp:inline distT="0" distB="0" distL="0" distR="0" wp14:anchorId="12DFF3FE" wp14:editId="34A00A73">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5"/>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14:paraId="58E031FB" w14:textId="77777777">
        <w:tc>
          <w:tcPr>
            <w:tcW w:w="0" w:type="auto"/>
            <w:shd w:val="clear" w:color="auto" w:fill="AAAAFF"/>
          </w:tcPr>
          <w:p w14:paraId="1257CD2E" w14:textId="77777777" w:rsidR="006730CB" w:rsidRDefault="00DF09E6">
            <w:r>
              <w:t>Destination Field</w:t>
            </w:r>
          </w:p>
        </w:tc>
        <w:tc>
          <w:tcPr>
            <w:tcW w:w="0" w:type="auto"/>
            <w:shd w:val="clear" w:color="auto" w:fill="AAAAFF"/>
          </w:tcPr>
          <w:p w14:paraId="4D671D2D" w14:textId="77777777" w:rsidR="006730CB" w:rsidRDefault="00DF09E6">
            <w:r>
              <w:t>Source Field</w:t>
            </w:r>
          </w:p>
        </w:tc>
        <w:tc>
          <w:tcPr>
            <w:tcW w:w="0" w:type="auto"/>
            <w:shd w:val="clear" w:color="auto" w:fill="AAAAFF"/>
          </w:tcPr>
          <w:p w14:paraId="07D71B6C" w14:textId="77777777" w:rsidR="006730CB" w:rsidRDefault="00DF09E6">
            <w:r>
              <w:t>Logic</w:t>
            </w:r>
          </w:p>
        </w:tc>
        <w:tc>
          <w:tcPr>
            <w:tcW w:w="0" w:type="auto"/>
            <w:shd w:val="clear" w:color="auto" w:fill="AAAAFF"/>
          </w:tcPr>
          <w:p w14:paraId="6243AA11" w14:textId="77777777" w:rsidR="006730CB" w:rsidRDefault="00DF09E6">
            <w:r>
              <w:t>Comment</w:t>
            </w:r>
          </w:p>
        </w:tc>
      </w:tr>
      <w:tr w:rsidR="006730CB" w14:paraId="161CB344" w14:textId="77777777">
        <w:tc>
          <w:tcPr>
            <w:tcW w:w="0" w:type="auto"/>
          </w:tcPr>
          <w:p w14:paraId="2BEA41ED" w14:textId="77777777" w:rsidR="006730CB" w:rsidRDefault="00DF09E6">
            <w:proofErr w:type="spellStart"/>
            <w:r>
              <w:t>person_id</w:t>
            </w:r>
            <w:proofErr w:type="spellEnd"/>
          </w:p>
        </w:tc>
        <w:tc>
          <w:tcPr>
            <w:tcW w:w="0" w:type="auto"/>
          </w:tcPr>
          <w:p w14:paraId="54EFEF79" w14:textId="77777777" w:rsidR="006730CB" w:rsidRDefault="00DF09E6">
            <w:r>
              <w:t>key</w:t>
            </w:r>
          </w:p>
        </w:tc>
        <w:tc>
          <w:tcPr>
            <w:tcW w:w="0" w:type="auto"/>
          </w:tcPr>
          <w:p w14:paraId="13C2CEA6" w14:textId="77777777" w:rsidR="006730CB" w:rsidRDefault="006730CB"/>
        </w:tc>
        <w:tc>
          <w:tcPr>
            <w:tcW w:w="0" w:type="auto"/>
          </w:tcPr>
          <w:p w14:paraId="337E7A0A" w14:textId="77777777" w:rsidR="006730CB" w:rsidRDefault="00A62804">
            <w:r>
              <w:t>In 2013 format, ‘key’ is called ‘</w:t>
            </w:r>
            <w:proofErr w:type="spellStart"/>
            <w:r>
              <w:t>key_nis</w:t>
            </w:r>
            <w:proofErr w:type="spellEnd"/>
            <w:r>
              <w:t>’</w:t>
            </w:r>
          </w:p>
        </w:tc>
      </w:tr>
      <w:tr w:rsidR="006730CB" w14:paraId="129CBE4D" w14:textId="77777777">
        <w:tc>
          <w:tcPr>
            <w:tcW w:w="0" w:type="auto"/>
          </w:tcPr>
          <w:p w14:paraId="6616052D" w14:textId="77777777" w:rsidR="006730CB" w:rsidRDefault="00DF09E6">
            <w:proofErr w:type="spellStart"/>
            <w:r>
              <w:t>death_date</w:t>
            </w:r>
            <w:proofErr w:type="spellEnd"/>
          </w:p>
        </w:tc>
        <w:tc>
          <w:tcPr>
            <w:tcW w:w="0" w:type="auto"/>
          </w:tcPr>
          <w:p w14:paraId="75D18881" w14:textId="77777777" w:rsidR="006730CB" w:rsidRDefault="006730CB"/>
        </w:tc>
        <w:tc>
          <w:tcPr>
            <w:tcW w:w="0" w:type="auto"/>
          </w:tcPr>
          <w:p w14:paraId="026EB20E" w14:textId="77777777" w:rsidR="006730CB" w:rsidRDefault="006730CB"/>
        </w:tc>
        <w:tc>
          <w:tcPr>
            <w:tcW w:w="0" w:type="auto"/>
          </w:tcPr>
          <w:p w14:paraId="6BB179DB" w14:textId="77777777" w:rsidR="006730CB" w:rsidRDefault="00DF09E6">
            <w:proofErr w:type="spellStart"/>
            <w:r>
              <w:t>visit_end_date</w:t>
            </w:r>
            <w:proofErr w:type="spellEnd"/>
          </w:p>
        </w:tc>
      </w:tr>
      <w:tr w:rsidR="006730CB" w14:paraId="5A60C0C1" w14:textId="77777777">
        <w:tc>
          <w:tcPr>
            <w:tcW w:w="0" w:type="auto"/>
          </w:tcPr>
          <w:p w14:paraId="223D3E35" w14:textId="77777777" w:rsidR="006730CB" w:rsidRDefault="00DF09E6">
            <w:proofErr w:type="spellStart"/>
            <w:r>
              <w:t>death_type_concept_id</w:t>
            </w:r>
            <w:proofErr w:type="spellEnd"/>
          </w:p>
        </w:tc>
        <w:tc>
          <w:tcPr>
            <w:tcW w:w="0" w:type="auto"/>
          </w:tcPr>
          <w:p w14:paraId="22882D81" w14:textId="77777777" w:rsidR="006730CB" w:rsidRDefault="006730CB"/>
        </w:tc>
        <w:tc>
          <w:tcPr>
            <w:tcW w:w="0" w:type="auto"/>
          </w:tcPr>
          <w:p w14:paraId="5D4674D2" w14:textId="77777777" w:rsidR="006730CB" w:rsidRDefault="006730CB"/>
        </w:tc>
        <w:tc>
          <w:tcPr>
            <w:tcW w:w="0" w:type="auto"/>
          </w:tcPr>
          <w:p w14:paraId="72FC76A6" w14:textId="77777777" w:rsidR="006730CB" w:rsidRDefault="00DF09E6">
            <w:r>
              <w:t>38003566   Medical claim discharge status "Died"</w:t>
            </w:r>
          </w:p>
        </w:tc>
      </w:tr>
      <w:tr w:rsidR="006730CB" w14:paraId="15CC79EC" w14:textId="77777777">
        <w:tc>
          <w:tcPr>
            <w:tcW w:w="0" w:type="auto"/>
          </w:tcPr>
          <w:p w14:paraId="4CCF8F18" w14:textId="77777777" w:rsidR="006730CB" w:rsidRDefault="00DF09E6">
            <w:proofErr w:type="spellStart"/>
            <w:r>
              <w:t>cause_concept_id</w:t>
            </w:r>
            <w:proofErr w:type="spellEnd"/>
          </w:p>
        </w:tc>
        <w:tc>
          <w:tcPr>
            <w:tcW w:w="0" w:type="auto"/>
          </w:tcPr>
          <w:p w14:paraId="51B16389" w14:textId="77777777" w:rsidR="006730CB" w:rsidRDefault="006730CB"/>
        </w:tc>
        <w:tc>
          <w:tcPr>
            <w:tcW w:w="0" w:type="auto"/>
          </w:tcPr>
          <w:p w14:paraId="1D44541E" w14:textId="77777777" w:rsidR="006730CB" w:rsidRDefault="006730CB"/>
        </w:tc>
        <w:tc>
          <w:tcPr>
            <w:tcW w:w="0" w:type="auto"/>
          </w:tcPr>
          <w:p w14:paraId="615BB21A" w14:textId="77777777" w:rsidR="006730CB" w:rsidRDefault="006730CB"/>
        </w:tc>
      </w:tr>
      <w:tr w:rsidR="006730CB" w14:paraId="0A3CCE90" w14:textId="77777777">
        <w:tc>
          <w:tcPr>
            <w:tcW w:w="0" w:type="auto"/>
          </w:tcPr>
          <w:p w14:paraId="606E0A7B" w14:textId="77777777" w:rsidR="006730CB" w:rsidRDefault="00DF09E6">
            <w:proofErr w:type="spellStart"/>
            <w:r>
              <w:t>cause_source_value</w:t>
            </w:r>
            <w:proofErr w:type="spellEnd"/>
          </w:p>
        </w:tc>
        <w:tc>
          <w:tcPr>
            <w:tcW w:w="0" w:type="auto"/>
          </w:tcPr>
          <w:p w14:paraId="7894EFEA" w14:textId="77777777" w:rsidR="006730CB" w:rsidRDefault="006730CB"/>
        </w:tc>
        <w:tc>
          <w:tcPr>
            <w:tcW w:w="0" w:type="auto"/>
          </w:tcPr>
          <w:p w14:paraId="04C4DF0B" w14:textId="77777777" w:rsidR="006730CB" w:rsidRDefault="006730CB"/>
        </w:tc>
        <w:tc>
          <w:tcPr>
            <w:tcW w:w="0" w:type="auto"/>
          </w:tcPr>
          <w:p w14:paraId="0FAD665E" w14:textId="77777777" w:rsidR="006730CB" w:rsidRDefault="006730CB"/>
        </w:tc>
      </w:tr>
      <w:tr w:rsidR="006730CB" w14:paraId="7C737472" w14:textId="77777777">
        <w:tc>
          <w:tcPr>
            <w:tcW w:w="0" w:type="auto"/>
          </w:tcPr>
          <w:p w14:paraId="59CD1672" w14:textId="77777777" w:rsidR="006730CB" w:rsidRDefault="00DF09E6">
            <w:proofErr w:type="spellStart"/>
            <w:r>
              <w:t>cause_source_concept_id</w:t>
            </w:r>
            <w:proofErr w:type="spellEnd"/>
          </w:p>
        </w:tc>
        <w:tc>
          <w:tcPr>
            <w:tcW w:w="0" w:type="auto"/>
          </w:tcPr>
          <w:p w14:paraId="2BE2ECBB" w14:textId="77777777" w:rsidR="006730CB" w:rsidRDefault="006730CB"/>
        </w:tc>
        <w:tc>
          <w:tcPr>
            <w:tcW w:w="0" w:type="auto"/>
          </w:tcPr>
          <w:p w14:paraId="3BA08931" w14:textId="77777777" w:rsidR="006730CB" w:rsidRDefault="006730CB"/>
        </w:tc>
        <w:tc>
          <w:tcPr>
            <w:tcW w:w="0" w:type="auto"/>
          </w:tcPr>
          <w:p w14:paraId="18BBECAD" w14:textId="77777777" w:rsidR="006730CB" w:rsidRDefault="006730CB"/>
        </w:tc>
      </w:tr>
    </w:tbl>
    <w:p w14:paraId="7447442E" w14:textId="77777777" w:rsidR="00C03703" w:rsidRDefault="00C03703">
      <w:pPr>
        <w:rPr>
          <w:sz w:val="36"/>
        </w:rPr>
      </w:pPr>
    </w:p>
    <w:p w14:paraId="6D0F81D5" w14:textId="77777777" w:rsidR="00C03703" w:rsidRDefault="00C03703">
      <w:pPr>
        <w:rPr>
          <w:sz w:val="36"/>
        </w:rPr>
      </w:pPr>
      <w:r>
        <w:rPr>
          <w:sz w:val="36"/>
        </w:rPr>
        <w:br w:type="page"/>
      </w:r>
    </w:p>
    <w:p w14:paraId="06F4C297" w14:textId="77777777" w:rsidR="006730CB" w:rsidRDefault="00DF09E6" w:rsidP="00C03703">
      <w:pPr>
        <w:pStyle w:val="Heading2"/>
      </w:pPr>
      <w:bookmarkStart w:id="25" w:name="_Toc466987742"/>
      <w:r>
        <w:lastRenderedPageBreak/>
        <w:t xml:space="preserve">Table name: </w:t>
      </w:r>
      <w:proofErr w:type="spellStart"/>
      <w:r>
        <w:t>procedure_occurrence</w:t>
      </w:r>
      <w:bookmarkEnd w:id="25"/>
      <w:proofErr w:type="spellEnd"/>
    </w:p>
    <w:p w14:paraId="76D9D838" w14:textId="77777777" w:rsidR="006730CB" w:rsidRDefault="00DF09E6">
      <w:r>
        <w:rPr>
          <w:sz w:val="28"/>
        </w:rPr>
        <w:t>Reading from core</w:t>
      </w:r>
    </w:p>
    <w:p w14:paraId="1E48D37B" w14:textId="77777777" w:rsidR="006730CB" w:rsidRDefault="00DF09E6">
      <w:r>
        <w:t xml:space="preserve">Each row in the core table can have 0, 1, or multiple procedure cores. One </w:t>
      </w:r>
      <w:proofErr w:type="spellStart"/>
      <w:r>
        <w:t>procedure_occurrence</w:t>
      </w:r>
      <w:proofErr w:type="spellEnd"/>
      <w:r>
        <w:t xml:space="preserve"> record will be created for each code.</w:t>
      </w:r>
    </w:p>
    <w:p w14:paraId="6AE5E854" w14:textId="77777777" w:rsidR="006730CB" w:rsidRDefault="00DF09E6">
      <w:r>
        <w:t>Additionally, some DX and ECODEs map to standard concepts in the 'procedure' domain and should also have records here.</w:t>
      </w:r>
    </w:p>
    <w:p w14:paraId="110EC5C5" w14:textId="77777777" w:rsidR="006730CB" w:rsidRDefault="00DF09E6">
      <w:r>
        <w:rPr>
          <w:noProof/>
          <w:lang w:eastAsia="en-US"/>
        </w:rPr>
        <w:lastRenderedPageBreak/>
        <w:drawing>
          <wp:inline distT="0" distB="0" distL="0" distR="0" wp14:anchorId="7ABDB9F0" wp14:editId="5B93160F">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6"/>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7"/>
        <w:gridCol w:w="3246"/>
        <w:gridCol w:w="2520"/>
      </w:tblGrid>
      <w:tr w:rsidR="006730CB" w14:paraId="6988C005" w14:textId="77777777">
        <w:tc>
          <w:tcPr>
            <w:tcW w:w="0" w:type="auto"/>
            <w:shd w:val="clear" w:color="auto" w:fill="AAAAFF"/>
          </w:tcPr>
          <w:p w14:paraId="7EC5D5BA" w14:textId="77777777" w:rsidR="006730CB" w:rsidRDefault="00DF09E6">
            <w:r>
              <w:lastRenderedPageBreak/>
              <w:t>Destination Field</w:t>
            </w:r>
          </w:p>
        </w:tc>
        <w:tc>
          <w:tcPr>
            <w:tcW w:w="0" w:type="auto"/>
            <w:shd w:val="clear" w:color="auto" w:fill="AAAAFF"/>
          </w:tcPr>
          <w:p w14:paraId="06A5457F" w14:textId="77777777" w:rsidR="006730CB" w:rsidRDefault="00DF09E6">
            <w:r>
              <w:t>Source Field</w:t>
            </w:r>
          </w:p>
        </w:tc>
        <w:tc>
          <w:tcPr>
            <w:tcW w:w="0" w:type="auto"/>
            <w:shd w:val="clear" w:color="auto" w:fill="AAAAFF"/>
          </w:tcPr>
          <w:p w14:paraId="0D67D59B" w14:textId="77777777" w:rsidR="006730CB" w:rsidRDefault="00DF09E6">
            <w:r>
              <w:t>Logic</w:t>
            </w:r>
          </w:p>
        </w:tc>
        <w:tc>
          <w:tcPr>
            <w:tcW w:w="0" w:type="auto"/>
            <w:shd w:val="clear" w:color="auto" w:fill="AAAAFF"/>
          </w:tcPr>
          <w:p w14:paraId="637A6530" w14:textId="77777777" w:rsidR="006730CB" w:rsidRDefault="00DF09E6">
            <w:r>
              <w:t>Comment</w:t>
            </w:r>
          </w:p>
        </w:tc>
      </w:tr>
      <w:tr w:rsidR="006730CB" w14:paraId="1E71780F" w14:textId="77777777">
        <w:tc>
          <w:tcPr>
            <w:tcW w:w="0" w:type="auto"/>
          </w:tcPr>
          <w:p w14:paraId="3E3B7B00" w14:textId="77777777" w:rsidR="006730CB" w:rsidRDefault="00DF09E6">
            <w:proofErr w:type="spellStart"/>
            <w:r>
              <w:t>procedure_occurrence_id</w:t>
            </w:r>
            <w:proofErr w:type="spellEnd"/>
          </w:p>
        </w:tc>
        <w:tc>
          <w:tcPr>
            <w:tcW w:w="0" w:type="auto"/>
          </w:tcPr>
          <w:p w14:paraId="0AEA7A28" w14:textId="77777777" w:rsidR="006730CB" w:rsidRDefault="006730CB"/>
        </w:tc>
        <w:tc>
          <w:tcPr>
            <w:tcW w:w="0" w:type="auto"/>
          </w:tcPr>
          <w:p w14:paraId="605D0B20" w14:textId="77777777" w:rsidR="006730CB" w:rsidRDefault="006730CB"/>
        </w:tc>
        <w:tc>
          <w:tcPr>
            <w:tcW w:w="0" w:type="auto"/>
          </w:tcPr>
          <w:p w14:paraId="6C80A61C" w14:textId="77777777" w:rsidR="006730CB" w:rsidRDefault="00DF09E6">
            <w:r>
              <w:t>Autogenerate</w:t>
            </w:r>
          </w:p>
        </w:tc>
      </w:tr>
      <w:tr w:rsidR="006730CB" w14:paraId="2711C3A3" w14:textId="77777777">
        <w:tc>
          <w:tcPr>
            <w:tcW w:w="0" w:type="auto"/>
          </w:tcPr>
          <w:p w14:paraId="0217A2E8" w14:textId="77777777" w:rsidR="006730CB" w:rsidRDefault="00DF09E6">
            <w:proofErr w:type="spellStart"/>
            <w:r>
              <w:t>person_id</w:t>
            </w:r>
            <w:proofErr w:type="spellEnd"/>
          </w:p>
        </w:tc>
        <w:tc>
          <w:tcPr>
            <w:tcW w:w="0" w:type="auto"/>
          </w:tcPr>
          <w:p w14:paraId="5FD14E62" w14:textId="77777777" w:rsidR="006730CB" w:rsidRDefault="00DF09E6">
            <w:r>
              <w:t>key</w:t>
            </w:r>
          </w:p>
        </w:tc>
        <w:tc>
          <w:tcPr>
            <w:tcW w:w="0" w:type="auto"/>
          </w:tcPr>
          <w:p w14:paraId="7BB8F6F8" w14:textId="77777777" w:rsidR="006730CB" w:rsidRDefault="006730CB"/>
        </w:tc>
        <w:tc>
          <w:tcPr>
            <w:tcW w:w="0" w:type="auto"/>
          </w:tcPr>
          <w:p w14:paraId="01E7721F" w14:textId="77777777" w:rsidR="006730CB" w:rsidRDefault="00A62804">
            <w:r>
              <w:t>In 2013 format, ‘key’ is called ‘</w:t>
            </w:r>
            <w:proofErr w:type="spellStart"/>
            <w:r>
              <w:t>key_nis</w:t>
            </w:r>
            <w:proofErr w:type="spellEnd"/>
            <w:r>
              <w:t>’</w:t>
            </w:r>
          </w:p>
        </w:tc>
      </w:tr>
      <w:tr w:rsidR="006730CB" w14:paraId="65E63B2C" w14:textId="77777777">
        <w:tc>
          <w:tcPr>
            <w:tcW w:w="0" w:type="auto"/>
          </w:tcPr>
          <w:p w14:paraId="6F8B1CC8" w14:textId="77777777" w:rsidR="006730CB" w:rsidRDefault="00DF09E6">
            <w:proofErr w:type="spellStart"/>
            <w:r>
              <w:t>procedure_concept_id</w:t>
            </w:r>
            <w:proofErr w:type="spellEnd"/>
          </w:p>
        </w:tc>
        <w:tc>
          <w:tcPr>
            <w:tcW w:w="0" w:type="auto"/>
          </w:tcPr>
          <w:p w14:paraId="46DC09F6" w14:textId="77777777" w:rsidR="006730CB" w:rsidRDefault="00DF09E6">
            <w:r>
              <w:t>dx1</w:t>
            </w:r>
          </w:p>
          <w:p w14:paraId="0276EC07" w14:textId="77777777" w:rsidR="006730CB" w:rsidRDefault="00DF09E6">
            <w:r>
              <w:t>dx2</w:t>
            </w:r>
          </w:p>
          <w:p w14:paraId="27496ADD" w14:textId="77777777" w:rsidR="006730CB" w:rsidRDefault="00DF09E6">
            <w:r>
              <w:t>dx3</w:t>
            </w:r>
          </w:p>
          <w:p w14:paraId="46955B1B" w14:textId="77777777" w:rsidR="006730CB" w:rsidRDefault="00DF09E6">
            <w:r>
              <w:t>dx4</w:t>
            </w:r>
          </w:p>
          <w:p w14:paraId="6AD4FBD7" w14:textId="77777777" w:rsidR="006730CB" w:rsidRDefault="00DF09E6">
            <w:r>
              <w:t>dx5</w:t>
            </w:r>
          </w:p>
          <w:p w14:paraId="07CE4991" w14:textId="77777777" w:rsidR="006730CB" w:rsidRDefault="00DF09E6">
            <w:r>
              <w:t>dx6</w:t>
            </w:r>
          </w:p>
          <w:p w14:paraId="0FE8E6DE" w14:textId="77777777" w:rsidR="006730CB" w:rsidRDefault="00DF09E6">
            <w:r>
              <w:t>ecode1</w:t>
            </w:r>
          </w:p>
          <w:p w14:paraId="74ED860C" w14:textId="77777777" w:rsidR="006730CB" w:rsidRDefault="00DF09E6">
            <w:r>
              <w:t>ecode2</w:t>
            </w:r>
          </w:p>
          <w:p w14:paraId="573C6B6D" w14:textId="77777777" w:rsidR="006730CB" w:rsidRDefault="00DF09E6">
            <w:r>
              <w:t>ecode3</w:t>
            </w:r>
          </w:p>
          <w:p w14:paraId="43F2122F" w14:textId="77777777" w:rsidR="006730CB" w:rsidRDefault="00DF09E6">
            <w:r>
              <w:t>ecode4</w:t>
            </w:r>
          </w:p>
          <w:p w14:paraId="38B069E5" w14:textId="77777777" w:rsidR="006730CB" w:rsidRDefault="00DF09E6">
            <w:r>
              <w:t>pr1</w:t>
            </w:r>
          </w:p>
          <w:p w14:paraId="62DB4158" w14:textId="77777777" w:rsidR="006730CB" w:rsidRDefault="00DF09E6">
            <w:r>
              <w:t>pr2</w:t>
            </w:r>
          </w:p>
          <w:p w14:paraId="1066ADEE" w14:textId="77777777" w:rsidR="006730CB" w:rsidRDefault="00DF09E6">
            <w:r>
              <w:t>pr3</w:t>
            </w:r>
          </w:p>
          <w:p w14:paraId="4E2B3896" w14:textId="77777777" w:rsidR="006730CB" w:rsidRDefault="00DF09E6">
            <w:r>
              <w:t>pr4</w:t>
            </w:r>
          </w:p>
          <w:p w14:paraId="6B26A403" w14:textId="77777777" w:rsidR="006730CB" w:rsidRDefault="00DF09E6">
            <w:r>
              <w:t>pr5</w:t>
            </w:r>
          </w:p>
          <w:p w14:paraId="446EF8E8" w14:textId="77777777" w:rsidR="006730CB" w:rsidRDefault="00DF09E6">
            <w:r>
              <w:t>pr6</w:t>
            </w:r>
          </w:p>
        </w:tc>
        <w:tc>
          <w:tcPr>
            <w:tcW w:w="0" w:type="auto"/>
          </w:tcPr>
          <w:p w14:paraId="704FB2D2" w14:textId="77777777" w:rsidR="006730CB" w:rsidRDefault="006730CB"/>
        </w:tc>
        <w:tc>
          <w:tcPr>
            <w:tcW w:w="0" w:type="auto"/>
          </w:tcPr>
          <w:p w14:paraId="3C8C1AA0" w14:textId="77777777" w:rsidR="006730CB" w:rsidRDefault="006730CB"/>
        </w:tc>
      </w:tr>
      <w:tr w:rsidR="006730CB" w14:paraId="44F6CA34" w14:textId="77777777">
        <w:tc>
          <w:tcPr>
            <w:tcW w:w="0" w:type="auto"/>
          </w:tcPr>
          <w:p w14:paraId="4C78F906" w14:textId="77777777" w:rsidR="006730CB" w:rsidRDefault="00DF09E6">
            <w:proofErr w:type="spellStart"/>
            <w:r>
              <w:t>procedure_date</w:t>
            </w:r>
            <w:proofErr w:type="spellEnd"/>
          </w:p>
        </w:tc>
        <w:tc>
          <w:tcPr>
            <w:tcW w:w="0" w:type="auto"/>
          </w:tcPr>
          <w:p w14:paraId="57F6468D" w14:textId="77777777" w:rsidR="006730CB" w:rsidRDefault="00DF09E6">
            <w:r>
              <w:t>prday1</w:t>
            </w:r>
          </w:p>
          <w:p w14:paraId="1DFD743A" w14:textId="77777777" w:rsidR="006730CB" w:rsidRDefault="00DF09E6">
            <w:r>
              <w:t>prday2</w:t>
            </w:r>
          </w:p>
          <w:p w14:paraId="1F60A938" w14:textId="77777777" w:rsidR="006730CB" w:rsidRDefault="00DF09E6">
            <w:r>
              <w:t>prday3</w:t>
            </w:r>
          </w:p>
          <w:p w14:paraId="5A487C25" w14:textId="77777777" w:rsidR="006730CB" w:rsidRDefault="00DF09E6">
            <w:r>
              <w:t>prday4</w:t>
            </w:r>
          </w:p>
          <w:p w14:paraId="29CF7720" w14:textId="77777777" w:rsidR="006730CB" w:rsidRDefault="00DF09E6">
            <w:r>
              <w:t>prday5</w:t>
            </w:r>
          </w:p>
          <w:p w14:paraId="1719DEBE" w14:textId="77777777" w:rsidR="006730CB" w:rsidRDefault="00DF09E6">
            <w:r>
              <w:lastRenderedPageBreak/>
              <w:t>prday6</w:t>
            </w:r>
          </w:p>
        </w:tc>
        <w:tc>
          <w:tcPr>
            <w:tcW w:w="0" w:type="auto"/>
          </w:tcPr>
          <w:p w14:paraId="5682E9E0" w14:textId="77777777" w:rsidR="006730CB" w:rsidRDefault="00DF09E6">
            <w:r>
              <w:lastRenderedPageBreak/>
              <w:t xml:space="preserve">When using </w:t>
            </w:r>
            <w:proofErr w:type="spellStart"/>
            <w:r>
              <w:t>pr</w:t>
            </w:r>
            <w:proofErr w:type="spellEnd"/>
            <w:r>
              <w:t xml:space="preserve"> field then: </w:t>
            </w:r>
          </w:p>
          <w:p w14:paraId="775321D2" w14:textId="77777777" w:rsidR="006730CB" w:rsidRDefault="00DF09E6">
            <w:r>
              <w:t xml:space="preserve">if </w:t>
            </w:r>
            <w:proofErr w:type="spellStart"/>
            <w:r>
              <w:t>prdayx</w:t>
            </w:r>
            <w:proofErr w:type="spellEnd"/>
            <w:r>
              <w:t xml:space="preserve"> &lt; 1 then </w:t>
            </w:r>
            <w:proofErr w:type="spellStart"/>
            <w:r>
              <w:t>visit_start_date</w:t>
            </w:r>
            <w:proofErr w:type="spellEnd"/>
            <w:r>
              <w:t>, else  (</w:t>
            </w:r>
            <w:proofErr w:type="spellStart"/>
            <w:r>
              <w:t>visit_start_date</w:t>
            </w:r>
            <w:proofErr w:type="spellEnd"/>
            <w:r>
              <w:t xml:space="preserve"> + </w:t>
            </w:r>
            <w:proofErr w:type="spellStart"/>
            <w:r>
              <w:t>prdayx</w:t>
            </w:r>
            <w:proofErr w:type="spellEnd"/>
            <w:r>
              <w:t xml:space="preserve">)  </w:t>
            </w:r>
          </w:p>
          <w:p w14:paraId="4B456143" w14:textId="77777777" w:rsidR="00FC59FE" w:rsidRDefault="00FC59FE">
            <w:r>
              <w:t xml:space="preserve">if </w:t>
            </w:r>
            <w:proofErr w:type="spellStart"/>
            <w:r>
              <w:t>prdayx</w:t>
            </w:r>
            <w:proofErr w:type="spellEnd"/>
            <w:r>
              <w:t xml:space="preserve"> &gt; </w:t>
            </w:r>
            <w:proofErr w:type="spellStart"/>
            <w:r>
              <w:t>los</w:t>
            </w:r>
            <w:proofErr w:type="spellEnd"/>
            <w:r>
              <w:t xml:space="preserve"> then remove procedure</w:t>
            </w:r>
          </w:p>
          <w:p w14:paraId="3FB11770" w14:textId="77777777" w:rsidR="006730CB" w:rsidRDefault="00DF09E6">
            <w:r>
              <w:t xml:space="preserve">When using dx field use </w:t>
            </w:r>
            <w:proofErr w:type="spellStart"/>
            <w:r>
              <w:lastRenderedPageBreak/>
              <w:t>visit_start_date</w:t>
            </w:r>
            <w:proofErr w:type="spellEnd"/>
          </w:p>
        </w:tc>
        <w:tc>
          <w:tcPr>
            <w:tcW w:w="0" w:type="auto"/>
          </w:tcPr>
          <w:p w14:paraId="07DD0433" w14:textId="77777777" w:rsidR="006730CB" w:rsidRDefault="006730CB"/>
        </w:tc>
      </w:tr>
      <w:tr w:rsidR="006730CB" w14:paraId="4B2B0255" w14:textId="77777777">
        <w:tc>
          <w:tcPr>
            <w:tcW w:w="0" w:type="auto"/>
          </w:tcPr>
          <w:p w14:paraId="4AB81723" w14:textId="77777777" w:rsidR="006730CB" w:rsidRDefault="00DF09E6">
            <w:proofErr w:type="spellStart"/>
            <w:r>
              <w:t>procedure_type_concept_id</w:t>
            </w:r>
            <w:proofErr w:type="spellEnd"/>
          </w:p>
        </w:tc>
        <w:tc>
          <w:tcPr>
            <w:tcW w:w="0" w:type="auto"/>
          </w:tcPr>
          <w:p w14:paraId="135C8949" w14:textId="77777777" w:rsidR="006730CB" w:rsidRDefault="006730CB"/>
        </w:tc>
        <w:tc>
          <w:tcPr>
            <w:tcW w:w="0" w:type="auto"/>
          </w:tcPr>
          <w:p w14:paraId="600B7AC0" w14:textId="77777777" w:rsidR="006730CB" w:rsidRDefault="006730CB"/>
        </w:tc>
        <w:tc>
          <w:tcPr>
            <w:tcW w:w="0" w:type="auto"/>
          </w:tcPr>
          <w:p w14:paraId="337111A9" w14:textId="77777777" w:rsidR="006730CB" w:rsidRDefault="00DF09E6">
            <w:r>
              <w:t xml:space="preserve">38000251 to 38000265, for pr1 through pr15 </w:t>
            </w:r>
          </w:p>
          <w:p w14:paraId="13BF482E" w14:textId="77777777" w:rsidR="006730CB" w:rsidRDefault="00DF09E6">
            <w:r>
              <w:t>38000184 to 38000198 for dx1-dx15, respectively</w:t>
            </w:r>
          </w:p>
          <w:p w14:paraId="2C40C0A3" w14:textId="77777777" w:rsidR="006730CB" w:rsidRDefault="00DF09E6">
            <w:r>
              <w:t xml:space="preserve">if </w:t>
            </w:r>
            <w:proofErr w:type="spellStart"/>
            <w:r>
              <w:t>ecode</w:t>
            </w:r>
            <w:proofErr w:type="spellEnd"/>
            <w:r>
              <w:t xml:space="preserve"> then 38000184-38000185</w:t>
            </w:r>
          </w:p>
        </w:tc>
      </w:tr>
      <w:tr w:rsidR="006730CB" w14:paraId="15B94DDD" w14:textId="77777777">
        <w:tc>
          <w:tcPr>
            <w:tcW w:w="0" w:type="auto"/>
          </w:tcPr>
          <w:p w14:paraId="4C055DE8" w14:textId="77777777" w:rsidR="006730CB" w:rsidRDefault="00DF09E6">
            <w:proofErr w:type="spellStart"/>
            <w:r>
              <w:t>modifier_concept_id</w:t>
            </w:r>
            <w:proofErr w:type="spellEnd"/>
          </w:p>
        </w:tc>
        <w:tc>
          <w:tcPr>
            <w:tcW w:w="0" w:type="auto"/>
          </w:tcPr>
          <w:p w14:paraId="04F05DC2" w14:textId="77777777" w:rsidR="006730CB" w:rsidRDefault="006730CB"/>
        </w:tc>
        <w:tc>
          <w:tcPr>
            <w:tcW w:w="0" w:type="auto"/>
          </w:tcPr>
          <w:p w14:paraId="1449921A" w14:textId="77777777" w:rsidR="006730CB" w:rsidRDefault="006730CB"/>
        </w:tc>
        <w:tc>
          <w:tcPr>
            <w:tcW w:w="0" w:type="auto"/>
          </w:tcPr>
          <w:p w14:paraId="6576B2E1" w14:textId="77777777" w:rsidR="006730CB" w:rsidRDefault="006730CB"/>
        </w:tc>
      </w:tr>
      <w:tr w:rsidR="006730CB" w14:paraId="1761CE58" w14:textId="77777777">
        <w:tc>
          <w:tcPr>
            <w:tcW w:w="0" w:type="auto"/>
          </w:tcPr>
          <w:p w14:paraId="00ECCEE3" w14:textId="77777777" w:rsidR="006730CB" w:rsidRDefault="00DF09E6">
            <w:r>
              <w:t>quantity</w:t>
            </w:r>
          </w:p>
        </w:tc>
        <w:tc>
          <w:tcPr>
            <w:tcW w:w="0" w:type="auto"/>
          </w:tcPr>
          <w:p w14:paraId="17C98567" w14:textId="77777777" w:rsidR="006730CB" w:rsidRDefault="006730CB"/>
        </w:tc>
        <w:tc>
          <w:tcPr>
            <w:tcW w:w="0" w:type="auto"/>
          </w:tcPr>
          <w:p w14:paraId="290F76F8" w14:textId="77777777" w:rsidR="006730CB" w:rsidRDefault="006730CB"/>
        </w:tc>
        <w:tc>
          <w:tcPr>
            <w:tcW w:w="0" w:type="auto"/>
          </w:tcPr>
          <w:p w14:paraId="5153D010" w14:textId="77777777" w:rsidR="006730CB" w:rsidRDefault="006730CB"/>
        </w:tc>
      </w:tr>
      <w:tr w:rsidR="006730CB" w14:paraId="6B9BD823" w14:textId="77777777">
        <w:tc>
          <w:tcPr>
            <w:tcW w:w="0" w:type="auto"/>
          </w:tcPr>
          <w:p w14:paraId="1E35BD91" w14:textId="77777777" w:rsidR="006730CB" w:rsidRDefault="00DF09E6">
            <w:proofErr w:type="spellStart"/>
            <w:r>
              <w:t>provider_id</w:t>
            </w:r>
            <w:proofErr w:type="spellEnd"/>
          </w:p>
        </w:tc>
        <w:tc>
          <w:tcPr>
            <w:tcW w:w="0" w:type="auto"/>
          </w:tcPr>
          <w:p w14:paraId="0EB634FA" w14:textId="77777777" w:rsidR="006730CB" w:rsidRDefault="006730CB"/>
        </w:tc>
        <w:tc>
          <w:tcPr>
            <w:tcW w:w="0" w:type="auto"/>
          </w:tcPr>
          <w:p w14:paraId="7F1B115D" w14:textId="77777777" w:rsidR="006730CB" w:rsidRDefault="006730CB"/>
        </w:tc>
        <w:tc>
          <w:tcPr>
            <w:tcW w:w="0" w:type="auto"/>
          </w:tcPr>
          <w:p w14:paraId="4C7625FA" w14:textId="77777777" w:rsidR="006730CB" w:rsidRDefault="006730CB"/>
        </w:tc>
      </w:tr>
      <w:tr w:rsidR="006730CB" w14:paraId="471362CD" w14:textId="77777777">
        <w:tc>
          <w:tcPr>
            <w:tcW w:w="0" w:type="auto"/>
          </w:tcPr>
          <w:p w14:paraId="54BF9B45" w14:textId="77777777" w:rsidR="006730CB" w:rsidRDefault="00DF09E6">
            <w:proofErr w:type="spellStart"/>
            <w:r>
              <w:t>visit_occurrence_id</w:t>
            </w:r>
            <w:proofErr w:type="spellEnd"/>
          </w:p>
        </w:tc>
        <w:tc>
          <w:tcPr>
            <w:tcW w:w="0" w:type="auto"/>
          </w:tcPr>
          <w:p w14:paraId="55B476EA" w14:textId="77777777" w:rsidR="006730CB" w:rsidRDefault="006730CB"/>
        </w:tc>
        <w:tc>
          <w:tcPr>
            <w:tcW w:w="0" w:type="auto"/>
          </w:tcPr>
          <w:p w14:paraId="0742C87A" w14:textId="77777777" w:rsidR="006730CB" w:rsidRDefault="006730CB"/>
        </w:tc>
        <w:tc>
          <w:tcPr>
            <w:tcW w:w="0" w:type="auto"/>
          </w:tcPr>
          <w:p w14:paraId="28119F27" w14:textId="77777777" w:rsidR="006730CB" w:rsidRDefault="00DF09E6">
            <w:r>
              <w:t>From visit occurrence table</w:t>
            </w:r>
          </w:p>
        </w:tc>
      </w:tr>
      <w:tr w:rsidR="006730CB" w14:paraId="1CEC26B7" w14:textId="77777777">
        <w:tc>
          <w:tcPr>
            <w:tcW w:w="0" w:type="auto"/>
          </w:tcPr>
          <w:p w14:paraId="4DC21ED3" w14:textId="77777777" w:rsidR="006730CB" w:rsidRDefault="00DF09E6">
            <w:proofErr w:type="spellStart"/>
            <w:r>
              <w:t>procedure_source_value</w:t>
            </w:r>
            <w:proofErr w:type="spellEnd"/>
          </w:p>
        </w:tc>
        <w:tc>
          <w:tcPr>
            <w:tcW w:w="0" w:type="auto"/>
          </w:tcPr>
          <w:p w14:paraId="2B256204" w14:textId="77777777" w:rsidR="006730CB" w:rsidRDefault="00DF09E6">
            <w:r>
              <w:t>dx1</w:t>
            </w:r>
          </w:p>
          <w:p w14:paraId="542DF35E" w14:textId="77777777" w:rsidR="006730CB" w:rsidRDefault="00DF09E6">
            <w:r>
              <w:t>dx2</w:t>
            </w:r>
          </w:p>
          <w:p w14:paraId="01DE34AB" w14:textId="77777777" w:rsidR="006730CB" w:rsidRDefault="00DF09E6">
            <w:r>
              <w:t>dx3</w:t>
            </w:r>
          </w:p>
          <w:p w14:paraId="44973D97" w14:textId="77777777" w:rsidR="006730CB" w:rsidRDefault="00DF09E6">
            <w:r>
              <w:t>dx4</w:t>
            </w:r>
          </w:p>
          <w:p w14:paraId="7922AFE8" w14:textId="77777777" w:rsidR="006730CB" w:rsidRDefault="00DF09E6">
            <w:r>
              <w:t>dx5</w:t>
            </w:r>
          </w:p>
          <w:p w14:paraId="42C35742" w14:textId="77777777" w:rsidR="006730CB" w:rsidRDefault="00DF09E6">
            <w:r>
              <w:t>dx6</w:t>
            </w:r>
          </w:p>
          <w:p w14:paraId="5AF7621B" w14:textId="77777777" w:rsidR="006730CB" w:rsidRDefault="00DF09E6">
            <w:r>
              <w:t>ecode1</w:t>
            </w:r>
          </w:p>
          <w:p w14:paraId="5F7B8B8F" w14:textId="77777777" w:rsidR="006730CB" w:rsidRDefault="00DF09E6">
            <w:r>
              <w:t>ecode2</w:t>
            </w:r>
          </w:p>
          <w:p w14:paraId="21A5E06A" w14:textId="77777777" w:rsidR="006730CB" w:rsidRDefault="00DF09E6">
            <w:r>
              <w:t>ecode3</w:t>
            </w:r>
          </w:p>
          <w:p w14:paraId="739F18D3" w14:textId="77777777" w:rsidR="006730CB" w:rsidRDefault="00DF09E6">
            <w:r>
              <w:t>ecode4</w:t>
            </w:r>
          </w:p>
          <w:p w14:paraId="39883A15" w14:textId="77777777" w:rsidR="006730CB" w:rsidRDefault="00DF09E6">
            <w:r>
              <w:t>pr1</w:t>
            </w:r>
          </w:p>
          <w:p w14:paraId="3A2912F8" w14:textId="77777777" w:rsidR="006730CB" w:rsidRDefault="00DF09E6">
            <w:r>
              <w:t>pr2</w:t>
            </w:r>
          </w:p>
          <w:p w14:paraId="54C977AE" w14:textId="77777777" w:rsidR="006730CB" w:rsidRDefault="00DF09E6">
            <w:r>
              <w:t>pr3</w:t>
            </w:r>
          </w:p>
          <w:p w14:paraId="500121E8" w14:textId="77777777" w:rsidR="006730CB" w:rsidRDefault="00DF09E6">
            <w:r>
              <w:t>pr4</w:t>
            </w:r>
          </w:p>
          <w:p w14:paraId="567E9700" w14:textId="77777777" w:rsidR="006730CB" w:rsidRDefault="00DF09E6">
            <w:r>
              <w:t>pr5</w:t>
            </w:r>
          </w:p>
          <w:p w14:paraId="5173AD0C" w14:textId="77777777" w:rsidR="006730CB" w:rsidRDefault="00DF09E6">
            <w:r>
              <w:lastRenderedPageBreak/>
              <w:t>pr6</w:t>
            </w:r>
          </w:p>
        </w:tc>
        <w:tc>
          <w:tcPr>
            <w:tcW w:w="0" w:type="auto"/>
          </w:tcPr>
          <w:p w14:paraId="5DC27B3A" w14:textId="77777777" w:rsidR="006730CB" w:rsidRDefault="006730CB"/>
        </w:tc>
        <w:tc>
          <w:tcPr>
            <w:tcW w:w="0" w:type="auto"/>
          </w:tcPr>
          <w:p w14:paraId="08FE400F" w14:textId="77777777" w:rsidR="006730CB" w:rsidRDefault="006730CB"/>
        </w:tc>
      </w:tr>
      <w:tr w:rsidR="006730CB" w14:paraId="3776C541" w14:textId="77777777">
        <w:tc>
          <w:tcPr>
            <w:tcW w:w="0" w:type="auto"/>
          </w:tcPr>
          <w:p w14:paraId="2A95F4DA" w14:textId="77777777" w:rsidR="006730CB" w:rsidRDefault="00DF09E6">
            <w:proofErr w:type="spellStart"/>
            <w:r>
              <w:t>procedure_source_concept_id</w:t>
            </w:r>
            <w:proofErr w:type="spellEnd"/>
          </w:p>
        </w:tc>
        <w:tc>
          <w:tcPr>
            <w:tcW w:w="0" w:type="auto"/>
          </w:tcPr>
          <w:p w14:paraId="55DF15C7" w14:textId="77777777" w:rsidR="006730CB" w:rsidRDefault="00DF09E6">
            <w:r>
              <w:t>dx1</w:t>
            </w:r>
          </w:p>
          <w:p w14:paraId="6A53512D" w14:textId="77777777" w:rsidR="006730CB" w:rsidRDefault="00DF09E6">
            <w:r>
              <w:t>dx2</w:t>
            </w:r>
          </w:p>
          <w:p w14:paraId="195E1C0B" w14:textId="77777777" w:rsidR="006730CB" w:rsidRDefault="00DF09E6">
            <w:r>
              <w:t>dx3</w:t>
            </w:r>
          </w:p>
          <w:p w14:paraId="4A668CAA" w14:textId="77777777" w:rsidR="006730CB" w:rsidRDefault="00DF09E6">
            <w:r>
              <w:t>dx4</w:t>
            </w:r>
          </w:p>
          <w:p w14:paraId="5B2F3836" w14:textId="77777777" w:rsidR="006730CB" w:rsidRDefault="00DF09E6">
            <w:r>
              <w:t>dx5</w:t>
            </w:r>
          </w:p>
          <w:p w14:paraId="3D8C6362" w14:textId="77777777" w:rsidR="006730CB" w:rsidRDefault="00DF09E6">
            <w:r>
              <w:t>dx6</w:t>
            </w:r>
          </w:p>
          <w:p w14:paraId="4DCD726E" w14:textId="77777777" w:rsidR="006730CB" w:rsidRDefault="00DF09E6">
            <w:r>
              <w:t>ecode1</w:t>
            </w:r>
          </w:p>
          <w:p w14:paraId="5DABB8E8" w14:textId="77777777" w:rsidR="006730CB" w:rsidRDefault="00DF09E6">
            <w:r>
              <w:t>ecode2</w:t>
            </w:r>
          </w:p>
          <w:p w14:paraId="1FE1790B" w14:textId="77777777" w:rsidR="006730CB" w:rsidRDefault="00DF09E6">
            <w:r>
              <w:t>ecode3</w:t>
            </w:r>
          </w:p>
          <w:p w14:paraId="27ED6FE4" w14:textId="77777777" w:rsidR="006730CB" w:rsidRDefault="00DF09E6">
            <w:r>
              <w:t>ecode4</w:t>
            </w:r>
          </w:p>
          <w:p w14:paraId="5AEA4FF3" w14:textId="77777777" w:rsidR="006730CB" w:rsidRDefault="00DF09E6">
            <w:r>
              <w:t>pr1</w:t>
            </w:r>
          </w:p>
          <w:p w14:paraId="6A09FA1C" w14:textId="77777777" w:rsidR="006730CB" w:rsidRDefault="00DF09E6">
            <w:r>
              <w:t>pr2</w:t>
            </w:r>
          </w:p>
          <w:p w14:paraId="1BCD0666" w14:textId="77777777" w:rsidR="006730CB" w:rsidRDefault="00DF09E6">
            <w:r>
              <w:t>pr3</w:t>
            </w:r>
          </w:p>
          <w:p w14:paraId="237B450F" w14:textId="77777777" w:rsidR="006730CB" w:rsidRDefault="00DF09E6">
            <w:r>
              <w:t>pr4</w:t>
            </w:r>
          </w:p>
          <w:p w14:paraId="4B15074C" w14:textId="77777777" w:rsidR="006730CB" w:rsidRDefault="00DF09E6">
            <w:r>
              <w:t>pr5</w:t>
            </w:r>
          </w:p>
          <w:p w14:paraId="00C5C6F4" w14:textId="77777777" w:rsidR="006730CB" w:rsidRDefault="00DF09E6">
            <w:r>
              <w:t>pr6</w:t>
            </w:r>
          </w:p>
        </w:tc>
        <w:tc>
          <w:tcPr>
            <w:tcW w:w="0" w:type="auto"/>
          </w:tcPr>
          <w:p w14:paraId="3E6E3809" w14:textId="77777777" w:rsidR="006730CB" w:rsidRDefault="006730CB"/>
        </w:tc>
        <w:tc>
          <w:tcPr>
            <w:tcW w:w="0" w:type="auto"/>
          </w:tcPr>
          <w:p w14:paraId="2568905B" w14:textId="77777777" w:rsidR="006730CB" w:rsidRDefault="00DF09E6">
            <w:r>
              <w:t>from visit occurrence table</w:t>
            </w:r>
          </w:p>
        </w:tc>
      </w:tr>
      <w:tr w:rsidR="006730CB" w14:paraId="4665E57A" w14:textId="77777777">
        <w:tc>
          <w:tcPr>
            <w:tcW w:w="0" w:type="auto"/>
          </w:tcPr>
          <w:p w14:paraId="627A326A" w14:textId="77777777" w:rsidR="006730CB" w:rsidRDefault="00DF09E6">
            <w:proofErr w:type="spellStart"/>
            <w:r>
              <w:t>qualifier_source_value</w:t>
            </w:r>
            <w:proofErr w:type="spellEnd"/>
          </w:p>
        </w:tc>
        <w:tc>
          <w:tcPr>
            <w:tcW w:w="0" w:type="auto"/>
          </w:tcPr>
          <w:p w14:paraId="04ED0A9E" w14:textId="77777777" w:rsidR="006730CB" w:rsidRDefault="006730CB"/>
        </w:tc>
        <w:tc>
          <w:tcPr>
            <w:tcW w:w="0" w:type="auto"/>
          </w:tcPr>
          <w:p w14:paraId="14BCF76A" w14:textId="77777777" w:rsidR="006730CB" w:rsidRDefault="006730CB"/>
        </w:tc>
        <w:tc>
          <w:tcPr>
            <w:tcW w:w="0" w:type="auto"/>
          </w:tcPr>
          <w:p w14:paraId="306C50D6" w14:textId="77777777" w:rsidR="006730CB" w:rsidRDefault="006730CB"/>
        </w:tc>
      </w:tr>
    </w:tbl>
    <w:p w14:paraId="4E215AF4" w14:textId="77777777" w:rsidR="006730CB" w:rsidRDefault="00DF09E6" w:rsidP="00C03703">
      <w:pPr>
        <w:pStyle w:val="Heading2"/>
      </w:pPr>
      <w:r>
        <w:br w:type="page"/>
      </w:r>
      <w:bookmarkStart w:id="26" w:name="_Toc466987743"/>
      <w:r>
        <w:lastRenderedPageBreak/>
        <w:t>Table name: measurement</w:t>
      </w:r>
      <w:bookmarkEnd w:id="26"/>
    </w:p>
    <w:p w14:paraId="70AB101D" w14:textId="77777777" w:rsidR="006730CB" w:rsidRDefault="00DF09E6">
      <w:r>
        <w:rPr>
          <w:sz w:val="28"/>
        </w:rPr>
        <w:t>Reading from core</w:t>
      </w:r>
    </w:p>
    <w:p w14:paraId="6D9621B1" w14:textId="77777777" w:rsidR="006730CB" w:rsidRDefault="00DF09E6">
      <w:r>
        <w:t>Some DX and ECODEs map to concepts in the 'measurement' domain and should have records here.</w:t>
      </w:r>
    </w:p>
    <w:p w14:paraId="33977891" w14:textId="77777777" w:rsidR="006730CB" w:rsidRDefault="00DF09E6">
      <w:r>
        <w:rPr>
          <w:noProof/>
          <w:lang w:eastAsia="en-US"/>
        </w:rPr>
        <w:drawing>
          <wp:inline distT="0" distB="0" distL="0" distR="0" wp14:anchorId="34C2309D" wp14:editId="18CFD7D8">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7"/>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870"/>
        <w:gridCol w:w="476"/>
        <w:gridCol w:w="4943"/>
      </w:tblGrid>
      <w:tr w:rsidR="006730CB" w14:paraId="4432FE54" w14:textId="77777777">
        <w:tc>
          <w:tcPr>
            <w:tcW w:w="0" w:type="auto"/>
            <w:shd w:val="clear" w:color="auto" w:fill="AAAAFF"/>
          </w:tcPr>
          <w:p w14:paraId="54F9107E" w14:textId="77777777" w:rsidR="006730CB" w:rsidRDefault="00DF09E6">
            <w:r>
              <w:t>Destination Field</w:t>
            </w:r>
          </w:p>
        </w:tc>
        <w:tc>
          <w:tcPr>
            <w:tcW w:w="0" w:type="auto"/>
            <w:shd w:val="clear" w:color="auto" w:fill="AAAAFF"/>
          </w:tcPr>
          <w:p w14:paraId="71FA85FD" w14:textId="77777777" w:rsidR="006730CB" w:rsidRDefault="00DF09E6">
            <w:r>
              <w:t>Source Field</w:t>
            </w:r>
          </w:p>
        </w:tc>
        <w:tc>
          <w:tcPr>
            <w:tcW w:w="0" w:type="auto"/>
            <w:shd w:val="clear" w:color="auto" w:fill="AAAAFF"/>
          </w:tcPr>
          <w:p w14:paraId="32F34168" w14:textId="77777777" w:rsidR="006730CB" w:rsidRDefault="00DF09E6">
            <w:r>
              <w:t>Logic</w:t>
            </w:r>
          </w:p>
        </w:tc>
        <w:tc>
          <w:tcPr>
            <w:tcW w:w="0" w:type="auto"/>
            <w:shd w:val="clear" w:color="auto" w:fill="AAAAFF"/>
          </w:tcPr>
          <w:p w14:paraId="39210E6B" w14:textId="77777777" w:rsidR="006730CB" w:rsidRDefault="00DF09E6">
            <w:r>
              <w:t>Comment</w:t>
            </w:r>
          </w:p>
        </w:tc>
      </w:tr>
      <w:tr w:rsidR="006730CB" w14:paraId="66DE576C" w14:textId="77777777">
        <w:tc>
          <w:tcPr>
            <w:tcW w:w="0" w:type="auto"/>
          </w:tcPr>
          <w:p w14:paraId="7353C616" w14:textId="77777777" w:rsidR="006730CB" w:rsidRDefault="00DF09E6">
            <w:proofErr w:type="spellStart"/>
            <w:r>
              <w:t>measurement_id</w:t>
            </w:r>
            <w:proofErr w:type="spellEnd"/>
          </w:p>
        </w:tc>
        <w:tc>
          <w:tcPr>
            <w:tcW w:w="0" w:type="auto"/>
          </w:tcPr>
          <w:p w14:paraId="6FE33792" w14:textId="77777777" w:rsidR="006730CB" w:rsidRDefault="006730CB"/>
        </w:tc>
        <w:tc>
          <w:tcPr>
            <w:tcW w:w="0" w:type="auto"/>
          </w:tcPr>
          <w:p w14:paraId="7AD7C65C" w14:textId="77777777" w:rsidR="006730CB" w:rsidRDefault="006730CB"/>
        </w:tc>
        <w:tc>
          <w:tcPr>
            <w:tcW w:w="0" w:type="auto"/>
          </w:tcPr>
          <w:p w14:paraId="42E1AE09" w14:textId="77777777" w:rsidR="006730CB" w:rsidRDefault="00DF09E6">
            <w:r>
              <w:t>Autogenerate</w:t>
            </w:r>
          </w:p>
        </w:tc>
      </w:tr>
      <w:tr w:rsidR="006730CB" w14:paraId="2B7C8FE7" w14:textId="77777777">
        <w:tc>
          <w:tcPr>
            <w:tcW w:w="0" w:type="auto"/>
          </w:tcPr>
          <w:p w14:paraId="7ACCC75D" w14:textId="77777777" w:rsidR="006730CB" w:rsidRDefault="00DF09E6">
            <w:proofErr w:type="spellStart"/>
            <w:r>
              <w:t>person_id</w:t>
            </w:r>
            <w:proofErr w:type="spellEnd"/>
          </w:p>
        </w:tc>
        <w:tc>
          <w:tcPr>
            <w:tcW w:w="0" w:type="auto"/>
          </w:tcPr>
          <w:p w14:paraId="1D0921AA" w14:textId="77777777" w:rsidR="006730CB" w:rsidRDefault="00DF09E6">
            <w:r>
              <w:t>key</w:t>
            </w:r>
          </w:p>
        </w:tc>
        <w:tc>
          <w:tcPr>
            <w:tcW w:w="0" w:type="auto"/>
          </w:tcPr>
          <w:p w14:paraId="025D3960" w14:textId="77777777" w:rsidR="006730CB" w:rsidRDefault="006730CB"/>
        </w:tc>
        <w:tc>
          <w:tcPr>
            <w:tcW w:w="0" w:type="auto"/>
          </w:tcPr>
          <w:p w14:paraId="4D6EB758" w14:textId="77777777" w:rsidR="006730CB" w:rsidRDefault="00A62804">
            <w:r>
              <w:t>In 2013 format, ‘key’ is called ‘</w:t>
            </w:r>
            <w:proofErr w:type="spellStart"/>
            <w:r>
              <w:t>key_nis</w:t>
            </w:r>
            <w:proofErr w:type="spellEnd"/>
            <w:r>
              <w:t>’</w:t>
            </w:r>
          </w:p>
        </w:tc>
      </w:tr>
      <w:tr w:rsidR="006730CB" w14:paraId="273E2124" w14:textId="77777777">
        <w:tc>
          <w:tcPr>
            <w:tcW w:w="0" w:type="auto"/>
          </w:tcPr>
          <w:p w14:paraId="64A94EBB" w14:textId="77777777" w:rsidR="006730CB" w:rsidRDefault="00DF09E6">
            <w:proofErr w:type="spellStart"/>
            <w:r>
              <w:t>measurement_concept_id</w:t>
            </w:r>
            <w:proofErr w:type="spellEnd"/>
          </w:p>
        </w:tc>
        <w:tc>
          <w:tcPr>
            <w:tcW w:w="0" w:type="auto"/>
          </w:tcPr>
          <w:p w14:paraId="4E3E5684" w14:textId="77777777" w:rsidR="006730CB" w:rsidRDefault="00DF09E6">
            <w:r>
              <w:t>dx1</w:t>
            </w:r>
          </w:p>
          <w:p w14:paraId="4889E616" w14:textId="77777777" w:rsidR="006730CB" w:rsidRDefault="00DF09E6">
            <w:r>
              <w:t>dx2</w:t>
            </w:r>
          </w:p>
          <w:p w14:paraId="6D4CB58D" w14:textId="77777777" w:rsidR="006730CB" w:rsidRDefault="00DF09E6">
            <w:r>
              <w:t>dx3</w:t>
            </w:r>
          </w:p>
          <w:p w14:paraId="32DDE114" w14:textId="77777777" w:rsidR="006730CB" w:rsidRDefault="00DF09E6">
            <w:r>
              <w:lastRenderedPageBreak/>
              <w:t>dx4</w:t>
            </w:r>
          </w:p>
          <w:p w14:paraId="051083AD" w14:textId="77777777" w:rsidR="006730CB" w:rsidRDefault="00DF09E6">
            <w:r>
              <w:t>dx5</w:t>
            </w:r>
          </w:p>
          <w:p w14:paraId="65983B4B" w14:textId="77777777" w:rsidR="006730CB" w:rsidRDefault="00DF09E6">
            <w:r>
              <w:t>dx6</w:t>
            </w:r>
          </w:p>
          <w:p w14:paraId="1C2795F9" w14:textId="77777777" w:rsidR="006730CB" w:rsidRDefault="00DF09E6">
            <w:r>
              <w:t>ecode1</w:t>
            </w:r>
          </w:p>
          <w:p w14:paraId="35B1303F" w14:textId="77777777" w:rsidR="006730CB" w:rsidRDefault="00DF09E6">
            <w:r>
              <w:t>ecode2</w:t>
            </w:r>
          </w:p>
          <w:p w14:paraId="6994C2F7" w14:textId="77777777" w:rsidR="006730CB" w:rsidRDefault="00DF09E6">
            <w:r>
              <w:t>ecode3</w:t>
            </w:r>
          </w:p>
          <w:p w14:paraId="0B087505" w14:textId="77777777" w:rsidR="006730CB" w:rsidRDefault="00DF09E6">
            <w:r>
              <w:t>ecode4</w:t>
            </w:r>
          </w:p>
        </w:tc>
        <w:tc>
          <w:tcPr>
            <w:tcW w:w="0" w:type="auto"/>
          </w:tcPr>
          <w:p w14:paraId="5E7DFAE2" w14:textId="77777777" w:rsidR="006730CB" w:rsidRDefault="006730CB"/>
        </w:tc>
        <w:tc>
          <w:tcPr>
            <w:tcW w:w="0" w:type="auto"/>
          </w:tcPr>
          <w:p w14:paraId="220EA78A" w14:textId="77777777" w:rsidR="006730CB" w:rsidRDefault="006730CB"/>
        </w:tc>
      </w:tr>
      <w:tr w:rsidR="006730CB" w14:paraId="6E918D88" w14:textId="77777777">
        <w:tc>
          <w:tcPr>
            <w:tcW w:w="0" w:type="auto"/>
          </w:tcPr>
          <w:p w14:paraId="158A2AE9" w14:textId="77777777" w:rsidR="006730CB" w:rsidRDefault="00DF09E6">
            <w:proofErr w:type="spellStart"/>
            <w:r>
              <w:t>measurement_date</w:t>
            </w:r>
            <w:proofErr w:type="spellEnd"/>
          </w:p>
        </w:tc>
        <w:tc>
          <w:tcPr>
            <w:tcW w:w="0" w:type="auto"/>
          </w:tcPr>
          <w:p w14:paraId="709CF566" w14:textId="77777777" w:rsidR="006730CB" w:rsidRDefault="006730CB"/>
        </w:tc>
        <w:tc>
          <w:tcPr>
            <w:tcW w:w="0" w:type="auto"/>
          </w:tcPr>
          <w:p w14:paraId="507F3234" w14:textId="77777777" w:rsidR="006730CB" w:rsidRDefault="006730CB"/>
        </w:tc>
        <w:tc>
          <w:tcPr>
            <w:tcW w:w="0" w:type="auto"/>
          </w:tcPr>
          <w:p w14:paraId="3AB5E150" w14:textId="77777777" w:rsidR="006730CB" w:rsidRDefault="006730CB"/>
        </w:tc>
      </w:tr>
      <w:tr w:rsidR="006730CB" w14:paraId="4A199F04" w14:textId="77777777">
        <w:tc>
          <w:tcPr>
            <w:tcW w:w="0" w:type="auto"/>
          </w:tcPr>
          <w:p w14:paraId="60EF8195" w14:textId="77777777" w:rsidR="006730CB" w:rsidRDefault="00DF09E6">
            <w:proofErr w:type="spellStart"/>
            <w:r>
              <w:t>measurement_time</w:t>
            </w:r>
            <w:proofErr w:type="spellEnd"/>
          </w:p>
        </w:tc>
        <w:tc>
          <w:tcPr>
            <w:tcW w:w="0" w:type="auto"/>
          </w:tcPr>
          <w:p w14:paraId="5F4B0F9D" w14:textId="77777777" w:rsidR="006730CB" w:rsidRDefault="006730CB"/>
        </w:tc>
        <w:tc>
          <w:tcPr>
            <w:tcW w:w="0" w:type="auto"/>
          </w:tcPr>
          <w:p w14:paraId="5DA2D5BF" w14:textId="77777777" w:rsidR="006730CB" w:rsidRDefault="006730CB"/>
        </w:tc>
        <w:tc>
          <w:tcPr>
            <w:tcW w:w="0" w:type="auto"/>
          </w:tcPr>
          <w:p w14:paraId="4AEEE6D0" w14:textId="77777777" w:rsidR="006730CB" w:rsidRDefault="006730CB"/>
        </w:tc>
      </w:tr>
      <w:tr w:rsidR="006730CB" w14:paraId="5E29753E" w14:textId="77777777">
        <w:tc>
          <w:tcPr>
            <w:tcW w:w="0" w:type="auto"/>
          </w:tcPr>
          <w:p w14:paraId="53F6340B" w14:textId="77777777" w:rsidR="006730CB" w:rsidRDefault="00DF09E6">
            <w:proofErr w:type="spellStart"/>
            <w:r>
              <w:t>measurement_type_concept_id</w:t>
            </w:r>
            <w:proofErr w:type="spellEnd"/>
          </w:p>
        </w:tc>
        <w:tc>
          <w:tcPr>
            <w:tcW w:w="0" w:type="auto"/>
          </w:tcPr>
          <w:p w14:paraId="273770CD" w14:textId="77777777" w:rsidR="006730CB" w:rsidRDefault="006730CB"/>
        </w:tc>
        <w:tc>
          <w:tcPr>
            <w:tcW w:w="0" w:type="auto"/>
          </w:tcPr>
          <w:p w14:paraId="14EF240B" w14:textId="77777777" w:rsidR="006730CB" w:rsidRDefault="006730CB"/>
        </w:tc>
        <w:tc>
          <w:tcPr>
            <w:tcW w:w="0" w:type="auto"/>
          </w:tcPr>
          <w:p w14:paraId="35467CFC" w14:textId="77777777" w:rsidR="006730CB" w:rsidRDefault="00DF09E6">
            <w:r>
              <w:t>38000184 – 38000198 for dx1-dx15, respectively</w:t>
            </w:r>
          </w:p>
          <w:p w14:paraId="6C3591DB" w14:textId="77777777" w:rsidR="006730CB" w:rsidRDefault="00DF09E6">
            <w:r>
              <w:t xml:space="preserve">if </w:t>
            </w:r>
            <w:proofErr w:type="spellStart"/>
            <w:r>
              <w:t>ecode</w:t>
            </w:r>
            <w:proofErr w:type="spellEnd"/>
            <w:r>
              <w:t xml:space="preserve"> then 38000184-38000185</w:t>
            </w:r>
          </w:p>
        </w:tc>
      </w:tr>
      <w:tr w:rsidR="006730CB" w14:paraId="20392633" w14:textId="77777777">
        <w:tc>
          <w:tcPr>
            <w:tcW w:w="0" w:type="auto"/>
          </w:tcPr>
          <w:p w14:paraId="7783C0EF" w14:textId="77777777" w:rsidR="006730CB" w:rsidRDefault="00DF09E6">
            <w:proofErr w:type="spellStart"/>
            <w:r>
              <w:t>operator_concept_id</w:t>
            </w:r>
            <w:proofErr w:type="spellEnd"/>
          </w:p>
        </w:tc>
        <w:tc>
          <w:tcPr>
            <w:tcW w:w="0" w:type="auto"/>
          </w:tcPr>
          <w:p w14:paraId="148D82DE" w14:textId="77777777" w:rsidR="006730CB" w:rsidRDefault="006730CB"/>
        </w:tc>
        <w:tc>
          <w:tcPr>
            <w:tcW w:w="0" w:type="auto"/>
          </w:tcPr>
          <w:p w14:paraId="13E243CF" w14:textId="77777777" w:rsidR="006730CB" w:rsidRDefault="006730CB"/>
        </w:tc>
        <w:tc>
          <w:tcPr>
            <w:tcW w:w="0" w:type="auto"/>
          </w:tcPr>
          <w:p w14:paraId="6A5028C6" w14:textId="77777777" w:rsidR="006730CB" w:rsidRDefault="006730CB"/>
        </w:tc>
      </w:tr>
      <w:tr w:rsidR="006730CB" w14:paraId="2B6993E3" w14:textId="77777777">
        <w:tc>
          <w:tcPr>
            <w:tcW w:w="0" w:type="auto"/>
          </w:tcPr>
          <w:p w14:paraId="4B7B2614" w14:textId="77777777" w:rsidR="006730CB" w:rsidRDefault="00DF09E6">
            <w:proofErr w:type="spellStart"/>
            <w:r>
              <w:t>value_as_number</w:t>
            </w:r>
            <w:proofErr w:type="spellEnd"/>
          </w:p>
        </w:tc>
        <w:tc>
          <w:tcPr>
            <w:tcW w:w="0" w:type="auto"/>
          </w:tcPr>
          <w:p w14:paraId="4E70A5E8" w14:textId="77777777" w:rsidR="006730CB" w:rsidRDefault="006730CB"/>
        </w:tc>
        <w:tc>
          <w:tcPr>
            <w:tcW w:w="0" w:type="auto"/>
          </w:tcPr>
          <w:p w14:paraId="52998A8D" w14:textId="77777777" w:rsidR="006730CB" w:rsidRDefault="006730CB"/>
        </w:tc>
        <w:tc>
          <w:tcPr>
            <w:tcW w:w="0" w:type="auto"/>
          </w:tcPr>
          <w:p w14:paraId="676511D2" w14:textId="77777777" w:rsidR="006730CB" w:rsidRDefault="006730CB"/>
        </w:tc>
      </w:tr>
      <w:tr w:rsidR="006730CB" w14:paraId="277747A5" w14:textId="77777777">
        <w:tc>
          <w:tcPr>
            <w:tcW w:w="0" w:type="auto"/>
          </w:tcPr>
          <w:p w14:paraId="0C5B22D7" w14:textId="77777777" w:rsidR="006730CB" w:rsidRDefault="00DF09E6">
            <w:proofErr w:type="spellStart"/>
            <w:r>
              <w:t>value_as_concept_id</w:t>
            </w:r>
            <w:proofErr w:type="spellEnd"/>
          </w:p>
        </w:tc>
        <w:tc>
          <w:tcPr>
            <w:tcW w:w="0" w:type="auto"/>
          </w:tcPr>
          <w:p w14:paraId="1F544E80" w14:textId="77777777" w:rsidR="006730CB" w:rsidRDefault="006730CB"/>
        </w:tc>
        <w:tc>
          <w:tcPr>
            <w:tcW w:w="0" w:type="auto"/>
          </w:tcPr>
          <w:p w14:paraId="0054476A" w14:textId="77777777" w:rsidR="006730CB" w:rsidRDefault="006730CB"/>
        </w:tc>
        <w:tc>
          <w:tcPr>
            <w:tcW w:w="0" w:type="auto"/>
          </w:tcPr>
          <w:p w14:paraId="3C4468DA" w14:textId="77777777" w:rsidR="006730CB" w:rsidRDefault="001017BD" w:rsidP="001017BD">
            <w:r>
              <w:t xml:space="preserve">Some codes map to specific value concepts through a 'Maps to value' relationship, else </w:t>
            </w:r>
            <w:r w:rsidR="00FA74A7">
              <w:t>4181412 (present)</w:t>
            </w:r>
          </w:p>
        </w:tc>
      </w:tr>
      <w:tr w:rsidR="006730CB" w14:paraId="445D97EC" w14:textId="77777777">
        <w:tc>
          <w:tcPr>
            <w:tcW w:w="0" w:type="auto"/>
          </w:tcPr>
          <w:p w14:paraId="26043BA4" w14:textId="77777777" w:rsidR="006730CB" w:rsidRDefault="00DF09E6">
            <w:proofErr w:type="spellStart"/>
            <w:r>
              <w:t>unit_concept_id</w:t>
            </w:r>
            <w:proofErr w:type="spellEnd"/>
          </w:p>
        </w:tc>
        <w:tc>
          <w:tcPr>
            <w:tcW w:w="0" w:type="auto"/>
          </w:tcPr>
          <w:p w14:paraId="0B70CCFC" w14:textId="77777777" w:rsidR="006730CB" w:rsidRDefault="006730CB"/>
        </w:tc>
        <w:tc>
          <w:tcPr>
            <w:tcW w:w="0" w:type="auto"/>
          </w:tcPr>
          <w:p w14:paraId="0174A130" w14:textId="77777777" w:rsidR="006730CB" w:rsidRDefault="006730CB"/>
        </w:tc>
        <w:tc>
          <w:tcPr>
            <w:tcW w:w="0" w:type="auto"/>
          </w:tcPr>
          <w:p w14:paraId="72586668" w14:textId="77777777" w:rsidR="006730CB" w:rsidRDefault="006730CB"/>
        </w:tc>
      </w:tr>
      <w:tr w:rsidR="006730CB" w14:paraId="52335030" w14:textId="77777777">
        <w:tc>
          <w:tcPr>
            <w:tcW w:w="0" w:type="auto"/>
          </w:tcPr>
          <w:p w14:paraId="559A0C94" w14:textId="77777777" w:rsidR="006730CB" w:rsidRDefault="00DF09E6">
            <w:proofErr w:type="spellStart"/>
            <w:r>
              <w:t>range_low</w:t>
            </w:r>
            <w:proofErr w:type="spellEnd"/>
          </w:p>
        </w:tc>
        <w:tc>
          <w:tcPr>
            <w:tcW w:w="0" w:type="auto"/>
          </w:tcPr>
          <w:p w14:paraId="11E16D6C" w14:textId="77777777" w:rsidR="006730CB" w:rsidRDefault="006730CB"/>
        </w:tc>
        <w:tc>
          <w:tcPr>
            <w:tcW w:w="0" w:type="auto"/>
          </w:tcPr>
          <w:p w14:paraId="102F920B" w14:textId="77777777" w:rsidR="006730CB" w:rsidRDefault="006730CB"/>
        </w:tc>
        <w:tc>
          <w:tcPr>
            <w:tcW w:w="0" w:type="auto"/>
          </w:tcPr>
          <w:p w14:paraId="0C026041" w14:textId="77777777" w:rsidR="006730CB" w:rsidRDefault="006730CB"/>
        </w:tc>
      </w:tr>
      <w:tr w:rsidR="006730CB" w14:paraId="3641C86C" w14:textId="77777777">
        <w:tc>
          <w:tcPr>
            <w:tcW w:w="0" w:type="auto"/>
          </w:tcPr>
          <w:p w14:paraId="15983295" w14:textId="77777777" w:rsidR="006730CB" w:rsidRDefault="00DF09E6">
            <w:proofErr w:type="spellStart"/>
            <w:r>
              <w:t>range_high</w:t>
            </w:r>
            <w:proofErr w:type="spellEnd"/>
          </w:p>
        </w:tc>
        <w:tc>
          <w:tcPr>
            <w:tcW w:w="0" w:type="auto"/>
          </w:tcPr>
          <w:p w14:paraId="0AD93C3F" w14:textId="77777777" w:rsidR="006730CB" w:rsidRDefault="006730CB"/>
        </w:tc>
        <w:tc>
          <w:tcPr>
            <w:tcW w:w="0" w:type="auto"/>
          </w:tcPr>
          <w:p w14:paraId="4AE9069E" w14:textId="77777777" w:rsidR="006730CB" w:rsidRDefault="006730CB"/>
        </w:tc>
        <w:tc>
          <w:tcPr>
            <w:tcW w:w="0" w:type="auto"/>
          </w:tcPr>
          <w:p w14:paraId="68AFAB0C" w14:textId="77777777" w:rsidR="006730CB" w:rsidRDefault="006730CB"/>
        </w:tc>
      </w:tr>
      <w:tr w:rsidR="006730CB" w14:paraId="09E83633" w14:textId="77777777">
        <w:tc>
          <w:tcPr>
            <w:tcW w:w="0" w:type="auto"/>
          </w:tcPr>
          <w:p w14:paraId="14B2A1A4" w14:textId="77777777" w:rsidR="006730CB" w:rsidRDefault="00DF09E6">
            <w:proofErr w:type="spellStart"/>
            <w:r>
              <w:t>provider_id</w:t>
            </w:r>
            <w:proofErr w:type="spellEnd"/>
          </w:p>
        </w:tc>
        <w:tc>
          <w:tcPr>
            <w:tcW w:w="0" w:type="auto"/>
          </w:tcPr>
          <w:p w14:paraId="23EFD238" w14:textId="77777777" w:rsidR="006730CB" w:rsidRDefault="006730CB"/>
        </w:tc>
        <w:tc>
          <w:tcPr>
            <w:tcW w:w="0" w:type="auto"/>
          </w:tcPr>
          <w:p w14:paraId="42606651" w14:textId="77777777" w:rsidR="006730CB" w:rsidRDefault="006730CB"/>
        </w:tc>
        <w:tc>
          <w:tcPr>
            <w:tcW w:w="0" w:type="auto"/>
          </w:tcPr>
          <w:p w14:paraId="0741FF35" w14:textId="77777777" w:rsidR="006730CB" w:rsidRDefault="006730CB"/>
        </w:tc>
      </w:tr>
      <w:tr w:rsidR="006730CB" w14:paraId="2CBA48C3" w14:textId="77777777">
        <w:tc>
          <w:tcPr>
            <w:tcW w:w="0" w:type="auto"/>
          </w:tcPr>
          <w:p w14:paraId="2C7400DF" w14:textId="77777777" w:rsidR="006730CB" w:rsidRDefault="00DF09E6">
            <w:proofErr w:type="spellStart"/>
            <w:r>
              <w:t>visit_occurrence_id</w:t>
            </w:r>
            <w:proofErr w:type="spellEnd"/>
          </w:p>
        </w:tc>
        <w:tc>
          <w:tcPr>
            <w:tcW w:w="0" w:type="auto"/>
          </w:tcPr>
          <w:p w14:paraId="79522348" w14:textId="77777777" w:rsidR="006730CB" w:rsidRDefault="006730CB"/>
        </w:tc>
        <w:tc>
          <w:tcPr>
            <w:tcW w:w="0" w:type="auto"/>
          </w:tcPr>
          <w:p w14:paraId="5F206ACE" w14:textId="77777777" w:rsidR="006730CB" w:rsidRDefault="006730CB"/>
        </w:tc>
        <w:tc>
          <w:tcPr>
            <w:tcW w:w="0" w:type="auto"/>
          </w:tcPr>
          <w:p w14:paraId="79AE3F2B" w14:textId="77777777" w:rsidR="006730CB" w:rsidRDefault="00DF09E6">
            <w:r>
              <w:t>from visit occurrence table</w:t>
            </w:r>
          </w:p>
        </w:tc>
      </w:tr>
      <w:tr w:rsidR="006730CB" w14:paraId="330E719F" w14:textId="77777777">
        <w:tc>
          <w:tcPr>
            <w:tcW w:w="0" w:type="auto"/>
          </w:tcPr>
          <w:p w14:paraId="0186294D" w14:textId="77777777" w:rsidR="006730CB" w:rsidRDefault="00DF09E6">
            <w:proofErr w:type="spellStart"/>
            <w:r>
              <w:t>measurement_source_value</w:t>
            </w:r>
            <w:proofErr w:type="spellEnd"/>
          </w:p>
        </w:tc>
        <w:tc>
          <w:tcPr>
            <w:tcW w:w="0" w:type="auto"/>
          </w:tcPr>
          <w:p w14:paraId="12EB14E4" w14:textId="77777777" w:rsidR="006730CB" w:rsidRDefault="00DF09E6">
            <w:r>
              <w:t>dx1</w:t>
            </w:r>
          </w:p>
          <w:p w14:paraId="5F8D1EDB" w14:textId="77777777" w:rsidR="006730CB" w:rsidRDefault="00DF09E6">
            <w:r>
              <w:t>dx2</w:t>
            </w:r>
          </w:p>
          <w:p w14:paraId="43E5AD75" w14:textId="77777777" w:rsidR="006730CB" w:rsidRDefault="00DF09E6">
            <w:r>
              <w:t>dx3</w:t>
            </w:r>
          </w:p>
          <w:p w14:paraId="5D3C4741" w14:textId="77777777" w:rsidR="006730CB" w:rsidRDefault="00DF09E6">
            <w:r>
              <w:t>dx4</w:t>
            </w:r>
          </w:p>
          <w:p w14:paraId="6C867C13" w14:textId="77777777" w:rsidR="006730CB" w:rsidRDefault="00DF09E6">
            <w:r>
              <w:t>dx5</w:t>
            </w:r>
          </w:p>
          <w:p w14:paraId="7E52E194" w14:textId="77777777" w:rsidR="006730CB" w:rsidRDefault="00DF09E6">
            <w:r>
              <w:lastRenderedPageBreak/>
              <w:t>dx6</w:t>
            </w:r>
          </w:p>
          <w:p w14:paraId="4CA4F48F" w14:textId="77777777" w:rsidR="006730CB" w:rsidRDefault="00DF09E6">
            <w:r>
              <w:t>ecode1</w:t>
            </w:r>
          </w:p>
          <w:p w14:paraId="6F46ED49" w14:textId="77777777" w:rsidR="006730CB" w:rsidRDefault="00DF09E6">
            <w:r>
              <w:t>ecode2</w:t>
            </w:r>
          </w:p>
          <w:p w14:paraId="0F09F379" w14:textId="77777777" w:rsidR="006730CB" w:rsidRDefault="00DF09E6">
            <w:r>
              <w:t>ecode3</w:t>
            </w:r>
          </w:p>
          <w:p w14:paraId="0BCE1671" w14:textId="77777777" w:rsidR="006730CB" w:rsidRDefault="00DF09E6">
            <w:r>
              <w:t>ecode4</w:t>
            </w:r>
          </w:p>
        </w:tc>
        <w:tc>
          <w:tcPr>
            <w:tcW w:w="0" w:type="auto"/>
          </w:tcPr>
          <w:p w14:paraId="7C3FAA57" w14:textId="77777777" w:rsidR="006730CB" w:rsidRDefault="006730CB"/>
        </w:tc>
        <w:tc>
          <w:tcPr>
            <w:tcW w:w="0" w:type="auto"/>
          </w:tcPr>
          <w:p w14:paraId="3176BBC6" w14:textId="77777777" w:rsidR="006730CB" w:rsidRDefault="006730CB"/>
        </w:tc>
      </w:tr>
      <w:tr w:rsidR="006730CB" w14:paraId="54B89890" w14:textId="77777777">
        <w:tc>
          <w:tcPr>
            <w:tcW w:w="0" w:type="auto"/>
          </w:tcPr>
          <w:p w14:paraId="4C29C0AB" w14:textId="77777777" w:rsidR="006730CB" w:rsidRDefault="00DF09E6">
            <w:proofErr w:type="spellStart"/>
            <w:r>
              <w:t>measurement_source_concept_id</w:t>
            </w:r>
            <w:proofErr w:type="spellEnd"/>
          </w:p>
        </w:tc>
        <w:tc>
          <w:tcPr>
            <w:tcW w:w="0" w:type="auto"/>
          </w:tcPr>
          <w:p w14:paraId="78D14D23" w14:textId="77777777" w:rsidR="006730CB" w:rsidRDefault="00DF09E6">
            <w:r>
              <w:t>dx1</w:t>
            </w:r>
          </w:p>
          <w:p w14:paraId="108942EF" w14:textId="77777777" w:rsidR="006730CB" w:rsidRDefault="00DF09E6">
            <w:r>
              <w:t>dx2</w:t>
            </w:r>
          </w:p>
          <w:p w14:paraId="7CD9912E" w14:textId="77777777" w:rsidR="006730CB" w:rsidRDefault="00DF09E6">
            <w:r>
              <w:t>dx3</w:t>
            </w:r>
          </w:p>
          <w:p w14:paraId="41A3810E" w14:textId="77777777" w:rsidR="006730CB" w:rsidRDefault="00DF09E6">
            <w:r>
              <w:t>dx4</w:t>
            </w:r>
          </w:p>
          <w:p w14:paraId="389ACCEE" w14:textId="77777777" w:rsidR="006730CB" w:rsidRDefault="00DF09E6">
            <w:r>
              <w:t>dx5</w:t>
            </w:r>
          </w:p>
          <w:p w14:paraId="25B48DF2" w14:textId="77777777" w:rsidR="006730CB" w:rsidRDefault="00DF09E6">
            <w:r>
              <w:t>dx6</w:t>
            </w:r>
          </w:p>
          <w:p w14:paraId="1AB63B55" w14:textId="77777777" w:rsidR="006730CB" w:rsidRDefault="00DF09E6">
            <w:r>
              <w:t>ecode1</w:t>
            </w:r>
          </w:p>
          <w:p w14:paraId="5C0EEB1E" w14:textId="77777777" w:rsidR="006730CB" w:rsidRDefault="00DF09E6">
            <w:r>
              <w:t>ecode2</w:t>
            </w:r>
          </w:p>
          <w:p w14:paraId="435EC36D" w14:textId="77777777" w:rsidR="006730CB" w:rsidRDefault="00DF09E6">
            <w:r>
              <w:t>ecode3</w:t>
            </w:r>
          </w:p>
          <w:p w14:paraId="257C0B29" w14:textId="77777777" w:rsidR="006730CB" w:rsidRDefault="00DF09E6">
            <w:r>
              <w:t>ecode4</w:t>
            </w:r>
          </w:p>
        </w:tc>
        <w:tc>
          <w:tcPr>
            <w:tcW w:w="0" w:type="auto"/>
          </w:tcPr>
          <w:p w14:paraId="22C4E037" w14:textId="77777777" w:rsidR="006730CB" w:rsidRDefault="006730CB"/>
        </w:tc>
        <w:tc>
          <w:tcPr>
            <w:tcW w:w="0" w:type="auto"/>
          </w:tcPr>
          <w:p w14:paraId="75DA59EC" w14:textId="77777777" w:rsidR="006730CB" w:rsidRDefault="00DF09E6">
            <w:r>
              <w:t>Look up concept ID of source codes.</w:t>
            </w:r>
          </w:p>
        </w:tc>
      </w:tr>
      <w:tr w:rsidR="006730CB" w14:paraId="78E6B57E" w14:textId="77777777">
        <w:tc>
          <w:tcPr>
            <w:tcW w:w="0" w:type="auto"/>
          </w:tcPr>
          <w:p w14:paraId="48C1A075" w14:textId="77777777" w:rsidR="006730CB" w:rsidRDefault="00DF09E6">
            <w:proofErr w:type="spellStart"/>
            <w:r>
              <w:t>unit_source_value</w:t>
            </w:r>
            <w:proofErr w:type="spellEnd"/>
          </w:p>
        </w:tc>
        <w:tc>
          <w:tcPr>
            <w:tcW w:w="0" w:type="auto"/>
          </w:tcPr>
          <w:p w14:paraId="473581AB" w14:textId="77777777" w:rsidR="006730CB" w:rsidRDefault="006730CB"/>
        </w:tc>
        <w:tc>
          <w:tcPr>
            <w:tcW w:w="0" w:type="auto"/>
          </w:tcPr>
          <w:p w14:paraId="6ABC5CCD" w14:textId="77777777" w:rsidR="006730CB" w:rsidRDefault="006730CB"/>
        </w:tc>
        <w:tc>
          <w:tcPr>
            <w:tcW w:w="0" w:type="auto"/>
          </w:tcPr>
          <w:p w14:paraId="574122F3" w14:textId="77777777" w:rsidR="006730CB" w:rsidRDefault="006730CB"/>
        </w:tc>
      </w:tr>
      <w:tr w:rsidR="006730CB" w14:paraId="009E49BD" w14:textId="77777777">
        <w:tc>
          <w:tcPr>
            <w:tcW w:w="0" w:type="auto"/>
          </w:tcPr>
          <w:p w14:paraId="45CD8E38" w14:textId="77777777" w:rsidR="006730CB" w:rsidRDefault="00DF09E6">
            <w:proofErr w:type="spellStart"/>
            <w:r>
              <w:t>value_source_value</w:t>
            </w:r>
            <w:proofErr w:type="spellEnd"/>
          </w:p>
        </w:tc>
        <w:tc>
          <w:tcPr>
            <w:tcW w:w="0" w:type="auto"/>
          </w:tcPr>
          <w:p w14:paraId="79D5E676" w14:textId="77777777" w:rsidR="006730CB" w:rsidRDefault="006730CB"/>
        </w:tc>
        <w:tc>
          <w:tcPr>
            <w:tcW w:w="0" w:type="auto"/>
          </w:tcPr>
          <w:p w14:paraId="1DF74131" w14:textId="77777777" w:rsidR="006730CB" w:rsidRDefault="006730CB"/>
        </w:tc>
        <w:tc>
          <w:tcPr>
            <w:tcW w:w="0" w:type="auto"/>
          </w:tcPr>
          <w:p w14:paraId="318CC640" w14:textId="77777777" w:rsidR="006730CB" w:rsidRDefault="006730CB"/>
        </w:tc>
      </w:tr>
    </w:tbl>
    <w:p w14:paraId="537F8BE2" w14:textId="77777777" w:rsidR="006730CB" w:rsidRDefault="00DF09E6" w:rsidP="00C03703">
      <w:pPr>
        <w:pStyle w:val="Heading2"/>
      </w:pPr>
      <w:r>
        <w:br w:type="page"/>
      </w:r>
      <w:bookmarkStart w:id="27" w:name="_Toc466987744"/>
      <w:r>
        <w:lastRenderedPageBreak/>
        <w:t>Table name: observation</w:t>
      </w:r>
      <w:bookmarkEnd w:id="27"/>
    </w:p>
    <w:p w14:paraId="5F264E18" w14:textId="77777777" w:rsidR="006730CB" w:rsidRDefault="00DF09E6">
      <w:r>
        <w:rPr>
          <w:sz w:val="28"/>
        </w:rPr>
        <w:t>Reading from core</w:t>
      </w:r>
    </w:p>
    <w:p w14:paraId="5B8ED0B9" w14:textId="77777777"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14:paraId="10EA3987" w14:textId="77777777" w:rsidR="006730CB" w:rsidRDefault="00001FFB">
      <w:r>
        <w:rPr>
          <w:noProof/>
          <w:lang w:eastAsia="en-US"/>
        </w:rPr>
        <w:drawing>
          <wp:inline distT="0" distB="0" distL="0" distR="0" wp14:anchorId="78984704" wp14:editId="04E96496">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8"/>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67"/>
        <w:gridCol w:w="1804"/>
      </w:tblGrid>
      <w:tr w:rsidR="006730CB" w14:paraId="2DD99F0C" w14:textId="77777777">
        <w:tc>
          <w:tcPr>
            <w:tcW w:w="0" w:type="auto"/>
            <w:shd w:val="clear" w:color="auto" w:fill="AAAAFF"/>
          </w:tcPr>
          <w:p w14:paraId="04ADAE3D" w14:textId="77777777" w:rsidR="006730CB" w:rsidRDefault="00DF09E6">
            <w:r>
              <w:t>Destination Field</w:t>
            </w:r>
          </w:p>
        </w:tc>
        <w:tc>
          <w:tcPr>
            <w:tcW w:w="0" w:type="auto"/>
            <w:shd w:val="clear" w:color="auto" w:fill="AAAAFF"/>
          </w:tcPr>
          <w:p w14:paraId="1602047F" w14:textId="77777777" w:rsidR="006730CB" w:rsidRDefault="00DF09E6">
            <w:r>
              <w:t>Source Field</w:t>
            </w:r>
          </w:p>
        </w:tc>
        <w:tc>
          <w:tcPr>
            <w:tcW w:w="0" w:type="auto"/>
            <w:shd w:val="clear" w:color="auto" w:fill="AAAAFF"/>
          </w:tcPr>
          <w:p w14:paraId="667347AA" w14:textId="77777777" w:rsidR="006730CB" w:rsidRDefault="00DF09E6">
            <w:r>
              <w:t>Logic</w:t>
            </w:r>
          </w:p>
        </w:tc>
        <w:tc>
          <w:tcPr>
            <w:tcW w:w="0" w:type="auto"/>
            <w:shd w:val="clear" w:color="auto" w:fill="AAAAFF"/>
          </w:tcPr>
          <w:p w14:paraId="6F912231" w14:textId="77777777" w:rsidR="006730CB" w:rsidRDefault="00DF09E6">
            <w:r>
              <w:t>Comment</w:t>
            </w:r>
          </w:p>
        </w:tc>
      </w:tr>
      <w:tr w:rsidR="006730CB" w14:paraId="6C7E0B56" w14:textId="77777777">
        <w:tc>
          <w:tcPr>
            <w:tcW w:w="0" w:type="auto"/>
          </w:tcPr>
          <w:p w14:paraId="10B762E8" w14:textId="77777777" w:rsidR="006730CB" w:rsidRDefault="00DF09E6">
            <w:proofErr w:type="spellStart"/>
            <w:r>
              <w:t>observation_id</w:t>
            </w:r>
            <w:proofErr w:type="spellEnd"/>
          </w:p>
        </w:tc>
        <w:tc>
          <w:tcPr>
            <w:tcW w:w="0" w:type="auto"/>
          </w:tcPr>
          <w:p w14:paraId="665A260F" w14:textId="77777777" w:rsidR="006730CB" w:rsidRDefault="006730CB"/>
        </w:tc>
        <w:tc>
          <w:tcPr>
            <w:tcW w:w="0" w:type="auto"/>
          </w:tcPr>
          <w:p w14:paraId="2B730E1A" w14:textId="77777777" w:rsidR="006730CB" w:rsidRDefault="006730CB"/>
        </w:tc>
        <w:tc>
          <w:tcPr>
            <w:tcW w:w="0" w:type="auto"/>
          </w:tcPr>
          <w:p w14:paraId="77F0D090" w14:textId="77777777" w:rsidR="006730CB" w:rsidRDefault="00DF09E6">
            <w:r>
              <w:t>Autogenerate</w:t>
            </w:r>
          </w:p>
        </w:tc>
      </w:tr>
      <w:tr w:rsidR="006730CB" w14:paraId="4A620A37" w14:textId="77777777">
        <w:tc>
          <w:tcPr>
            <w:tcW w:w="0" w:type="auto"/>
          </w:tcPr>
          <w:p w14:paraId="3A85D927" w14:textId="77777777" w:rsidR="006730CB" w:rsidRDefault="00DF09E6">
            <w:proofErr w:type="spellStart"/>
            <w:r>
              <w:t>person_id</w:t>
            </w:r>
            <w:proofErr w:type="spellEnd"/>
          </w:p>
        </w:tc>
        <w:tc>
          <w:tcPr>
            <w:tcW w:w="0" w:type="auto"/>
          </w:tcPr>
          <w:p w14:paraId="3BE89133" w14:textId="77777777" w:rsidR="006730CB" w:rsidRDefault="00DF09E6">
            <w:r>
              <w:t>key</w:t>
            </w:r>
          </w:p>
        </w:tc>
        <w:tc>
          <w:tcPr>
            <w:tcW w:w="0" w:type="auto"/>
          </w:tcPr>
          <w:p w14:paraId="641717CF" w14:textId="77777777" w:rsidR="006730CB" w:rsidRDefault="006730CB"/>
        </w:tc>
        <w:tc>
          <w:tcPr>
            <w:tcW w:w="0" w:type="auto"/>
          </w:tcPr>
          <w:p w14:paraId="64F94893" w14:textId="77777777" w:rsidR="006730CB" w:rsidRDefault="00A62804">
            <w:r>
              <w:t xml:space="preserve">In 2013 format, ‘key’ is called </w:t>
            </w:r>
            <w:r>
              <w:lastRenderedPageBreak/>
              <w:t>‘</w:t>
            </w:r>
            <w:proofErr w:type="spellStart"/>
            <w:r>
              <w:t>key_nis</w:t>
            </w:r>
            <w:proofErr w:type="spellEnd"/>
            <w:r>
              <w:t>’</w:t>
            </w:r>
          </w:p>
        </w:tc>
      </w:tr>
      <w:tr w:rsidR="006730CB" w14:paraId="1050CFBA" w14:textId="77777777">
        <w:tc>
          <w:tcPr>
            <w:tcW w:w="0" w:type="auto"/>
          </w:tcPr>
          <w:p w14:paraId="2E2EBF84" w14:textId="77777777" w:rsidR="006730CB" w:rsidRDefault="00DF09E6">
            <w:proofErr w:type="spellStart"/>
            <w:r>
              <w:lastRenderedPageBreak/>
              <w:t>observation_concept_id</w:t>
            </w:r>
            <w:proofErr w:type="spellEnd"/>
          </w:p>
        </w:tc>
        <w:tc>
          <w:tcPr>
            <w:tcW w:w="0" w:type="auto"/>
          </w:tcPr>
          <w:p w14:paraId="5275F522" w14:textId="77777777" w:rsidR="006730CB" w:rsidRDefault="00DF09E6">
            <w:r>
              <w:t>dx1</w:t>
            </w:r>
          </w:p>
          <w:p w14:paraId="1249EC73" w14:textId="77777777" w:rsidR="006730CB" w:rsidRDefault="00DF09E6">
            <w:r>
              <w:t>dx2</w:t>
            </w:r>
          </w:p>
          <w:p w14:paraId="3900BC1D" w14:textId="77777777" w:rsidR="006730CB" w:rsidRDefault="00DF09E6">
            <w:r>
              <w:t>dx3</w:t>
            </w:r>
          </w:p>
          <w:p w14:paraId="6C3D712F" w14:textId="77777777" w:rsidR="006730CB" w:rsidRDefault="00DF09E6">
            <w:r>
              <w:t>dx4</w:t>
            </w:r>
          </w:p>
          <w:p w14:paraId="0C2C1150" w14:textId="77777777" w:rsidR="006730CB" w:rsidRDefault="00DF09E6">
            <w:r>
              <w:t>dx5</w:t>
            </w:r>
          </w:p>
          <w:p w14:paraId="11A0D9A5" w14:textId="77777777" w:rsidR="006730CB" w:rsidRDefault="00DF09E6">
            <w:r>
              <w:t>dx6</w:t>
            </w:r>
          </w:p>
          <w:p w14:paraId="62CA4F87" w14:textId="77777777" w:rsidR="006730CB" w:rsidRDefault="00DF09E6">
            <w:r>
              <w:t>ecode1</w:t>
            </w:r>
          </w:p>
          <w:p w14:paraId="0659DDEA" w14:textId="77777777" w:rsidR="006730CB" w:rsidRDefault="00DF09E6">
            <w:r>
              <w:t>ecode2</w:t>
            </w:r>
          </w:p>
          <w:p w14:paraId="40A314C0" w14:textId="77777777" w:rsidR="006730CB" w:rsidRDefault="00DF09E6">
            <w:r>
              <w:t>ecode3</w:t>
            </w:r>
          </w:p>
          <w:p w14:paraId="4B5FF32C" w14:textId="77777777" w:rsidR="006730CB" w:rsidRDefault="00DF09E6">
            <w:r>
              <w:t>ecode4</w:t>
            </w:r>
          </w:p>
        </w:tc>
        <w:tc>
          <w:tcPr>
            <w:tcW w:w="0" w:type="auto"/>
          </w:tcPr>
          <w:p w14:paraId="3B00CEA1" w14:textId="77777777" w:rsidR="006730CB" w:rsidRDefault="006730CB"/>
        </w:tc>
        <w:tc>
          <w:tcPr>
            <w:tcW w:w="0" w:type="auto"/>
          </w:tcPr>
          <w:p w14:paraId="2903C2B1" w14:textId="77777777" w:rsidR="006730CB" w:rsidRDefault="006730CB"/>
        </w:tc>
      </w:tr>
      <w:tr w:rsidR="006730CB" w14:paraId="715CE435" w14:textId="77777777">
        <w:tc>
          <w:tcPr>
            <w:tcW w:w="0" w:type="auto"/>
          </w:tcPr>
          <w:p w14:paraId="073DDABB" w14:textId="77777777" w:rsidR="006730CB" w:rsidRDefault="00DF09E6">
            <w:proofErr w:type="spellStart"/>
            <w:r>
              <w:t>observation_date</w:t>
            </w:r>
            <w:proofErr w:type="spellEnd"/>
          </w:p>
        </w:tc>
        <w:tc>
          <w:tcPr>
            <w:tcW w:w="0" w:type="auto"/>
          </w:tcPr>
          <w:p w14:paraId="6AFCE856" w14:textId="77777777" w:rsidR="006730CB" w:rsidRDefault="006730CB"/>
        </w:tc>
        <w:tc>
          <w:tcPr>
            <w:tcW w:w="0" w:type="auto"/>
          </w:tcPr>
          <w:p w14:paraId="036A121F" w14:textId="77777777" w:rsidR="006730CB" w:rsidRDefault="006730CB"/>
        </w:tc>
        <w:tc>
          <w:tcPr>
            <w:tcW w:w="0" w:type="auto"/>
          </w:tcPr>
          <w:p w14:paraId="1745F1E0" w14:textId="77777777" w:rsidR="006730CB" w:rsidRDefault="006730CB"/>
        </w:tc>
      </w:tr>
      <w:tr w:rsidR="006730CB" w14:paraId="43BCAC1B" w14:textId="77777777">
        <w:tc>
          <w:tcPr>
            <w:tcW w:w="0" w:type="auto"/>
          </w:tcPr>
          <w:p w14:paraId="13ABAA2F" w14:textId="77777777" w:rsidR="006730CB" w:rsidRDefault="00DF09E6">
            <w:proofErr w:type="spellStart"/>
            <w:r>
              <w:t>observation_time</w:t>
            </w:r>
            <w:proofErr w:type="spellEnd"/>
          </w:p>
        </w:tc>
        <w:tc>
          <w:tcPr>
            <w:tcW w:w="0" w:type="auto"/>
          </w:tcPr>
          <w:p w14:paraId="3BAC9A53" w14:textId="77777777" w:rsidR="006730CB" w:rsidRDefault="006730CB"/>
        </w:tc>
        <w:tc>
          <w:tcPr>
            <w:tcW w:w="0" w:type="auto"/>
          </w:tcPr>
          <w:p w14:paraId="67A94668" w14:textId="77777777" w:rsidR="006730CB" w:rsidRDefault="006730CB"/>
        </w:tc>
        <w:tc>
          <w:tcPr>
            <w:tcW w:w="0" w:type="auto"/>
          </w:tcPr>
          <w:p w14:paraId="63FEDEF8" w14:textId="77777777" w:rsidR="006730CB" w:rsidRDefault="006730CB"/>
        </w:tc>
      </w:tr>
      <w:tr w:rsidR="006730CB" w14:paraId="602175C8" w14:textId="77777777">
        <w:tc>
          <w:tcPr>
            <w:tcW w:w="0" w:type="auto"/>
          </w:tcPr>
          <w:p w14:paraId="382363BF" w14:textId="77777777" w:rsidR="006730CB" w:rsidRDefault="00DF09E6">
            <w:proofErr w:type="spellStart"/>
            <w:r>
              <w:t>observation_type_concept_id</w:t>
            </w:r>
            <w:proofErr w:type="spellEnd"/>
          </w:p>
        </w:tc>
        <w:tc>
          <w:tcPr>
            <w:tcW w:w="0" w:type="auto"/>
          </w:tcPr>
          <w:p w14:paraId="40B66B5B" w14:textId="77777777" w:rsidR="006730CB" w:rsidRDefault="006730CB"/>
        </w:tc>
        <w:tc>
          <w:tcPr>
            <w:tcW w:w="0" w:type="auto"/>
          </w:tcPr>
          <w:p w14:paraId="31415B26" w14:textId="77777777" w:rsidR="00001FFB" w:rsidRDefault="00001FFB" w:rsidP="00001FFB">
            <w:r>
              <w:t>38000184 – 38000198 for dx1-dx15, respectively</w:t>
            </w:r>
          </w:p>
          <w:p w14:paraId="33529985" w14:textId="77777777" w:rsidR="00001FFB" w:rsidRDefault="00001FFB" w:rsidP="00001FFB">
            <w:r>
              <w:t xml:space="preserve">if </w:t>
            </w:r>
            <w:proofErr w:type="spellStart"/>
            <w:r>
              <w:t>ecode</w:t>
            </w:r>
            <w:proofErr w:type="spellEnd"/>
            <w:r>
              <w:t xml:space="preserve"> then 38000184-38000185</w:t>
            </w:r>
          </w:p>
          <w:p w14:paraId="02D85F8F" w14:textId="77777777" w:rsidR="006730CB" w:rsidRDefault="00001FFB" w:rsidP="00001FFB">
            <w:r>
              <w:t xml:space="preserve">if </w:t>
            </w:r>
            <w:proofErr w:type="spellStart"/>
            <w:r>
              <w:t>discwt</w:t>
            </w:r>
            <w:proofErr w:type="spellEnd"/>
            <w:r>
              <w:t xml:space="preserve"> then 900000003</w:t>
            </w:r>
          </w:p>
        </w:tc>
        <w:tc>
          <w:tcPr>
            <w:tcW w:w="0" w:type="auto"/>
          </w:tcPr>
          <w:p w14:paraId="41D69511" w14:textId="77777777" w:rsidR="006730CB" w:rsidRDefault="006730CB"/>
        </w:tc>
      </w:tr>
      <w:tr w:rsidR="00001FFB" w14:paraId="07D3E14B" w14:textId="77777777">
        <w:tc>
          <w:tcPr>
            <w:tcW w:w="0" w:type="auto"/>
          </w:tcPr>
          <w:p w14:paraId="7EB06ADF" w14:textId="77777777" w:rsidR="00001FFB" w:rsidRDefault="00001FFB">
            <w:proofErr w:type="spellStart"/>
            <w:r>
              <w:t>value_as_number</w:t>
            </w:r>
            <w:proofErr w:type="spellEnd"/>
          </w:p>
        </w:tc>
        <w:tc>
          <w:tcPr>
            <w:tcW w:w="0" w:type="auto"/>
          </w:tcPr>
          <w:p w14:paraId="5100D875" w14:textId="77777777" w:rsidR="00001FFB" w:rsidRDefault="00001FFB">
            <w:proofErr w:type="spellStart"/>
            <w:r w:rsidRPr="00001FFB">
              <w:t>discwt</w:t>
            </w:r>
            <w:proofErr w:type="spellEnd"/>
          </w:p>
        </w:tc>
        <w:tc>
          <w:tcPr>
            <w:tcW w:w="0" w:type="auto"/>
          </w:tcPr>
          <w:p w14:paraId="287CECA1" w14:textId="77777777" w:rsidR="00001FFB" w:rsidRDefault="00001FFB">
            <w:r w:rsidRPr="00001FFB">
              <w:t xml:space="preserve">For each row in the core table, create an observation with </w:t>
            </w:r>
            <w:proofErr w:type="spellStart"/>
            <w:r w:rsidRPr="00001FFB">
              <w:t>value_as_number</w:t>
            </w:r>
            <w:proofErr w:type="spellEnd"/>
            <w:r w:rsidRPr="00001FFB">
              <w:t xml:space="preserve"> </w:t>
            </w:r>
            <w:proofErr w:type="spellStart"/>
            <w:r w:rsidRPr="00001FFB">
              <w:t>discwt</w:t>
            </w:r>
            <w:proofErr w:type="spellEnd"/>
            <w:r w:rsidRPr="00001FFB">
              <w:t xml:space="preserve">. These field should also be populated: </w:t>
            </w:r>
            <w:proofErr w:type="spellStart"/>
            <w:r w:rsidRPr="00001FFB">
              <w:t>person_id</w:t>
            </w:r>
            <w:proofErr w:type="spellEnd"/>
            <w:r w:rsidRPr="00001FFB">
              <w:t xml:space="preserve">, </w:t>
            </w:r>
            <w:proofErr w:type="spellStart"/>
            <w:r w:rsidRPr="00001FFB">
              <w:t>observation_date</w:t>
            </w:r>
            <w:proofErr w:type="spellEnd"/>
            <w:r w:rsidRPr="00001FFB">
              <w:t xml:space="preserve"> (</w:t>
            </w:r>
            <w:proofErr w:type="spellStart"/>
            <w:r w:rsidRPr="00001FFB">
              <w:t>visit_start_date</w:t>
            </w:r>
            <w:proofErr w:type="spellEnd"/>
            <w:r w:rsidRPr="00001FFB">
              <w:t xml:space="preserve">), </w:t>
            </w:r>
            <w:proofErr w:type="spellStart"/>
            <w:r w:rsidRPr="00001FFB">
              <w:t>observation_type_concept_id</w:t>
            </w:r>
            <w:proofErr w:type="spellEnd"/>
            <w:r w:rsidRPr="00001FFB">
              <w:t xml:space="preserve">, </w:t>
            </w:r>
            <w:proofErr w:type="spellStart"/>
            <w:r w:rsidRPr="00001FFB">
              <w:t>observation_source_value</w:t>
            </w:r>
            <w:proofErr w:type="spellEnd"/>
            <w:r w:rsidRPr="00001FFB">
              <w:t>.</w:t>
            </w:r>
          </w:p>
        </w:tc>
        <w:tc>
          <w:tcPr>
            <w:tcW w:w="0" w:type="auto"/>
          </w:tcPr>
          <w:p w14:paraId="5B8E9415" w14:textId="77777777" w:rsidR="00001FFB" w:rsidRDefault="00001FFB" w:rsidP="00476B56">
            <w:r>
              <w:t>Discharge weight</w:t>
            </w:r>
          </w:p>
        </w:tc>
      </w:tr>
      <w:tr w:rsidR="00001FFB" w14:paraId="0285CF9B" w14:textId="77777777">
        <w:tc>
          <w:tcPr>
            <w:tcW w:w="0" w:type="auto"/>
          </w:tcPr>
          <w:p w14:paraId="6676B0CB" w14:textId="77777777" w:rsidR="00001FFB" w:rsidRDefault="00001FFB">
            <w:proofErr w:type="spellStart"/>
            <w:r>
              <w:t>value_as_string</w:t>
            </w:r>
            <w:proofErr w:type="spellEnd"/>
          </w:p>
        </w:tc>
        <w:tc>
          <w:tcPr>
            <w:tcW w:w="0" w:type="auto"/>
          </w:tcPr>
          <w:p w14:paraId="72693E93" w14:textId="77777777" w:rsidR="00001FFB" w:rsidRDefault="00001FFB"/>
        </w:tc>
        <w:tc>
          <w:tcPr>
            <w:tcW w:w="0" w:type="auto"/>
          </w:tcPr>
          <w:p w14:paraId="4A927DA5" w14:textId="77777777" w:rsidR="00001FFB" w:rsidRDefault="00001FFB"/>
        </w:tc>
        <w:tc>
          <w:tcPr>
            <w:tcW w:w="0" w:type="auto"/>
          </w:tcPr>
          <w:p w14:paraId="70EB00AD" w14:textId="77777777" w:rsidR="00001FFB" w:rsidRDefault="00001FFB"/>
        </w:tc>
      </w:tr>
      <w:tr w:rsidR="00001FFB" w14:paraId="78E91F15" w14:textId="77777777">
        <w:tc>
          <w:tcPr>
            <w:tcW w:w="0" w:type="auto"/>
          </w:tcPr>
          <w:p w14:paraId="627A305E" w14:textId="77777777" w:rsidR="00001FFB" w:rsidRDefault="00001FFB">
            <w:proofErr w:type="spellStart"/>
            <w:r>
              <w:t>value_as_concept_id</w:t>
            </w:r>
            <w:proofErr w:type="spellEnd"/>
          </w:p>
        </w:tc>
        <w:tc>
          <w:tcPr>
            <w:tcW w:w="0" w:type="auto"/>
          </w:tcPr>
          <w:p w14:paraId="049E75CC" w14:textId="77777777" w:rsidR="00001FFB" w:rsidRDefault="00001FFB">
            <w:r>
              <w:t>dx1</w:t>
            </w:r>
          </w:p>
          <w:p w14:paraId="4E19CFF3" w14:textId="77777777" w:rsidR="00001FFB" w:rsidRDefault="00001FFB">
            <w:r>
              <w:t>dx2</w:t>
            </w:r>
          </w:p>
          <w:p w14:paraId="4F4B89FF" w14:textId="77777777" w:rsidR="00001FFB" w:rsidRDefault="00001FFB">
            <w:r>
              <w:t>dx3</w:t>
            </w:r>
          </w:p>
          <w:p w14:paraId="1FF9EAFC" w14:textId="77777777" w:rsidR="00001FFB" w:rsidRDefault="00001FFB">
            <w:r>
              <w:lastRenderedPageBreak/>
              <w:t>dx4</w:t>
            </w:r>
          </w:p>
          <w:p w14:paraId="51B875E0" w14:textId="77777777" w:rsidR="00001FFB" w:rsidRDefault="00001FFB">
            <w:r>
              <w:t>dx5</w:t>
            </w:r>
          </w:p>
          <w:p w14:paraId="2C8EF249" w14:textId="77777777" w:rsidR="00001FFB" w:rsidRDefault="00001FFB">
            <w:r>
              <w:t>dx6</w:t>
            </w:r>
          </w:p>
          <w:p w14:paraId="02F1A12E" w14:textId="77777777" w:rsidR="00001FFB" w:rsidRDefault="00001FFB">
            <w:r>
              <w:t>ecode1</w:t>
            </w:r>
          </w:p>
          <w:p w14:paraId="0AC12034" w14:textId="77777777" w:rsidR="00001FFB" w:rsidRDefault="00001FFB">
            <w:r>
              <w:t>ecode2</w:t>
            </w:r>
          </w:p>
          <w:p w14:paraId="2DFD311A" w14:textId="77777777" w:rsidR="00001FFB" w:rsidRDefault="00001FFB">
            <w:r>
              <w:t>ecode3</w:t>
            </w:r>
          </w:p>
          <w:p w14:paraId="6551847B" w14:textId="77777777" w:rsidR="00001FFB" w:rsidRDefault="00001FFB">
            <w:r>
              <w:t>ecode4</w:t>
            </w:r>
          </w:p>
        </w:tc>
        <w:tc>
          <w:tcPr>
            <w:tcW w:w="0" w:type="auto"/>
          </w:tcPr>
          <w:p w14:paraId="03544FAC" w14:textId="77777777" w:rsidR="00001FFB" w:rsidRDefault="00001FFB"/>
        </w:tc>
        <w:tc>
          <w:tcPr>
            <w:tcW w:w="0" w:type="auto"/>
          </w:tcPr>
          <w:p w14:paraId="54812158" w14:textId="77777777" w:rsidR="00001FFB" w:rsidRDefault="00001FFB">
            <w:r>
              <w:t>Some codes map to specific value concepts through</w:t>
            </w:r>
            <w:r w:rsidR="001017BD">
              <w:t xml:space="preserve"> a 'Maps to value' relationship, else </w:t>
            </w:r>
            <w:r w:rsidR="001017BD" w:rsidRPr="001017BD">
              <w:lastRenderedPageBreak/>
              <w:t>45877994</w:t>
            </w:r>
            <w:r w:rsidR="001017BD">
              <w:t xml:space="preserve"> (Yes)</w:t>
            </w:r>
          </w:p>
        </w:tc>
      </w:tr>
      <w:tr w:rsidR="00001FFB" w14:paraId="3564A1D1" w14:textId="77777777">
        <w:tc>
          <w:tcPr>
            <w:tcW w:w="0" w:type="auto"/>
          </w:tcPr>
          <w:p w14:paraId="225A71F9" w14:textId="77777777" w:rsidR="00001FFB" w:rsidRDefault="00001FFB">
            <w:proofErr w:type="spellStart"/>
            <w:r>
              <w:lastRenderedPageBreak/>
              <w:t>qualifier_concept_id</w:t>
            </w:r>
            <w:proofErr w:type="spellEnd"/>
          </w:p>
        </w:tc>
        <w:tc>
          <w:tcPr>
            <w:tcW w:w="0" w:type="auto"/>
          </w:tcPr>
          <w:p w14:paraId="02D3355A" w14:textId="77777777" w:rsidR="00001FFB" w:rsidRDefault="00001FFB"/>
        </w:tc>
        <w:tc>
          <w:tcPr>
            <w:tcW w:w="0" w:type="auto"/>
          </w:tcPr>
          <w:p w14:paraId="7BB273A4" w14:textId="77777777" w:rsidR="00001FFB" w:rsidRDefault="00001FFB"/>
        </w:tc>
        <w:tc>
          <w:tcPr>
            <w:tcW w:w="0" w:type="auto"/>
          </w:tcPr>
          <w:p w14:paraId="080B5265" w14:textId="77777777" w:rsidR="00001FFB" w:rsidRDefault="00001FFB"/>
        </w:tc>
      </w:tr>
      <w:tr w:rsidR="00001FFB" w14:paraId="206DFAA6" w14:textId="77777777">
        <w:tc>
          <w:tcPr>
            <w:tcW w:w="0" w:type="auto"/>
          </w:tcPr>
          <w:p w14:paraId="70A0A072" w14:textId="77777777" w:rsidR="00001FFB" w:rsidRDefault="00001FFB">
            <w:proofErr w:type="spellStart"/>
            <w:r>
              <w:t>unit_concept_id</w:t>
            </w:r>
            <w:proofErr w:type="spellEnd"/>
          </w:p>
        </w:tc>
        <w:tc>
          <w:tcPr>
            <w:tcW w:w="0" w:type="auto"/>
          </w:tcPr>
          <w:p w14:paraId="5D38273B" w14:textId="77777777" w:rsidR="00001FFB" w:rsidRDefault="00001FFB"/>
        </w:tc>
        <w:tc>
          <w:tcPr>
            <w:tcW w:w="0" w:type="auto"/>
          </w:tcPr>
          <w:p w14:paraId="4E45D8FA" w14:textId="77777777" w:rsidR="00001FFB" w:rsidRDefault="00001FFB"/>
        </w:tc>
        <w:tc>
          <w:tcPr>
            <w:tcW w:w="0" w:type="auto"/>
          </w:tcPr>
          <w:p w14:paraId="68A1C0CA" w14:textId="77777777" w:rsidR="00001FFB" w:rsidRDefault="00001FFB"/>
        </w:tc>
      </w:tr>
      <w:tr w:rsidR="00001FFB" w14:paraId="46F32088" w14:textId="77777777">
        <w:tc>
          <w:tcPr>
            <w:tcW w:w="0" w:type="auto"/>
          </w:tcPr>
          <w:p w14:paraId="3635700C" w14:textId="77777777" w:rsidR="00001FFB" w:rsidRDefault="00001FFB">
            <w:proofErr w:type="spellStart"/>
            <w:r>
              <w:t>provider_id</w:t>
            </w:r>
            <w:proofErr w:type="spellEnd"/>
          </w:p>
        </w:tc>
        <w:tc>
          <w:tcPr>
            <w:tcW w:w="0" w:type="auto"/>
          </w:tcPr>
          <w:p w14:paraId="3B18499C" w14:textId="77777777" w:rsidR="00001FFB" w:rsidRDefault="00001FFB"/>
        </w:tc>
        <w:tc>
          <w:tcPr>
            <w:tcW w:w="0" w:type="auto"/>
          </w:tcPr>
          <w:p w14:paraId="2DCCC9ED" w14:textId="77777777" w:rsidR="00001FFB" w:rsidRDefault="00001FFB"/>
        </w:tc>
        <w:tc>
          <w:tcPr>
            <w:tcW w:w="0" w:type="auto"/>
          </w:tcPr>
          <w:p w14:paraId="246B644A" w14:textId="77777777" w:rsidR="00001FFB" w:rsidRDefault="00001FFB"/>
        </w:tc>
      </w:tr>
      <w:tr w:rsidR="00001FFB" w14:paraId="2567E81E" w14:textId="77777777">
        <w:tc>
          <w:tcPr>
            <w:tcW w:w="0" w:type="auto"/>
          </w:tcPr>
          <w:p w14:paraId="7833DD57" w14:textId="77777777" w:rsidR="00001FFB" w:rsidRDefault="00001FFB">
            <w:proofErr w:type="spellStart"/>
            <w:r>
              <w:t>visit_occurrence_id</w:t>
            </w:r>
            <w:proofErr w:type="spellEnd"/>
          </w:p>
        </w:tc>
        <w:tc>
          <w:tcPr>
            <w:tcW w:w="0" w:type="auto"/>
          </w:tcPr>
          <w:p w14:paraId="78BF4DEF" w14:textId="77777777" w:rsidR="00001FFB" w:rsidRDefault="00001FFB"/>
        </w:tc>
        <w:tc>
          <w:tcPr>
            <w:tcW w:w="0" w:type="auto"/>
          </w:tcPr>
          <w:p w14:paraId="5E1DC96D" w14:textId="77777777" w:rsidR="00001FFB" w:rsidRDefault="00001FFB"/>
        </w:tc>
        <w:tc>
          <w:tcPr>
            <w:tcW w:w="0" w:type="auto"/>
          </w:tcPr>
          <w:p w14:paraId="37C54153" w14:textId="77777777" w:rsidR="00001FFB" w:rsidRDefault="00001FFB"/>
        </w:tc>
      </w:tr>
      <w:tr w:rsidR="00001FFB" w14:paraId="6688AE15" w14:textId="77777777">
        <w:tc>
          <w:tcPr>
            <w:tcW w:w="0" w:type="auto"/>
          </w:tcPr>
          <w:p w14:paraId="1E408E02" w14:textId="77777777" w:rsidR="00001FFB" w:rsidRDefault="00001FFB">
            <w:proofErr w:type="spellStart"/>
            <w:r>
              <w:t>observation_source_value</w:t>
            </w:r>
            <w:proofErr w:type="spellEnd"/>
          </w:p>
        </w:tc>
        <w:tc>
          <w:tcPr>
            <w:tcW w:w="0" w:type="auto"/>
          </w:tcPr>
          <w:p w14:paraId="2D94A4AA" w14:textId="77777777" w:rsidR="00001FFB" w:rsidRDefault="00001FFB">
            <w:r>
              <w:t>dx1</w:t>
            </w:r>
          </w:p>
          <w:p w14:paraId="3A7DE19A" w14:textId="77777777" w:rsidR="00001FFB" w:rsidRDefault="00001FFB">
            <w:r>
              <w:t>dx2</w:t>
            </w:r>
          </w:p>
          <w:p w14:paraId="0A44B49B" w14:textId="77777777" w:rsidR="00001FFB" w:rsidRDefault="00001FFB">
            <w:r>
              <w:t>dx3</w:t>
            </w:r>
          </w:p>
          <w:p w14:paraId="08D141C1" w14:textId="77777777" w:rsidR="00001FFB" w:rsidRDefault="00001FFB">
            <w:r>
              <w:t>dx4</w:t>
            </w:r>
          </w:p>
          <w:p w14:paraId="5ED4395E" w14:textId="77777777" w:rsidR="00001FFB" w:rsidRDefault="00001FFB">
            <w:r>
              <w:t>dx5</w:t>
            </w:r>
          </w:p>
          <w:p w14:paraId="0EA9A417" w14:textId="77777777" w:rsidR="00001FFB" w:rsidRDefault="00001FFB">
            <w:r>
              <w:t>dx6</w:t>
            </w:r>
          </w:p>
          <w:p w14:paraId="1D08D123" w14:textId="77777777" w:rsidR="00001FFB" w:rsidRDefault="00001FFB">
            <w:r>
              <w:t>ecode1</w:t>
            </w:r>
          </w:p>
          <w:p w14:paraId="764BE9D4" w14:textId="77777777" w:rsidR="00001FFB" w:rsidRDefault="00001FFB">
            <w:r>
              <w:t>ecode2</w:t>
            </w:r>
          </w:p>
          <w:p w14:paraId="59565A1B" w14:textId="77777777" w:rsidR="00001FFB" w:rsidRDefault="00001FFB">
            <w:r>
              <w:t>ecode3</w:t>
            </w:r>
          </w:p>
          <w:p w14:paraId="60CBB3D2" w14:textId="77777777" w:rsidR="00FF5AE7" w:rsidRDefault="00001FFB">
            <w:r>
              <w:t>ecode4</w:t>
            </w:r>
          </w:p>
        </w:tc>
        <w:tc>
          <w:tcPr>
            <w:tcW w:w="0" w:type="auto"/>
          </w:tcPr>
          <w:p w14:paraId="01BE5C5B" w14:textId="77777777" w:rsidR="00001FFB" w:rsidRDefault="00FF5AE7">
            <w:r>
              <w:t>If sample weight then ‘DISCWT’</w:t>
            </w:r>
          </w:p>
        </w:tc>
        <w:tc>
          <w:tcPr>
            <w:tcW w:w="0" w:type="auto"/>
          </w:tcPr>
          <w:p w14:paraId="7EE9B318" w14:textId="77777777" w:rsidR="00001FFB" w:rsidRDefault="00001FFB"/>
        </w:tc>
      </w:tr>
      <w:tr w:rsidR="00001FFB" w14:paraId="622CC705" w14:textId="77777777">
        <w:tc>
          <w:tcPr>
            <w:tcW w:w="0" w:type="auto"/>
          </w:tcPr>
          <w:p w14:paraId="248B510B" w14:textId="77777777" w:rsidR="00001FFB" w:rsidRDefault="00001FFB">
            <w:proofErr w:type="spellStart"/>
            <w:r>
              <w:t>observation_source_concept_id</w:t>
            </w:r>
            <w:proofErr w:type="spellEnd"/>
          </w:p>
        </w:tc>
        <w:tc>
          <w:tcPr>
            <w:tcW w:w="0" w:type="auto"/>
          </w:tcPr>
          <w:p w14:paraId="0FB0DEAD" w14:textId="77777777" w:rsidR="00001FFB" w:rsidRDefault="00001FFB">
            <w:r>
              <w:t>dx1</w:t>
            </w:r>
          </w:p>
          <w:p w14:paraId="0F5B57DC" w14:textId="77777777" w:rsidR="00001FFB" w:rsidRDefault="00001FFB">
            <w:r>
              <w:t>dx2</w:t>
            </w:r>
          </w:p>
          <w:p w14:paraId="3E465190" w14:textId="77777777" w:rsidR="00001FFB" w:rsidRDefault="00001FFB">
            <w:r>
              <w:t>dx3</w:t>
            </w:r>
          </w:p>
          <w:p w14:paraId="2AB3D575" w14:textId="77777777" w:rsidR="00001FFB" w:rsidRDefault="00001FFB">
            <w:r>
              <w:t>dx4</w:t>
            </w:r>
          </w:p>
          <w:p w14:paraId="5010C2AB" w14:textId="77777777" w:rsidR="00001FFB" w:rsidRDefault="00001FFB">
            <w:r>
              <w:lastRenderedPageBreak/>
              <w:t>dx5</w:t>
            </w:r>
          </w:p>
          <w:p w14:paraId="2E08F9CE" w14:textId="77777777" w:rsidR="00001FFB" w:rsidRDefault="00001FFB">
            <w:r>
              <w:t>dx6</w:t>
            </w:r>
          </w:p>
          <w:p w14:paraId="29642BF4" w14:textId="77777777" w:rsidR="00001FFB" w:rsidRDefault="00001FFB">
            <w:r>
              <w:t>ecode1</w:t>
            </w:r>
          </w:p>
          <w:p w14:paraId="02F6FA7F" w14:textId="77777777" w:rsidR="00001FFB" w:rsidRDefault="00001FFB">
            <w:r>
              <w:t>ecode2</w:t>
            </w:r>
          </w:p>
          <w:p w14:paraId="57F49F38" w14:textId="77777777" w:rsidR="00001FFB" w:rsidRDefault="00001FFB">
            <w:r>
              <w:t>ecode3</w:t>
            </w:r>
          </w:p>
          <w:p w14:paraId="5E8D1351" w14:textId="77777777" w:rsidR="00001FFB" w:rsidRDefault="00001FFB">
            <w:r>
              <w:t>ecode4</w:t>
            </w:r>
          </w:p>
        </w:tc>
        <w:tc>
          <w:tcPr>
            <w:tcW w:w="0" w:type="auto"/>
          </w:tcPr>
          <w:p w14:paraId="652AF173" w14:textId="77777777" w:rsidR="00001FFB" w:rsidRDefault="00001FFB"/>
        </w:tc>
        <w:tc>
          <w:tcPr>
            <w:tcW w:w="0" w:type="auto"/>
          </w:tcPr>
          <w:p w14:paraId="3B7DBF9D" w14:textId="77777777" w:rsidR="00001FFB" w:rsidRDefault="00001FFB">
            <w:r>
              <w:t>Look up concepts for source codes.</w:t>
            </w:r>
          </w:p>
        </w:tc>
      </w:tr>
      <w:tr w:rsidR="00001FFB" w14:paraId="71F32F57" w14:textId="77777777">
        <w:tc>
          <w:tcPr>
            <w:tcW w:w="0" w:type="auto"/>
          </w:tcPr>
          <w:p w14:paraId="6ADBF49D" w14:textId="77777777" w:rsidR="00001FFB" w:rsidRDefault="00001FFB">
            <w:proofErr w:type="spellStart"/>
            <w:r>
              <w:t>unit_source_value</w:t>
            </w:r>
            <w:proofErr w:type="spellEnd"/>
          </w:p>
        </w:tc>
        <w:tc>
          <w:tcPr>
            <w:tcW w:w="0" w:type="auto"/>
          </w:tcPr>
          <w:p w14:paraId="13441729" w14:textId="77777777" w:rsidR="00001FFB" w:rsidRDefault="00001FFB"/>
        </w:tc>
        <w:tc>
          <w:tcPr>
            <w:tcW w:w="0" w:type="auto"/>
          </w:tcPr>
          <w:p w14:paraId="36393791" w14:textId="77777777" w:rsidR="00001FFB" w:rsidRDefault="00001FFB"/>
        </w:tc>
        <w:tc>
          <w:tcPr>
            <w:tcW w:w="0" w:type="auto"/>
          </w:tcPr>
          <w:p w14:paraId="4C158DF1" w14:textId="77777777" w:rsidR="00001FFB" w:rsidRDefault="00001FFB"/>
        </w:tc>
      </w:tr>
      <w:tr w:rsidR="00001FFB" w14:paraId="456988F8" w14:textId="77777777">
        <w:tc>
          <w:tcPr>
            <w:tcW w:w="0" w:type="auto"/>
          </w:tcPr>
          <w:p w14:paraId="196BFFD0" w14:textId="77777777" w:rsidR="00001FFB" w:rsidRDefault="00001FFB">
            <w:proofErr w:type="spellStart"/>
            <w:r>
              <w:t>qualifier_source_value</w:t>
            </w:r>
            <w:proofErr w:type="spellEnd"/>
          </w:p>
        </w:tc>
        <w:tc>
          <w:tcPr>
            <w:tcW w:w="0" w:type="auto"/>
          </w:tcPr>
          <w:p w14:paraId="5F4194EB" w14:textId="77777777" w:rsidR="00001FFB" w:rsidRDefault="00001FFB"/>
        </w:tc>
        <w:tc>
          <w:tcPr>
            <w:tcW w:w="0" w:type="auto"/>
          </w:tcPr>
          <w:p w14:paraId="71FAEAB6" w14:textId="77777777" w:rsidR="00001FFB" w:rsidRDefault="00001FFB"/>
        </w:tc>
        <w:tc>
          <w:tcPr>
            <w:tcW w:w="0" w:type="auto"/>
          </w:tcPr>
          <w:p w14:paraId="420B452C" w14:textId="77777777" w:rsidR="00001FFB" w:rsidRDefault="00001FFB"/>
        </w:tc>
      </w:tr>
    </w:tbl>
    <w:p w14:paraId="7CB85FB7" w14:textId="77777777" w:rsidR="006730CB" w:rsidRDefault="006730CB" w:rsidP="00C03703"/>
    <w:p w14:paraId="483CF693" w14:textId="77777777" w:rsidR="005C665A" w:rsidRDefault="005C665A" w:rsidP="005C665A">
      <w:pPr>
        <w:pStyle w:val="Heading2"/>
      </w:pPr>
      <w:bookmarkStart w:id="28" w:name="_Toc466987745"/>
      <w:r>
        <w:t xml:space="preserve">Table name: </w:t>
      </w:r>
      <w:proofErr w:type="spellStart"/>
      <w:r>
        <w:t>cdm_source</w:t>
      </w:r>
      <w:bookmarkEnd w:id="28"/>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9"/>
        <w:gridCol w:w="651"/>
        <w:gridCol w:w="4736"/>
        <w:gridCol w:w="904"/>
      </w:tblGrid>
      <w:tr w:rsidR="005243F0" w14:paraId="611D40C7" w14:textId="77777777" w:rsidTr="004534F3">
        <w:tc>
          <w:tcPr>
            <w:tcW w:w="0" w:type="auto"/>
            <w:shd w:val="clear" w:color="auto" w:fill="AAAAFF"/>
          </w:tcPr>
          <w:p w14:paraId="65CC526C" w14:textId="77777777" w:rsidR="005243F0" w:rsidRDefault="005243F0" w:rsidP="004534F3">
            <w:r>
              <w:t>Destination Field</w:t>
            </w:r>
          </w:p>
        </w:tc>
        <w:tc>
          <w:tcPr>
            <w:tcW w:w="0" w:type="auto"/>
            <w:shd w:val="clear" w:color="auto" w:fill="AAAAFF"/>
          </w:tcPr>
          <w:p w14:paraId="6A82DE16" w14:textId="77777777" w:rsidR="005243F0" w:rsidRDefault="005243F0" w:rsidP="004534F3">
            <w:r>
              <w:t>Source Field</w:t>
            </w:r>
          </w:p>
        </w:tc>
        <w:tc>
          <w:tcPr>
            <w:tcW w:w="0" w:type="auto"/>
            <w:shd w:val="clear" w:color="auto" w:fill="AAAAFF"/>
          </w:tcPr>
          <w:p w14:paraId="398EDE90" w14:textId="77777777" w:rsidR="005243F0" w:rsidRDefault="005243F0" w:rsidP="004534F3">
            <w:r>
              <w:t>Logic</w:t>
            </w:r>
          </w:p>
        </w:tc>
        <w:tc>
          <w:tcPr>
            <w:tcW w:w="0" w:type="auto"/>
            <w:shd w:val="clear" w:color="auto" w:fill="AAAAFF"/>
          </w:tcPr>
          <w:p w14:paraId="38FD1BB8" w14:textId="77777777" w:rsidR="005243F0" w:rsidRDefault="005243F0" w:rsidP="004534F3">
            <w:r>
              <w:t>Comment</w:t>
            </w:r>
          </w:p>
        </w:tc>
      </w:tr>
      <w:tr w:rsidR="005243F0" w14:paraId="785C7FA7" w14:textId="77777777" w:rsidTr="004534F3">
        <w:tc>
          <w:tcPr>
            <w:tcW w:w="0" w:type="auto"/>
          </w:tcPr>
          <w:p w14:paraId="3A4AF174" w14:textId="77777777" w:rsidR="005243F0" w:rsidRDefault="005243F0" w:rsidP="005243F0">
            <w:proofErr w:type="spellStart"/>
            <w:r>
              <w:t>cdm_source_name</w:t>
            </w:r>
            <w:proofErr w:type="spellEnd"/>
          </w:p>
        </w:tc>
        <w:tc>
          <w:tcPr>
            <w:tcW w:w="0" w:type="auto"/>
          </w:tcPr>
          <w:p w14:paraId="681DBCD7" w14:textId="77777777" w:rsidR="005243F0" w:rsidRDefault="005243F0" w:rsidP="004534F3"/>
        </w:tc>
        <w:tc>
          <w:tcPr>
            <w:tcW w:w="0" w:type="auto"/>
          </w:tcPr>
          <w:p w14:paraId="57E26BCE" w14:textId="77777777" w:rsidR="005243F0" w:rsidRDefault="005243F0" w:rsidP="004534F3">
            <w:r w:rsidRPr="005243F0">
              <w:t>HCUP National (Nationwide) Inpatient Sample</w:t>
            </w:r>
          </w:p>
        </w:tc>
        <w:tc>
          <w:tcPr>
            <w:tcW w:w="0" w:type="auto"/>
          </w:tcPr>
          <w:p w14:paraId="244EA6AA" w14:textId="77777777" w:rsidR="005243F0" w:rsidRDefault="005243F0" w:rsidP="004534F3"/>
        </w:tc>
      </w:tr>
      <w:tr w:rsidR="005243F0" w14:paraId="671FD73B" w14:textId="77777777" w:rsidTr="004534F3">
        <w:tc>
          <w:tcPr>
            <w:tcW w:w="0" w:type="auto"/>
          </w:tcPr>
          <w:p w14:paraId="0F9A16D7" w14:textId="77777777" w:rsidR="005243F0" w:rsidRDefault="005243F0" w:rsidP="005243F0">
            <w:proofErr w:type="spellStart"/>
            <w:r w:rsidRPr="005243F0">
              <w:t>cdm_source_abbreviation</w:t>
            </w:r>
            <w:proofErr w:type="spellEnd"/>
          </w:p>
        </w:tc>
        <w:tc>
          <w:tcPr>
            <w:tcW w:w="0" w:type="auto"/>
          </w:tcPr>
          <w:p w14:paraId="256B029C" w14:textId="77777777" w:rsidR="005243F0" w:rsidRDefault="005243F0" w:rsidP="004534F3"/>
        </w:tc>
        <w:tc>
          <w:tcPr>
            <w:tcW w:w="0" w:type="auto"/>
          </w:tcPr>
          <w:p w14:paraId="154FDF9C" w14:textId="77777777" w:rsidR="005243F0" w:rsidRPr="005243F0" w:rsidRDefault="005243F0" w:rsidP="004534F3">
            <w:r>
              <w:t>HCUP</w:t>
            </w:r>
          </w:p>
        </w:tc>
        <w:tc>
          <w:tcPr>
            <w:tcW w:w="0" w:type="auto"/>
          </w:tcPr>
          <w:p w14:paraId="34421B58" w14:textId="77777777" w:rsidR="005243F0" w:rsidRDefault="005243F0" w:rsidP="004534F3"/>
        </w:tc>
      </w:tr>
      <w:tr w:rsidR="005243F0" w14:paraId="345E339B" w14:textId="77777777" w:rsidTr="004534F3">
        <w:tc>
          <w:tcPr>
            <w:tcW w:w="0" w:type="auto"/>
          </w:tcPr>
          <w:p w14:paraId="4B90F196" w14:textId="77777777" w:rsidR="005243F0" w:rsidRPr="005243F0" w:rsidRDefault="005243F0" w:rsidP="005243F0">
            <w:proofErr w:type="spellStart"/>
            <w:r w:rsidRPr="005243F0">
              <w:t>source_description</w:t>
            </w:r>
            <w:proofErr w:type="spellEnd"/>
          </w:p>
        </w:tc>
        <w:tc>
          <w:tcPr>
            <w:tcW w:w="0" w:type="auto"/>
          </w:tcPr>
          <w:p w14:paraId="1290EAB3" w14:textId="77777777" w:rsidR="005243F0" w:rsidRDefault="005243F0" w:rsidP="004534F3"/>
        </w:tc>
        <w:tc>
          <w:tcPr>
            <w:tcW w:w="0" w:type="auto"/>
          </w:tcPr>
          <w:p w14:paraId="5C889B62" w14:textId="77777777" w:rsidR="005243F0" w:rsidRDefault="004534F3" w:rsidP="004534F3">
            <w:r w:rsidRPr="004A771B">
              <w:t xml:space="preserve">The HCUP </w:t>
            </w:r>
            <w:r>
              <w:t xml:space="preserve">National Inpatient Sample </w:t>
            </w:r>
            <w:r w:rsidRPr="004A771B">
              <w:t xml:space="preserve">database </w:t>
            </w:r>
            <w:r>
              <w:t xml:space="preserve">represents </w:t>
            </w:r>
            <w:r w:rsidRPr="004A771B">
              <w:t>hospital data, collect</w:t>
            </w:r>
            <w:r>
              <w:t xml:space="preserve">ed under sponsorship of </w:t>
            </w:r>
            <w:r w:rsidRPr="004A771B">
              <w:t>the Agency for Healthcare Research and Quality (AHRQ). The data includes diagnoses, procedures, discharge status, demographics, and charges for hospital care in the United States, regardless of payer</w:t>
            </w:r>
            <w:r>
              <w:t>. Information on drugs and devices is not included. The HCUP data is based on hospital visits, with no information linking multiple visits of the same patient together. Cost information has not yet been included in the CDM.</w:t>
            </w:r>
          </w:p>
        </w:tc>
        <w:tc>
          <w:tcPr>
            <w:tcW w:w="0" w:type="auto"/>
          </w:tcPr>
          <w:p w14:paraId="7FBDEDF1" w14:textId="77777777" w:rsidR="005243F0" w:rsidRDefault="005243F0" w:rsidP="004534F3"/>
        </w:tc>
      </w:tr>
      <w:tr w:rsidR="005243F0" w14:paraId="66D23EFA" w14:textId="77777777" w:rsidTr="004534F3">
        <w:tc>
          <w:tcPr>
            <w:tcW w:w="0" w:type="auto"/>
          </w:tcPr>
          <w:p w14:paraId="1CEEA14B" w14:textId="77777777" w:rsidR="005243F0" w:rsidRPr="005243F0" w:rsidRDefault="005243F0" w:rsidP="005243F0">
            <w:proofErr w:type="spellStart"/>
            <w:r w:rsidRPr="005243F0">
              <w:t>source_documentation_reference</w:t>
            </w:r>
            <w:proofErr w:type="spellEnd"/>
          </w:p>
        </w:tc>
        <w:tc>
          <w:tcPr>
            <w:tcW w:w="0" w:type="auto"/>
          </w:tcPr>
          <w:p w14:paraId="09AE87E0" w14:textId="77777777" w:rsidR="005243F0" w:rsidRDefault="005243F0" w:rsidP="004534F3"/>
        </w:tc>
        <w:tc>
          <w:tcPr>
            <w:tcW w:w="0" w:type="auto"/>
          </w:tcPr>
          <w:p w14:paraId="079F56BF" w14:textId="77777777" w:rsidR="005243F0" w:rsidRDefault="005243F0" w:rsidP="004534F3">
            <w:r w:rsidRPr="005243F0">
              <w:t>https://www.hcup-us.ahrq.gov/nisoverview.jsp</w:t>
            </w:r>
          </w:p>
        </w:tc>
        <w:tc>
          <w:tcPr>
            <w:tcW w:w="0" w:type="auto"/>
          </w:tcPr>
          <w:p w14:paraId="06CFA3F9" w14:textId="77777777" w:rsidR="005243F0" w:rsidRDefault="005243F0" w:rsidP="004534F3"/>
        </w:tc>
      </w:tr>
      <w:tr w:rsidR="005243F0" w14:paraId="74482536" w14:textId="77777777" w:rsidTr="004534F3">
        <w:tc>
          <w:tcPr>
            <w:tcW w:w="0" w:type="auto"/>
          </w:tcPr>
          <w:p w14:paraId="2AC6ED84" w14:textId="77777777" w:rsidR="005243F0" w:rsidRPr="005243F0" w:rsidRDefault="005243F0" w:rsidP="005243F0">
            <w:proofErr w:type="spellStart"/>
            <w:r w:rsidRPr="005243F0">
              <w:t>cdm_etl_reference</w:t>
            </w:r>
            <w:proofErr w:type="spellEnd"/>
          </w:p>
        </w:tc>
        <w:tc>
          <w:tcPr>
            <w:tcW w:w="0" w:type="auto"/>
          </w:tcPr>
          <w:p w14:paraId="2C929BA0" w14:textId="77777777" w:rsidR="005243F0" w:rsidRDefault="005243F0" w:rsidP="004534F3"/>
        </w:tc>
        <w:tc>
          <w:tcPr>
            <w:tcW w:w="0" w:type="auto"/>
          </w:tcPr>
          <w:p w14:paraId="0F690539" w14:textId="77777777" w:rsidR="005243F0" w:rsidRDefault="005243F0" w:rsidP="004534F3">
            <w:r w:rsidRPr="005243F0">
              <w:t>https://github.com/OHDSI/JCdmBuilder</w:t>
            </w:r>
          </w:p>
        </w:tc>
        <w:tc>
          <w:tcPr>
            <w:tcW w:w="0" w:type="auto"/>
          </w:tcPr>
          <w:p w14:paraId="4AFA02BF" w14:textId="77777777" w:rsidR="005243F0" w:rsidRDefault="005243F0" w:rsidP="004534F3"/>
        </w:tc>
      </w:tr>
      <w:tr w:rsidR="005243F0" w14:paraId="35D76A66" w14:textId="77777777" w:rsidTr="004534F3">
        <w:tc>
          <w:tcPr>
            <w:tcW w:w="0" w:type="auto"/>
          </w:tcPr>
          <w:p w14:paraId="0EC881EE" w14:textId="77777777" w:rsidR="005243F0" w:rsidRPr="005243F0" w:rsidRDefault="005243F0" w:rsidP="005243F0">
            <w:proofErr w:type="spellStart"/>
            <w:r w:rsidRPr="005243F0">
              <w:t>cdm_version</w:t>
            </w:r>
            <w:proofErr w:type="spellEnd"/>
          </w:p>
        </w:tc>
        <w:tc>
          <w:tcPr>
            <w:tcW w:w="0" w:type="auto"/>
          </w:tcPr>
          <w:p w14:paraId="3D2D3DEF" w14:textId="77777777" w:rsidR="005243F0" w:rsidRDefault="005243F0" w:rsidP="004534F3"/>
        </w:tc>
        <w:tc>
          <w:tcPr>
            <w:tcW w:w="0" w:type="auto"/>
          </w:tcPr>
          <w:p w14:paraId="0BADD5B1" w14:textId="77777777" w:rsidR="005243F0" w:rsidRDefault="005243F0" w:rsidP="004534F3">
            <w:r>
              <w:t>5.0.1</w:t>
            </w:r>
          </w:p>
        </w:tc>
        <w:tc>
          <w:tcPr>
            <w:tcW w:w="0" w:type="auto"/>
          </w:tcPr>
          <w:p w14:paraId="26EB8EF1" w14:textId="77777777" w:rsidR="005243F0" w:rsidRDefault="005243F0" w:rsidP="004534F3"/>
        </w:tc>
      </w:tr>
    </w:tbl>
    <w:p w14:paraId="2419A366" w14:textId="77777777" w:rsidR="005C665A" w:rsidRDefault="005C665A" w:rsidP="005C665A"/>
    <w:p w14:paraId="069E3974" w14:textId="77777777" w:rsidR="005C665A" w:rsidRDefault="005C665A" w:rsidP="005C665A">
      <w:pPr>
        <w:pStyle w:val="Heading2"/>
      </w:pPr>
      <w:bookmarkStart w:id="29" w:name="_Toc466987746"/>
      <w:r>
        <w:lastRenderedPageBreak/>
        <w:t xml:space="preserve">Table name: </w:t>
      </w:r>
      <w:proofErr w:type="spellStart"/>
      <w:r>
        <w:t>cdm_domain_meta</w:t>
      </w:r>
      <w:bookmarkEnd w:id="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052"/>
        <w:gridCol w:w="4857"/>
      </w:tblGrid>
      <w:tr w:rsidR="004730B5" w:rsidRPr="00400256" w14:paraId="2EDA8EF5" w14:textId="77777777" w:rsidTr="00F05B7D">
        <w:tc>
          <w:tcPr>
            <w:tcW w:w="2667" w:type="dxa"/>
            <w:shd w:val="clear" w:color="auto" w:fill="D9D9D9"/>
          </w:tcPr>
          <w:p w14:paraId="7F0ECFDC" w14:textId="77777777" w:rsidR="004730B5" w:rsidRPr="00400256" w:rsidRDefault="004730B5" w:rsidP="00F05B7D">
            <w:pPr>
              <w:rPr>
                <w:b/>
              </w:rPr>
            </w:pPr>
            <w:r w:rsidRPr="00400256">
              <w:rPr>
                <w:b/>
              </w:rPr>
              <w:t>TABLE NAME</w:t>
            </w:r>
          </w:p>
        </w:tc>
        <w:tc>
          <w:tcPr>
            <w:tcW w:w="2052" w:type="dxa"/>
            <w:shd w:val="clear" w:color="auto" w:fill="D9D9D9"/>
          </w:tcPr>
          <w:p w14:paraId="76491804" w14:textId="77777777" w:rsidR="004730B5" w:rsidRPr="00400256" w:rsidRDefault="004730B5" w:rsidP="00F05B7D">
            <w:pPr>
              <w:rPr>
                <w:b/>
              </w:rPr>
            </w:pPr>
            <w:r w:rsidRPr="00400256">
              <w:rPr>
                <w:b/>
              </w:rPr>
              <w:t>DOMAIN_ID</w:t>
            </w:r>
          </w:p>
        </w:tc>
        <w:tc>
          <w:tcPr>
            <w:tcW w:w="4857" w:type="dxa"/>
            <w:shd w:val="clear" w:color="auto" w:fill="D9D9D9"/>
          </w:tcPr>
          <w:p w14:paraId="6D2B3D46" w14:textId="77777777" w:rsidR="004730B5" w:rsidRPr="00400256" w:rsidRDefault="004730B5" w:rsidP="00F05B7D">
            <w:pPr>
              <w:rPr>
                <w:b/>
              </w:rPr>
            </w:pPr>
            <w:r w:rsidRPr="00400256">
              <w:rPr>
                <w:b/>
              </w:rPr>
              <w:t>DESCRIPTION</w:t>
            </w:r>
          </w:p>
        </w:tc>
      </w:tr>
      <w:tr w:rsidR="004730B5" w:rsidRPr="00C57999" w14:paraId="03E3FE8F" w14:textId="77777777" w:rsidTr="00F05B7D">
        <w:tc>
          <w:tcPr>
            <w:tcW w:w="2667" w:type="dxa"/>
            <w:shd w:val="clear" w:color="auto" w:fill="auto"/>
          </w:tcPr>
          <w:p w14:paraId="11AB0F78" w14:textId="77777777" w:rsidR="004730B5" w:rsidRDefault="004730B5" w:rsidP="00F05B7D">
            <w:r>
              <w:t>PERSON</w:t>
            </w:r>
          </w:p>
        </w:tc>
        <w:tc>
          <w:tcPr>
            <w:tcW w:w="2052" w:type="dxa"/>
            <w:shd w:val="clear" w:color="auto" w:fill="auto"/>
          </w:tcPr>
          <w:p w14:paraId="6A7D267D" w14:textId="77777777" w:rsidR="004730B5" w:rsidRDefault="004730B5" w:rsidP="00F05B7D">
            <w:r>
              <w:t>Person</w:t>
            </w:r>
          </w:p>
        </w:tc>
        <w:tc>
          <w:tcPr>
            <w:tcW w:w="4857" w:type="dxa"/>
            <w:shd w:val="clear" w:color="auto" w:fill="auto"/>
          </w:tcPr>
          <w:p w14:paraId="5E3A7694" w14:textId="77777777" w:rsidR="004730B5" w:rsidRPr="004730B5" w:rsidRDefault="004730B5" w:rsidP="00F05B7D">
            <w:r>
              <w:t>For every visit an entry has been created in the person table, because we are not able to link multiple visits from the same patient together.  For most children under 1 year old at admission the exact date of birth could be derived, for all others only the age in years and hence the approximate year of birth is available.</w:t>
            </w:r>
          </w:p>
        </w:tc>
      </w:tr>
      <w:tr w:rsidR="004730B5" w:rsidRPr="00C57999" w14:paraId="26DC4531" w14:textId="77777777" w:rsidTr="00F05B7D">
        <w:tc>
          <w:tcPr>
            <w:tcW w:w="2667" w:type="dxa"/>
            <w:shd w:val="clear" w:color="auto" w:fill="auto"/>
          </w:tcPr>
          <w:p w14:paraId="5CA971EA" w14:textId="77777777" w:rsidR="004730B5" w:rsidRDefault="004730B5" w:rsidP="00F05B7D">
            <w:r>
              <w:t>OBSERVATION_PERIOD</w:t>
            </w:r>
          </w:p>
        </w:tc>
        <w:tc>
          <w:tcPr>
            <w:tcW w:w="2052" w:type="dxa"/>
            <w:shd w:val="clear" w:color="auto" w:fill="auto"/>
          </w:tcPr>
          <w:p w14:paraId="6B840029" w14:textId="77777777" w:rsidR="004730B5" w:rsidRDefault="004730B5" w:rsidP="00F05B7D">
            <w:r>
              <w:t>Observation Period</w:t>
            </w:r>
          </w:p>
        </w:tc>
        <w:tc>
          <w:tcPr>
            <w:tcW w:w="4857" w:type="dxa"/>
            <w:shd w:val="clear" w:color="auto" w:fill="auto"/>
          </w:tcPr>
          <w:p w14:paraId="42072326" w14:textId="77777777" w:rsidR="004730B5" w:rsidRPr="004730B5" w:rsidRDefault="004730B5" w:rsidP="00F05B7D">
            <w:r>
              <w:t>Observation periods are an exact copy of the visit occurrences; the patient is only assumed to be observed during their hospital visit.</w:t>
            </w:r>
          </w:p>
        </w:tc>
      </w:tr>
      <w:tr w:rsidR="004730B5" w:rsidRPr="00C57999" w14:paraId="797694D1" w14:textId="77777777" w:rsidTr="00F05B7D">
        <w:tc>
          <w:tcPr>
            <w:tcW w:w="2667" w:type="dxa"/>
            <w:shd w:val="clear" w:color="auto" w:fill="auto"/>
          </w:tcPr>
          <w:p w14:paraId="6B574137" w14:textId="77777777" w:rsidR="004730B5" w:rsidRDefault="004730B5" w:rsidP="00F05B7D">
            <w:r>
              <w:t>CARE_SITE</w:t>
            </w:r>
          </w:p>
        </w:tc>
        <w:tc>
          <w:tcPr>
            <w:tcW w:w="2052" w:type="dxa"/>
            <w:shd w:val="clear" w:color="auto" w:fill="auto"/>
          </w:tcPr>
          <w:p w14:paraId="0D6DC1B6" w14:textId="77777777" w:rsidR="004730B5" w:rsidRDefault="004730B5" w:rsidP="00F05B7D">
            <w:r>
              <w:t>Care Site</w:t>
            </w:r>
          </w:p>
        </w:tc>
        <w:tc>
          <w:tcPr>
            <w:tcW w:w="4857" w:type="dxa"/>
            <w:shd w:val="clear" w:color="auto" w:fill="auto"/>
          </w:tcPr>
          <w:p w14:paraId="46AD17CB" w14:textId="77777777" w:rsidR="004730B5" w:rsidRPr="004730B5" w:rsidRDefault="004730B5" w:rsidP="00F05B7D">
            <w:r>
              <w:t xml:space="preserve">One records </w:t>
            </w:r>
            <w:proofErr w:type="gramStart"/>
            <w:r>
              <w:t>has</w:t>
            </w:r>
            <w:proofErr w:type="gramEnd"/>
            <w:r>
              <w:t xml:space="preserve"> been created for each hospital in the database.</w:t>
            </w:r>
          </w:p>
        </w:tc>
      </w:tr>
      <w:tr w:rsidR="004730B5" w:rsidRPr="00C57999" w14:paraId="502C181E" w14:textId="77777777" w:rsidTr="00F05B7D">
        <w:tc>
          <w:tcPr>
            <w:tcW w:w="2667" w:type="dxa"/>
            <w:shd w:val="clear" w:color="auto" w:fill="auto"/>
          </w:tcPr>
          <w:p w14:paraId="55382078" w14:textId="77777777" w:rsidR="004730B5" w:rsidRDefault="004730B5" w:rsidP="00F05B7D">
            <w:r>
              <w:t>VISIT_OCCURRENCE</w:t>
            </w:r>
          </w:p>
        </w:tc>
        <w:tc>
          <w:tcPr>
            <w:tcW w:w="2052" w:type="dxa"/>
            <w:shd w:val="clear" w:color="auto" w:fill="auto"/>
          </w:tcPr>
          <w:p w14:paraId="65426FE3" w14:textId="77777777" w:rsidR="004730B5" w:rsidRDefault="004730B5" w:rsidP="00F05B7D">
            <w:r>
              <w:t>Visit</w:t>
            </w:r>
          </w:p>
        </w:tc>
        <w:tc>
          <w:tcPr>
            <w:tcW w:w="4857" w:type="dxa"/>
            <w:shd w:val="clear" w:color="auto" w:fill="auto"/>
          </w:tcPr>
          <w:p w14:paraId="40CB3E91" w14:textId="77777777" w:rsidR="004730B5" w:rsidRPr="004730B5" w:rsidRDefault="004730B5" w:rsidP="00F05B7D">
            <w:r>
              <w:t xml:space="preserve">Only the calendar month of the admission date is </w:t>
            </w:r>
            <w:proofErr w:type="gramStart"/>
            <w:r>
              <w:t>available,  the</w:t>
            </w:r>
            <w:proofErr w:type="gramEnd"/>
            <w:r>
              <w:t xml:space="preserve"> day of the month has been imputed based on whether the admission date was classified as weekday or weekend. Visit end date is defined as visit start date + length of stay.</w:t>
            </w:r>
          </w:p>
        </w:tc>
      </w:tr>
      <w:tr w:rsidR="004730B5" w:rsidRPr="00C57999" w14:paraId="716624A7" w14:textId="77777777" w:rsidTr="00F05B7D">
        <w:tc>
          <w:tcPr>
            <w:tcW w:w="2667" w:type="dxa"/>
            <w:shd w:val="clear" w:color="auto" w:fill="auto"/>
          </w:tcPr>
          <w:p w14:paraId="46A60FC3" w14:textId="77777777" w:rsidR="004730B5" w:rsidRDefault="004730B5" w:rsidP="00F05B7D">
            <w:r>
              <w:t>LOCATION</w:t>
            </w:r>
          </w:p>
        </w:tc>
        <w:tc>
          <w:tcPr>
            <w:tcW w:w="2052" w:type="dxa"/>
            <w:shd w:val="clear" w:color="auto" w:fill="auto"/>
          </w:tcPr>
          <w:p w14:paraId="6BB79603" w14:textId="77777777" w:rsidR="004730B5" w:rsidRDefault="004730B5" w:rsidP="00F05B7D">
            <w:r>
              <w:t>Location</w:t>
            </w:r>
          </w:p>
        </w:tc>
        <w:tc>
          <w:tcPr>
            <w:tcW w:w="4857" w:type="dxa"/>
            <w:shd w:val="clear" w:color="auto" w:fill="auto"/>
          </w:tcPr>
          <w:p w14:paraId="7D02D9B0" w14:textId="77777777" w:rsidR="004730B5" w:rsidRPr="004730B5" w:rsidRDefault="004730B5" w:rsidP="00F05B7D">
            <w:r>
              <w:t>For every county found in the database a location record has been created.</w:t>
            </w:r>
          </w:p>
        </w:tc>
      </w:tr>
      <w:tr w:rsidR="004730B5" w:rsidRPr="00C57999" w14:paraId="2A03B1E0" w14:textId="77777777" w:rsidTr="00F05B7D">
        <w:tc>
          <w:tcPr>
            <w:tcW w:w="2667" w:type="dxa"/>
            <w:shd w:val="clear" w:color="auto" w:fill="auto"/>
          </w:tcPr>
          <w:p w14:paraId="76991446" w14:textId="77777777" w:rsidR="004730B5" w:rsidRDefault="004730B5" w:rsidP="00F05B7D">
            <w:r>
              <w:t>DEATH</w:t>
            </w:r>
          </w:p>
        </w:tc>
        <w:tc>
          <w:tcPr>
            <w:tcW w:w="2052" w:type="dxa"/>
            <w:shd w:val="clear" w:color="auto" w:fill="auto"/>
          </w:tcPr>
          <w:p w14:paraId="69ABBA23" w14:textId="77777777" w:rsidR="004730B5" w:rsidRDefault="004730B5" w:rsidP="00F05B7D">
            <w:r>
              <w:t>Death</w:t>
            </w:r>
          </w:p>
        </w:tc>
        <w:tc>
          <w:tcPr>
            <w:tcW w:w="4857" w:type="dxa"/>
            <w:shd w:val="clear" w:color="auto" w:fill="auto"/>
          </w:tcPr>
          <w:p w14:paraId="7C10C287" w14:textId="77777777" w:rsidR="004730B5" w:rsidRPr="004730B5" w:rsidRDefault="004730B5" w:rsidP="00F05B7D">
            <w:r>
              <w:t>Data on in-hospital death was captured for almost all patients.</w:t>
            </w:r>
          </w:p>
        </w:tc>
      </w:tr>
      <w:tr w:rsidR="004730B5" w:rsidRPr="00C57999" w14:paraId="770024AC" w14:textId="77777777" w:rsidTr="00F05B7D">
        <w:tc>
          <w:tcPr>
            <w:tcW w:w="2667" w:type="dxa"/>
            <w:shd w:val="clear" w:color="auto" w:fill="auto"/>
          </w:tcPr>
          <w:p w14:paraId="6ACBA987" w14:textId="77777777" w:rsidR="004730B5" w:rsidRDefault="004730B5" w:rsidP="00F05B7D">
            <w:r>
              <w:t>CONDITION_OCCURRENCE</w:t>
            </w:r>
          </w:p>
        </w:tc>
        <w:tc>
          <w:tcPr>
            <w:tcW w:w="2052" w:type="dxa"/>
            <w:shd w:val="clear" w:color="auto" w:fill="auto"/>
          </w:tcPr>
          <w:p w14:paraId="22338101" w14:textId="77777777" w:rsidR="004730B5" w:rsidRDefault="004730B5" w:rsidP="00F05B7D">
            <w:r>
              <w:t>Condition</w:t>
            </w:r>
          </w:p>
        </w:tc>
        <w:tc>
          <w:tcPr>
            <w:tcW w:w="4857" w:type="dxa"/>
            <w:shd w:val="clear" w:color="auto" w:fill="auto"/>
          </w:tcPr>
          <w:p w14:paraId="2CE8B8A4" w14:textId="77777777" w:rsidR="004730B5" w:rsidRPr="004730B5" w:rsidRDefault="004730B5" w:rsidP="00F05B7D">
            <w:r>
              <w:t xml:space="preserve">Principal and secondary diagnoses during hospitalization. Also included are </w:t>
            </w:r>
            <w:r w:rsidRPr="00A51A09">
              <w:t>external cause of injury codes</w:t>
            </w:r>
            <w:r>
              <w:t>. The condition start date is assumed to be the visit start date.</w:t>
            </w:r>
          </w:p>
        </w:tc>
      </w:tr>
      <w:tr w:rsidR="004730B5" w:rsidRPr="00C57999" w14:paraId="6C11CDB1" w14:textId="77777777" w:rsidTr="00F05B7D">
        <w:tc>
          <w:tcPr>
            <w:tcW w:w="2667" w:type="dxa"/>
            <w:shd w:val="clear" w:color="auto" w:fill="auto"/>
          </w:tcPr>
          <w:p w14:paraId="5B8BC40F" w14:textId="77777777" w:rsidR="004730B5" w:rsidRDefault="004730B5" w:rsidP="00F05B7D">
            <w:r>
              <w:t>PROCEDURE_OCCURRENCE</w:t>
            </w:r>
          </w:p>
        </w:tc>
        <w:tc>
          <w:tcPr>
            <w:tcW w:w="2052" w:type="dxa"/>
            <w:shd w:val="clear" w:color="auto" w:fill="auto"/>
          </w:tcPr>
          <w:p w14:paraId="1BED4ABE" w14:textId="77777777" w:rsidR="004730B5" w:rsidRDefault="004730B5" w:rsidP="00F05B7D">
            <w:r>
              <w:t>Procedure</w:t>
            </w:r>
          </w:p>
        </w:tc>
        <w:tc>
          <w:tcPr>
            <w:tcW w:w="4857" w:type="dxa"/>
            <w:shd w:val="clear" w:color="auto" w:fill="auto"/>
          </w:tcPr>
          <w:p w14:paraId="795925F3" w14:textId="77777777" w:rsidR="004730B5" w:rsidRPr="004730B5" w:rsidRDefault="004730B5" w:rsidP="00F05B7D">
            <w:r>
              <w:t>Procedures performed during hospitalization. For procedures the exact day of the procedure (relative to the visit start date) is available. Some of the procedure occurrences are derived from diagnose codes using the vocabulary.</w:t>
            </w:r>
          </w:p>
        </w:tc>
      </w:tr>
      <w:tr w:rsidR="004730B5" w:rsidRPr="00C57999" w14:paraId="6D0F0051" w14:textId="77777777" w:rsidTr="00F05B7D">
        <w:tc>
          <w:tcPr>
            <w:tcW w:w="2667" w:type="dxa"/>
            <w:shd w:val="clear" w:color="auto" w:fill="auto"/>
          </w:tcPr>
          <w:p w14:paraId="020CE73B" w14:textId="77777777" w:rsidR="004730B5" w:rsidRDefault="004730B5" w:rsidP="00F05B7D">
            <w:r>
              <w:t>MEASUREMENT</w:t>
            </w:r>
          </w:p>
        </w:tc>
        <w:tc>
          <w:tcPr>
            <w:tcW w:w="2052" w:type="dxa"/>
            <w:shd w:val="clear" w:color="auto" w:fill="auto"/>
          </w:tcPr>
          <w:p w14:paraId="440F7383" w14:textId="77777777" w:rsidR="004730B5" w:rsidRDefault="004730B5" w:rsidP="00F05B7D">
            <w:r>
              <w:t>Measurement</w:t>
            </w:r>
          </w:p>
        </w:tc>
        <w:tc>
          <w:tcPr>
            <w:tcW w:w="4857" w:type="dxa"/>
            <w:shd w:val="clear" w:color="auto" w:fill="auto"/>
          </w:tcPr>
          <w:p w14:paraId="1FCF4176" w14:textId="77777777" w:rsidR="004730B5" w:rsidRPr="004730B5" w:rsidRDefault="004730B5" w:rsidP="00F05B7D">
            <w:r>
              <w:t>Some of the diagnose codes mapped to the measurement domain and were recorded here.</w:t>
            </w:r>
          </w:p>
        </w:tc>
      </w:tr>
      <w:tr w:rsidR="004730B5" w:rsidRPr="00C57999" w14:paraId="4DC36719" w14:textId="77777777" w:rsidTr="00F05B7D">
        <w:tc>
          <w:tcPr>
            <w:tcW w:w="2667" w:type="dxa"/>
            <w:shd w:val="clear" w:color="auto" w:fill="auto"/>
          </w:tcPr>
          <w:p w14:paraId="738C02F5" w14:textId="77777777" w:rsidR="004730B5" w:rsidRDefault="004730B5" w:rsidP="00F05B7D">
            <w:r>
              <w:lastRenderedPageBreak/>
              <w:t>OBSERVATION</w:t>
            </w:r>
          </w:p>
        </w:tc>
        <w:tc>
          <w:tcPr>
            <w:tcW w:w="2052" w:type="dxa"/>
            <w:shd w:val="clear" w:color="auto" w:fill="auto"/>
          </w:tcPr>
          <w:p w14:paraId="5D5A619F" w14:textId="77777777" w:rsidR="004730B5" w:rsidRDefault="004730B5" w:rsidP="00F05B7D">
            <w:r>
              <w:t>Observation</w:t>
            </w:r>
          </w:p>
        </w:tc>
        <w:tc>
          <w:tcPr>
            <w:tcW w:w="4857" w:type="dxa"/>
            <w:shd w:val="clear" w:color="auto" w:fill="auto"/>
          </w:tcPr>
          <w:p w14:paraId="6F5FEAE6" w14:textId="77777777" w:rsidR="004730B5" w:rsidRPr="004730B5" w:rsidRDefault="004730B5" w:rsidP="00F05B7D">
            <w:r>
              <w:t>Some of the diagnose codes mapped to the observation domain and were recorded here. Also, the sample weights (per discharge) are recorded in the observation table.</w:t>
            </w:r>
          </w:p>
        </w:tc>
      </w:tr>
    </w:tbl>
    <w:p w14:paraId="5C571980" w14:textId="77777777" w:rsidR="005C665A" w:rsidRPr="005C665A" w:rsidRDefault="005C665A" w:rsidP="005C665A"/>
    <w:p w14:paraId="147A212A" w14:textId="77777777" w:rsidR="005C665A" w:rsidRDefault="005C665A" w:rsidP="005C665A"/>
    <w:p w14:paraId="2C56FDAF" w14:textId="77777777" w:rsidR="005C665A" w:rsidRPr="005C665A" w:rsidRDefault="005C665A" w:rsidP="005C665A"/>
    <w:p w14:paraId="204EE99C" w14:textId="77777777" w:rsidR="005C665A" w:rsidRPr="005C665A" w:rsidRDefault="005C665A" w:rsidP="005C665A"/>
    <w:sectPr w:rsidR="005C665A" w:rsidRPr="005C6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Voss, Erica [JRDUS]" w:date="2017-12-16T19:56:00Z" w:initials="VE[">
    <w:p w14:paraId="7517F675" w14:textId="77777777" w:rsidR="007619A7" w:rsidRDefault="007619A7">
      <w:pPr>
        <w:pStyle w:val="CommentText"/>
      </w:pPr>
      <w:r>
        <w:rPr>
          <w:rStyle w:val="CommentReference"/>
        </w:rPr>
        <w:annotationRef/>
      </w:r>
      <w:r>
        <w:t>HIX-1417</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17F6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ss, Erica [JRDUS]">
    <w15:presenceInfo w15:providerId="AD" w15:userId="S-1-5-21-1614895754-2146847981-1606980848-522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B"/>
    <w:rsid w:val="00001FFB"/>
    <w:rsid w:val="000414D0"/>
    <w:rsid w:val="001017BD"/>
    <w:rsid w:val="00101F48"/>
    <w:rsid w:val="002164F1"/>
    <w:rsid w:val="0023667D"/>
    <w:rsid w:val="002E54FB"/>
    <w:rsid w:val="0036711D"/>
    <w:rsid w:val="00383B1D"/>
    <w:rsid w:val="003F7185"/>
    <w:rsid w:val="00407445"/>
    <w:rsid w:val="004534F3"/>
    <w:rsid w:val="004730B5"/>
    <w:rsid w:val="00476B56"/>
    <w:rsid w:val="0048648A"/>
    <w:rsid w:val="005243F0"/>
    <w:rsid w:val="0053358A"/>
    <w:rsid w:val="005C665A"/>
    <w:rsid w:val="006075A6"/>
    <w:rsid w:val="00635905"/>
    <w:rsid w:val="006730CB"/>
    <w:rsid w:val="007619A7"/>
    <w:rsid w:val="00A62804"/>
    <w:rsid w:val="00C03703"/>
    <w:rsid w:val="00C107E8"/>
    <w:rsid w:val="00C703AD"/>
    <w:rsid w:val="00CE22DC"/>
    <w:rsid w:val="00DB4835"/>
    <w:rsid w:val="00DF09E6"/>
    <w:rsid w:val="00E356B4"/>
    <w:rsid w:val="00F678DE"/>
    <w:rsid w:val="00FA74A7"/>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C5F5"/>
  <w15:docId w15:val="{8FD4177C-5139-4AA7-9D7F-BC02B001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 w:type="character" w:styleId="CommentReference">
    <w:name w:val="annotation reference"/>
    <w:basedOn w:val="DefaultParagraphFont"/>
    <w:uiPriority w:val="99"/>
    <w:semiHidden/>
    <w:unhideWhenUsed/>
    <w:rsid w:val="007619A7"/>
    <w:rPr>
      <w:sz w:val="16"/>
      <w:szCs w:val="16"/>
    </w:rPr>
  </w:style>
  <w:style w:type="paragraph" w:styleId="CommentText">
    <w:name w:val="annotation text"/>
    <w:basedOn w:val="Normal"/>
    <w:link w:val="CommentTextChar"/>
    <w:uiPriority w:val="99"/>
    <w:semiHidden/>
    <w:unhideWhenUsed/>
    <w:rsid w:val="007619A7"/>
    <w:pPr>
      <w:spacing w:line="240" w:lineRule="auto"/>
    </w:pPr>
    <w:rPr>
      <w:sz w:val="20"/>
      <w:szCs w:val="20"/>
    </w:rPr>
  </w:style>
  <w:style w:type="character" w:customStyle="1" w:styleId="CommentTextChar">
    <w:name w:val="Comment Text Char"/>
    <w:basedOn w:val="DefaultParagraphFont"/>
    <w:link w:val="CommentText"/>
    <w:uiPriority w:val="99"/>
    <w:semiHidden/>
    <w:rsid w:val="007619A7"/>
    <w:rPr>
      <w:sz w:val="20"/>
      <w:szCs w:val="20"/>
    </w:rPr>
  </w:style>
  <w:style w:type="paragraph" w:styleId="CommentSubject">
    <w:name w:val="annotation subject"/>
    <w:basedOn w:val="CommentText"/>
    <w:next w:val="CommentText"/>
    <w:link w:val="CommentSubjectChar"/>
    <w:uiPriority w:val="99"/>
    <w:semiHidden/>
    <w:unhideWhenUsed/>
    <w:rsid w:val="007619A7"/>
    <w:rPr>
      <w:b/>
      <w:bCs/>
    </w:rPr>
  </w:style>
  <w:style w:type="character" w:customStyle="1" w:styleId="CommentSubjectChar">
    <w:name w:val="Comment Subject Char"/>
    <w:basedOn w:val="CommentTextChar"/>
    <w:link w:val="CommentSubject"/>
    <w:uiPriority w:val="99"/>
    <w:semiHidden/>
    <w:rsid w:val="0076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Voss, Erica [JRDUS]</cp:lastModifiedBy>
  <cp:revision>15</cp:revision>
  <dcterms:created xsi:type="dcterms:W3CDTF">2016-11-11T16:02:00Z</dcterms:created>
  <dcterms:modified xsi:type="dcterms:W3CDTF">2017-12-17T00:57:00Z</dcterms:modified>
</cp:coreProperties>
</file>