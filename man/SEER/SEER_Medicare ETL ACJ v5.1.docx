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AFBE2" w14:textId="77777777" w:rsidR="007602D4" w:rsidRDefault="007602D4" w:rsidP="007602D4">
      <w:pPr>
        <w:pStyle w:val="Title"/>
        <w:jc w:val="center"/>
        <w:rPr>
          <w:lang w:val="en-US"/>
        </w:rPr>
      </w:pPr>
    </w:p>
    <w:p w14:paraId="385AFBE3" w14:textId="77777777" w:rsidR="007602D4" w:rsidRDefault="007602D4" w:rsidP="007602D4">
      <w:pPr>
        <w:pStyle w:val="Title"/>
        <w:jc w:val="center"/>
        <w:rPr>
          <w:lang w:val="en-US"/>
        </w:rPr>
      </w:pPr>
    </w:p>
    <w:p w14:paraId="385AFBE4" w14:textId="77777777" w:rsidR="007602D4" w:rsidRDefault="007602D4" w:rsidP="007602D4">
      <w:pPr>
        <w:pStyle w:val="Title"/>
        <w:jc w:val="center"/>
        <w:rPr>
          <w:lang w:val="en-US"/>
        </w:rPr>
      </w:pPr>
    </w:p>
    <w:p w14:paraId="385AFBE5" w14:textId="77777777" w:rsidR="007602D4" w:rsidRDefault="007602D4" w:rsidP="007602D4">
      <w:pPr>
        <w:pStyle w:val="Title"/>
        <w:jc w:val="center"/>
        <w:rPr>
          <w:lang w:val="en-US"/>
        </w:rPr>
      </w:pPr>
    </w:p>
    <w:p w14:paraId="385AFBE6" w14:textId="77777777" w:rsidR="007602D4" w:rsidRDefault="007602D4" w:rsidP="007602D4">
      <w:pPr>
        <w:pStyle w:val="Title"/>
        <w:jc w:val="center"/>
        <w:rPr>
          <w:lang w:val="en-US"/>
        </w:rPr>
      </w:pPr>
    </w:p>
    <w:p w14:paraId="385AFBE7" w14:textId="77777777" w:rsidR="007602D4" w:rsidRDefault="007602D4" w:rsidP="007602D4">
      <w:pPr>
        <w:pStyle w:val="Title"/>
        <w:jc w:val="center"/>
        <w:rPr>
          <w:lang w:val="en-US"/>
        </w:rPr>
      </w:pPr>
    </w:p>
    <w:p w14:paraId="385AFBE8" w14:textId="77777777" w:rsidR="007602D4" w:rsidRDefault="007602D4" w:rsidP="007602D4">
      <w:pPr>
        <w:pStyle w:val="Title"/>
        <w:jc w:val="center"/>
      </w:pPr>
      <w:r>
        <w:rPr>
          <w:lang w:val="en-US"/>
        </w:rPr>
        <w:t xml:space="preserve">Janssen Research &amp; Development, Pharmaceutical Companies </w:t>
      </w:r>
      <w:r>
        <w:rPr>
          <w:lang w:val="en-US"/>
        </w:rPr>
        <w:br/>
        <w:t>of Johnson &amp; Johnson</w:t>
      </w:r>
      <w:r>
        <w:t xml:space="preserve"> </w:t>
      </w:r>
      <w:r>
        <w:br/>
        <w:t>Common Data Model (CDM v</w:t>
      </w:r>
      <w:r w:rsidR="00E14174">
        <w:rPr>
          <w:lang w:val="en-US"/>
        </w:rPr>
        <w:t>5</w:t>
      </w:r>
      <w:r>
        <w:t>.0)</w:t>
      </w:r>
    </w:p>
    <w:p w14:paraId="385AFBE9" w14:textId="77777777" w:rsidR="007602D4" w:rsidRPr="00E14174" w:rsidRDefault="007602D4" w:rsidP="007602D4">
      <w:pPr>
        <w:pStyle w:val="Title"/>
        <w:jc w:val="center"/>
        <w:rPr>
          <w:lang w:val="en-US"/>
        </w:rPr>
      </w:pPr>
      <w:r>
        <w:t xml:space="preserve">ETL Mapping Specification for </w:t>
      </w:r>
      <w:r w:rsidR="00E14174">
        <w:rPr>
          <w:lang w:val="en-US"/>
        </w:rPr>
        <w:t>SEER Medicare</w:t>
      </w:r>
    </w:p>
    <w:p w14:paraId="385AFBEA" w14:textId="2B829192" w:rsidR="007602D4" w:rsidRDefault="007602D4" w:rsidP="00E14174">
      <w:pPr>
        <w:jc w:val="center"/>
        <w:rPr>
          <w:sz w:val="36"/>
        </w:rPr>
      </w:pPr>
      <w:r>
        <w:rPr>
          <w:rFonts w:asciiTheme="majorHAnsi" w:hAnsiTheme="majorHAnsi"/>
          <w:sz w:val="32"/>
          <w:szCs w:val="32"/>
        </w:rPr>
        <w:t>Amy Matcho</w:t>
      </w:r>
      <w:r w:rsidR="00A61797">
        <w:rPr>
          <w:rFonts w:asciiTheme="majorHAnsi" w:hAnsiTheme="majorHAnsi"/>
          <w:sz w:val="32"/>
          <w:szCs w:val="32"/>
        </w:rPr>
        <w:t>,</w:t>
      </w:r>
      <w:r>
        <w:rPr>
          <w:rFonts w:asciiTheme="majorHAnsi" w:hAnsiTheme="majorHAnsi"/>
          <w:sz w:val="32"/>
          <w:szCs w:val="32"/>
        </w:rPr>
        <w:t xml:space="preserve"> Clair Blacketer</w:t>
      </w:r>
      <w:r w:rsidR="00725331">
        <w:rPr>
          <w:rFonts w:asciiTheme="majorHAnsi" w:hAnsiTheme="majorHAnsi"/>
          <w:sz w:val="32"/>
          <w:szCs w:val="32"/>
        </w:rPr>
        <w:t>, Jennifer Duryea</w:t>
      </w:r>
      <w:r w:rsidR="00A61797">
        <w:rPr>
          <w:rFonts w:asciiTheme="majorHAnsi" w:hAnsiTheme="majorHAnsi"/>
          <w:sz w:val="32"/>
          <w:szCs w:val="32"/>
        </w:rPr>
        <w:t xml:space="preserve"> &amp; Jenna Reps</w:t>
      </w:r>
    </w:p>
    <w:p w14:paraId="385AFBEB" w14:textId="77777777" w:rsidR="007602D4" w:rsidRDefault="007602D4">
      <w:pPr>
        <w:rPr>
          <w:sz w:val="36"/>
        </w:rPr>
      </w:pPr>
    </w:p>
    <w:p w14:paraId="385AFBEC" w14:textId="77777777" w:rsidR="007602D4" w:rsidRDefault="007602D4">
      <w:pPr>
        <w:rPr>
          <w:sz w:val="36"/>
        </w:rPr>
      </w:pPr>
    </w:p>
    <w:p w14:paraId="385AFBED" w14:textId="77777777" w:rsidR="007602D4" w:rsidRDefault="007602D4">
      <w:pPr>
        <w:rPr>
          <w:sz w:val="36"/>
        </w:rPr>
      </w:pPr>
    </w:p>
    <w:p w14:paraId="385AFBEE" w14:textId="77777777" w:rsidR="007602D4" w:rsidRDefault="007602D4">
      <w:pPr>
        <w:rPr>
          <w:sz w:val="36"/>
        </w:rPr>
      </w:pPr>
    </w:p>
    <w:p w14:paraId="385AFBEF" w14:textId="77777777" w:rsidR="007602D4" w:rsidRDefault="007602D4">
      <w:pPr>
        <w:rPr>
          <w:sz w:val="36"/>
        </w:rPr>
      </w:pPr>
    </w:p>
    <w:p w14:paraId="385AFBF0" w14:textId="77777777" w:rsidR="007602D4" w:rsidRDefault="007602D4">
      <w:pPr>
        <w:rPr>
          <w:sz w:val="36"/>
        </w:rPr>
      </w:pPr>
    </w:p>
    <w:p w14:paraId="385AFBF1" w14:textId="77777777" w:rsidR="007602D4" w:rsidRPr="00A806AE" w:rsidRDefault="007602D4" w:rsidP="00A806AE">
      <w:pPr>
        <w:pStyle w:val="Heading2"/>
      </w:pPr>
      <w:bookmarkStart w:id="0" w:name="_Toc437601205"/>
      <w:r>
        <w:lastRenderedPageBreak/>
        <w:t>Table of Contents</w:t>
      </w:r>
      <w:bookmarkEnd w:id="0"/>
    </w:p>
    <w:p w14:paraId="0ED5029D" w14:textId="77777777" w:rsidR="006337E3" w:rsidRDefault="00A806AE">
      <w:pPr>
        <w:pStyle w:val="TOC2"/>
        <w:tabs>
          <w:tab w:val="right" w:leader="dot" w:pos="9350"/>
        </w:tabs>
        <w:rPr>
          <w:rFonts w:asciiTheme="minorHAnsi" w:hAnsiTheme="minorHAnsi" w:cstheme="minorBidi"/>
          <w:smallCaps w:val="0"/>
          <w:noProof/>
          <w:sz w:val="22"/>
          <w:szCs w:val="22"/>
        </w:rPr>
      </w:pPr>
      <w:r>
        <w:fldChar w:fldCharType="begin"/>
      </w:r>
      <w:r>
        <w:instrText xml:space="preserve"> TOC \o "1-2" \h \z \u </w:instrText>
      </w:r>
      <w:r>
        <w:fldChar w:fldCharType="separate"/>
      </w:r>
      <w:hyperlink w:anchor="_Toc437601205" w:history="1">
        <w:r w:rsidR="006337E3" w:rsidRPr="007156C7">
          <w:rPr>
            <w:rStyle w:val="Hyperlink"/>
            <w:noProof/>
          </w:rPr>
          <w:t>Table of Contents</w:t>
        </w:r>
        <w:r w:rsidR="006337E3">
          <w:rPr>
            <w:noProof/>
            <w:webHidden/>
          </w:rPr>
          <w:tab/>
        </w:r>
        <w:r w:rsidR="006337E3">
          <w:rPr>
            <w:noProof/>
            <w:webHidden/>
          </w:rPr>
          <w:fldChar w:fldCharType="begin"/>
        </w:r>
        <w:r w:rsidR="006337E3">
          <w:rPr>
            <w:noProof/>
            <w:webHidden/>
          </w:rPr>
          <w:instrText xml:space="preserve"> PAGEREF _Toc437601205 \h </w:instrText>
        </w:r>
        <w:r w:rsidR="006337E3">
          <w:rPr>
            <w:noProof/>
            <w:webHidden/>
          </w:rPr>
        </w:r>
        <w:r w:rsidR="006337E3">
          <w:rPr>
            <w:noProof/>
            <w:webHidden/>
          </w:rPr>
          <w:fldChar w:fldCharType="separate"/>
        </w:r>
        <w:r w:rsidR="006337E3">
          <w:rPr>
            <w:noProof/>
            <w:webHidden/>
          </w:rPr>
          <w:t>2</w:t>
        </w:r>
        <w:r w:rsidR="006337E3">
          <w:rPr>
            <w:noProof/>
            <w:webHidden/>
          </w:rPr>
          <w:fldChar w:fldCharType="end"/>
        </w:r>
      </w:hyperlink>
    </w:p>
    <w:p w14:paraId="1CD204EC" w14:textId="77777777" w:rsidR="006337E3" w:rsidRDefault="00DB73C6">
      <w:pPr>
        <w:pStyle w:val="TOC1"/>
        <w:tabs>
          <w:tab w:val="left" w:pos="440"/>
          <w:tab w:val="right" w:leader="dot" w:pos="9350"/>
        </w:tabs>
        <w:rPr>
          <w:rFonts w:asciiTheme="minorHAnsi" w:hAnsiTheme="minorHAnsi" w:cstheme="minorBidi"/>
          <w:b w:val="0"/>
          <w:bCs w:val="0"/>
          <w:caps w:val="0"/>
          <w:noProof/>
          <w:sz w:val="22"/>
          <w:szCs w:val="22"/>
        </w:rPr>
      </w:pPr>
      <w:hyperlink w:anchor="_Toc437601206" w:history="1">
        <w:r w:rsidR="006337E3" w:rsidRPr="007156C7">
          <w:rPr>
            <w:rStyle w:val="Hyperlink"/>
            <w:noProof/>
          </w:rPr>
          <w:t>1</w:t>
        </w:r>
        <w:r w:rsidR="006337E3">
          <w:rPr>
            <w:rFonts w:asciiTheme="minorHAnsi" w:hAnsiTheme="minorHAnsi" w:cstheme="minorBidi"/>
            <w:b w:val="0"/>
            <w:bCs w:val="0"/>
            <w:caps w:val="0"/>
            <w:noProof/>
            <w:sz w:val="22"/>
            <w:szCs w:val="22"/>
          </w:rPr>
          <w:tab/>
        </w:r>
        <w:r w:rsidR="006337E3" w:rsidRPr="007156C7">
          <w:rPr>
            <w:rStyle w:val="Hyperlink"/>
            <w:noProof/>
          </w:rPr>
          <w:t>Introduction</w:t>
        </w:r>
        <w:r w:rsidR="006337E3">
          <w:rPr>
            <w:noProof/>
            <w:webHidden/>
          </w:rPr>
          <w:tab/>
        </w:r>
        <w:r w:rsidR="006337E3">
          <w:rPr>
            <w:noProof/>
            <w:webHidden/>
          </w:rPr>
          <w:fldChar w:fldCharType="begin"/>
        </w:r>
        <w:r w:rsidR="006337E3">
          <w:rPr>
            <w:noProof/>
            <w:webHidden/>
          </w:rPr>
          <w:instrText xml:space="preserve"> PAGEREF _Toc437601206 \h </w:instrText>
        </w:r>
        <w:r w:rsidR="006337E3">
          <w:rPr>
            <w:noProof/>
            <w:webHidden/>
          </w:rPr>
        </w:r>
        <w:r w:rsidR="006337E3">
          <w:rPr>
            <w:noProof/>
            <w:webHidden/>
          </w:rPr>
          <w:fldChar w:fldCharType="separate"/>
        </w:r>
        <w:r w:rsidR="006337E3">
          <w:rPr>
            <w:noProof/>
            <w:webHidden/>
          </w:rPr>
          <w:t>3</w:t>
        </w:r>
        <w:r w:rsidR="006337E3">
          <w:rPr>
            <w:noProof/>
            <w:webHidden/>
          </w:rPr>
          <w:fldChar w:fldCharType="end"/>
        </w:r>
      </w:hyperlink>
    </w:p>
    <w:p w14:paraId="40139AF1" w14:textId="77777777" w:rsidR="006337E3" w:rsidRDefault="00DB73C6">
      <w:pPr>
        <w:pStyle w:val="TOC2"/>
        <w:tabs>
          <w:tab w:val="left" w:pos="880"/>
          <w:tab w:val="right" w:leader="dot" w:pos="9350"/>
        </w:tabs>
        <w:rPr>
          <w:rFonts w:asciiTheme="minorHAnsi" w:hAnsiTheme="minorHAnsi" w:cstheme="minorBidi"/>
          <w:smallCaps w:val="0"/>
          <w:noProof/>
          <w:sz w:val="22"/>
          <w:szCs w:val="22"/>
        </w:rPr>
      </w:pPr>
      <w:hyperlink w:anchor="_Toc437601207" w:history="1">
        <w:r w:rsidR="006337E3" w:rsidRPr="007156C7">
          <w:rPr>
            <w:rStyle w:val="Hyperlink"/>
            <w:noProof/>
          </w:rPr>
          <w:t>1.1</w:t>
        </w:r>
        <w:r w:rsidR="006337E3">
          <w:rPr>
            <w:rFonts w:asciiTheme="minorHAnsi" w:hAnsiTheme="minorHAnsi" w:cstheme="minorBidi"/>
            <w:smallCaps w:val="0"/>
            <w:noProof/>
            <w:sz w:val="22"/>
            <w:szCs w:val="22"/>
          </w:rPr>
          <w:tab/>
        </w:r>
        <w:r w:rsidR="006337E3" w:rsidRPr="007156C7">
          <w:rPr>
            <w:rStyle w:val="Hyperlink"/>
            <w:noProof/>
          </w:rPr>
          <w:t>Abbreviations</w:t>
        </w:r>
        <w:r w:rsidR="006337E3">
          <w:rPr>
            <w:noProof/>
            <w:webHidden/>
          </w:rPr>
          <w:tab/>
        </w:r>
        <w:r w:rsidR="006337E3">
          <w:rPr>
            <w:noProof/>
            <w:webHidden/>
          </w:rPr>
          <w:fldChar w:fldCharType="begin"/>
        </w:r>
        <w:r w:rsidR="006337E3">
          <w:rPr>
            <w:noProof/>
            <w:webHidden/>
          </w:rPr>
          <w:instrText xml:space="preserve"> PAGEREF _Toc437601207 \h </w:instrText>
        </w:r>
        <w:r w:rsidR="006337E3">
          <w:rPr>
            <w:noProof/>
            <w:webHidden/>
          </w:rPr>
        </w:r>
        <w:r w:rsidR="006337E3">
          <w:rPr>
            <w:noProof/>
            <w:webHidden/>
          </w:rPr>
          <w:fldChar w:fldCharType="separate"/>
        </w:r>
        <w:r w:rsidR="006337E3">
          <w:rPr>
            <w:noProof/>
            <w:webHidden/>
          </w:rPr>
          <w:t>3</w:t>
        </w:r>
        <w:r w:rsidR="006337E3">
          <w:rPr>
            <w:noProof/>
            <w:webHidden/>
          </w:rPr>
          <w:fldChar w:fldCharType="end"/>
        </w:r>
      </w:hyperlink>
    </w:p>
    <w:p w14:paraId="4B2BD4C9" w14:textId="77777777" w:rsidR="006337E3" w:rsidRDefault="00DB73C6">
      <w:pPr>
        <w:pStyle w:val="TOC2"/>
        <w:tabs>
          <w:tab w:val="left" w:pos="880"/>
          <w:tab w:val="right" w:leader="dot" w:pos="9350"/>
        </w:tabs>
        <w:rPr>
          <w:rFonts w:asciiTheme="minorHAnsi" w:hAnsiTheme="minorHAnsi" w:cstheme="minorBidi"/>
          <w:smallCaps w:val="0"/>
          <w:noProof/>
          <w:sz w:val="22"/>
          <w:szCs w:val="22"/>
        </w:rPr>
      </w:pPr>
      <w:hyperlink w:anchor="_Toc437601208" w:history="1">
        <w:r w:rsidR="006337E3" w:rsidRPr="007156C7">
          <w:rPr>
            <w:rStyle w:val="Hyperlink"/>
            <w:noProof/>
          </w:rPr>
          <w:t>1.2</w:t>
        </w:r>
        <w:r w:rsidR="006337E3">
          <w:rPr>
            <w:rFonts w:asciiTheme="minorHAnsi" w:hAnsiTheme="minorHAnsi" w:cstheme="minorBidi"/>
            <w:smallCaps w:val="0"/>
            <w:noProof/>
            <w:sz w:val="22"/>
            <w:szCs w:val="22"/>
          </w:rPr>
          <w:tab/>
        </w:r>
        <w:r w:rsidR="006337E3" w:rsidRPr="007156C7">
          <w:rPr>
            <w:rStyle w:val="Hyperlink"/>
            <w:noProof/>
          </w:rPr>
          <w:t>Conventions Used in this Document</w:t>
        </w:r>
        <w:r w:rsidR="006337E3">
          <w:rPr>
            <w:noProof/>
            <w:webHidden/>
          </w:rPr>
          <w:tab/>
        </w:r>
        <w:r w:rsidR="006337E3">
          <w:rPr>
            <w:noProof/>
            <w:webHidden/>
          </w:rPr>
          <w:fldChar w:fldCharType="begin"/>
        </w:r>
        <w:r w:rsidR="006337E3">
          <w:rPr>
            <w:noProof/>
            <w:webHidden/>
          </w:rPr>
          <w:instrText xml:space="preserve"> PAGEREF _Toc437601208 \h </w:instrText>
        </w:r>
        <w:r w:rsidR="006337E3">
          <w:rPr>
            <w:noProof/>
            <w:webHidden/>
          </w:rPr>
        </w:r>
        <w:r w:rsidR="006337E3">
          <w:rPr>
            <w:noProof/>
            <w:webHidden/>
          </w:rPr>
          <w:fldChar w:fldCharType="separate"/>
        </w:r>
        <w:r w:rsidR="006337E3">
          <w:rPr>
            <w:noProof/>
            <w:webHidden/>
          </w:rPr>
          <w:t>3</w:t>
        </w:r>
        <w:r w:rsidR="006337E3">
          <w:rPr>
            <w:noProof/>
            <w:webHidden/>
          </w:rPr>
          <w:fldChar w:fldCharType="end"/>
        </w:r>
      </w:hyperlink>
    </w:p>
    <w:p w14:paraId="6B8EF690" w14:textId="77777777" w:rsidR="006337E3" w:rsidRDefault="00DB73C6">
      <w:pPr>
        <w:pStyle w:val="TOC1"/>
        <w:tabs>
          <w:tab w:val="left" w:pos="440"/>
          <w:tab w:val="right" w:leader="dot" w:pos="9350"/>
        </w:tabs>
        <w:rPr>
          <w:rFonts w:asciiTheme="minorHAnsi" w:hAnsiTheme="minorHAnsi" w:cstheme="minorBidi"/>
          <w:b w:val="0"/>
          <w:bCs w:val="0"/>
          <w:caps w:val="0"/>
          <w:noProof/>
          <w:sz w:val="22"/>
          <w:szCs w:val="22"/>
        </w:rPr>
      </w:pPr>
      <w:hyperlink w:anchor="_Toc437601209" w:history="1">
        <w:r w:rsidR="006337E3" w:rsidRPr="007156C7">
          <w:rPr>
            <w:rStyle w:val="Hyperlink"/>
            <w:noProof/>
          </w:rPr>
          <w:t>2</w:t>
        </w:r>
        <w:r w:rsidR="006337E3">
          <w:rPr>
            <w:rFonts w:asciiTheme="minorHAnsi" w:hAnsiTheme="minorHAnsi" w:cstheme="minorBidi"/>
            <w:b w:val="0"/>
            <w:bCs w:val="0"/>
            <w:caps w:val="0"/>
            <w:noProof/>
            <w:sz w:val="22"/>
            <w:szCs w:val="22"/>
          </w:rPr>
          <w:tab/>
        </w:r>
        <w:r w:rsidR="006337E3" w:rsidRPr="007156C7">
          <w:rPr>
            <w:rStyle w:val="Hyperlink"/>
            <w:noProof/>
          </w:rPr>
          <w:t>Data Mapping</w:t>
        </w:r>
        <w:r w:rsidR="006337E3">
          <w:rPr>
            <w:noProof/>
            <w:webHidden/>
          </w:rPr>
          <w:tab/>
        </w:r>
        <w:r w:rsidR="006337E3">
          <w:rPr>
            <w:noProof/>
            <w:webHidden/>
          </w:rPr>
          <w:fldChar w:fldCharType="begin"/>
        </w:r>
        <w:r w:rsidR="006337E3">
          <w:rPr>
            <w:noProof/>
            <w:webHidden/>
          </w:rPr>
          <w:instrText xml:space="preserve"> PAGEREF _Toc437601209 \h </w:instrText>
        </w:r>
        <w:r w:rsidR="006337E3">
          <w:rPr>
            <w:noProof/>
            <w:webHidden/>
          </w:rPr>
        </w:r>
        <w:r w:rsidR="006337E3">
          <w:rPr>
            <w:noProof/>
            <w:webHidden/>
          </w:rPr>
          <w:fldChar w:fldCharType="separate"/>
        </w:r>
        <w:r w:rsidR="006337E3">
          <w:rPr>
            <w:noProof/>
            <w:webHidden/>
          </w:rPr>
          <w:t>4</w:t>
        </w:r>
        <w:r w:rsidR="006337E3">
          <w:rPr>
            <w:noProof/>
            <w:webHidden/>
          </w:rPr>
          <w:fldChar w:fldCharType="end"/>
        </w:r>
      </w:hyperlink>
    </w:p>
    <w:p w14:paraId="6695E074" w14:textId="77777777" w:rsidR="006337E3" w:rsidRDefault="00DB73C6">
      <w:pPr>
        <w:pStyle w:val="TOC2"/>
        <w:tabs>
          <w:tab w:val="left" w:pos="880"/>
          <w:tab w:val="right" w:leader="dot" w:pos="9350"/>
        </w:tabs>
        <w:rPr>
          <w:rFonts w:asciiTheme="minorHAnsi" w:hAnsiTheme="minorHAnsi" w:cstheme="minorBidi"/>
          <w:smallCaps w:val="0"/>
          <w:noProof/>
          <w:sz w:val="22"/>
          <w:szCs w:val="22"/>
        </w:rPr>
      </w:pPr>
      <w:hyperlink w:anchor="_Toc437601210" w:history="1">
        <w:r w:rsidR="006337E3" w:rsidRPr="007156C7">
          <w:rPr>
            <w:rStyle w:val="Hyperlink"/>
            <w:noProof/>
          </w:rPr>
          <w:t>2.0</w:t>
        </w:r>
        <w:r w:rsidR="006337E3">
          <w:rPr>
            <w:rFonts w:asciiTheme="minorHAnsi" w:hAnsiTheme="minorHAnsi" w:cstheme="minorBidi"/>
            <w:smallCaps w:val="0"/>
            <w:noProof/>
            <w:sz w:val="22"/>
            <w:szCs w:val="22"/>
          </w:rPr>
          <w:tab/>
        </w:r>
        <w:r w:rsidR="006337E3" w:rsidRPr="007156C7">
          <w:rPr>
            <w:rStyle w:val="Hyperlink"/>
            <w:noProof/>
          </w:rPr>
          <w:t>Sequence Map</w:t>
        </w:r>
        <w:r w:rsidR="006337E3">
          <w:rPr>
            <w:noProof/>
            <w:webHidden/>
          </w:rPr>
          <w:tab/>
        </w:r>
        <w:r w:rsidR="006337E3">
          <w:rPr>
            <w:noProof/>
            <w:webHidden/>
          </w:rPr>
          <w:fldChar w:fldCharType="begin"/>
        </w:r>
        <w:r w:rsidR="006337E3">
          <w:rPr>
            <w:noProof/>
            <w:webHidden/>
          </w:rPr>
          <w:instrText xml:space="preserve"> PAGEREF _Toc437601210 \h </w:instrText>
        </w:r>
        <w:r w:rsidR="006337E3">
          <w:rPr>
            <w:noProof/>
            <w:webHidden/>
          </w:rPr>
        </w:r>
        <w:r w:rsidR="006337E3">
          <w:rPr>
            <w:noProof/>
            <w:webHidden/>
          </w:rPr>
          <w:fldChar w:fldCharType="separate"/>
        </w:r>
        <w:r w:rsidR="006337E3">
          <w:rPr>
            <w:noProof/>
            <w:webHidden/>
          </w:rPr>
          <w:t>4</w:t>
        </w:r>
        <w:r w:rsidR="006337E3">
          <w:rPr>
            <w:noProof/>
            <w:webHidden/>
          </w:rPr>
          <w:fldChar w:fldCharType="end"/>
        </w:r>
      </w:hyperlink>
    </w:p>
    <w:p w14:paraId="1ED0C2CB" w14:textId="77777777" w:rsidR="006337E3" w:rsidRDefault="00DB73C6">
      <w:pPr>
        <w:pStyle w:val="TOC2"/>
        <w:tabs>
          <w:tab w:val="left" w:pos="880"/>
          <w:tab w:val="right" w:leader="dot" w:pos="9350"/>
        </w:tabs>
        <w:rPr>
          <w:rFonts w:asciiTheme="minorHAnsi" w:hAnsiTheme="minorHAnsi" w:cstheme="minorBidi"/>
          <w:smallCaps w:val="0"/>
          <w:noProof/>
          <w:sz w:val="22"/>
          <w:szCs w:val="22"/>
        </w:rPr>
      </w:pPr>
      <w:hyperlink w:anchor="_Toc437601211" w:history="1">
        <w:r w:rsidR="006337E3" w:rsidRPr="007156C7">
          <w:rPr>
            <w:rStyle w:val="Hyperlink"/>
            <w:noProof/>
          </w:rPr>
          <w:t>2.1</w:t>
        </w:r>
        <w:r w:rsidR="006337E3">
          <w:rPr>
            <w:rFonts w:asciiTheme="minorHAnsi" w:hAnsiTheme="minorHAnsi" w:cstheme="minorBidi"/>
            <w:smallCaps w:val="0"/>
            <w:noProof/>
            <w:sz w:val="22"/>
            <w:szCs w:val="22"/>
          </w:rPr>
          <w:tab/>
        </w:r>
        <w:r w:rsidR="006337E3" w:rsidRPr="007156C7">
          <w:rPr>
            <w:rStyle w:val="Hyperlink"/>
            <w:noProof/>
          </w:rPr>
          <w:t>Table name: LOCATION</w:t>
        </w:r>
        <w:r w:rsidR="006337E3">
          <w:rPr>
            <w:noProof/>
            <w:webHidden/>
          </w:rPr>
          <w:tab/>
        </w:r>
        <w:r w:rsidR="006337E3">
          <w:rPr>
            <w:noProof/>
            <w:webHidden/>
          </w:rPr>
          <w:fldChar w:fldCharType="begin"/>
        </w:r>
        <w:r w:rsidR="006337E3">
          <w:rPr>
            <w:noProof/>
            <w:webHidden/>
          </w:rPr>
          <w:instrText xml:space="preserve"> PAGEREF _Toc437601211 \h </w:instrText>
        </w:r>
        <w:r w:rsidR="006337E3">
          <w:rPr>
            <w:noProof/>
            <w:webHidden/>
          </w:rPr>
        </w:r>
        <w:r w:rsidR="006337E3">
          <w:rPr>
            <w:noProof/>
            <w:webHidden/>
          </w:rPr>
          <w:fldChar w:fldCharType="separate"/>
        </w:r>
        <w:r w:rsidR="006337E3">
          <w:rPr>
            <w:noProof/>
            <w:webHidden/>
          </w:rPr>
          <w:t>4</w:t>
        </w:r>
        <w:r w:rsidR="006337E3">
          <w:rPr>
            <w:noProof/>
            <w:webHidden/>
          </w:rPr>
          <w:fldChar w:fldCharType="end"/>
        </w:r>
      </w:hyperlink>
    </w:p>
    <w:p w14:paraId="49CDBADD" w14:textId="77777777" w:rsidR="006337E3" w:rsidRDefault="00DB73C6">
      <w:pPr>
        <w:pStyle w:val="TOC2"/>
        <w:tabs>
          <w:tab w:val="left" w:pos="880"/>
          <w:tab w:val="right" w:leader="dot" w:pos="9350"/>
        </w:tabs>
        <w:rPr>
          <w:rFonts w:asciiTheme="minorHAnsi" w:hAnsiTheme="minorHAnsi" w:cstheme="minorBidi"/>
          <w:smallCaps w:val="0"/>
          <w:noProof/>
          <w:sz w:val="22"/>
          <w:szCs w:val="22"/>
        </w:rPr>
      </w:pPr>
      <w:hyperlink w:anchor="_Toc437601212" w:history="1">
        <w:r w:rsidR="006337E3" w:rsidRPr="007156C7">
          <w:rPr>
            <w:rStyle w:val="Hyperlink"/>
            <w:noProof/>
          </w:rPr>
          <w:t>2.2</w:t>
        </w:r>
        <w:r w:rsidR="006337E3">
          <w:rPr>
            <w:rFonts w:asciiTheme="minorHAnsi" w:hAnsiTheme="minorHAnsi" w:cstheme="minorBidi"/>
            <w:smallCaps w:val="0"/>
            <w:noProof/>
            <w:sz w:val="22"/>
            <w:szCs w:val="22"/>
          </w:rPr>
          <w:tab/>
        </w:r>
        <w:r w:rsidR="006337E3" w:rsidRPr="007156C7">
          <w:rPr>
            <w:rStyle w:val="Hyperlink"/>
            <w:noProof/>
          </w:rPr>
          <w:t>Table name: PERSON</w:t>
        </w:r>
        <w:r w:rsidR="006337E3">
          <w:rPr>
            <w:noProof/>
            <w:webHidden/>
          </w:rPr>
          <w:tab/>
        </w:r>
        <w:r w:rsidR="006337E3">
          <w:rPr>
            <w:noProof/>
            <w:webHidden/>
          </w:rPr>
          <w:fldChar w:fldCharType="begin"/>
        </w:r>
        <w:r w:rsidR="006337E3">
          <w:rPr>
            <w:noProof/>
            <w:webHidden/>
          </w:rPr>
          <w:instrText xml:space="preserve"> PAGEREF _Toc437601212 \h </w:instrText>
        </w:r>
        <w:r w:rsidR="006337E3">
          <w:rPr>
            <w:noProof/>
            <w:webHidden/>
          </w:rPr>
        </w:r>
        <w:r w:rsidR="006337E3">
          <w:rPr>
            <w:noProof/>
            <w:webHidden/>
          </w:rPr>
          <w:fldChar w:fldCharType="separate"/>
        </w:r>
        <w:r w:rsidR="006337E3">
          <w:rPr>
            <w:noProof/>
            <w:webHidden/>
          </w:rPr>
          <w:t>4</w:t>
        </w:r>
        <w:r w:rsidR="006337E3">
          <w:rPr>
            <w:noProof/>
            <w:webHidden/>
          </w:rPr>
          <w:fldChar w:fldCharType="end"/>
        </w:r>
      </w:hyperlink>
    </w:p>
    <w:p w14:paraId="7486974F" w14:textId="77777777" w:rsidR="006337E3" w:rsidRDefault="00DB73C6">
      <w:pPr>
        <w:pStyle w:val="TOC2"/>
        <w:tabs>
          <w:tab w:val="left" w:pos="880"/>
          <w:tab w:val="right" w:leader="dot" w:pos="9350"/>
        </w:tabs>
        <w:rPr>
          <w:rFonts w:asciiTheme="minorHAnsi" w:hAnsiTheme="minorHAnsi" w:cstheme="minorBidi"/>
          <w:smallCaps w:val="0"/>
          <w:noProof/>
          <w:sz w:val="22"/>
          <w:szCs w:val="22"/>
        </w:rPr>
      </w:pPr>
      <w:hyperlink w:anchor="_Toc437601213" w:history="1">
        <w:r w:rsidR="006337E3" w:rsidRPr="007156C7">
          <w:rPr>
            <w:rStyle w:val="Hyperlink"/>
            <w:noProof/>
          </w:rPr>
          <w:t>2.3</w:t>
        </w:r>
        <w:r w:rsidR="006337E3">
          <w:rPr>
            <w:rFonts w:asciiTheme="minorHAnsi" w:hAnsiTheme="minorHAnsi" w:cstheme="minorBidi"/>
            <w:smallCaps w:val="0"/>
            <w:noProof/>
            <w:sz w:val="22"/>
            <w:szCs w:val="22"/>
          </w:rPr>
          <w:tab/>
        </w:r>
        <w:r w:rsidR="006337E3" w:rsidRPr="007156C7">
          <w:rPr>
            <w:rStyle w:val="Hyperlink"/>
            <w:noProof/>
          </w:rPr>
          <w:t>Table name: PAYER_PLAN_PERIOD</w:t>
        </w:r>
        <w:r w:rsidR="006337E3">
          <w:rPr>
            <w:noProof/>
            <w:webHidden/>
          </w:rPr>
          <w:tab/>
        </w:r>
        <w:r w:rsidR="006337E3">
          <w:rPr>
            <w:noProof/>
            <w:webHidden/>
          </w:rPr>
          <w:fldChar w:fldCharType="begin"/>
        </w:r>
        <w:r w:rsidR="006337E3">
          <w:rPr>
            <w:noProof/>
            <w:webHidden/>
          </w:rPr>
          <w:instrText xml:space="preserve"> PAGEREF _Toc437601213 \h </w:instrText>
        </w:r>
        <w:r w:rsidR="006337E3">
          <w:rPr>
            <w:noProof/>
            <w:webHidden/>
          </w:rPr>
        </w:r>
        <w:r w:rsidR="006337E3">
          <w:rPr>
            <w:noProof/>
            <w:webHidden/>
          </w:rPr>
          <w:fldChar w:fldCharType="separate"/>
        </w:r>
        <w:r w:rsidR="006337E3">
          <w:rPr>
            <w:noProof/>
            <w:webHidden/>
          </w:rPr>
          <w:t>6</w:t>
        </w:r>
        <w:r w:rsidR="006337E3">
          <w:rPr>
            <w:noProof/>
            <w:webHidden/>
          </w:rPr>
          <w:fldChar w:fldCharType="end"/>
        </w:r>
      </w:hyperlink>
    </w:p>
    <w:p w14:paraId="6A67A889" w14:textId="77777777" w:rsidR="006337E3" w:rsidRDefault="00DB73C6">
      <w:pPr>
        <w:pStyle w:val="TOC2"/>
        <w:tabs>
          <w:tab w:val="left" w:pos="880"/>
          <w:tab w:val="right" w:leader="dot" w:pos="9350"/>
        </w:tabs>
        <w:rPr>
          <w:rFonts w:asciiTheme="minorHAnsi" w:hAnsiTheme="minorHAnsi" w:cstheme="minorBidi"/>
          <w:smallCaps w:val="0"/>
          <w:noProof/>
          <w:sz w:val="22"/>
          <w:szCs w:val="22"/>
        </w:rPr>
      </w:pPr>
      <w:hyperlink w:anchor="_Toc437601214" w:history="1">
        <w:r w:rsidR="006337E3" w:rsidRPr="007156C7">
          <w:rPr>
            <w:rStyle w:val="Hyperlink"/>
            <w:noProof/>
          </w:rPr>
          <w:t>2.4</w:t>
        </w:r>
        <w:r w:rsidR="006337E3">
          <w:rPr>
            <w:rFonts w:asciiTheme="minorHAnsi" w:hAnsiTheme="minorHAnsi" w:cstheme="minorBidi"/>
            <w:smallCaps w:val="0"/>
            <w:noProof/>
            <w:sz w:val="22"/>
            <w:szCs w:val="22"/>
          </w:rPr>
          <w:tab/>
        </w:r>
        <w:r w:rsidR="006337E3" w:rsidRPr="007156C7">
          <w:rPr>
            <w:rStyle w:val="Hyperlink"/>
            <w:noProof/>
          </w:rPr>
          <w:t>Table name: OBSERVATION_PERIOD</w:t>
        </w:r>
        <w:r w:rsidR="006337E3">
          <w:rPr>
            <w:noProof/>
            <w:webHidden/>
          </w:rPr>
          <w:tab/>
        </w:r>
        <w:r w:rsidR="006337E3">
          <w:rPr>
            <w:noProof/>
            <w:webHidden/>
          </w:rPr>
          <w:fldChar w:fldCharType="begin"/>
        </w:r>
        <w:r w:rsidR="006337E3">
          <w:rPr>
            <w:noProof/>
            <w:webHidden/>
          </w:rPr>
          <w:instrText xml:space="preserve"> PAGEREF _Toc437601214 \h </w:instrText>
        </w:r>
        <w:r w:rsidR="006337E3">
          <w:rPr>
            <w:noProof/>
            <w:webHidden/>
          </w:rPr>
        </w:r>
        <w:r w:rsidR="006337E3">
          <w:rPr>
            <w:noProof/>
            <w:webHidden/>
          </w:rPr>
          <w:fldChar w:fldCharType="separate"/>
        </w:r>
        <w:r w:rsidR="006337E3">
          <w:rPr>
            <w:noProof/>
            <w:webHidden/>
          </w:rPr>
          <w:t>7</w:t>
        </w:r>
        <w:r w:rsidR="006337E3">
          <w:rPr>
            <w:noProof/>
            <w:webHidden/>
          </w:rPr>
          <w:fldChar w:fldCharType="end"/>
        </w:r>
      </w:hyperlink>
    </w:p>
    <w:p w14:paraId="25B96CC2" w14:textId="77777777" w:rsidR="006337E3" w:rsidRDefault="00DB73C6">
      <w:pPr>
        <w:pStyle w:val="TOC2"/>
        <w:tabs>
          <w:tab w:val="left" w:pos="880"/>
          <w:tab w:val="right" w:leader="dot" w:pos="9350"/>
        </w:tabs>
        <w:rPr>
          <w:rFonts w:asciiTheme="minorHAnsi" w:hAnsiTheme="minorHAnsi" w:cstheme="minorBidi"/>
          <w:smallCaps w:val="0"/>
          <w:noProof/>
          <w:sz w:val="22"/>
          <w:szCs w:val="22"/>
        </w:rPr>
      </w:pPr>
      <w:hyperlink w:anchor="_Toc437601215" w:history="1">
        <w:r w:rsidR="006337E3" w:rsidRPr="007156C7">
          <w:rPr>
            <w:rStyle w:val="Hyperlink"/>
            <w:noProof/>
          </w:rPr>
          <w:t>2.5</w:t>
        </w:r>
        <w:r w:rsidR="006337E3">
          <w:rPr>
            <w:rFonts w:asciiTheme="minorHAnsi" w:hAnsiTheme="minorHAnsi" w:cstheme="minorBidi"/>
            <w:smallCaps w:val="0"/>
            <w:noProof/>
            <w:sz w:val="22"/>
            <w:szCs w:val="22"/>
          </w:rPr>
          <w:tab/>
        </w:r>
        <w:r w:rsidR="006337E3" w:rsidRPr="007156C7">
          <w:rPr>
            <w:rStyle w:val="Hyperlink"/>
            <w:noProof/>
          </w:rPr>
          <w:t>Table name: CARE_SITE</w:t>
        </w:r>
        <w:r w:rsidR="006337E3">
          <w:rPr>
            <w:noProof/>
            <w:webHidden/>
          </w:rPr>
          <w:tab/>
        </w:r>
        <w:r w:rsidR="006337E3">
          <w:rPr>
            <w:noProof/>
            <w:webHidden/>
          </w:rPr>
          <w:fldChar w:fldCharType="begin"/>
        </w:r>
        <w:r w:rsidR="006337E3">
          <w:rPr>
            <w:noProof/>
            <w:webHidden/>
          </w:rPr>
          <w:instrText xml:space="preserve"> PAGEREF _Toc437601215 \h </w:instrText>
        </w:r>
        <w:r w:rsidR="006337E3">
          <w:rPr>
            <w:noProof/>
            <w:webHidden/>
          </w:rPr>
        </w:r>
        <w:r w:rsidR="006337E3">
          <w:rPr>
            <w:noProof/>
            <w:webHidden/>
          </w:rPr>
          <w:fldChar w:fldCharType="separate"/>
        </w:r>
        <w:r w:rsidR="006337E3">
          <w:rPr>
            <w:noProof/>
            <w:webHidden/>
          </w:rPr>
          <w:t>8</w:t>
        </w:r>
        <w:r w:rsidR="006337E3">
          <w:rPr>
            <w:noProof/>
            <w:webHidden/>
          </w:rPr>
          <w:fldChar w:fldCharType="end"/>
        </w:r>
      </w:hyperlink>
    </w:p>
    <w:p w14:paraId="558E11E9" w14:textId="77777777" w:rsidR="006337E3" w:rsidRDefault="00DB73C6">
      <w:pPr>
        <w:pStyle w:val="TOC2"/>
        <w:tabs>
          <w:tab w:val="left" w:pos="880"/>
          <w:tab w:val="right" w:leader="dot" w:pos="9350"/>
        </w:tabs>
        <w:rPr>
          <w:rFonts w:asciiTheme="minorHAnsi" w:hAnsiTheme="minorHAnsi" w:cstheme="minorBidi"/>
          <w:smallCaps w:val="0"/>
          <w:noProof/>
          <w:sz w:val="22"/>
          <w:szCs w:val="22"/>
        </w:rPr>
      </w:pPr>
      <w:hyperlink w:anchor="_Toc437601216" w:history="1">
        <w:r w:rsidR="006337E3" w:rsidRPr="007156C7">
          <w:rPr>
            <w:rStyle w:val="Hyperlink"/>
            <w:noProof/>
          </w:rPr>
          <w:t>2.6</w:t>
        </w:r>
        <w:r w:rsidR="006337E3">
          <w:rPr>
            <w:rFonts w:asciiTheme="minorHAnsi" w:hAnsiTheme="minorHAnsi" w:cstheme="minorBidi"/>
            <w:smallCaps w:val="0"/>
            <w:noProof/>
            <w:sz w:val="22"/>
            <w:szCs w:val="22"/>
          </w:rPr>
          <w:tab/>
        </w:r>
        <w:r w:rsidR="006337E3" w:rsidRPr="007156C7">
          <w:rPr>
            <w:rStyle w:val="Hyperlink"/>
            <w:noProof/>
          </w:rPr>
          <w:t>Table name: PROVIDER</w:t>
        </w:r>
        <w:r w:rsidR="006337E3">
          <w:rPr>
            <w:noProof/>
            <w:webHidden/>
          </w:rPr>
          <w:tab/>
        </w:r>
        <w:r w:rsidR="006337E3">
          <w:rPr>
            <w:noProof/>
            <w:webHidden/>
          </w:rPr>
          <w:fldChar w:fldCharType="begin"/>
        </w:r>
        <w:r w:rsidR="006337E3">
          <w:rPr>
            <w:noProof/>
            <w:webHidden/>
          </w:rPr>
          <w:instrText xml:space="preserve"> PAGEREF _Toc437601216 \h </w:instrText>
        </w:r>
        <w:r w:rsidR="006337E3">
          <w:rPr>
            <w:noProof/>
            <w:webHidden/>
          </w:rPr>
        </w:r>
        <w:r w:rsidR="006337E3">
          <w:rPr>
            <w:noProof/>
            <w:webHidden/>
          </w:rPr>
          <w:fldChar w:fldCharType="separate"/>
        </w:r>
        <w:r w:rsidR="006337E3">
          <w:rPr>
            <w:noProof/>
            <w:webHidden/>
          </w:rPr>
          <w:t>9</w:t>
        </w:r>
        <w:r w:rsidR="006337E3">
          <w:rPr>
            <w:noProof/>
            <w:webHidden/>
          </w:rPr>
          <w:fldChar w:fldCharType="end"/>
        </w:r>
      </w:hyperlink>
    </w:p>
    <w:p w14:paraId="465203C4" w14:textId="77777777" w:rsidR="006337E3" w:rsidRDefault="00DB73C6">
      <w:pPr>
        <w:pStyle w:val="TOC2"/>
        <w:tabs>
          <w:tab w:val="left" w:pos="880"/>
          <w:tab w:val="right" w:leader="dot" w:pos="9350"/>
        </w:tabs>
        <w:rPr>
          <w:rFonts w:asciiTheme="minorHAnsi" w:hAnsiTheme="minorHAnsi" w:cstheme="minorBidi"/>
          <w:smallCaps w:val="0"/>
          <w:noProof/>
          <w:sz w:val="22"/>
          <w:szCs w:val="22"/>
        </w:rPr>
      </w:pPr>
      <w:hyperlink w:anchor="_Toc437601217" w:history="1">
        <w:r w:rsidR="006337E3" w:rsidRPr="007156C7">
          <w:rPr>
            <w:rStyle w:val="Hyperlink"/>
            <w:noProof/>
          </w:rPr>
          <w:t>2.7</w:t>
        </w:r>
        <w:r w:rsidR="006337E3">
          <w:rPr>
            <w:rFonts w:asciiTheme="minorHAnsi" w:hAnsiTheme="minorHAnsi" w:cstheme="minorBidi"/>
            <w:smallCaps w:val="0"/>
            <w:noProof/>
            <w:sz w:val="22"/>
            <w:szCs w:val="22"/>
          </w:rPr>
          <w:tab/>
        </w:r>
        <w:r w:rsidR="006337E3" w:rsidRPr="007156C7">
          <w:rPr>
            <w:rStyle w:val="Hyperlink"/>
            <w:noProof/>
          </w:rPr>
          <w:t>Table name: VISIT_OCCURRENCE</w:t>
        </w:r>
        <w:r w:rsidR="006337E3">
          <w:rPr>
            <w:noProof/>
            <w:webHidden/>
          </w:rPr>
          <w:tab/>
        </w:r>
        <w:r w:rsidR="006337E3">
          <w:rPr>
            <w:noProof/>
            <w:webHidden/>
          </w:rPr>
          <w:fldChar w:fldCharType="begin"/>
        </w:r>
        <w:r w:rsidR="006337E3">
          <w:rPr>
            <w:noProof/>
            <w:webHidden/>
          </w:rPr>
          <w:instrText xml:space="preserve"> PAGEREF _Toc437601217 \h </w:instrText>
        </w:r>
        <w:r w:rsidR="006337E3">
          <w:rPr>
            <w:noProof/>
            <w:webHidden/>
          </w:rPr>
        </w:r>
        <w:r w:rsidR="006337E3">
          <w:rPr>
            <w:noProof/>
            <w:webHidden/>
          </w:rPr>
          <w:fldChar w:fldCharType="separate"/>
        </w:r>
        <w:r w:rsidR="006337E3">
          <w:rPr>
            <w:noProof/>
            <w:webHidden/>
          </w:rPr>
          <w:t>10</w:t>
        </w:r>
        <w:r w:rsidR="006337E3">
          <w:rPr>
            <w:noProof/>
            <w:webHidden/>
          </w:rPr>
          <w:fldChar w:fldCharType="end"/>
        </w:r>
      </w:hyperlink>
    </w:p>
    <w:p w14:paraId="5367542A" w14:textId="77777777" w:rsidR="006337E3" w:rsidRDefault="00DB73C6">
      <w:pPr>
        <w:pStyle w:val="TOC2"/>
        <w:tabs>
          <w:tab w:val="left" w:pos="880"/>
          <w:tab w:val="right" w:leader="dot" w:pos="9350"/>
        </w:tabs>
        <w:rPr>
          <w:rFonts w:asciiTheme="minorHAnsi" w:hAnsiTheme="minorHAnsi" w:cstheme="minorBidi"/>
          <w:smallCaps w:val="0"/>
          <w:noProof/>
          <w:sz w:val="22"/>
          <w:szCs w:val="22"/>
        </w:rPr>
      </w:pPr>
      <w:hyperlink w:anchor="_Toc437601218" w:history="1">
        <w:r w:rsidR="006337E3" w:rsidRPr="007156C7">
          <w:rPr>
            <w:rStyle w:val="Hyperlink"/>
            <w:noProof/>
          </w:rPr>
          <w:t>2.8</w:t>
        </w:r>
        <w:r w:rsidR="006337E3">
          <w:rPr>
            <w:rFonts w:asciiTheme="minorHAnsi" w:hAnsiTheme="minorHAnsi" w:cstheme="minorBidi"/>
            <w:smallCaps w:val="0"/>
            <w:noProof/>
            <w:sz w:val="22"/>
            <w:szCs w:val="22"/>
          </w:rPr>
          <w:tab/>
        </w:r>
        <w:r w:rsidR="006337E3" w:rsidRPr="007156C7">
          <w:rPr>
            <w:rStyle w:val="Hyperlink"/>
            <w:noProof/>
          </w:rPr>
          <w:t>Table name: CONDITION_OCCURRENCE</w:t>
        </w:r>
        <w:r w:rsidR="006337E3">
          <w:rPr>
            <w:noProof/>
            <w:webHidden/>
          </w:rPr>
          <w:tab/>
        </w:r>
        <w:r w:rsidR="006337E3">
          <w:rPr>
            <w:noProof/>
            <w:webHidden/>
          </w:rPr>
          <w:fldChar w:fldCharType="begin"/>
        </w:r>
        <w:r w:rsidR="006337E3">
          <w:rPr>
            <w:noProof/>
            <w:webHidden/>
          </w:rPr>
          <w:instrText xml:space="preserve"> PAGEREF _Toc437601218 \h </w:instrText>
        </w:r>
        <w:r w:rsidR="006337E3">
          <w:rPr>
            <w:noProof/>
            <w:webHidden/>
          </w:rPr>
        </w:r>
        <w:r w:rsidR="006337E3">
          <w:rPr>
            <w:noProof/>
            <w:webHidden/>
          </w:rPr>
          <w:fldChar w:fldCharType="separate"/>
        </w:r>
        <w:r w:rsidR="006337E3">
          <w:rPr>
            <w:noProof/>
            <w:webHidden/>
          </w:rPr>
          <w:t>13</w:t>
        </w:r>
        <w:r w:rsidR="006337E3">
          <w:rPr>
            <w:noProof/>
            <w:webHidden/>
          </w:rPr>
          <w:fldChar w:fldCharType="end"/>
        </w:r>
      </w:hyperlink>
    </w:p>
    <w:p w14:paraId="3E14A08E" w14:textId="77777777" w:rsidR="006337E3" w:rsidRDefault="00DB73C6">
      <w:pPr>
        <w:pStyle w:val="TOC2"/>
        <w:tabs>
          <w:tab w:val="left" w:pos="880"/>
          <w:tab w:val="right" w:leader="dot" w:pos="9350"/>
        </w:tabs>
        <w:rPr>
          <w:rFonts w:asciiTheme="minorHAnsi" w:hAnsiTheme="minorHAnsi" w:cstheme="minorBidi"/>
          <w:smallCaps w:val="0"/>
          <w:noProof/>
          <w:sz w:val="22"/>
          <w:szCs w:val="22"/>
        </w:rPr>
      </w:pPr>
      <w:hyperlink w:anchor="_Toc437601219" w:history="1">
        <w:r w:rsidR="006337E3" w:rsidRPr="007156C7">
          <w:rPr>
            <w:rStyle w:val="Hyperlink"/>
            <w:noProof/>
          </w:rPr>
          <w:t>2.9</w:t>
        </w:r>
        <w:r w:rsidR="006337E3">
          <w:rPr>
            <w:rFonts w:asciiTheme="minorHAnsi" w:hAnsiTheme="minorHAnsi" w:cstheme="minorBidi"/>
            <w:smallCaps w:val="0"/>
            <w:noProof/>
            <w:sz w:val="22"/>
            <w:szCs w:val="22"/>
          </w:rPr>
          <w:tab/>
        </w:r>
        <w:r w:rsidR="006337E3" w:rsidRPr="007156C7">
          <w:rPr>
            <w:rStyle w:val="Hyperlink"/>
            <w:noProof/>
          </w:rPr>
          <w:t>Table name: CONDITION_ERA</w:t>
        </w:r>
        <w:r w:rsidR="006337E3">
          <w:rPr>
            <w:noProof/>
            <w:webHidden/>
          </w:rPr>
          <w:tab/>
        </w:r>
        <w:r w:rsidR="006337E3">
          <w:rPr>
            <w:noProof/>
            <w:webHidden/>
          </w:rPr>
          <w:fldChar w:fldCharType="begin"/>
        </w:r>
        <w:r w:rsidR="006337E3">
          <w:rPr>
            <w:noProof/>
            <w:webHidden/>
          </w:rPr>
          <w:instrText xml:space="preserve"> PAGEREF _Toc437601219 \h </w:instrText>
        </w:r>
        <w:r w:rsidR="006337E3">
          <w:rPr>
            <w:noProof/>
            <w:webHidden/>
          </w:rPr>
        </w:r>
        <w:r w:rsidR="006337E3">
          <w:rPr>
            <w:noProof/>
            <w:webHidden/>
          </w:rPr>
          <w:fldChar w:fldCharType="separate"/>
        </w:r>
        <w:r w:rsidR="006337E3">
          <w:rPr>
            <w:noProof/>
            <w:webHidden/>
          </w:rPr>
          <w:t>18</w:t>
        </w:r>
        <w:r w:rsidR="006337E3">
          <w:rPr>
            <w:noProof/>
            <w:webHidden/>
          </w:rPr>
          <w:fldChar w:fldCharType="end"/>
        </w:r>
      </w:hyperlink>
    </w:p>
    <w:p w14:paraId="3860447F" w14:textId="77777777" w:rsidR="006337E3" w:rsidRDefault="00DB73C6">
      <w:pPr>
        <w:pStyle w:val="TOC2"/>
        <w:tabs>
          <w:tab w:val="left" w:pos="880"/>
          <w:tab w:val="right" w:leader="dot" w:pos="9350"/>
        </w:tabs>
        <w:rPr>
          <w:rFonts w:asciiTheme="minorHAnsi" w:hAnsiTheme="minorHAnsi" w:cstheme="minorBidi"/>
          <w:smallCaps w:val="0"/>
          <w:noProof/>
          <w:sz w:val="22"/>
          <w:szCs w:val="22"/>
        </w:rPr>
      </w:pPr>
      <w:hyperlink w:anchor="_Toc437601220" w:history="1">
        <w:r w:rsidR="006337E3" w:rsidRPr="007156C7">
          <w:rPr>
            <w:rStyle w:val="Hyperlink"/>
            <w:noProof/>
          </w:rPr>
          <w:t>2.10</w:t>
        </w:r>
        <w:r w:rsidR="006337E3">
          <w:rPr>
            <w:rFonts w:asciiTheme="minorHAnsi" w:hAnsiTheme="minorHAnsi" w:cstheme="minorBidi"/>
            <w:smallCaps w:val="0"/>
            <w:noProof/>
            <w:sz w:val="22"/>
            <w:szCs w:val="22"/>
          </w:rPr>
          <w:tab/>
        </w:r>
        <w:r w:rsidR="006337E3" w:rsidRPr="007156C7">
          <w:rPr>
            <w:rStyle w:val="Hyperlink"/>
            <w:noProof/>
          </w:rPr>
          <w:t>Table name: PROCEDURE_OCCURRENCE</w:t>
        </w:r>
        <w:r w:rsidR="006337E3">
          <w:rPr>
            <w:noProof/>
            <w:webHidden/>
          </w:rPr>
          <w:tab/>
        </w:r>
        <w:r w:rsidR="006337E3">
          <w:rPr>
            <w:noProof/>
            <w:webHidden/>
          </w:rPr>
          <w:fldChar w:fldCharType="begin"/>
        </w:r>
        <w:r w:rsidR="006337E3">
          <w:rPr>
            <w:noProof/>
            <w:webHidden/>
          </w:rPr>
          <w:instrText xml:space="preserve"> PAGEREF _Toc437601220 \h </w:instrText>
        </w:r>
        <w:r w:rsidR="006337E3">
          <w:rPr>
            <w:noProof/>
            <w:webHidden/>
          </w:rPr>
        </w:r>
        <w:r w:rsidR="006337E3">
          <w:rPr>
            <w:noProof/>
            <w:webHidden/>
          </w:rPr>
          <w:fldChar w:fldCharType="separate"/>
        </w:r>
        <w:r w:rsidR="006337E3">
          <w:rPr>
            <w:noProof/>
            <w:webHidden/>
          </w:rPr>
          <w:t>18</w:t>
        </w:r>
        <w:r w:rsidR="006337E3">
          <w:rPr>
            <w:noProof/>
            <w:webHidden/>
          </w:rPr>
          <w:fldChar w:fldCharType="end"/>
        </w:r>
      </w:hyperlink>
    </w:p>
    <w:p w14:paraId="60309EF7" w14:textId="77777777" w:rsidR="006337E3" w:rsidRDefault="00DB73C6">
      <w:pPr>
        <w:pStyle w:val="TOC2"/>
        <w:tabs>
          <w:tab w:val="left" w:pos="880"/>
          <w:tab w:val="right" w:leader="dot" w:pos="9350"/>
        </w:tabs>
        <w:rPr>
          <w:rFonts w:asciiTheme="minorHAnsi" w:hAnsiTheme="minorHAnsi" w:cstheme="minorBidi"/>
          <w:smallCaps w:val="0"/>
          <w:noProof/>
          <w:sz w:val="22"/>
          <w:szCs w:val="22"/>
        </w:rPr>
      </w:pPr>
      <w:hyperlink w:anchor="_Toc437601221" w:history="1">
        <w:r w:rsidR="006337E3" w:rsidRPr="007156C7">
          <w:rPr>
            <w:rStyle w:val="Hyperlink"/>
            <w:noProof/>
          </w:rPr>
          <w:t>2.11</w:t>
        </w:r>
        <w:r w:rsidR="006337E3">
          <w:rPr>
            <w:rFonts w:asciiTheme="minorHAnsi" w:hAnsiTheme="minorHAnsi" w:cstheme="minorBidi"/>
            <w:smallCaps w:val="0"/>
            <w:noProof/>
            <w:sz w:val="22"/>
            <w:szCs w:val="22"/>
          </w:rPr>
          <w:tab/>
        </w:r>
        <w:r w:rsidR="006337E3" w:rsidRPr="007156C7">
          <w:rPr>
            <w:rStyle w:val="Hyperlink"/>
            <w:noProof/>
          </w:rPr>
          <w:t>Table name: PROCEDURE_COST</w:t>
        </w:r>
        <w:r w:rsidR="006337E3">
          <w:rPr>
            <w:noProof/>
            <w:webHidden/>
          </w:rPr>
          <w:tab/>
        </w:r>
        <w:r w:rsidR="006337E3">
          <w:rPr>
            <w:noProof/>
            <w:webHidden/>
          </w:rPr>
          <w:fldChar w:fldCharType="begin"/>
        </w:r>
        <w:r w:rsidR="006337E3">
          <w:rPr>
            <w:noProof/>
            <w:webHidden/>
          </w:rPr>
          <w:instrText xml:space="preserve"> PAGEREF _Toc437601221 \h </w:instrText>
        </w:r>
        <w:r w:rsidR="006337E3">
          <w:rPr>
            <w:noProof/>
            <w:webHidden/>
          </w:rPr>
        </w:r>
        <w:r w:rsidR="006337E3">
          <w:rPr>
            <w:noProof/>
            <w:webHidden/>
          </w:rPr>
          <w:fldChar w:fldCharType="separate"/>
        </w:r>
        <w:r w:rsidR="006337E3">
          <w:rPr>
            <w:noProof/>
            <w:webHidden/>
          </w:rPr>
          <w:t>22</w:t>
        </w:r>
        <w:r w:rsidR="006337E3">
          <w:rPr>
            <w:noProof/>
            <w:webHidden/>
          </w:rPr>
          <w:fldChar w:fldCharType="end"/>
        </w:r>
      </w:hyperlink>
    </w:p>
    <w:p w14:paraId="444F59F9" w14:textId="77777777" w:rsidR="006337E3" w:rsidRDefault="00DB73C6">
      <w:pPr>
        <w:pStyle w:val="TOC2"/>
        <w:tabs>
          <w:tab w:val="left" w:pos="880"/>
          <w:tab w:val="right" w:leader="dot" w:pos="9350"/>
        </w:tabs>
        <w:rPr>
          <w:rFonts w:asciiTheme="minorHAnsi" w:hAnsiTheme="minorHAnsi" w:cstheme="minorBidi"/>
          <w:smallCaps w:val="0"/>
          <w:noProof/>
          <w:sz w:val="22"/>
          <w:szCs w:val="22"/>
        </w:rPr>
      </w:pPr>
      <w:hyperlink w:anchor="_Toc437601222" w:history="1">
        <w:r w:rsidR="006337E3" w:rsidRPr="007156C7">
          <w:rPr>
            <w:rStyle w:val="Hyperlink"/>
            <w:noProof/>
          </w:rPr>
          <w:t xml:space="preserve">2.12 </w:t>
        </w:r>
        <w:r w:rsidR="006337E3">
          <w:rPr>
            <w:rFonts w:asciiTheme="minorHAnsi" w:hAnsiTheme="minorHAnsi" w:cstheme="minorBidi"/>
            <w:smallCaps w:val="0"/>
            <w:noProof/>
            <w:sz w:val="22"/>
            <w:szCs w:val="22"/>
          </w:rPr>
          <w:tab/>
        </w:r>
        <w:r w:rsidR="006337E3" w:rsidRPr="007156C7">
          <w:rPr>
            <w:rStyle w:val="Hyperlink"/>
            <w:noProof/>
          </w:rPr>
          <w:t>Table name: DEATH</w:t>
        </w:r>
        <w:r w:rsidR="006337E3">
          <w:rPr>
            <w:noProof/>
            <w:webHidden/>
          </w:rPr>
          <w:tab/>
        </w:r>
        <w:r w:rsidR="006337E3">
          <w:rPr>
            <w:noProof/>
            <w:webHidden/>
          </w:rPr>
          <w:fldChar w:fldCharType="begin"/>
        </w:r>
        <w:r w:rsidR="006337E3">
          <w:rPr>
            <w:noProof/>
            <w:webHidden/>
          </w:rPr>
          <w:instrText xml:space="preserve"> PAGEREF _Toc437601222 \h </w:instrText>
        </w:r>
        <w:r w:rsidR="006337E3">
          <w:rPr>
            <w:noProof/>
            <w:webHidden/>
          </w:rPr>
        </w:r>
        <w:r w:rsidR="006337E3">
          <w:rPr>
            <w:noProof/>
            <w:webHidden/>
          </w:rPr>
          <w:fldChar w:fldCharType="separate"/>
        </w:r>
        <w:r w:rsidR="006337E3">
          <w:rPr>
            <w:noProof/>
            <w:webHidden/>
          </w:rPr>
          <w:t>22</w:t>
        </w:r>
        <w:r w:rsidR="006337E3">
          <w:rPr>
            <w:noProof/>
            <w:webHidden/>
          </w:rPr>
          <w:fldChar w:fldCharType="end"/>
        </w:r>
      </w:hyperlink>
    </w:p>
    <w:p w14:paraId="333B830B" w14:textId="77777777" w:rsidR="006337E3" w:rsidRDefault="00DB73C6">
      <w:pPr>
        <w:pStyle w:val="TOC2"/>
        <w:tabs>
          <w:tab w:val="left" w:pos="880"/>
          <w:tab w:val="right" w:leader="dot" w:pos="9350"/>
        </w:tabs>
        <w:rPr>
          <w:rFonts w:asciiTheme="minorHAnsi" w:hAnsiTheme="minorHAnsi" w:cstheme="minorBidi"/>
          <w:smallCaps w:val="0"/>
          <w:noProof/>
          <w:sz w:val="22"/>
          <w:szCs w:val="22"/>
        </w:rPr>
      </w:pPr>
      <w:hyperlink w:anchor="_Toc437601223" w:history="1">
        <w:r w:rsidR="006337E3" w:rsidRPr="007156C7">
          <w:rPr>
            <w:rStyle w:val="Hyperlink"/>
            <w:noProof/>
          </w:rPr>
          <w:t xml:space="preserve">2.13 </w:t>
        </w:r>
        <w:r w:rsidR="006337E3">
          <w:rPr>
            <w:rFonts w:asciiTheme="minorHAnsi" w:hAnsiTheme="minorHAnsi" w:cstheme="minorBidi"/>
            <w:smallCaps w:val="0"/>
            <w:noProof/>
            <w:sz w:val="22"/>
            <w:szCs w:val="22"/>
          </w:rPr>
          <w:tab/>
        </w:r>
        <w:r w:rsidR="006337E3" w:rsidRPr="007156C7">
          <w:rPr>
            <w:rStyle w:val="Hyperlink"/>
            <w:noProof/>
          </w:rPr>
          <w:t>Table name: DRUG_EXPOSURE</w:t>
        </w:r>
        <w:r w:rsidR="006337E3">
          <w:rPr>
            <w:noProof/>
            <w:webHidden/>
          </w:rPr>
          <w:tab/>
        </w:r>
        <w:r w:rsidR="006337E3">
          <w:rPr>
            <w:noProof/>
            <w:webHidden/>
          </w:rPr>
          <w:fldChar w:fldCharType="begin"/>
        </w:r>
        <w:r w:rsidR="006337E3">
          <w:rPr>
            <w:noProof/>
            <w:webHidden/>
          </w:rPr>
          <w:instrText xml:space="preserve"> PAGEREF _Toc437601223 \h </w:instrText>
        </w:r>
        <w:r w:rsidR="006337E3">
          <w:rPr>
            <w:noProof/>
            <w:webHidden/>
          </w:rPr>
        </w:r>
        <w:r w:rsidR="006337E3">
          <w:rPr>
            <w:noProof/>
            <w:webHidden/>
          </w:rPr>
          <w:fldChar w:fldCharType="separate"/>
        </w:r>
        <w:r w:rsidR="006337E3">
          <w:rPr>
            <w:noProof/>
            <w:webHidden/>
          </w:rPr>
          <w:t>23</w:t>
        </w:r>
        <w:r w:rsidR="006337E3">
          <w:rPr>
            <w:noProof/>
            <w:webHidden/>
          </w:rPr>
          <w:fldChar w:fldCharType="end"/>
        </w:r>
      </w:hyperlink>
    </w:p>
    <w:p w14:paraId="0D1F11D1" w14:textId="77777777" w:rsidR="006337E3" w:rsidRDefault="00DB73C6">
      <w:pPr>
        <w:pStyle w:val="TOC2"/>
        <w:tabs>
          <w:tab w:val="left" w:pos="880"/>
          <w:tab w:val="right" w:leader="dot" w:pos="9350"/>
        </w:tabs>
        <w:rPr>
          <w:rFonts w:asciiTheme="minorHAnsi" w:hAnsiTheme="minorHAnsi" w:cstheme="minorBidi"/>
          <w:smallCaps w:val="0"/>
          <w:noProof/>
          <w:sz w:val="22"/>
          <w:szCs w:val="22"/>
        </w:rPr>
      </w:pPr>
      <w:hyperlink w:anchor="_Toc437601224" w:history="1">
        <w:r w:rsidR="006337E3" w:rsidRPr="007156C7">
          <w:rPr>
            <w:rStyle w:val="Hyperlink"/>
            <w:noProof/>
          </w:rPr>
          <w:t xml:space="preserve">2.14 </w:t>
        </w:r>
        <w:r w:rsidR="006337E3">
          <w:rPr>
            <w:rFonts w:asciiTheme="minorHAnsi" w:hAnsiTheme="minorHAnsi" w:cstheme="minorBidi"/>
            <w:smallCaps w:val="0"/>
            <w:noProof/>
            <w:sz w:val="22"/>
            <w:szCs w:val="22"/>
          </w:rPr>
          <w:tab/>
        </w:r>
        <w:r w:rsidR="006337E3" w:rsidRPr="007156C7">
          <w:rPr>
            <w:rStyle w:val="Hyperlink"/>
            <w:noProof/>
          </w:rPr>
          <w:t>Table name: DRUG_COST</w:t>
        </w:r>
        <w:r w:rsidR="006337E3">
          <w:rPr>
            <w:noProof/>
            <w:webHidden/>
          </w:rPr>
          <w:tab/>
        </w:r>
        <w:r w:rsidR="006337E3">
          <w:rPr>
            <w:noProof/>
            <w:webHidden/>
          </w:rPr>
          <w:fldChar w:fldCharType="begin"/>
        </w:r>
        <w:r w:rsidR="006337E3">
          <w:rPr>
            <w:noProof/>
            <w:webHidden/>
          </w:rPr>
          <w:instrText xml:space="preserve"> PAGEREF _Toc437601224 \h </w:instrText>
        </w:r>
        <w:r w:rsidR="006337E3">
          <w:rPr>
            <w:noProof/>
            <w:webHidden/>
          </w:rPr>
        </w:r>
        <w:r w:rsidR="006337E3">
          <w:rPr>
            <w:noProof/>
            <w:webHidden/>
          </w:rPr>
          <w:fldChar w:fldCharType="separate"/>
        </w:r>
        <w:r w:rsidR="006337E3">
          <w:rPr>
            <w:noProof/>
            <w:webHidden/>
          </w:rPr>
          <w:t>23</w:t>
        </w:r>
        <w:r w:rsidR="006337E3">
          <w:rPr>
            <w:noProof/>
            <w:webHidden/>
          </w:rPr>
          <w:fldChar w:fldCharType="end"/>
        </w:r>
      </w:hyperlink>
    </w:p>
    <w:p w14:paraId="7BFB4A13" w14:textId="77777777" w:rsidR="006337E3" w:rsidRDefault="00DB73C6">
      <w:pPr>
        <w:pStyle w:val="TOC2"/>
        <w:tabs>
          <w:tab w:val="left" w:pos="880"/>
          <w:tab w:val="right" w:leader="dot" w:pos="9350"/>
        </w:tabs>
        <w:rPr>
          <w:rFonts w:asciiTheme="minorHAnsi" w:hAnsiTheme="minorHAnsi" w:cstheme="minorBidi"/>
          <w:smallCaps w:val="0"/>
          <w:noProof/>
          <w:sz w:val="22"/>
          <w:szCs w:val="22"/>
        </w:rPr>
      </w:pPr>
      <w:hyperlink w:anchor="_Toc437601225" w:history="1">
        <w:r w:rsidR="006337E3" w:rsidRPr="007156C7">
          <w:rPr>
            <w:rStyle w:val="Hyperlink"/>
            <w:noProof/>
          </w:rPr>
          <w:t xml:space="preserve">2.15 </w:t>
        </w:r>
        <w:r w:rsidR="006337E3">
          <w:rPr>
            <w:rFonts w:asciiTheme="minorHAnsi" w:hAnsiTheme="minorHAnsi" w:cstheme="minorBidi"/>
            <w:smallCaps w:val="0"/>
            <w:noProof/>
            <w:sz w:val="22"/>
            <w:szCs w:val="22"/>
          </w:rPr>
          <w:tab/>
        </w:r>
        <w:r w:rsidR="006337E3" w:rsidRPr="007156C7">
          <w:rPr>
            <w:rStyle w:val="Hyperlink"/>
            <w:noProof/>
          </w:rPr>
          <w:t>Table name: DRUG_ERA</w:t>
        </w:r>
        <w:r w:rsidR="006337E3">
          <w:rPr>
            <w:noProof/>
            <w:webHidden/>
          </w:rPr>
          <w:tab/>
        </w:r>
        <w:r w:rsidR="006337E3">
          <w:rPr>
            <w:noProof/>
            <w:webHidden/>
          </w:rPr>
          <w:fldChar w:fldCharType="begin"/>
        </w:r>
        <w:r w:rsidR="006337E3">
          <w:rPr>
            <w:noProof/>
            <w:webHidden/>
          </w:rPr>
          <w:instrText xml:space="preserve"> PAGEREF _Toc437601225 \h </w:instrText>
        </w:r>
        <w:r w:rsidR="006337E3">
          <w:rPr>
            <w:noProof/>
            <w:webHidden/>
          </w:rPr>
        </w:r>
        <w:r w:rsidR="006337E3">
          <w:rPr>
            <w:noProof/>
            <w:webHidden/>
          </w:rPr>
          <w:fldChar w:fldCharType="separate"/>
        </w:r>
        <w:r w:rsidR="006337E3">
          <w:rPr>
            <w:noProof/>
            <w:webHidden/>
          </w:rPr>
          <w:t>23</w:t>
        </w:r>
        <w:r w:rsidR="006337E3">
          <w:rPr>
            <w:noProof/>
            <w:webHidden/>
          </w:rPr>
          <w:fldChar w:fldCharType="end"/>
        </w:r>
      </w:hyperlink>
    </w:p>
    <w:p w14:paraId="7255C238" w14:textId="77777777" w:rsidR="006337E3" w:rsidRDefault="00DB73C6">
      <w:pPr>
        <w:pStyle w:val="TOC2"/>
        <w:tabs>
          <w:tab w:val="left" w:pos="880"/>
          <w:tab w:val="right" w:leader="dot" w:pos="9350"/>
        </w:tabs>
        <w:rPr>
          <w:rFonts w:asciiTheme="minorHAnsi" w:hAnsiTheme="minorHAnsi" w:cstheme="minorBidi"/>
          <w:smallCaps w:val="0"/>
          <w:noProof/>
          <w:sz w:val="22"/>
          <w:szCs w:val="22"/>
        </w:rPr>
      </w:pPr>
      <w:hyperlink w:anchor="_Toc437601226" w:history="1">
        <w:r w:rsidR="006337E3" w:rsidRPr="007156C7">
          <w:rPr>
            <w:rStyle w:val="Hyperlink"/>
            <w:noProof/>
          </w:rPr>
          <w:t>2.16</w:t>
        </w:r>
        <w:r w:rsidR="006337E3">
          <w:rPr>
            <w:rFonts w:asciiTheme="minorHAnsi" w:hAnsiTheme="minorHAnsi" w:cstheme="minorBidi"/>
            <w:smallCaps w:val="0"/>
            <w:noProof/>
            <w:sz w:val="22"/>
            <w:szCs w:val="22"/>
          </w:rPr>
          <w:tab/>
        </w:r>
        <w:r w:rsidR="006337E3" w:rsidRPr="007156C7">
          <w:rPr>
            <w:rStyle w:val="Hyperlink"/>
            <w:noProof/>
          </w:rPr>
          <w:t>Table name: DEVICE_EXPOSURE</w:t>
        </w:r>
        <w:r w:rsidR="006337E3">
          <w:rPr>
            <w:noProof/>
            <w:webHidden/>
          </w:rPr>
          <w:tab/>
        </w:r>
        <w:r w:rsidR="006337E3">
          <w:rPr>
            <w:noProof/>
            <w:webHidden/>
          </w:rPr>
          <w:fldChar w:fldCharType="begin"/>
        </w:r>
        <w:r w:rsidR="006337E3">
          <w:rPr>
            <w:noProof/>
            <w:webHidden/>
          </w:rPr>
          <w:instrText xml:space="preserve"> PAGEREF _Toc437601226 \h </w:instrText>
        </w:r>
        <w:r w:rsidR="006337E3">
          <w:rPr>
            <w:noProof/>
            <w:webHidden/>
          </w:rPr>
        </w:r>
        <w:r w:rsidR="006337E3">
          <w:rPr>
            <w:noProof/>
            <w:webHidden/>
          </w:rPr>
          <w:fldChar w:fldCharType="separate"/>
        </w:r>
        <w:r w:rsidR="006337E3">
          <w:rPr>
            <w:noProof/>
            <w:webHidden/>
          </w:rPr>
          <w:t>23</w:t>
        </w:r>
        <w:r w:rsidR="006337E3">
          <w:rPr>
            <w:noProof/>
            <w:webHidden/>
          </w:rPr>
          <w:fldChar w:fldCharType="end"/>
        </w:r>
      </w:hyperlink>
    </w:p>
    <w:p w14:paraId="5F08E031" w14:textId="77777777" w:rsidR="006337E3" w:rsidRDefault="00DB73C6">
      <w:pPr>
        <w:pStyle w:val="TOC1"/>
        <w:tabs>
          <w:tab w:val="right" w:leader="dot" w:pos="9350"/>
        </w:tabs>
        <w:rPr>
          <w:rFonts w:asciiTheme="minorHAnsi" w:hAnsiTheme="minorHAnsi" w:cstheme="minorBidi"/>
          <w:b w:val="0"/>
          <w:bCs w:val="0"/>
          <w:caps w:val="0"/>
          <w:noProof/>
          <w:sz w:val="22"/>
          <w:szCs w:val="22"/>
        </w:rPr>
      </w:pPr>
      <w:hyperlink w:anchor="_Toc437601227" w:history="1">
        <w:r w:rsidR="006337E3" w:rsidRPr="007156C7">
          <w:rPr>
            <w:rStyle w:val="Hyperlink"/>
            <w:noProof/>
          </w:rPr>
          <w:t>Appendix 1: FIPS State Codes</w:t>
        </w:r>
        <w:r w:rsidR="006337E3">
          <w:rPr>
            <w:noProof/>
            <w:webHidden/>
          </w:rPr>
          <w:tab/>
        </w:r>
        <w:r w:rsidR="006337E3">
          <w:rPr>
            <w:noProof/>
            <w:webHidden/>
          </w:rPr>
          <w:fldChar w:fldCharType="begin"/>
        </w:r>
        <w:r w:rsidR="006337E3">
          <w:rPr>
            <w:noProof/>
            <w:webHidden/>
          </w:rPr>
          <w:instrText xml:space="preserve"> PAGEREF _Toc437601227 \h </w:instrText>
        </w:r>
        <w:r w:rsidR="006337E3">
          <w:rPr>
            <w:noProof/>
            <w:webHidden/>
          </w:rPr>
        </w:r>
        <w:r w:rsidR="006337E3">
          <w:rPr>
            <w:noProof/>
            <w:webHidden/>
          </w:rPr>
          <w:fldChar w:fldCharType="separate"/>
        </w:r>
        <w:r w:rsidR="006337E3">
          <w:rPr>
            <w:noProof/>
            <w:webHidden/>
          </w:rPr>
          <w:t>26</w:t>
        </w:r>
        <w:r w:rsidR="006337E3">
          <w:rPr>
            <w:noProof/>
            <w:webHidden/>
          </w:rPr>
          <w:fldChar w:fldCharType="end"/>
        </w:r>
      </w:hyperlink>
    </w:p>
    <w:p w14:paraId="728DAFC2" w14:textId="77777777" w:rsidR="006337E3" w:rsidRDefault="00DB73C6">
      <w:pPr>
        <w:pStyle w:val="TOC1"/>
        <w:tabs>
          <w:tab w:val="right" w:leader="dot" w:pos="9350"/>
        </w:tabs>
        <w:rPr>
          <w:rFonts w:asciiTheme="minorHAnsi" w:hAnsiTheme="minorHAnsi" w:cstheme="minorBidi"/>
          <w:b w:val="0"/>
          <w:bCs w:val="0"/>
          <w:caps w:val="0"/>
          <w:noProof/>
          <w:sz w:val="22"/>
          <w:szCs w:val="22"/>
        </w:rPr>
      </w:pPr>
      <w:hyperlink w:anchor="_Toc437601228" w:history="1">
        <w:r w:rsidR="006337E3" w:rsidRPr="007156C7">
          <w:rPr>
            <w:rStyle w:val="Hyperlink"/>
            <w:noProof/>
          </w:rPr>
          <w:t>Appendix 2: SSA State Codes</w:t>
        </w:r>
        <w:r w:rsidR="006337E3">
          <w:rPr>
            <w:noProof/>
            <w:webHidden/>
          </w:rPr>
          <w:tab/>
        </w:r>
        <w:r w:rsidR="006337E3">
          <w:rPr>
            <w:noProof/>
            <w:webHidden/>
          </w:rPr>
          <w:fldChar w:fldCharType="begin"/>
        </w:r>
        <w:r w:rsidR="006337E3">
          <w:rPr>
            <w:noProof/>
            <w:webHidden/>
          </w:rPr>
          <w:instrText xml:space="preserve"> PAGEREF _Toc437601228 \h </w:instrText>
        </w:r>
        <w:r w:rsidR="006337E3">
          <w:rPr>
            <w:noProof/>
            <w:webHidden/>
          </w:rPr>
        </w:r>
        <w:r w:rsidR="006337E3">
          <w:rPr>
            <w:noProof/>
            <w:webHidden/>
          </w:rPr>
          <w:fldChar w:fldCharType="separate"/>
        </w:r>
        <w:r w:rsidR="006337E3">
          <w:rPr>
            <w:noProof/>
            <w:webHidden/>
          </w:rPr>
          <w:t>28</w:t>
        </w:r>
        <w:r w:rsidR="006337E3">
          <w:rPr>
            <w:noProof/>
            <w:webHidden/>
          </w:rPr>
          <w:fldChar w:fldCharType="end"/>
        </w:r>
      </w:hyperlink>
    </w:p>
    <w:p w14:paraId="409C9E43" w14:textId="77777777" w:rsidR="006337E3" w:rsidRDefault="00DB73C6">
      <w:pPr>
        <w:pStyle w:val="TOC1"/>
        <w:tabs>
          <w:tab w:val="right" w:leader="dot" w:pos="9350"/>
        </w:tabs>
        <w:rPr>
          <w:rFonts w:asciiTheme="minorHAnsi" w:hAnsiTheme="minorHAnsi" w:cstheme="minorBidi"/>
          <w:b w:val="0"/>
          <w:bCs w:val="0"/>
          <w:caps w:val="0"/>
          <w:noProof/>
          <w:sz w:val="22"/>
          <w:szCs w:val="22"/>
        </w:rPr>
      </w:pPr>
      <w:hyperlink w:anchor="_Toc437601229" w:history="1">
        <w:r w:rsidR="006337E3" w:rsidRPr="007156C7">
          <w:rPr>
            <w:rStyle w:val="Hyperlink"/>
            <w:noProof/>
          </w:rPr>
          <w:t>Appendix 3: Source to Source Vocab Query</w:t>
        </w:r>
        <w:r w:rsidR="006337E3">
          <w:rPr>
            <w:noProof/>
            <w:webHidden/>
          </w:rPr>
          <w:tab/>
        </w:r>
        <w:r w:rsidR="006337E3">
          <w:rPr>
            <w:noProof/>
            <w:webHidden/>
          </w:rPr>
          <w:fldChar w:fldCharType="begin"/>
        </w:r>
        <w:r w:rsidR="006337E3">
          <w:rPr>
            <w:noProof/>
            <w:webHidden/>
          </w:rPr>
          <w:instrText xml:space="preserve"> PAGEREF _Toc437601229 \h </w:instrText>
        </w:r>
        <w:r w:rsidR="006337E3">
          <w:rPr>
            <w:noProof/>
            <w:webHidden/>
          </w:rPr>
        </w:r>
        <w:r w:rsidR="006337E3">
          <w:rPr>
            <w:noProof/>
            <w:webHidden/>
          </w:rPr>
          <w:fldChar w:fldCharType="separate"/>
        </w:r>
        <w:r w:rsidR="006337E3">
          <w:rPr>
            <w:noProof/>
            <w:webHidden/>
          </w:rPr>
          <w:t>30</w:t>
        </w:r>
        <w:r w:rsidR="006337E3">
          <w:rPr>
            <w:noProof/>
            <w:webHidden/>
          </w:rPr>
          <w:fldChar w:fldCharType="end"/>
        </w:r>
      </w:hyperlink>
    </w:p>
    <w:p w14:paraId="537042AF" w14:textId="77777777" w:rsidR="006337E3" w:rsidRDefault="00DB73C6">
      <w:pPr>
        <w:pStyle w:val="TOC1"/>
        <w:tabs>
          <w:tab w:val="right" w:leader="dot" w:pos="9350"/>
        </w:tabs>
        <w:rPr>
          <w:rFonts w:asciiTheme="minorHAnsi" w:hAnsiTheme="minorHAnsi" w:cstheme="minorBidi"/>
          <w:b w:val="0"/>
          <w:bCs w:val="0"/>
          <w:caps w:val="0"/>
          <w:noProof/>
          <w:sz w:val="22"/>
          <w:szCs w:val="22"/>
        </w:rPr>
      </w:pPr>
      <w:hyperlink w:anchor="_Toc437601230" w:history="1">
        <w:r w:rsidR="006337E3" w:rsidRPr="007156C7">
          <w:rPr>
            <w:rStyle w:val="Hyperlink"/>
            <w:noProof/>
          </w:rPr>
          <w:t>Appendix 4: Source to Standard Vocab Query</w:t>
        </w:r>
        <w:r w:rsidR="006337E3">
          <w:rPr>
            <w:noProof/>
            <w:webHidden/>
          </w:rPr>
          <w:tab/>
        </w:r>
        <w:r w:rsidR="006337E3">
          <w:rPr>
            <w:noProof/>
            <w:webHidden/>
          </w:rPr>
          <w:fldChar w:fldCharType="begin"/>
        </w:r>
        <w:r w:rsidR="006337E3">
          <w:rPr>
            <w:noProof/>
            <w:webHidden/>
          </w:rPr>
          <w:instrText xml:space="preserve"> PAGEREF _Toc437601230 \h </w:instrText>
        </w:r>
        <w:r w:rsidR="006337E3">
          <w:rPr>
            <w:noProof/>
            <w:webHidden/>
          </w:rPr>
        </w:r>
        <w:r w:rsidR="006337E3">
          <w:rPr>
            <w:noProof/>
            <w:webHidden/>
          </w:rPr>
          <w:fldChar w:fldCharType="separate"/>
        </w:r>
        <w:r w:rsidR="006337E3">
          <w:rPr>
            <w:noProof/>
            <w:webHidden/>
          </w:rPr>
          <w:t>31</w:t>
        </w:r>
        <w:r w:rsidR="006337E3">
          <w:rPr>
            <w:noProof/>
            <w:webHidden/>
          </w:rPr>
          <w:fldChar w:fldCharType="end"/>
        </w:r>
      </w:hyperlink>
    </w:p>
    <w:p w14:paraId="385AFC09" w14:textId="77777777" w:rsidR="00643CB1" w:rsidRPr="00643CB1" w:rsidRDefault="00A806AE" w:rsidP="00A806AE">
      <w:r>
        <w:fldChar w:fldCharType="end"/>
      </w:r>
      <w:r w:rsidR="00643CB1">
        <w:t xml:space="preserve"> </w:t>
      </w:r>
    </w:p>
    <w:p w14:paraId="385AFC0A" w14:textId="77777777" w:rsidR="007602D4" w:rsidRDefault="007602D4">
      <w:pPr>
        <w:rPr>
          <w:sz w:val="36"/>
        </w:rPr>
      </w:pPr>
    </w:p>
    <w:p w14:paraId="385AFC0B" w14:textId="77777777" w:rsidR="007602D4" w:rsidRDefault="007602D4">
      <w:pPr>
        <w:rPr>
          <w:sz w:val="36"/>
        </w:rPr>
      </w:pPr>
    </w:p>
    <w:p w14:paraId="385AFC0C" w14:textId="77777777" w:rsidR="007602D4" w:rsidRDefault="007602D4">
      <w:pPr>
        <w:rPr>
          <w:sz w:val="36"/>
        </w:rPr>
      </w:pPr>
    </w:p>
    <w:p w14:paraId="385AFC0D" w14:textId="77777777" w:rsidR="007602D4" w:rsidRDefault="007602D4">
      <w:pPr>
        <w:rPr>
          <w:sz w:val="36"/>
        </w:rPr>
      </w:pPr>
    </w:p>
    <w:p w14:paraId="385AFC0E" w14:textId="77777777" w:rsidR="007602D4" w:rsidRDefault="007602D4">
      <w:pPr>
        <w:rPr>
          <w:sz w:val="36"/>
        </w:rPr>
      </w:pPr>
    </w:p>
    <w:p w14:paraId="385AFC0F" w14:textId="77777777" w:rsidR="007602D4" w:rsidRDefault="007602D4">
      <w:pPr>
        <w:rPr>
          <w:sz w:val="36"/>
        </w:rPr>
      </w:pPr>
    </w:p>
    <w:p w14:paraId="385AFC10" w14:textId="77777777" w:rsidR="007602D4" w:rsidRDefault="007602D4" w:rsidP="007602D4">
      <w:pPr>
        <w:pStyle w:val="Heading1"/>
      </w:pPr>
      <w:bookmarkStart w:id="1" w:name="_Toc437601206"/>
      <w:r w:rsidRPr="007602D4">
        <w:rPr>
          <w:b w:val="0"/>
          <w:bCs w:val="0"/>
        </w:rPr>
        <w:t>1</w:t>
      </w:r>
      <w:r>
        <w:tab/>
        <w:t>Introduction</w:t>
      </w:r>
      <w:bookmarkEnd w:id="1"/>
    </w:p>
    <w:p w14:paraId="385AFC11" w14:textId="77777777" w:rsidR="007602D4" w:rsidRDefault="00643CB1" w:rsidP="007602D4">
      <w:r>
        <w:t>The purpose of this document is to describe the Extract, Transform, Load (ETL) mapping of the licensed SEER Medicare data from the National Cancer Institute into the Observation Health Data Sciences and Informatics (OHDSI) Common Data Model (CDM) V5.</w:t>
      </w:r>
    </w:p>
    <w:p w14:paraId="385AFC12" w14:textId="77777777" w:rsidR="00643CB1" w:rsidRDefault="00643CB1" w:rsidP="00643CB1">
      <w:pPr>
        <w:pStyle w:val="Heading2"/>
        <w:numPr>
          <w:ilvl w:val="1"/>
          <w:numId w:val="2"/>
        </w:numPr>
      </w:pPr>
      <w:bookmarkStart w:id="2" w:name="_Toc437601207"/>
      <w:r>
        <w:t>Abbreviations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228"/>
      </w:tblGrid>
      <w:tr w:rsidR="00643CB1" w14:paraId="385AFC14" w14:textId="77777777" w:rsidTr="00B2408F">
        <w:tc>
          <w:tcPr>
            <w:tcW w:w="9576" w:type="dxa"/>
            <w:gridSpan w:val="2"/>
            <w:shd w:val="clear" w:color="auto" w:fill="A6A6A6"/>
          </w:tcPr>
          <w:p w14:paraId="385AFC13" w14:textId="77777777" w:rsidR="00643CB1" w:rsidRPr="00643CB1" w:rsidRDefault="00643CB1" w:rsidP="00B2408F">
            <w:pPr>
              <w:keepNext/>
              <w:keepLines/>
              <w:spacing w:after="0" w:line="240" w:lineRule="auto"/>
              <w:rPr>
                <w:b/>
                <w:sz w:val="24"/>
              </w:rPr>
            </w:pPr>
            <w:r w:rsidRPr="00643CB1">
              <w:rPr>
                <w:b/>
                <w:sz w:val="24"/>
              </w:rPr>
              <w:t>Table 1:  Abbreviations</w:t>
            </w:r>
          </w:p>
        </w:tc>
      </w:tr>
      <w:tr w:rsidR="00643CB1" w14:paraId="385AFC17" w14:textId="77777777" w:rsidTr="00B2408F">
        <w:tc>
          <w:tcPr>
            <w:tcW w:w="3348" w:type="dxa"/>
            <w:shd w:val="clear" w:color="auto" w:fill="D9D9D9"/>
          </w:tcPr>
          <w:p w14:paraId="385AFC15" w14:textId="77777777" w:rsidR="00643CB1" w:rsidRPr="00144AAD" w:rsidRDefault="00643CB1" w:rsidP="00B2408F">
            <w:pPr>
              <w:keepNext/>
              <w:keepLines/>
              <w:spacing w:after="0" w:line="240" w:lineRule="auto"/>
              <w:rPr>
                <w:b/>
              </w:rPr>
            </w:pPr>
            <w:r w:rsidRPr="00144AAD">
              <w:rPr>
                <w:b/>
              </w:rPr>
              <w:t>Abbreviation</w:t>
            </w:r>
          </w:p>
        </w:tc>
        <w:tc>
          <w:tcPr>
            <w:tcW w:w="6228" w:type="dxa"/>
            <w:shd w:val="clear" w:color="auto" w:fill="D9D9D9"/>
          </w:tcPr>
          <w:p w14:paraId="385AFC16" w14:textId="77777777" w:rsidR="00643CB1" w:rsidRPr="00144AAD" w:rsidRDefault="00643CB1" w:rsidP="00B2408F">
            <w:pPr>
              <w:keepNext/>
              <w:keepLines/>
              <w:spacing w:after="0" w:line="240" w:lineRule="auto"/>
              <w:rPr>
                <w:b/>
              </w:rPr>
            </w:pPr>
            <w:r w:rsidRPr="00144AAD">
              <w:rPr>
                <w:b/>
              </w:rPr>
              <w:t>Description</w:t>
            </w:r>
          </w:p>
        </w:tc>
      </w:tr>
      <w:tr w:rsidR="00643CB1" w14:paraId="385AFC1A" w14:textId="77777777" w:rsidTr="00B2408F">
        <w:tc>
          <w:tcPr>
            <w:tcW w:w="3348" w:type="dxa"/>
          </w:tcPr>
          <w:p w14:paraId="385AFC18" w14:textId="77777777" w:rsidR="00643CB1" w:rsidRPr="008521DB" w:rsidRDefault="00643CB1" w:rsidP="00B2408F">
            <w:pPr>
              <w:keepNext/>
              <w:keepLines/>
              <w:spacing w:after="0" w:line="240" w:lineRule="auto"/>
              <w:rPr>
                <w:sz w:val="20"/>
              </w:rPr>
            </w:pPr>
            <w:r w:rsidRPr="008521DB">
              <w:rPr>
                <w:sz w:val="20"/>
              </w:rPr>
              <w:t>ETL</w:t>
            </w:r>
          </w:p>
        </w:tc>
        <w:tc>
          <w:tcPr>
            <w:tcW w:w="6228" w:type="dxa"/>
          </w:tcPr>
          <w:p w14:paraId="385AFC19" w14:textId="77777777" w:rsidR="00643CB1" w:rsidRPr="008521DB" w:rsidRDefault="00643CB1" w:rsidP="00B2408F">
            <w:pPr>
              <w:keepNext/>
              <w:keepLines/>
              <w:spacing w:after="0" w:line="240" w:lineRule="auto"/>
              <w:rPr>
                <w:sz w:val="20"/>
              </w:rPr>
            </w:pPr>
            <w:r w:rsidRPr="008521DB">
              <w:rPr>
                <w:sz w:val="20"/>
              </w:rPr>
              <w:t>Extract, Transform, Load</w:t>
            </w:r>
          </w:p>
        </w:tc>
      </w:tr>
      <w:tr w:rsidR="00643CB1" w14:paraId="385AFC1D" w14:textId="77777777" w:rsidTr="00B2408F">
        <w:tc>
          <w:tcPr>
            <w:tcW w:w="3348" w:type="dxa"/>
          </w:tcPr>
          <w:p w14:paraId="385AFC1B" w14:textId="77777777" w:rsidR="00643CB1" w:rsidRPr="008521DB" w:rsidRDefault="00643CB1" w:rsidP="00B2408F">
            <w:pPr>
              <w:keepNext/>
              <w:keepLines/>
              <w:spacing w:after="0" w:line="240" w:lineRule="auto"/>
              <w:rPr>
                <w:sz w:val="20"/>
              </w:rPr>
            </w:pPr>
            <w:r>
              <w:rPr>
                <w:sz w:val="20"/>
              </w:rPr>
              <w:t>OHDSI</w:t>
            </w:r>
          </w:p>
        </w:tc>
        <w:tc>
          <w:tcPr>
            <w:tcW w:w="6228" w:type="dxa"/>
          </w:tcPr>
          <w:p w14:paraId="385AFC1C" w14:textId="77777777" w:rsidR="00643CB1" w:rsidRPr="008521DB" w:rsidRDefault="00643CB1" w:rsidP="00643CB1">
            <w:pPr>
              <w:keepNext/>
              <w:keepLines/>
              <w:spacing w:after="0" w:line="240" w:lineRule="auto"/>
              <w:rPr>
                <w:sz w:val="20"/>
              </w:rPr>
            </w:pPr>
            <w:r w:rsidRPr="008521DB">
              <w:rPr>
                <w:sz w:val="20"/>
              </w:rPr>
              <w:t xml:space="preserve">Observational </w:t>
            </w:r>
            <w:r>
              <w:rPr>
                <w:sz w:val="20"/>
              </w:rPr>
              <w:t>Health Data Sciences and Informatics</w:t>
            </w:r>
          </w:p>
        </w:tc>
      </w:tr>
      <w:tr w:rsidR="00643CB1" w14:paraId="385AFC20" w14:textId="77777777" w:rsidTr="00B2408F">
        <w:tc>
          <w:tcPr>
            <w:tcW w:w="3348" w:type="dxa"/>
          </w:tcPr>
          <w:p w14:paraId="385AFC1E" w14:textId="77777777" w:rsidR="00643CB1" w:rsidRPr="008521DB" w:rsidRDefault="00643CB1" w:rsidP="00B2408F">
            <w:pPr>
              <w:keepNext/>
              <w:keepLines/>
              <w:spacing w:after="0" w:line="240" w:lineRule="auto"/>
              <w:rPr>
                <w:sz w:val="20"/>
              </w:rPr>
            </w:pPr>
            <w:r w:rsidRPr="008521DB">
              <w:rPr>
                <w:sz w:val="20"/>
              </w:rPr>
              <w:t>CDM</w:t>
            </w:r>
          </w:p>
        </w:tc>
        <w:tc>
          <w:tcPr>
            <w:tcW w:w="6228" w:type="dxa"/>
          </w:tcPr>
          <w:p w14:paraId="385AFC1F" w14:textId="77777777" w:rsidR="00643CB1" w:rsidRPr="008521DB" w:rsidRDefault="00643CB1" w:rsidP="00B2408F">
            <w:pPr>
              <w:keepNext/>
              <w:keepLines/>
              <w:spacing w:after="0" w:line="240" w:lineRule="auto"/>
              <w:rPr>
                <w:sz w:val="20"/>
              </w:rPr>
            </w:pPr>
            <w:r w:rsidRPr="008521DB">
              <w:rPr>
                <w:sz w:val="20"/>
              </w:rPr>
              <w:t>Common Data Model</w:t>
            </w:r>
          </w:p>
        </w:tc>
      </w:tr>
      <w:tr w:rsidR="00643CB1" w14:paraId="385AFC23" w14:textId="77777777" w:rsidTr="00B2408F">
        <w:tc>
          <w:tcPr>
            <w:tcW w:w="3348" w:type="dxa"/>
          </w:tcPr>
          <w:p w14:paraId="385AFC21" w14:textId="77777777" w:rsidR="00643CB1" w:rsidRPr="008521DB" w:rsidRDefault="00643CB1" w:rsidP="00B2408F">
            <w:pPr>
              <w:keepNext/>
              <w:keepLines/>
              <w:spacing w:after="0" w:line="240" w:lineRule="auto"/>
              <w:rPr>
                <w:sz w:val="20"/>
              </w:rPr>
            </w:pPr>
            <w:r>
              <w:rPr>
                <w:sz w:val="20"/>
              </w:rPr>
              <w:t>FIPS</w:t>
            </w:r>
          </w:p>
        </w:tc>
        <w:tc>
          <w:tcPr>
            <w:tcW w:w="6228" w:type="dxa"/>
          </w:tcPr>
          <w:p w14:paraId="385AFC22" w14:textId="77777777" w:rsidR="00643CB1" w:rsidRPr="008521DB" w:rsidRDefault="00643CB1" w:rsidP="00B2408F">
            <w:pPr>
              <w:keepNext/>
              <w:keepLines/>
              <w:spacing w:after="0" w:line="240" w:lineRule="auto"/>
              <w:rPr>
                <w:sz w:val="20"/>
              </w:rPr>
            </w:pPr>
            <w:r>
              <w:rPr>
                <w:sz w:val="20"/>
              </w:rPr>
              <w:t>Federal Information Processing Standard</w:t>
            </w:r>
          </w:p>
        </w:tc>
      </w:tr>
      <w:tr w:rsidR="00643CB1" w14:paraId="385AFC26" w14:textId="77777777" w:rsidTr="00B2408F">
        <w:tc>
          <w:tcPr>
            <w:tcW w:w="3348" w:type="dxa"/>
          </w:tcPr>
          <w:p w14:paraId="385AFC24" w14:textId="77777777" w:rsidR="00643CB1" w:rsidRDefault="00643CB1" w:rsidP="00B2408F">
            <w:pPr>
              <w:keepNext/>
              <w:keepLines/>
              <w:spacing w:after="0" w:line="240" w:lineRule="auto"/>
              <w:rPr>
                <w:sz w:val="20"/>
              </w:rPr>
            </w:pPr>
            <w:r>
              <w:rPr>
                <w:sz w:val="20"/>
              </w:rPr>
              <w:t>ICD9</w:t>
            </w:r>
          </w:p>
        </w:tc>
        <w:tc>
          <w:tcPr>
            <w:tcW w:w="6228" w:type="dxa"/>
          </w:tcPr>
          <w:p w14:paraId="385AFC25" w14:textId="77777777" w:rsidR="00643CB1" w:rsidRDefault="00643CB1" w:rsidP="00B2408F">
            <w:pPr>
              <w:keepNext/>
              <w:keepLines/>
              <w:spacing w:after="0" w:line="240" w:lineRule="auto"/>
              <w:rPr>
                <w:sz w:val="20"/>
              </w:rPr>
            </w:pPr>
            <w:r w:rsidRPr="00BB0FF4">
              <w:rPr>
                <w:sz w:val="20"/>
              </w:rPr>
              <w:t>The International Classification of Diseases</w:t>
            </w:r>
            <w:r>
              <w:rPr>
                <w:sz w:val="20"/>
              </w:rPr>
              <w:t>, Ninth Revision</w:t>
            </w:r>
          </w:p>
        </w:tc>
      </w:tr>
      <w:tr w:rsidR="00643CB1" w14:paraId="385AFC29" w14:textId="77777777" w:rsidTr="00B2408F">
        <w:tc>
          <w:tcPr>
            <w:tcW w:w="3348" w:type="dxa"/>
          </w:tcPr>
          <w:p w14:paraId="385AFC27" w14:textId="77777777" w:rsidR="00643CB1" w:rsidRDefault="00643CB1" w:rsidP="00B2408F">
            <w:pPr>
              <w:keepNext/>
              <w:keepLines/>
              <w:spacing w:after="0" w:line="240" w:lineRule="auto"/>
              <w:rPr>
                <w:sz w:val="20"/>
              </w:rPr>
            </w:pPr>
            <w:r>
              <w:rPr>
                <w:sz w:val="20"/>
              </w:rPr>
              <w:t>PEDSF</w:t>
            </w:r>
          </w:p>
        </w:tc>
        <w:tc>
          <w:tcPr>
            <w:tcW w:w="6228" w:type="dxa"/>
          </w:tcPr>
          <w:p w14:paraId="385AFC28" w14:textId="77777777" w:rsidR="00643CB1" w:rsidRPr="00BB0FF4" w:rsidRDefault="00643CB1" w:rsidP="00B2408F">
            <w:pPr>
              <w:keepNext/>
              <w:keepLines/>
              <w:spacing w:after="0" w:line="240" w:lineRule="auto"/>
              <w:rPr>
                <w:sz w:val="20"/>
              </w:rPr>
            </w:pPr>
            <w:r>
              <w:rPr>
                <w:sz w:val="20"/>
              </w:rPr>
              <w:t>Patient Entitlement and Diagnosis Summary File</w:t>
            </w:r>
          </w:p>
        </w:tc>
      </w:tr>
      <w:tr w:rsidR="00643CB1" w:rsidRPr="00643CB1" w14:paraId="385AFC2C" w14:textId="77777777" w:rsidTr="00B2408F">
        <w:tc>
          <w:tcPr>
            <w:tcW w:w="3348" w:type="dxa"/>
          </w:tcPr>
          <w:p w14:paraId="385AFC2A" w14:textId="77777777" w:rsidR="00643CB1" w:rsidRPr="00643CB1" w:rsidRDefault="00643CB1" w:rsidP="00B2408F">
            <w:pPr>
              <w:keepNext/>
              <w:keepLines/>
              <w:spacing w:after="0" w:line="240" w:lineRule="auto"/>
              <w:rPr>
                <w:sz w:val="20"/>
                <w:highlight w:val="yellow"/>
              </w:rPr>
            </w:pPr>
            <w:r w:rsidRPr="00643CB1">
              <w:rPr>
                <w:sz w:val="20"/>
                <w:highlight w:val="yellow"/>
              </w:rPr>
              <w:t>CPT</w:t>
            </w:r>
          </w:p>
        </w:tc>
        <w:tc>
          <w:tcPr>
            <w:tcW w:w="6228" w:type="dxa"/>
          </w:tcPr>
          <w:p w14:paraId="385AFC2B" w14:textId="77777777" w:rsidR="00643CB1" w:rsidRPr="00643CB1" w:rsidRDefault="00643CB1" w:rsidP="00B2408F">
            <w:pPr>
              <w:keepNext/>
              <w:keepLines/>
              <w:spacing w:after="0" w:line="240" w:lineRule="auto"/>
              <w:rPr>
                <w:sz w:val="20"/>
                <w:highlight w:val="yellow"/>
              </w:rPr>
            </w:pPr>
            <w:r w:rsidRPr="00643CB1">
              <w:rPr>
                <w:sz w:val="20"/>
                <w:highlight w:val="yellow"/>
              </w:rPr>
              <w:t>Current Procedural Terminology</w:t>
            </w:r>
          </w:p>
        </w:tc>
      </w:tr>
      <w:tr w:rsidR="00643CB1" w:rsidRPr="00643CB1" w14:paraId="385AFC2F" w14:textId="77777777" w:rsidTr="00B2408F">
        <w:tc>
          <w:tcPr>
            <w:tcW w:w="3348" w:type="dxa"/>
          </w:tcPr>
          <w:p w14:paraId="385AFC2D" w14:textId="77777777" w:rsidR="00643CB1" w:rsidRPr="00643CB1" w:rsidRDefault="00643CB1" w:rsidP="00B2408F">
            <w:pPr>
              <w:keepNext/>
              <w:keepLines/>
              <w:spacing w:after="0" w:line="240" w:lineRule="auto"/>
              <w:rPr>
                <w:sz w:val="20"/>
                <w:highlight w:val="yellow"/>
              </w:rPr>
            </w:pPr>
            <w:r w:rsidRPr="00643CB1">
              <w:rPr>
                <w:sz w:val="20"/>
                <w:highlight w:val="yellow"/>
              </w:rPr>
              <w:t>HCPCS</w:t>
            </w:r>
          </w:p>
        </w:tc>
        <w:tc>
          <w:tcPr>
            <w:tcW w:w="6228" w:type="dxa"/>
          </w:tcPr>
          <w:p w14:paraId="385AFC2E" w14:textId="77777777" w:rsidR="00643CB1" w:rsidRPr="00643CB1" w:rsidRDefault="00643CB1" w:rsidP="00B2408F">
            <w:pPr>
              <w:keepNext/>
              <w:keepLines/>
              <w:spacing w:after="0" w:line="240" w:lineRule="auto"/>
              <w:rPr>
                <w:sz w:val="20"/>
                <w:highlight w:val="yellow"/>
              </w:rPr>
            </w:pPr>
            <w:r w:rsidRPr="00643CB1">
              <w:rPr>
                <w:sz w:val="20"/>
                <w:highlight w:val="yellow"/>
              </w:rPr>
              <w:t>Healthcare Common Procedure Coding System</w:t>
            </w:r>
          </w:p>
        </w:tc>
      </w:tr>
      <w:tr w:rsidR="00643CB1" w:rsidRPr="00643CB1" w14:paraId="385AFC32" w14:textId="77777777" w:rsidTr="00B2408F">
        <w:tc>
          <w:tcPr>
            <w:tcW w:w="3348" w:type="dxa"/>
          </w:tcPr>
          <w:p w14:paraId="385AFC30" w14:textId="77777777" w:rsidR="00643CB1" w:rsidRPr="00643CB1" w:rsidRDefault="00643CB1" w:rsidP="00B2408F">
            <w:pPr>
              <w:keepNext/>
              <w:keepLines/>
              <w:spacing w:after="0" w:line="240" w:lineRule="auto"/>
              <w:rPr>
                <w:sz w:val="20"/>
                <w:highlight w:val="yellow"/>
              </w:rPr>
            </w:pPr>
            <w:r w:rsidRPr="00643CB1">
              <w:rPr>
                <w:sz w:val="20"/>
                <w:highlight w:val="yellow"/>
              </w:rPr>
              <w:t>DRG</w:t>
            </w:r>
          </w:p>
        </w:tc>
        <w:tc>
          <w:tcPr>
            <w:tcW w:w="6228" w:type="dxa"/>
          </w:tcPr>
          <w:p w14:paraId="385AFC31" w14:textId="77777777" w:rsidR="00643CB1" w:rsidRPr="00643CB1" w:rsidRDefault="00643CB1" w:rsidP="00B2408F">
            <w:pPr>
              <w:keepNext/>
              <w:keepLines/>
              <w:spacing w:after="0" w:line="240" w:lineRule="auto"/>
              <w:rPr>
                <w:sz w:val="20"/>
                <w:highlight w:val="yellow"/>
              </w:rPr>
            </w:pPr>
            <w:r w:rsidRPr="00643CB1">
              <w:rPr>
                <w:sz w:val="20"/>
                <w:highlight w:val="yellow"/>
              </w:rPr>
              <w:t>Diagnosis-Related Groups</w:t>
            </w:r>
          </w:p>
        </w:tc>
      </w:tr>
      <w:tr w:rsidR="00643CB1" w14:paraId="385AFC35" w14:textId="77777777" w:rsidTr="00B2408F">
        <w:tc>
          <w:tcPr>
            <w:tcW w:w="3348" w:type="dxa"/>
          </w:tcPr>
          <w:p w14:paraId="385AFC33" w14:textId="77777777" w:rsidR="00643CB1" w:rsidRPr="00643CB1" w:rsidRDefault="00643CB1" w:rsidP="00B2408F">
            <w:pPr>
              <w:keepNext/>
              <w:keepLines/>
              <w:spacing w:after="0" w:line="240" w:lineRule="auto"/>
              <w:rPr>
                <w:sz w:val="20"/>
                <w:highlight w:val="yellow"/>
              </w:rPr>
            </w:pPr>
            <w:r w:rsidRPr="00643CB1">
              <w:rPr>
                <w:sz w:val="20"/>
                <w:highlight w:val="yellow"/>
              </w:rPr>
              <w:t>MDC</w:t>
            </w:r>
          </w:p>
        </w:tc>
        <w:tc>
          <w:tcPr>
            <w:tcW w:w="6228" w:type="dxa"/>
          </w:tcPr>
          <w:p w14:paraId="385AFC34" w14:textId="77777777" w:rsidR="00643CB1" w:rsidRPr="00D37A85" w:rsidRDefault="00643CB1" w:rsidP="00B2408F">
            <w:pPr>
              <w:keepNext/>
              <w:keepLines/>
              <w:spacing w:after="0" w:line="240" w:lineRule="auto"/>
              <w:rPr>
                <w:sz w:val="20"/>
              </w:rPr>
            </w:pPr>
            <w:r w:rsidRPr="00643CB1">
              <w:rPr>
                <w:sz w:val="20"/>
                <w:highlight w:val="yellow"/>
              </w:rPr>
              <w:t>Major Diagnostic Categories</w:t>
            </w:r>
          </w:p>
        </w:tc>
      </w:tr>
    </w:tbl>
    <w:p w14:paraId="385AFC36" w14:textId="77777777" w:rsidR="007602D4" w:rsidRDefault="007602D4">
      <w:pPr>
        <w:rPr>
          <w:sz w:val="36"/>
        </w:rPr>
      </w:pPr>
    </w:p>
    <w:p w14:paraId="385AFC37" w14:textId="77777777" w:rsidR="00A806AE" w:rsidRDefault="00A806AE" w:rsidP="00A806AE">
      <w:pPr>
        <w:pStyle w:val="Heading2"/>
        <w:numPr>
          <w:ilvl w:val="1"/>
          <w:numId w:val="2"/>
        </w:numPr>
      </w:pPr>
      <w:bookmarkStart w:id="3" w:name="_Toc437601208"/>
      <w:r>
        <w:t>Conventions Used in this Document</w:t>
      </w:r>
      <w:bookmarkEnd w:id="3"/>
    </w:p>
    <w:p w14:paraId="385AFC38" w14:textId="77777777" w:rsidR="00A806AE" w:rsidRPr="00A806AE" w:rsidRDefault="00A806AE" w:rsidP="00A806AE">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228"/>
      </w:tblGrid>
      <w:tr w:rsidR="00A806AE" w14:paraId="385AFC3A" w14:textId="77777777" w:rsidTr="00B2408F">
        <w:tc>
          <w:tcPr>
            <w:tcW w:w="9576" w:type="dxa"/>
            <w:gridSpan w:val="2"/>
            <w:shd w:val="clear" w:color="auto" w:fill="A6A6A6"/>
          </w:tcPr>
          <w:p w14:paraId="385AFC39" w14:textId="77777777" w:rsidR="00A806AE" w:rsidRPr="00643CB1" w:rsidRDefault="00A806AE" w:rsidP="00B2408F">
            <w:pPr>
              <w:keepNext/>
              <w:keepLines/>
              <w:spacing w:after="0" w:line="240" w:lineRule="auto"/>
              <w:rPr>
                <w:b/>
                <w:sz w:val="24"/>
              </w:rPr>
            </w:pPr>
            <w:r w:rsidRPr="00643CB1">
              <w:rPr>
                <w:b/>
                <w:sz w:val="24"/>
              </w:rPr>
              <w:t>Table 1:  Abbreviations</w:t>
            </w:r>
          </w:p>
        </w:tc>
      </w:tr>
      <w:tr w:rsidR="00A806AE" w14:paraId="385AFC3D" w14:textId="77777777" w:rsidTr="00B2408F">
        <w:tc>
          <w:tcPr>
            <w:tcW w:w="3348" w:type="dxa"/>
            <w:shd w:val="clear" w:color="auto" w:fill="D9D9D9"/>
          </w:tcPr>
          <w:p w14:paraId="385AFC3B" w14:textId="77777777" w:rsidR="00A806AE" w:rsidRPr="00144AAD" w:rsidRDefault="00A806AE" w:rsidP="00B2408F">
            <w:pPr>
              <w:keepNext/>
              <w:keepLines/>
              <w:spacing w:after="0" w:line="240" w:lineRule="auto"/>
              <w:rPr>
                <w:b/>
              </w:rPr>
            </w:pPr>
            <w:r>
              <w:rPr>
                <w:b/>
              </w:rPr>
              <w:t>Convention</w:t>
            </w:r>
          </w:p>
        </w:tc>
        <w:tc>
          <w:tcPr>
            <w:tcW w:w="6228" w:type="dxa"/>
            <w:shd w:val="clear" w:color="auto" w:fill="D9D9D9"/>
          </w:tcPr>
          <w:p w14:paraId="385AFC3C" w14:textId="77777777" w:rsidR="00A806AE" w:rsidRPr="00144AAD" w:rsidRDefault="00A806AE" w:rsidP="00B2408F">
            <w:pPr>
              <w:keepNext/>
              <w:keepLines/>
              <w:spacing w:after="0" w:line="240" w:lineRule="auto"/>
              <w:rPr>
                <w:b/>
              </w:rPr>
            </w:pPr>
            <w:r w:rsidRPr="00144AAD">
              <w:rPr>
                <w:b/>
              </w:rPr>
              <w:t>Description</w:t>
            </w:r>
          </w:p>
        </w:tc>
      </w:tr>
      <w:tr w:rsidR="00A806AE" w14:paraId="385AFC40" w14:textId="77777777" w:rsidTr="00B2408F">
        <w:tc>
          <w:tcPr>
            <w:tcW w:w="3348" w:type="dxa"/>
          </w:tcPr>
          <w:p w14:paraId="385AFC3E" w14:textId="77777777" w:rsidR="00A806AE" w:rsidRPr="008521DB" w:rsidRDefault="00A806AE" w:rsidP="00B2408F">
            <w:pPr>
              <w:keepNext/>
              <w:keepLines/>
              <w:spacing w:after="0" w:line="240" w:lineRule="auto"/>
              <w:rPr>
                <w:sz w:val="20"/>
              </w:rPr>
            </w:pPr>
            <w:r>
              <w:rPr>
                <w:sz w:val="20"/>
              </w:rPr>
              <w:t>-</w:t>
            </w:r>
          </w:p>
        </w:tc>
        <w:tc>
          <w:tcPr>
            <w:tcW w:w="6228" w:type="dxa"/>
          </w:tcPr>
          <w:p w14:paraId="385AFC3F" w14:textId="77777777" w:rsidR="00A806AE" w:rsidRPr="008521DB" w:rsidRDefault="00A806AE" w:rsidP="00B2408F">
            <w:pPr>
              <w:keepNext/>
              <w:keepLines/>
              <w:spacing w:after="0" w:line="240" w:lineRule="auto"/>
              <w:rPr>
                <w:sz w:val="20"/>
              </w:rPr>
            </w:pPr>
            <w:r>
              <w:rPr>
                <w:sz w:val="20"/>
              </w:rPr>
              <w:t>Value does not exist</w:t>
            </w:r>
          </w:p>
        </w:tc>
      </w:tr>
      <w:tr w:rsidR="00A806AE" w14:paraId="385AFC43" w14:textId="77777777" w:rsidTr="00B2408F">
        <w:tc>
          <w:tcPr>
            <w:tcW w:w="3348" w:type="dxa"/>
          </w:tcPr>
          <w:p w14:paraId="385AFC41" w14:textId="77777777" w:rsidR="00A806AE" w:rsidRPr="008521DB" w:rsidRDefault="00A806AE" w:rsidP="00B2408F">
            <w:pPr>
              <w:keepNext/>
              <w:keepLines/>
              <w:spacing w:after="0" w:line="240" w:lineRule="auto"/>
              <w:rPr>
                <w:sz w:val="20"/>
              </w:rPr>
            </w:pPr>
            <w:r w:rsidRPr="00A806AE">
              <w:rPr>
                <w:color w:val="4F81BD" w:themeColor="accent1"/>
                <w:sz w:val="20"/>
              </w:rPr>
              <w:t>[X]</w:t>
            </w:r>
          </w:p>
        </w:tc>
        <w:tc>
          <w:tcPr>
            <w:tcW w:w="6228" w:type="dxa"/>
          </w:tcPr>
          <w:p w14:paraId="385AFC42" w14:textId="77777777" w:rsidR="00A806AE" w:rsidRPr="008521DB" w:rsidRDefault="00A806AE" w:rsidP="00B2408F">
            <w:pPr>
              <w:keepNext/>
              <w:keepLines/>
              <w:spacing w:after="0" w:line="240" w:lineRule="auto"/>
              <w:rPr>
                <w:sz w:val="20"/>
              </w:rPr>
            </w:pPr>
            <w:r>
              <w:rPr>
                <w:sz w:val="20"/>
              </w:rPr>
              <w:t>Value to be replaced or derived</w:t>
            </w:r>
          </w:p>
        </w:tc>
      </w:tr>
      <w:tr w:rsidR="00A806AE" w14:paraId="385AFC46" w14:textId="77777777" w:rsidTr="00B2408F">
        <w:tc>
          <w:tcPr>
            <w:tcW w:w="3348" w:type="dxa"/>
          </w:tcPr>
          <w:p w14:paraId="385AFC44" w14:textId="77777777" w:rsidR="00A806AE" w:rsidRPr="003E1804" w:rsidRDefault="00A806AE" w:rsidP="00B2408F">
            <w:pPr>
              <w:keepNext/>
              <w:keepLines/>
              <w:spacing w:after="0" w:line="240" w:lineRule="auto"/>
              <w:rPr>
                <w:i/>
                <w:sz w:val="20"/>
              </w:rPr>
            </w:pPr>
            <w:r w:rsidRPr="003E1804">
              <w:rPr>
                <w:i/>
                <w:sz w:val="20"/>
              </w:rPr>
              <w:t>Italicized</w:t>
            </w:r>
          </w:p>
        </w:tc>
        <w:tc>
          <w:tcPr>
            <w:tcW w:w="6228" w:type="dxa"/>
          </w:tcPr>
          <w:p w14:paraId="385AFC45" w14:textId="77777777" w:rsidR="00A806AE" w:rsidRPr="008521DB" w:rsidRDefault="00A806AE" w:rsidP="00B2408F">
            <w:pPr>
              <w:keepNext/>
              <w:keepLines/>
              <w:spacing w:after="0" w:line="240" w:lineRule="auto"/>
              <w:rPr>
                <w:sz w:val="20"/>
              </w:rPr>
            </w:pPr>
            <w:r>
              <w:rPr>
                <w:sz w:val="20"/>
              </w:rPr>
              <w:t>Referring to column in the table itself</w:t>
            </w:r>
          </w:p>
        </w:tc>
      </w:tr>
    </w:tbl>
    <w:p w14:paraId="385AFC47" w14:textId="77777777" w:rsidR="00A806AE" w:rsidRDefault="00A806AE">
      <w:pPr>
        <w:rPr>
          <w:sz w:val="36"/>
        </w:rPr>
      </w:pPr>
    </w:p>
    <w:p w14:paraId="385AFC48" w14:textId="77777777" w:rsidR="00A806AE" w:rsidRDefault="00A806AE">
      <w:pPr>
        <w:rPr>
          <w:sz w:val="36"/>
        </w:rPr>
      </w:pPr>
    </w:p>
    <w:p w14:paraId="385AFC49" w14:textId="77777777" w:rsidR="00A806AE" w:rsidRDefault="00A806AE">
      <w:pPr>
        <w:rPr>
          <w:sz w:val="36"/>
        </w:rPr>
      </w:pPr>
    </w:p>
    <w:p w14:paraId="385AFC4A" w14:textId="77777777" w:rsidR="00A806AE" w:rsidRDefault="00A806AE">
      <w:pPr>
        <w:rPr>
          <w:sz w:val="36"/>
        </w:rPr>
      </w:pPr>
    </w:p>
    <w:p w14:paraId="385AFC4B" w14:textId="77777777" w:rsidR="00A806AE" w:rsidRDefault="00A806AE">
      <w:pPr>
        <w:rPr>
          <w:sz w:val="36"/>
        </w:rPr>
      </w:pPr>
    </w:p>
    <w:p w14:paraId="385AFC4C" w14:textId="77777777" w:rsidR="00A806AE" w:rsidRDefault="00A806AE">
      <w:pPr>
        <w:rPr>
          <w:sz w:val="36"/>
        </w:rPr>
      </w:pPr>
    </w:p>
    <w:p w14:paraId="385AFC4D" w14:textId="77777777" w:rsidR="00A806AE" w:rsidRDefault="00A806AE">
      <w:pPr>
        <w:rPr>
          <w:sz w:val="36"/>
        </w:rPr>
      </w:pPr>
    </w:p>
    <w:p w14:paraId="385AFC4E" w14:textId="77777777" w:rsidR="00A806AE" w:rsidRDefault="00A806AE" w:rsidP="00A806AE">
      <w:pPr>
        <w:pStyle w:val="Heading1"/>
        <w:numPr>
          <w:ilvl w:val="0"/>
          <w:numId w:val="2"/>
        </w:numPr>
      </w:pPr>
      <w:bookmarkStart w:id="4" w:name="_Toc437601209"/>
      <w:r>
        <w:t>Data Mapping</w:t>
      </w:r>
      <w:bookmarkEnd w:id="4"/>
    </w:p>
    <w:p w14:paraId="385AFC4F" w14:textId="77777777" w:rsidR="00A806AE" w:rsidRDefault="00A806AE" w:rsidP="00A806AE">
      <w:r>
        <w:t>This section details how the source files are mapped into the CDM.</w:t>
      </w:r>
      <w:r w:rsidR="007013DE">
        <w:t xml:space="preserve"> </w:t>
      </w:r>
      <w:r w:rsidR="009D1A5B">
        <w:t>The SEER pedsf file that contains demographic and registry information was pivoted from 2000+ plus columns into 4 columns: Patient_ID, Name (name of the former variable), Value, Label (label of the former variable). Any pedsf variable referred to will be located in the Name column and the associated value for that variable will be in the Value column.</w:t>
      </w:r>
    </w:p>
    <w:p w14:paraId="385AFC50" w14:textId="4435991C" w:rsidR="00200193" w:rsidRDefault="00200193" w:rsidP="00703CF5">
      <w:pPr>
        <w:pStyle w:val="Heading2"/>
        <w:numPr>
          <w:ilvl w:val="0"/>
          <w:numId w:val="6"/>
        </w:numPr>
      </w:pPr>
      <w:bookmarkStart w:id="5" w:name="_Toc437601210"/>
      <w:r>
        <w:t>Sequence Map</w:t>
      </w:r>
      <w:bookmarkEnd w:id="5"/>
    </w:p>
    <w:p w14:paraId="385AFC51" w14:textId="77777777" w:rsidR="00200193" w:rsidRPr="00200193" w:rsidRDefault="00200193" w:rsidP="00200193">
      <w:r>
        <w:t>TBD</w:t>
      </w:r>
    </w:p>
    <w:p w14:paraId="385AFC52" w14:textId="38A1FF49" w:rsidR="000E5DEE" w:rsidRDefault="00703CF5" w:rsidP="00193090">
      <w:pPr>
        <w:pStyle w:val="Heading2"/>
      </w:pPr>
      <w:bookmarkStart w:id="6" w:name="_Toc437601211"/>
      <w:r>
        <w:t>2.1</w:t>
      </w:r>
      <w:r w:rsidR="00193090">
        <w:tab/>
      </w:r>
      <w:r w:rsidR="006C3079">
        <w:t xml:space="preserve">Table name: </w:t>
      </w:r>
      <w:r w:rsidR="00193090">
        <w:t>LOCATION</w:t>
      </w:r>
      <w:bookmarkEnd w:id="6"/>
      <w:r w:rsidR="00193090">
        <w:tab/>
      </w:r>
    </w:p>
    <w:p w14:paraId="385AFC53" w14:textId="77777777" w:rsidR="00193090" w:rsidRPr="00193090" w:rsidRDefault="00193090" w:rsidP="00193090">
      <w:r>
        <w:t>Thi</w:t>
      </w:r>
      <w:r w:rsidR="00DC6CFD">
        <w:t>s table is built off of the PEDSF</w:t>
      </w:r>
      <w:r>
        <w:t xml:space="preserve"> file, which houses </w:t>
      </w:r>
      <w:r w:rsidR="00DC6CFD">
        <w:t>the state information based on the Medicare enrollment file in the year of first diagnosis at age 65 or older or the last diagnosis i</w:t>
      </w:r>
      <w:r w:rsidR="003E1804">
        <w:t>f</w:t>
      </w:r>
      <w:r w:rsidR="00DC6CFD">
        <w:t xml:space="preserve"> never 65.</w:t>
      </w:r>
      <w:r>
        <w:t xml:space="preserve"> </w:t>
      </w:r>
    </w:p>
    <w:p w14:paraId="385AFC54" w14:textId="77777777" w:rsidR="000E5DEE" w:rsidRDefault="00DC6CFD" w:rsidP="00DC6CFD">
      <w:pPr>
        <w:spacing w:line="240" w:lineRule="auto"/>
      </w:pPr>
      <w:r>
        <w:t>Key conventions:</w:t>
      </w:r>
    </w:p>
    <w:p w14:paraId="385AFC55" w14:textId="77777777" w:rsidR="00DC6CFD" w:rsidRDefault="00DC6CFD" w:rsidP="00DC6CFD">
      <w:pPr>
        <w:pStyle w:val="ListParagraph"/>
        <w:numPr>
          <w:ilvl w:val="0"/>
          <w:numId w:val="4"/>
        </w:numPr>
        <w:spacing w:line="240" w:lineRule="auto"/>
      </w:pPr>
      <w:r>
        <w:t>The PEDSF file uses the FIPS system to code for state and county values. These FIPS values will need to be mapped to concept IDs</w:t>
      </w:r>
    </w:p>
    <w:p w14:paraId="385AFC56" w14:textId="77777777" w:rsidR="00DC6CFD" w:rsidRDefault="00565509" w:rsidP="00DC6CFD">
      <w:pPr>
        <w:pStyle w:val="ListParagraph"/>
        <w:numPr>
          <w:ilvl w:val="1"/>
          <w:numId w:val="4"/>
        </w:numPr>
        <w:spacing w:line="240" w:lineRule="auto"/>
      </w:pPr>
      <w:r>
        <w:t xml:space="preserve">A list of state FIPS codes </w:t>
      </w:r>
      <w:r w:rsidR="003A6B44">
        <w:t xml:space="preserve">and corresponding state abbreviations </w:t>
      </w:r>
      <w:r>
        <w:t>are available</w:t>
      </w:r>
      <w:r w:rsidR="00F43F84">
        <w:t xml:space="preserve"> in </w:t>
      </w:r>
      <w:hyperlink w:anchor="_Appendix_1:_FIPS" w:history="1">
        <w:r w:rsidR="00F43F84" w:rsidRPr="007013DE">
          <w:rPr>
            <w:rStyle w:val="Hyperlink"/>
          </w:rPr>
          <w:t>Appendix 1</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458"/>
        <w:gridCol w:w="2053"/>
        <w:gridCol w:w="2394"/>
      </w:tblGrid>
      <w:tr w:rsidR="0010331D" w14:paraId="385AFC58" w14:textId="77777777" w:rsidTr="00B2408F">
        <w:trPr>
          <w:cantSplit/>
          <w:tblHeader/>
        </w:trPr>
        <w:tc>
          <w:tcPr>
            <w:tcW w:w="9079" w:type="dxa"/>
            <w:gridSpan w:val="4"/>
            <w:shd w:val="clear" w:color="auto" w:fill="A6A6A6"/>
          </w:tcPr>
          <w:p w14:paraId="385AFC57" w14:textId="77777777" w:rsidR="0010331D" w:rsidRPr="008521DB" w:rsidRDefault="0010331D" w:rsidP="00B2408F">
            <w:pPr>
              <w:keepNext/>
              <w:keepLines/>
              <w:spacing w:after="0" w:line="240" w:lineRule="auto"/>
              <w:rPr>
                <w:b/>
              </w:rPr>
            </w:pPr>
            <w:r>
              <w:rPr>
                <w:b/>
                <w:sz w:val="28"/>
              </w:rPr>
              <w:t>Table 1</w:t>
            </w:r>
            <w:r w:rsidRPr="008521DB">
              <w:rPr>
                <w:b/>
                <w:sz w:val="28"/>
              </w:rPr>
              <w:t xml:space="preserve">:  </w:t>
            </w:r>
            <w:r>
              <w:rPr>
                <w:b/>
                <w:sz w:val="28"/>
              </w:rPr>
              <w:t>LOCATION</w:t>
            </w:r>
          </w:p>
        </w:tc>
      </w:tr>
      <w:tr w:rsidR="0010331D" w14:paraId="385AFC5D" w14:textId="77777777" w:rsidTr="00B2408F">
        <w:trPr>
          <w:cantSplit/>
          <w:tblHeader/>
        </w:trPr>
        <w:tc>
          <w:tcPr>
            <w:tcW w:w="2472" w:type="dxa"/>
            <w:shd w:val="clear" w:color="auto" w:fill="D9D9D9"/>
          </w:tcPr>
          <w:p w14:paraId="385AFC59" w14:textId="77777777" w:rsidR="0010331D" w:rsidRPr="008521DB" w:rsidRDefault="0010331D" w:rsidP="00B2408F">
            <w:pPr>
              <w:keepNext/>
              <w:keepLines/>
              <w:spacing w:after="0" w:line="240" w:lineRule="auto"/>
              <w:rPr>
                <w:b/>
              </w:rPr>
            </w:pPr>
            <w:r w:rsidRPr="008521DB">
              <w:rPr>
                <w:b/>
              </w:rPr>
              <w:t>Destination Field</w:t>
            </w:r>
          </w:p>
        </w:tc>
        <w:tc>
          <w:tcPr>
            <w:tcW w:w="2160" w:type="dxa"/>
            <w:shd w:val="clear" w:color="auto" w:fill="D9D9D9"/>
          </w:tcPr>
          <w:p w14:paraId="385AFC5A" w14:textId="77777777" w:rsidR="0010331D" w:rsidRPr="008521DB" w:rsidRDefault="0010331D" w:rsidP="00B2408F">
            <w:pPr>
              <w:keepNext/>
              <w:keepLines/>
              <w:spacing w:after="0" w:line="240" w:lineRule="auto"/>
              <w:rPr>
                <w:b/>
              </w:rPr>
            </w:pPr>
            <w:r w:rsidRPr="008521DB">
              <w:rPr>
                <w:b/>
              </w:rPr>
              <w:t>Source Field</w:t>
            </w:r>
          </w:p>
        </w:tc>
        <w:tc>
          <w:tcPr>
            <w:tcW w:w="2053" w:type="dxa"/>
            <w:shd w:val="clear" w:color="auto" w:fill="D9D9D9"/>
          </w:tcPr>
          <w:p w14:paraId="385AFC5B" w14:textId="77777777" w:rsidR="0010331D" w:rsidRPr="008521DB" w:rsidRDefault="0010331D" w:rsidP="00B2408F">
            <w:pPr>
              <w:keepNext/>
              <w:keepLines/>
              <w:spacing w:after="0" w:line="240" w:lineRule="auto"/>
              <w:rPr>
                <w:b/>
              </w:rPr>
            </w:pPr>
            <w:r>
              <w:rPr>
                <w:b/>
              </w:rPr>
              <w:t>Logic</w:t>
            </w:r>
          </w:p>
        </w:tc>
        <w:tc>
          <w:tcPr>
            <w:tcW w:w="2394" w:type="dxa"/>
            <w:shd w:val="clear" w:color="auto" w:fill="D9D9D9"/>
          </w:tcPr>
          <w:p w14:paraId="385AFC5C" w14:textId="77777777" w:rsidR="0010331D" w:rsidRPr="008521DB" w:rsidRDefault="0010331D" w:rsidP="00B2408F">
            <w:pPr>
              <w:keepNext/>
              <w:keepLines/>
              <w:spacing w:after="0" w:line="240" w:lineRule="auto"/>
              <w:rPr>
                <w:b/>
              </w:rPr>
            </w:pPr>
            <w:r w:rsidRPr="008521DB">
              <w:rPr>
                <w:b/>
              </w:rPr>
              <w:t>Comment</w:t>
            </w:r>
          </w:p>
        </w:tc>
      </w:tr>
      <w:tr w:rsidR="0010331D" w14:paraId="385AFC62" w14:textId="77777777" w:rsidTr="00B2408F">
        <w:trPr>
          <w:cantSplit/>
        </w:trPr>
        <w:tc>
          <w:tcPr>
            <w:tcW w:w="2472" w:type="dxa"/>
          </w:tcPr>
          <w:p w14:paraId="385AFC5E" w14:textId="77777777" w:rsidR="0010331D" w:rsidRPr="008521DB" w:rsidRDefault="0010331D" w:rsidP="00B2408F">
            <w:pPr>
              <w:keepNext/>
              <w:keepLines/>
              <w:spacing w:after="0" w:line="240" w:lineRule="auto"/>
              <w:rPr>
                <w:sz w:val="20"/>
              </w:rPr>
            </w:pPr>
            <w:r>
              <w:rPr>
                <w:sz w:val="20"/>
              </w:rPr>
              <w:t>LOCATION_ID</w:t>
            </w:r>
          </w:p>
        </w:tc>
        <w:tc>
          <w:tcPr>
            <w:tcW w:w="2160" w:type="dxa"/>
          </w:tcPr>
          <w:p w14:paraId="385AFC5F" w14:textId="77777777" w:rsidR="0010331D" w:rsidRPr="008521DB" w:rsidRDefault="0010331D" w:rsidP="00B2408F">
            <w:pPr>
              <w:keepNext/>
              <w:keepLines/>
              <w:spacing w:after="0" w:line="240" w:lineRule="auto"/>
              <w:rPr>
                <w:sz w:val="20"/>
              </w:rPr>
            </w:pPr>
            <w:r>
              <w:rPr>
                <w:sz w:val="20"/>
              </w:rPr>
              <w:t>-</w:t>
            </w:r>
          </w:p>
        </w:tc>
        <w:tc>
          <w:tcPr>
            <w:tcW w:w="2053" w:type="dxa"/>
          </w:tcPr>
          <w:p w14:paraId="385AFC60" w14:textId="77777777" w:rsidR="0010331D" w:rsidRPr="008521DB" w:rsidRDefault="0010331D" w:rsidP="00B2408F">
            <w:pPr>
              <w:keepNext/>
              <w:keepLines/>
              <w:spacing w:after="0" w:line="240" w:lineRule="auto"/>
              <w:rPr>
                <w:sz w:val="20"/>
              </w:rPr>
            </w:pPr>
            <w:r>
              <w:rPr>
                <w:sz w:val="20"/>
              </w:rPr>
              <w:t>System generated</w:t>
            </w:r>
          </w:p>
        </w:tc>
        <w:tc>
          <w:tcPr>
            <w:tcW w:w="2394" w:type="dxa"/>
          </w:tcPr>
          <w:p w14:paraId="385AFC61" w14:textId="77777777" w:rsidR="0010331D" w:rsidRPr="008521DB" w:rsidRDefault="0010331D" w:rsidP="00B2408F">
            <w:pPr>
              <w:keepNext/>
              <w:keepLines/>
              <w:spacing w:after="0" w:line="240" w:lineRule="auto"/>
              <w:rPr>
                <w:sz w:val="20"/>
              </w:rPr>
            </w:pPr>
          </w:p>
        </w:tc>
      </w:tr>
      <w:tr w:rsidR="0010331D" w14:paraId="385AFC67" w14:textId="77777777" w:rsidTr="00B2408F">
        <w:trPr>
          <w:cantSplit/>
        </w:trPr>
        <w:tc>
          <w:tcPr>
            <w:tcW w:w="2472" w:type="dxa"/>
          </w:tcPr>
          <w:p w14:paraId="385AFC63" w14:textId="77777777" w:rsidR="0010331D" w:rsidRPr="008521DB" w:rsidRDefault="0010331D" w:rsidP="00B2408F">
            <w:pPr>
              <w:keepNext/>
              <w:keepLines/>
              <w:spacing w:after="0" w:line="240" w:lineRule="auto"/>
              <w:rPr>
                <w:sz w:val="20"/>
              </w:rPr>
            </w:pPr>
            <w:r>
              <w:rPr>
                <w:sz w:val="20"/>
              </w:rPr>
              <w:t>ADDRESS_1</w:t>
            </w:r>
          </w:p>
        </w:tc>
        <w:tc>
          <w:tcPr>
            <w:tcW w:w="2160" w:type="dxa"/>
          </w:tcPr>
          <w:p w14:paraId="385AFC64" w14:textId="77777777" w:rsidR="0010331D" w:rsidRPr="008521DB" w:rsidRDefault="0010331D" w:rsidP="00B2408F">
            <w:pPr>
              <w:keepNext/>
              <w:keepLines/>
              <w:spacing w:after="0" w:line="240" w:lineRule="auto"/>
              <w:rPr>
                <w:sz w:val="20"/>
              </w:rPr>
            </w:pPr>
            <w:r>
              <w:rPr>
                <w:sz w:val="20"/>
              </w:rPr>
              <w:t>-</w:t>
            </w:r>
          </w:p>
        </w:tc>
        <w:tc>
          <w:tcPr>
            <w:tcW w:w="2053" w:type="dxa"/>
          </w:tcPr>
          <w:p w14:paraId="385AFC65" w14:textId="77777777" w:rsidR="0010331D" w:rsidRPr="008521DB" w:rsidRDefault="0010331D" w:rsidP="00B2408F">
            <w:pPr>
              <w:keepNext/>
              <w:keepLines/>
              <w:spacing w:after="0" w:line="240" w:lineRule="auto"/>
              <w:rPr>
                <w:sz w:val="20"/>
              </w:rPr>
            </w:pPr>
            <w:r>
              <w:rPr>
                <w:sz w:val="20"/>
              </w:rPr>
              <w:t>NULL</w:t>
            </w:r>
          </w:p>
        </w:tc>
        <w:tc>
          <w:tcPr>
            <w:tcW w:w="2394" w:type="dxa"/>
          </w:tcPr>
          <w:p w14:paraId="385AFC66" w14:textId="77777777" w:rsidR="0010331D" w:rsidRPr="008521DB" w:rsidRDefault="0010331D" w:rsidP="00B2408F">
            <w:pPr>
              <w:keepNext/>
              <w:keepLines/>
              <w:spacing w:after="0" w:line="240" w:lineRule="auto"/>
              <w:rPr>
                <w:sz w:val="20"/>
              </w:rPr>
            </w:pPr>
          </w:p>
        </w:tc>
      </w:tr>
      <w:tr w:rsidR="0010331D" w14:paraId="385AFC6C" w14:textId="77777777" w:rsidTr="00B2408F">
        <w:trPr>
          <w:cantSplit/>
        </w:trPr>
        <w:tc>
          <w:tcPr>
            <w:tcW w:w="2472" w:type="dxa"/>
          </w:tcPr>
          <w:p w14:paraId="385AFC68" w14:textId="77777777" w:rsidR="0010331D" w:rsidRPr="008521DB" w:rsidRDefault="0010331D" w:rsidP="00B2408F">
            <w:pPr>
              <w:keepNext/>
              <w:keepLines/>
              <w:spacing w:after="0" w:line="240" w:lineRule="auto"/>
              <w:rPr>
                <w:sz w:val="20"/>
              </w:rPr>
            </w:pPr>
            <w:r>
              <w:rPr>
                <w:sz w:val="20"/>
              </w:rPr>
              <w:t>ADDRESS_2</w:t>
            </w:r>
          </w:p>
        </w:tc>
        <w:tc>
          <w:tcPr>
            <w:tcW w:w="2160" w:type="dxa"/>
          </w:tcPr>
          <w:p w14:paraId="385AFC69" w14:textId="77777777" w:rsidR="0010331D" w:rsidRPr="008521DB" w:rsidRDefault="0010331D" w:rsidP="00B2408F">
            <w:pPr>
              <w:keepNext/>
              <w:keepLines/>
              <w:spacing w:after="0" w:line="240" w:lineRule="auto"/>
              <w:rPr>
                <w:sz w:val="20"/>
              </w:rPr>
            </w:pPr>
            <w:r>
              <w:rPr>
                <w:sz w:val="20"/>
              </w:rPr>
              <w:t>-</w:t>
            </w:r>
          </w:p>
        </w:tc>
        <w:tc>
          <w:tcPr>
            <w:tcW w:w="2053" w:type="dxa"/>
          </w:tcPr>
          <w:p w14:paraId="385AFC6A" w14:textId="77777777" w:rsidR="0010331D" w:rsidRPr="008521DB" w:rsidRDefault="0010331D" w:rsidP="00B2408F">
            <w:pPr>
              <w:keepNext/>
              <w:keepLines/>
              <w:spacing w:after="0" w:line="240" w:lineRule="auto"/>
              <w:rPr>
                <w:sz w:val="20"/>
              </w:rPr>
            </w:pPr>
            <w:r>
              <w:rPr>
                <w:sz w:val="20"/>
              </w:rPr>
              <w:t>NULL</w:t>
            </w:r>
          </w:p>
        </w:tc>
        <w:tc>
          <w:tcPr>
            <w:tcW w:w="2394" w:type="dxa"/>
          </w:tcPr>
          <w:p w14:paraId="385AFC6B" w14:textId="77777777" w:rsidR="0010331D" w:rsidRPr="008521DB" w:rsidRDefault="0010331D" w:rsidP="00B2408F">
            <w:pPr>
              <w:keepNext/>
              <w:keepLines/>
              <w:spacing w:after="0" w:line="240" w:lineRule="auto"/>
              <w:rPr>
                <w:sz w:val="20"/>
              </w:rPr>
            </w:pPr>
          </w:p>
        </w:tc>
      </w:tr>
      <w:tr w:rsidR="0010331D" w14:paraId="385AFC71" w14:textId="77777777" w:rsidTr="00B2408F">
        <w:trPr>
          <w:cantSplit/>
          <w:trHeight w:val="170"/>
        </w:trPr>
        <w:tc>
          <w:tcPr>
            <w:tcW w:w="2472" w:type="dxa"/>
          </w:tcPr>
          <w:p w14:paraId="385AFC6D" w14:textId="77777777" w:rsidR="0010331D" w:rsidRPr="008521DB" w:rsidRDefault="0010331D" w:rsidP="00B2408F">
            <w:pPr>
              <w:keepNext/>
              <w:keepLines/>
              <w:spacing w:after="0" w:line="240" w:lineRule="auto"/>
              <w:rPr>
                <w:sz w:val="20"/>
              </w:rPr>
            </w:pPr>
            <w:r>
              <w:rPr>
                <w:sz w:val="20"/>
              </w:rPr>
              <w:t>CITY</w:t>
            </w:r>
          </w:p>
        </w:tc>
        <w:tc>
          <w:tcPr>
            <w:tcW w:w="2160" w:type="dxa"/>
          </w:tcPr>
          <w:p w14:paraId="385AFC6E" w14:textId="77777777" w:rsidR="0010331D" w:rsidRPr="008521DB" w:rsidRDefault="0010331D" w:rsidP="00B2408F">
            <w:pPr>
              <w:keepNext/>
              <w:keepLines/>
              <w:spacing w:after="0" w:line="240" w:lineRule="auto"/>
              <w:rPr>
                <w:sz w:val="20"/>
              </w:rPr>
            </w:pPr>
            <w:r>
              <w:rPr>
                <w:sz w:val="20"/>
              </w:rPr>
              <w:t>-</w:t>
            </w:r>
          </w:p>
        </w:tc>
        <w:tc>
          <w:tcPr>
            <w:tcW w:w="2053" w:type="dxa"/>
          </w:tcPr>
          <w:p w14:paraId="385AFC6F" w14:textId="77777777" w:rsidR="0010331D" w:rsidRPr="008521DB" w:rsidRDefault="0010331D" w:rsidP="00B2408F">
            <w:pPr>
              <w:keepNext/>
              <w:keepLines/>
              <w:spacing w:after="0" w:line="240" w:lineRule="auto"/>
              <w:rPr>
                <w:sz w:val="20"/>
              </w:rPr>
            </w:pPr>
            <w:r>
              <w:rPr>
                <w:sz w:val="20"/>
              </w:rPr>
              <w:t>NULL</w:t>
            </w:r>
          </w:p>
        </w:tc>
        <w:tc>
          <w:tcPr>
            <w:tcW w:w="2394" w:type="dxa"/>
          </w:tcPr>
          <w:p w14:paraId="385AFC70" w14:textId="77777777" w:rsidR="0010331D" w:rsidRPr="008521DB" w:rsidRDefault="0010331D" w:rsidP="00B2408F">
            <w:pPr>
              <w:keepNext/>
              <w:keepLines/>
              <w:spacing w:after="0" w:line="240" w:lineRule="auto"/>
              <w:rPr>
                <w:sz w:val="20"/>
              </w:rPr>
            </w:pPr>
          </w:p>
        </w:tc>
      </w:tr>
      <w:tr w:rsidR="0010331D" w14:paraId="385AFC76" w14:textId="77777777" w:rsidTr="00B2408F">
        <w:trPr>
          <w:cantSplit/>
        </w:trPr>
        <w:tc>
          <w:tcPr>
            <w:tcW w:w="2472" w:type="dxa"/>
          </w:tcPr>
          <w:p w14:paraId="385AFC72" w14:textId="77777777" w:rsidR="0010331D" w:rsidRPr="008521DB" w:rsidRDefault="0010331D" w:rsidP="00B2408F">
            <w:pPr>
              <w:keepNext/>
              <w:keepLines/>
              <w:spacing w:after="0" w:line="240" w:lineRule="auto"/>
              <w:rPr>
                <w:sz w:val="20"/>
              </w:rPr>
            </w:pPr>
            <w:r>
              <w:rPr>
                <w:sz w:val="20"/>
              </w:rPr>
              <w:t>STATE</w:t>
            </w:r>
          </w:p>
        </w:tc>
        <w:tc>
          <w:tcPr>
            <w:tcW w:w="2160" w:type="dxa"/>
          </w:tcPr>
          <w:p w14:paraId="385AFC73" w14:textId="77777777" w:rsidR="0010331D" w:rsidRPr="008920A0" w:rsidRDefault="00D11A2F" w:rsidP="00B2408F">
            <w:pPr>
              <w:keepNext/>
              <w:keepLines/>
              <w:spacing w:after="0" w:line="240" w:lineRule="auto"/>
              <w:rPr>
                <w:i/>
                <w:sz w:val="20"/>
              </w:rPr>
            </w:pPr>
            <w:r>
              <w:rPr>
                <w:i/>
                <w:sz w:val="20"/>
              </w:rPr>
              <w:t>LOCATION_SOURCE_VALUE</w:t>
            </w:r>
          </w:p>
        </w:tc>
        <w:tc>
          <w:tcPr>
            <w:tcW w:w="2053" w:type="dxa"/>
          </w:tcPr>
          <w:p w14:paraId="385AFC74" w14:textId="77777777" w:rsidR="0010331D" w:rsidRPr="008521DB" w:rsidRDefault="007013DE" w:rsidP="00F43F84">
            <w:pPr>
              <w:keepNext/>
              <w:keepLines/>
              <w:spacing w:after="0" w:line="240" w:lineRule="auto"/>
              <w:rPr>
                <w:sz w:val="20"/>
              </w:rPr>
            </w:pPr>
            <w:r>
              <w:rPr>
                <w:sz w:val="20"/>
              </w:rPr>
              <w:t>Convert</w:t>
            </w:r>
            <w:r w:rsidR="00D11A2F" w:rsidRPr="00F43F84">
              <w:rPr>
                <w:sz w:val="20"/>
              </w:rPr>
              <w:t xml:space="preserve"> FIPS state codes to state abbreviations using </w:t>
            </w:r>
            <w:hyperlink w:anchor="_Appendix_1:_FIPS" w:history="1">
              <w:r w:rsidR="00F43F84" w:rsidRPr="007013DE">
                <w:rPr>
                  <w:rStyle w:val="Hyperlink"/>
                  <w:sz w:val="20"/>
                </w:rPr>
                <w:t>Appendix 1</w:t>
              </w:r>
            </w:hyperlink>
          </w:p>
        </w:tc>
        <w:tc>
          <w:tcPr>
            <w:tcW w:w="2394" w:type="dxa"/>
          </w:tcPr>
          <w:p w14:paraId="385AFC75" w14:textId="77777777" w:rsidR="0010331D" w:rsidRPr="008521DB" w:rsidRDefault="0010331D" w:rsidP="00B2408F">
            <w:pPr>
              <w:keepNext/>
              <w:keepLines/>
              <w:spacing w:after="0" w:line="240" w:lineRule="auto"/>
              <w:rPr>
                <w:sz w:val="20"/>
              </w:rPr>
            </w:pPr>
          </w:p>
        </w:tc>
      </w:tr>
      <w:tr w:rsidR="0010331D" w14:paraId="385AFC7B" w14:textId="77777777" w:rsidTr="00B2408F">
        <w:trPr>
          <w:cantSplit/>
        </w:trPr>
        <w:tc>
          <w:tcPr>
            <w:tcW w:w="2472" w:type="dxa"/>
          </w:tcPr>
          <w:p w14:paraId="385AFC77" w14:textId="77777777" w:rsidR="0010331D" w:rsidRPr="008521DB" w:rsidRDefault="0010331D" w:rsidP="00B2408F">
            <w:pPr>
              <w:keepNext/>
              <w:keepLines/>
              <w:spacing w:after="0" w:line="240" w:lineRule="auto"/>
              <w:rPr>
                <w:sz w:val="20"/>
              </w:rPr>
            </w:pPr>
            <w:r>
              <w:rPr>
                <w:sz w:val="20"/>
              </w:rPr>
              <w:t>ZIP</w:t>
            </w:r>
          </w:p>
        </w:tc>
        <w:tc>
          <w:tcPr>
            <w:tcW w:w="2160" w:type="dxa"/>
          </w:tcPr>
          <w:p w14:paraId="385AFC78" w14:textId="77777777" w:rsidR="0010331D" w:rsidRPr="008521DB" w:rsidRDefault="0010331D" w:rsidP="00B2408F">
            <w:pPr>
              <w:keepNext/>
              <w:keepLines/>
              <w:spacing w:after="0" w:line="240" w:lineRule="auto"/>
              <w:rPr>
                <w:sz w:val="20"/>
              </w:rPr>
            </w:pPr>
            <w:r>
              <w:rPr>
                <w:sz w:val="20"/>
              </w:rPr>
              <w:t>-</w:t>
            </w:r>
          </w:p>
        </w:tc>
        <w:tc>
          <w:tcPr>
            <w:tcW w:w="2053" w:type="dxa"/>
          </w:tcPr>
          <w:p w14:paraId="385AFC79" w14:textId="77777777" w:rsidR="0010331D" w:rsidRPr="008521DB" w:rsidRDefault="0010331D" w:rsidP="00B2408F">
            <w:pPr>
              <w:keepNext/>
              <w:keepLines/>
              <w:spacing w:after="0" w:line="240" w:lineRule="auto"/>
              <w:rPr>
                <w:sz w:val="20"/>
              </w:rPr>
            </w:pPr>
            <w:r>
              <w:rPr>
                <w:sz w:val="20"/>
              </w:rPr>
              <w:t>NULL</w:t>
            </w:r>
          </w:p>
        </w:tc>
        <w:tc>
          <w:tcPr>
            <w:tcW w:w="2394" w:type="dxa"/>
          </w:tcPr>
          <w:p w14:paraId="385AFC7A" w14:textId="77777777" w:rsidR="0010331D" w:rsidRPr="008521DB" w:rsidRDefault="0010331D" w:rsidP="00B2408F">
            <w:pPr>
              <w:keepNext/>
              <w:keepLines/>
              <w:spacing w:after="0" w:line="240" w:lineRule="auto"/>
              <w:rPr>
                <w:sz w:val="20"/>
              </w:rPr>
            </w:pPr>
          </w:p>
        </w:tc>
      </w:tr>
      <w:tr w:rsidR="0010331D" w14:paraId="385AFC80" w14:textId="77777777" w:rsidTr="00B2408F">
        <w:trPr>
          <w:cantSplit/>
        </w:trPr>
        <w:tc>
          <w:tcPr>
            <w:tcW w:w="2472" w:type="dxa"/>
          </w:tcPr>
          <w:p w14:paraId="385AFC7C" w14:textId="77777777" w:rsidR="0010331D" w:rsidRPr="008521DB" w:rsidRDefault="0010331D" w:rsidP="00B2408F">
            <w:pPr>
              <w:keepNext/>
              <w:keepLines/>
              <w:spacing w:after="0" w:line="240" w:lineRule="auto"/>
              <w:rPr>
                <w:sz w:val="20"/>
              </w:rPr>
            </w:pPr>
            <w:r>
              <w:rPr>
                <w:sz w:val="20"/>
              </w:rPr>
              <w:t>COUNTY</w:t>
            </w:r>
          </w:p>
        </w:tc>
        <w:tc>
          <w:tcPr>
            <w:tcW w:w="2160" w:type="dxa"/>
          </w:tcPr>
          <w:p w14:paraId="385AFC7D" w14:textId="77777777" w:rsidR="0010331D" w:rsidRPr="008521DB" w:rsidRDefault="0010331D" w:rsidP="00B2408F">
            <w:pPr>
              <w:keepNext/>
              <w:keepLines/>
              <w:spacing w:after="0" w:line="240" w:lineRule="auto"/>
              <w:rPr>
                <w:sz w:val="20"/>
              </w:rPr>
            </w:pPr>
            <w:r>
              <w:rPr>
                <w:sz w:val="20"/>
              </w:rPr>
              <w:t>-</w:t>
            </w:r>
          </w:p>
        </w:tc>
        <w:tc>
          <w:tcPr>
            <w:tcW w:w="2053" w:type="dxa"/>
          </w:tcPr>
          <w:p w14:paraId="385AFC7E" w14:textId="77777777" w:rsidR="0010331D" w:rsidRPr="008521DB" w:rsidRDefault="0010331D" w:rsidP="00B2408F">
            <w:pPr>
              <w:keepNext/>
              <w:keepLines/>
              <w:spacing w:after="0" w:line="240" w:lineRule="auto"/>
              <w:rPr>
                <w:sz w:val="20"/>
              </w:rPr>
            </w:pPr>
            <w:r>
              <w:rPr>
                <w:sz w:val="20"/>
              </w:rPr>
              <w:t>NULL</w:t>
            </w:r>
          </w:p>
        </w:tc>
        <w:tc>
          <w:tcPr>
            <w:tcW w:w="2394" w:type="dxa"/>
          </w:tcPr>
          <w:p w14:paraId="385AFC7F" w14:textId="77777777" w:rsidR="0010331D" w:rsidRPr="008521DB" w:rsidRDefault="0010331D" w:rsidP="00B2408F">
            <w:pPr>
              <w:keepNext/>
              <w:keepLines/>
              <w:spacing w:after="0" w:line="240" w:lineRule="auto"/>
              <w:rPr>
                <w:sz w:val="20"/>
              </w:rPr>
            </w:pPr>
          </w:p>
        </w:tc>
      </w:tr>
      <w:tr w:rsidR="0010331D" w14:paraId="385AFC85" w14:textId="77777777" w:rsidTr="00B2408F">
        <w:trPr>
          <w:cantSplit/>
        </w:trPr>
        <w:tc>
          <w:tcPr>
            <w:tcW w:w="2472" w:type="dxa"/>
          </w:tcPr>
          <w:p w14:paraId="385AFC81" w14:textId="77777777" w:rsidR="0010331D" w:rsidRPr="008521DB" w:rsidRDefault="0010331D" w:rsidP="00B2408F">
            <w:pPr>
              <w:keepNext/>
              <w:keepLines/>
              <w:spacing w:after="0" w:line="240" w:lineRule="auto"/>
              <w:rPr>
                <w:sz w:val="20"/>
              </w:rPr>
            </w:pPr>
            <w:r>
              <w:rPr>
                <w:sz w:val="20"/>
              </w:rPr>
              <w:t>LOCATION_SOURCE_VALUE</w:t>
            </w:r>
          </w:p>
        </w:tc>
        <w:tc>
          <w:tcPr>
            <w:tcW w:w="2160" w:type="dxa"/>
          </w:tcPr>
          <w:p w14:paraId="385AFC82" w14:textId="77777777" w:rsidR="0010331D" w:rsidRPr="00D11A2F" w:rsidRDefault="00D11A2F" w:rsidP="00B2408F">
            <w:pPr>
              <w:keepNext/>
              <w:keepLines/>
              <w:spacing w:after="0" w:line="240" w:lineRule="auto"/>
              <w:rPr>
                <w:sz w:val="20"/>
              </w:rPr>
            </w:pPr>
            <w:r>
              <w:rPr>
                <w:b/>
                <w:sz w:val="20"/>
              </w:rPr>
              <w:t>PEDSF.</w:t>
            </w:r>
            <w:r w:rsidR="009D1A5B">
              <w:rPr>
                <w:sz w:val="20"/>
              </w:rPr>
              <w:t>NAME = State</w:t>
            </w:r>
          </w:p>
        </w:tc>
        <w:tc>
          <w:tcPr>
            <w:tcW w:w="2053" w:type="dxa"/>
          </w:tcPr>
          <w:p w14:paraId="385AFC83" w14:textId="77777777" w:rsidR="0010331D" w:rsidRPr="008521DB" w:rsidRDefault="0010331D" w:rsidP="00B2408F">
            <w:pPr>
              <w:keepNext/>
              <w:keepLines/>
              <w:spacing w:after="0" w:line="240" w:lineRule="auto"/>
              <w:rPr>
                <w:sz w:val="20"/>
              </w:rPr>
            </w:pPr>
          </w:p>
        </w:tc>
        <w:tc>
          <w:tcPr>
            <w:tcW w:w="2394" w:type="dxa"/>
          </w:tcPr>
          <w:p w14:paraId="385AFC84" w14:textId="77777777" w:rsidR="0010331D" w:rsidRPr="008521DB" w:rsidRDefault="009D1A5B" w:rsidP="00B2408F">
            <w:pPr>
              <w:keepNext/>
              <w:keepLines/>
              <w:spacing w:after="0" w:line="240" w:lineRule="auto"/>
              <w:rPr>
                <w:sz w:val="20"/>
              </w:rPr>
            </w:pPr>
            <w:r>
              <w:rPr>
                <w:sz w:val="20"/>
              </w:rPr>
              <w:t>Take from the name column in the pivoted pedsf file</w:t>
            </w:r>
          </w:p>
        </w:tc>
      </w:tr>
    </w:tbl>
    <w:p w14:paraId="385AFC86" w14:textId="77777777" w:rsidR="009D1A5B" w:rsidRDefault="009D1A5B" w:rsidP="009D1A5B"/>
    <w:p w14:paraId="52718181" w14:textId="77777777" w:rsidR="00F468EE" w:rsidRDefault="00F468EE" w:rsidP="00F468EE">
      <w:bookmarkStart w:id="7" w:name="_Toc437601212"/>
    </w:p>
    <w:p w14:paraId="061E4680" w14:textId="77777777" w:rsidR="00F468EE" w:rsidRDefault="00F468EE" w:rsidP="00F468EE"/>
    <w:p w14:paraId="385AFC87" w14:textId="6B341F9C" w:rsidR="000E5DEE" w:rsidRDefault="00E14174" w:rsidP="00E14174">
      <w:pPr>
        <w:pStyle w:val="Heading2"/>
      </w:pPr>
      <w:r>
        <w:lastRenderedPageBreak/>
        <w:t>2.</w:t>
      </w:r>
      <w:r w:rsidR="00703CF5">
        <w:t>2</w:t>
      </w:r>
      <w:r>
        <w:tab/>
      </w:r>
      <w:r w:rsidR="006C3079">
        <w:t xml:space="preserve">Table name: </w:t>
      </w:r>
      <w:r>
        <w:t>PERSON</w:t>
      </w:r>
      <w:bookmarkEnd w:id="7"/>
    </w:p>
    <w:p w14:paraId="5F52D061" w14:textId="0710F5C7" w:rsidR="00C315BE" w:rsidRPr="00C315BE" w:rsidRDefault="00C315BE" w:rsidP="00C315BE">
      <w:r>
        <w:t>Key Conventions:</w:t>
      </w:r>
    </w:p>
    <w:p w14:paraId="29EAB73A" w14:textId="77777777" w:rsidR="00C315BE" w:rsidRDefault="0055400D" w:rsidP="00C315BE">
      <w:pPr>
        <w:pStyle w:val="ListParagraph"/>
        <w:numPr>
          <w:ilvl w:val="0"/>
          <w:numId w:val="4"/>
        </w:numPr>
        <w:rPr>
          <w:i/>
        </w:rPr>
      </w:pPr>
      <w:r>
        <w:t xml:space="preserve">Person demographics are sourced from the pedsf file. </w:t>
      </w:r>
      <w:r w:rsidR="009D1A5B">
        <w:t xml:space="preserve">From this point on it will be understood that any variable referred to in the pedsf file will acutally be pedsf.NAME = </w:t>
      </w:r>
      <w:r w:rsidR="00C315BE" w:rsidRPr="00C315BE">
        <w:rPr>
          <w:i/>
        </w:rPr>
        <w:t xml:space="preserve">variable. </w:t>
      </w:r>
    </w:p>
    <w:p w14:paraId="40E74BF6" w14:textId="2C83E53E" w:rsidR="00C315BE" w:rsidRPr="00D150EE" w:rsidRDefault="00C315BE" w:rsidP="00C315BE">
      <w:pPr>
        <w:pStyle w:val="ListParagraph"/>
        <w:numPr>
          <w:ilvl w:val="0"/>
          <w:numId w:val="4"/>
        </w:numPr>
        <w:rPr>
          <w:i/>
        </w:rPr>
      </w:pPr>
      <w:r>
        <w:t xml:space="preserve">If a person was born before 1900 or after 2015 then they should be deleted. </w:t>
      </w:r>
    </w:p>
    <w:p w14:paraId="0FEA124C" w14:textId="21CCA86E" w:rsidR="003A3577" w:rsidRPr="00C315BE" w:rsidRDefault="003A3577" w:rsidP="00C315BE">
      <w:pPr>
        <w:pStyle w:val="ListParagraph"/>
        <w:numPr>
          <w:ilvl w:val="0"/>
          <w:numId w:val="4"/>
        </w:numPr>
        <w:rPr>
          <w:i/>
        </w:rPr>
      </w:pPr>
      <w:r>
        <w:t>Any person with an unknown gender should be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10"/>
        <w:gridCol w:w="2186"/>
        <w:gridCol w:w="2334"/>
        <w:gridCol w:w="2330"/>
      </w:tblGrid>
      <w:tr w:rsidR="003E1804" w14:paraId="385AFC8A" w14:textId="77777777" w:rsidTr="003E1804">
        <w:trPr>
          <w:tblHeader/>
        </w:trPr>
        <w:tc>
          <w:tcPr>
            <w:tcW w:w="9460" w:type="dxa"/>
            <w:gridSpan w:val="4"/>
            <w:shd w:val="clear" w:color="auto" w:fill="A6A6A6" w:themeFill="background1" w:themeFillShade="A6"/>
          </w:tcPr>
          <w:p w14:paraId="385AFC89" w14:textId="77777777" w:rsidR="00E14174" w:rsidRPr="00E5747B" w:rsidRDefault="004C2AED" w:rsidP="00E14174">
            <w:pPr>
              <w:contextualSpacing/>
              <w:rPr>
                <w:rFonts w:cstheme="minorHAnsi"/>
                <w:sz w:val="18"/>
                <w:szCs w:val="18"/>
              </w:rPr>
            </w:pPr>
            <w:r>
              <w:rPr>
                <w:b/>
                <w:sz w:val="28"/>
              </w:rPr>
              <w:t xml:space="preserve"> Table 2</w:t>
            </w:r>
            <w:r w:rsidR="00E14174" w:rsidRPr="008521DB">
              <w:rPr>
                <w:b/>
                <w:sz w:val="28"/>
              </w:rPr>
              <w:t xml:space="preserve">:  </w:t>
            </w:r>
            <w:r w:rsidR="00E14174">
              <w:rPr>
                <w:b/>
                <w:sz w:val="28"/>
              </w:rPr>
              <w:t>PERSON</w:t>
            </w:r>
          </w:p>
        </w:tc>
      </w:tr>
      <w:tr w:rsidR="003E1804" w14:paraId="385AFC8F" w14:textId="77777777" w:rsidTr="00200193">
        <w:trPr>
          <w:tblHeader/>
        </w:trPr>
        <w:tc>
          <w:tcPr>
            <w:tcW w:w="2610" w:type="dxa"/>
            <w:shd w:val="clear" w:color="auto" w:fill="D9D9D9" w:themeFill="background1" w:themeFillShade="D9"/>
          </w:tcPr>
          <w:p w14:paraId="385AFC8B" w14:textId="77777777" w:rsidR="00E14174" w:rsidRPr="008521DB" w:rsidRDefault="00E14174" w:rsidP="00B2408F">
            <w:pPr>
              <w:keepNext/>
              <w:keepLines/>
              <w:spacing w:after="0" w:line="240" w:lineRule="auto"/>
              <w:rPr>
                <w:b/>
              </w:rPr>
            </w:pPr>
            <w:r>
              <w:rPr>
                <w:b/>
              </w:rPr>
              <w:t xml:space="preserve"> </w:t>
            </w:r>
            <w:r w:rsidRPr="008521DB">
              <w:rPr>
                <w:b/>
              </w:rPr>
              <w:t>Destination Field</w:t>
            </w:r>
          </w:p>
        </w:tc>
        <w:tc>
          <w:tcPr>
            <w:tcW w:w="2186" w:type="dxa"/>
            <w:shd w:val="clear" w:color="auto" w:fill="D9D9D9" w:themeFill="background1" w:themeFillShade="D9"/>
          </w:tcPr>
          <w:p w14:paraId="385AFC8C" w14:textId="77777777" w:rsidR="00E14174" w:rsidRPr="008521DB" w:rsidRDefault="00E14174" w:rsidP="00B2408F">
            <w:pPr>
              <w:keepNext/>
              <w:keepLines/>
              <w:spacing w:after="0" w:line="240" w:lineRule="auto"/>
              <w:rPr>
                <w:b/>
              </w:rPr>
            </w:pPr>
            <w:r>
              <w:rPr>
                <w:b/>
              </w:rPr>
              <w:t xml:space="preserve"> </w:t>
            </w:r>
            <w:r w:rsidRPr="008521DB">
              <w:rPr>
                <w:b/>
              </w:rPr>
              <w:t>Source Field</w:t>
            </w:r>
          </w:p>
        </w:tc>
        <w:tc>
          <w:tcPr>
            <w:tcW w:w="2334" w:type="dxa"/>
            <w:shd w:val="clear" w:color="auto" w:fill="D9D9D9" w:themeFill="background1" w:themeFillShade="D9"/>
          </w:tcPr>
          <w:p w14:paraId="385AFC8D" w14:textId="77777777" w:rsidR="00E14174" w:rsidRPr="008521DB" w:rsidRDefault="00E14174" w:rsidP="00B2408F">
            <w:pPr>
              <w:keepNext/>
              <w:keepLines/>
              <w:spacing w:after="0" w:line="240" w:lineRule="auto"/>
              <w:rPr>
                <w:b/>
              </w:rPr>
            </w:pPr>
            <w:r>
              <w:rPr>
                <w:b/>
              </w:rPr>
              <w:t xml:space="preserve"> Logic</w:t>
            </w:r>
          </w:p>
        </w:tc>
        <w:tc>
          <w:tcPr>
            <w:tcW w:w="2330" w:type="dxa"/>
            <w:shd w:val="clear" w:color="auto" w:fill="D9D9D9" w:themeFill="background1" w:themeFillShade="D9"/>
          </w:tcPr>
          <w:p w14:paraId="385AFC8E" w14:textId="77777777" w:rsidR="00E14174" w:rsidRPr="008521DB" w:rsidRDefault="00E14174" w:rsidP="00B2408F">
            <w:pPr>
              <w:keepNext/>
              <w:keepLines/>
              <w:spacing w:after="0" w:line="240" w:lineRule="auto"/>
              <w:rPr>
                <w:b/>
              </w:rPr>
            </w:pPr>
            <w:r>
              <w:rPr>
                <w:b/>
              </w:rPr>
              <w:t xml:space="preserve"> </w:t>
            </w:r>
            <w:r w:rsidRPr="008521DB">
              <w:rPr>
                <w:b/>
              </w:rPr>
              <w:t>Comment</w:t>
            </w:r>
          </w:p>
        </w:tc>
      </w:tr>
      <w:tr w:rsidR="003E1804" w14:paraId="385AFC94" w14:textId="77777777" w:rsidTr="00200193">
        <w:trPr>
          <w:tblHeader/>
        </w:trPr>
        <w:tc>
          <w:tcPr>
            <w:tcW w:w="2610" w:type="dxa"/>
          </w:tcPr>
          <w:p w14:paraId="385AFC90" w14:textId="77777777" w:rsidR="00E14174" w:rsidRPr="00E14174" w:rsidRDefault="00E14174" w:rsidP="00E14174">
            <w:pPr>
              <w:contextualSpacing/>
              <w:rPr>
                <w:rFonts w:cstheme="minorHAnsi"/>
                <w:sz w:val="18"/>
                <w:szCs w:val="18"/>
              </w:rPr>
            </w:pPr>
            <w:r>
              <w:rPr>
                <w:rFonts w:cstheme="minorHAnsi"/>
                <w:sz w:val="18"/>
                <w:szCs w:val="18"/>
              </w:rPr>
              <w:t>PERSON_ID</w:t>
            </w:r>
          </w:p>
        </w:tc>
        <w:tc>
          <w:tcPr>
            <w:tcW w:w="2186" w:type="dxa"/>
          </w:tcPr>
          <w:p w14:paraId="385AFC91" w14:textId="77777777" w:rsidR="00E14174" w:rsidRPr="00E5747B" w:rsidRDefault="00E14174" w:rsidP="009D1A5B">
            <w:pPr>
              <w:contextualSpacing/>
              <w:rPr>
                <w:rFonts w:cstheme="minorHAnsi"/>
                <w:sz w:val="18"/>
                <w:szCs w:val="18"/>
              </w:rPr>
            </w:pPr>
            <w:r w:rsidRPr="00E14174">
              <w:rPr>
                <w:rFonts w:cstheme="minorHAnsi"/>
                <w:b/>
                <w:sz w:val="18"/>
                <w:szCs w:val="18"/>
              </w:rPr>
              <w:t>PEDSF</w:t>
            </w:r>
            <w:r>
              <w:rPr>
                <w:rFonts w:cstheme="minorHAnsi"/>
                <w:sz w:val="18"/>
                <w:szCs w:val="18"/>
              </w:rPr>
              <w:t>.</w:t>
            </w:r>
            <w:r w:rsidR="009D1A5B">
              <w:rPr>
                <w:rFonts w:cstheme="minorHAnsi"/>
                <w:sz w:val="18"/>
                <w:szCs w:val="18"/>
              </w:rPr>
              <w:t>PATIENT_ID</w:t>
            </w:r>
          </w:p>
        </w:tc>
        <w:tc>
          <w:tcPr>
            <w:tcW w:w="2334" w:type="dxa"/>
          </w:tcPr>
          <w:p w14:paraId="385AFC92" w14:textId="77777777" w:rsidR="00E14174" w:rsidRPr="00E5747B" w:rsidRDefault="009D1A5B" w:rsidP="00E14174">
            <w:pPr>
              <w:contextualSpacing/>
              <w:rPr>
                <w:rFonts w:cstheme="minorHAnsi"/>
                <w:sz w:val="18"/>
                <w:szCs w:val="18"/>
              </w:rPr>
            </w:pPr>
            <w:r>
              <w:rPr>
                <w:rFonts w:cstheme="minorHAnsi"/>
                <w:sz w:val="18"/>
                <w:szCs w:val="18"/>
              </w:rPr>
              <w:t>NULL</w:t>
            </w:r>
          </w:p>
        </w:tc>
        <w:tc>
          <w:tcPr>
            <w:tcW w:w="2330" w:type="dxa"/>
          </w:tcPr>
          <w:p w14:paraId="385AFC93" w14:textId="77777777" w:rsidR="00E14174" w:rsidRPr="00E5747B" w:rsidRDefault="00E14174" w:rsidP="00E14174">
            <w:pPr>
              <w:contextualSpacing/>
              <w:rPr>
                <w:rFonts w:cstheme="minorHAnsi"/>
                <w:sz w:val="18"/>
                <w:szCs w:val="18"/>
              </w:rPr>
            </w:pPr>
          </w:p>
        </w:tc>
      </w:tr>
      <w:tr w:rsidR="003E1804" w14:paraId="385AFC99" w14:textId="77777777" w:rsidTr="00200193">
        <w:trPr>
          <w:tblHeader/>
        </w:trPr>
        <w:tc>
          <w:tcPr>
            <w:tcW w:w="2610" w:type="dxa"/>
          </w:tcPr>
          <w:p w14:paraId="385AFC95" w14:textId="77777777" w:rsidR="00E14174" w:rsidRPr="00E5747B" w:rsidRDefault="00E14174" w:rsidP="00E14174">
            <w:pPr>
              <w:contextualSpacing/>
              <w:rPr>
                <w:rFonts w:cstheme="minorHAnsi"/>
                <w:sz w:val="18"/>
                <w:szCs w:val="18"/>
              </w:rPr>
            </w:pPr>
            <w:r>
              <w:rPr>
                <w:rFonts w:cstheme="minorHAnsi"/>
                <w:sz w:val="18"/>
                <w:szCs w:val="18"/>
              </w:rPr>
              <w:t>YEAR_OF_BIRTH</w:t>
            </w:r>
          </w:p>
        </w:tc>
        <w:tc>
          <w:tcPr>
            <w:tcW w:w="2186" w:type="dxa"/>
          </w:tcPr>
          <w:p w14:paraId="385AFC96" w14:textId="77777777" w:rsidR="00E14174" w:rsidRPr="00E5747B" w:rsidRDefault="00E14174" w:rsidP="009D1A5B">
            <w:pPr>
              <w:contextualSpacing/>
              <w:rPr>
                <w:rFonts w:cstheme="minorHAnsi"/>
                <w:sz w:val="18"/>
                <w:szCs w:val="18"/>
              </w:rPr>
            </w:pPr>
            <w:r w:rsidRPr="00E14174">
              <w:rPr>
                <w:rFonts w:cstheme="minorHAnsi"/>
                <w:b/>
                <w:sz w:val="18"/>
                <w:szCs w:val="18"/>
              </w:rPr>
              <w:t>PEDSF</w:t>
            </w:r>
            <w:r>
              <w:rPr>
                <w:rFonts w:cstheme="minorHAnsi"/>
                <w:sz w:val="18"/>
                <w:szCs w:val="18"/>
              </w:rPr>
              <w:t>.</w:t>
            </w:r>
            <w:r w:rsidR="009D1A5B">
              <w:rPr>
                <w:rFonts w:cstheme="minorHAnsi"/>
                <w:sz w:val="18"/>
                <w:szCs w:val="18"/>
              </w:rPr>
              <w:t>BIRTHYR</w:t>
            </w:r>
          </w:p>
        </w:tc>
        <w:tc>
          <w:tcPr>
            <w:tcW w:w="2334" w:type="dxa"/>
          </w:tcPr>
          <w:p w14:paraId="385AFC97" w14:textId="77777777" w:rsidR="00E14174" w:rsidRPr="00E5747B" w:rsidRDefault="00E14174" w:rsidP="00E14174">
            <w:pPr>
              <w:contextualSpacing/>
              <w:rPr>
                <w:rFonts w:cstheme="minorHAnsi"/>
                <w:sz w:val="18"/>
                <w:szCs w:val="18"/>
              </w:rPr>
            </w:pPr>
          </w:p>
        </w:tc>
        <w:tc>
          <w:tcPr>
            <w:tcW w:w="2330" w:type="dxa"/>
          </w:tcPr>
          <w:p w14:paraId="385AFC98" w14:textId="77777777" w:rsidR="00E14174" w:rsidRPr="00E5747B" w:rsidRDefault="009D1A5B" w:rsidP="00E14174">
            <w:pPr>
              <w:contextualSpacing/>
              <w:rPr>
                <w:rFonts w:cstheme="minorHAnsi"/>
                <w:sz w:val="18"/>
                <w:szCs w:val="18"/>
              </w:rPr>
            </w:pPr>
            <w:r>
              <w:rPr>
                <w:rFonts w:cstheme="minorHAnsi"/>
                <w:sz w:val="18"/>
                <w:szCs w:val="18"/>
              </w:rPr>
              <w:t>This is the birth year according to Medicare records</w:t>
            </w:r>
          </w:p>
        </w:tc>
      </w:tr>
      <w:tr w:rsidR="003E1804" w14:paraId="385AFC9E" w14:textId="77777777" w:rsidTr="00200193">
        <w:trPr>
          <w:tblHeader/>
        </w:trPr>
        <w:tc>
          <w:tcPr>
            <w:tcW w:w="2610" w:type="dxa"/>
          </w:tcPr>
          <w:p w14:paraId="385AFC9A" w14:textId="77777777" w:rsidR="00E14174" w:rsidRPr="00E5747B" w:rsidRDefault="00E14174" w:rsidP="00E14174">
            <w:pPr>
              <w:contextualSpacing/>
              <w:rPr>
                <w:rFonts w:cstheme="minorHAnsi"/>
                <w:sz w:val="18"/>
                <w:szCs w:val="18"/>
              </w:rPr>
            </w:pPr>
            <w:r>
              <w:rPr>
                <w:rFonts w:cstheme="minorHAnsi"/>
                <w:sz w:val="18"/>
                <w:szCs w:val="18"/>
              </w:rPr>
              <w:t>MONTH_OF_BIRTH</w:t>
            </w:r>
          </w:p>
        </w:tc>
        <w:tc>
          <w:tcPr>
            <w:tcW w:w="2186" w:type="dxa"/>
          </w:tcPr>
          <w:p w14:paraId="385AFC9B" w14:textId="77777777" w:rsidR="00E14174" w:rsidRPr="00E5747B" w:rsidRDefault="00E14174" w:rsidP="009D1A5B">
            <w:pPr>
              <w:contextualSpacing/>
              <w:rPr>
                <w:rFonts w:cstheme="minorHAnsi"/>
                <w:sz w:val="18"/>
                <w:szCs w:val="18"/>
              </w:rPr>
            </w:pPr>
            <w:r w:rsidRPr="00E14174">
              <w:rPr>
                <w:rFonts w:cstheme="minorHAnsi"/>
                <w:b/>
                <w:sz w:val="18"/>
                <w:szCs w:val="18"/>
              </w:rPr>
              <w:t>PEDSF</w:t>
            </w:r>
            <w:r>
              <w:rPr>
                <w:rFonts w:cstheme="minorHAnsi"/>
                <w:b/>
                <w:sz w:val="18"/>
                <w:szCs w:val="18"/>
              </w:rPr>
              <w:t>.</w:t>
            </w:r>
            <w:r w:rsidRPr="00E5747B">
              <w:rPr>
                <w:rFonts w:cstheme="minorHAnsi"/>
                <w:sz w:val="18"/>
                <w:szCs w:val="18"/>
              </w:rPr>
              <w:t xml:space="preserve"> </w:t>
            </w:r>
            <w:r w:rsidR="009D1A5B">
              <w:rPr>
                <w:rFonts w:cstheme="minorHAnsi"/>
                <w:sz w:val="18"/>
                <w:szCs w:val="18"/>
              </w:rPr>
              <w:t>BIRTHM</w:t>
            </w:r>
          </w:p>
        </w:tc>
        <w:tc>
          <w:tcPr>
            <w:tcW w:w="2334" w:type="dxa"/>
          </w:tcPr>
          <w:p w14:paraId="385AFC9C" w14:textId="77777777" w:rsidR="00E14174" w:rsidRPr="00E5747B" w:rsidRDefault="00E14174" w:rsidP="00E14174">
            <w:pPr>
              <w:contextualSpacing/>
              <w:rPr>
                <w:rFonts w:cstheme="minorHAnsi"/>
                <w:sz w:val="18"/>
                <w:szCs w:val="18"/>
              </w:rPr>
            </w:pPr>
          </w:p>
        </w:tc>
        <w:tc>
          <w:tcPr>
            <w:tcW w:w="2330" w:type="dxa"/>
          </w:tcPr>
          <w:p w14:paraId="385AFC9D" w14:textId="77777777" w:rsidR="00E14174" w:rsidRPr="00E5747B" w:rsidRDefault="009D1A5B" w:rsidP="00E14174">
            <w:pPr>
              <w:contextualSpacing/>
              <w:rPr>
                <w:rFonts w:cstheme="minorHAnsi"/>
                <w:sz w:val="18"/>
                <w:szCs w:val="18"/>
              </w:rPr>
            </w:pPr>
            <w:r>
              <w:rPr>
                <w:rFonts w:cstheme="minorHAnsi"/>
                <w:sz w:val="18"/>
                <w:szCs w:val="18"/>
              </w:rPr>
              <w:t>This is the month of birth according to Medicare records</w:t>
            </w:r>
          </w:p>
        </w:tc>
      </w:tr>
      <w:tr w:rsidR="003E1804" w14:paraId="385AFCA5" w14:textId="77777777" w:rsidTr="00200193">
        <w:trPr>
          <w:tblHeader/>
        </w:trPr>
        <w:tc>
          <w:tcPr>
            <w:tcW w:w="2610" w:type="dxa"/>
          </w:tcPr>
          <w:p w14:paraId="385AFC9F" w14:textId="77777777" w:rsidR="00E14174" w:rsidRPr="00E5747B" w:rsidRDefault="00E14174" w:rsidP="00E14174">
            <w:pPr>
              <w:contextualSpacing/>
              <w:rPr>
                <w:rFonts w:cstheme="minorHAnsi"/>
                <w:sz w:val="18"/>
                <w:szCs w:val="18"/>
              </w:rPr>
            </w:pPr>
            <w:r>
              <w:rPr>
                <w:rFonts w:cstheme="minorHAnsi"/>
                <w:sz w:val="18"/>
                <w:szCs w:val="18"/>
              </w:rPr>
              <w:t>GENDER_CONCEPT_ID</w:t>
            </w:r>
          </w:p>
        </w:tc>
        <w:tc>
          <w:tcPr>
            <w:tcW w:w="2186" w:type="dxa"/>
          </w:tcPr>
          <w:p w14:paraId="385AFCA0" w14:textId="77777777" w:rsidR="00E14174" w:rsidRPr="0055400D" w:rsidRDefault="0055400D" w:rsidP="009D1A5B">
            <w:pPr>
              <w:contextualSpacing/>
              <w:rPr>
                <w:rFonts w:cstheme="minorHAnsi"/>
                <w:sz w:val="18"/>
                <w:szCs w:val="18"/>
              </w:rPr>
            </w:pPr>
            <w:r>
              <w:rPr>
                <w:rFonts w:cstheme="minorHAnsi"/>
                <w:i/>
                <w:sz w:val="18"/>
                <w:szCs w:val="18"/>
              </w:rPr>
              <w:t>GENDER_SOURCE_VALUE</w:t>
            </w:r>
          </w:p>
        </w:tc>
        <w:tc>
          <w:tcPr>
            <w:tcW w:w="2334" w:type="dxa"/>
          </w:tcPr>
          <w:p w14:paraId="385AFCA1" w14:textId="77777777" w:rsidR="00E14174" w:rsidRDefault="0055400D" w:rsidP="00E14174">
            <w:pPr>
              <w:contextualSpacing/>
              <w:rPr>
                <w:rFonts w:cstheme="minorHAnsi"/>
                <w:sz w:val="18"/>
                <w:szCs w:val="18"/>
              </w:rPr>
            </w:pPr>
            <w:r>
              <w:rPr>
                <w:rFonts w:cstheme="minorHAnsi"/>
                <w:sz w:val="18"/>
                <w:szCs w:val="18"/>
              </w:rPr>
              <w:t>Map source values to their associated CONCEPT_IDs:</w:t>
            </w:r>
          </w:p>
          <w:p w14:paraId="385AFCA2" w14:textId="77777777" w:rsidR="0055400D" w:rsidRDefault="0055400D" w:rsidP="00E14174">
            <w:pPr>
              <w:contextualSpacing/>
              <w:rPr>
                <w:rFonts w:cstheme="minorHAnsi"/>
                <w:sz w:val="18"/>
                <w:szCs w:val="18"/>
              </w:rPr>
            </w:pPr>
            <w:r>
              <w:rPr>
                <w:rFonts w:cstheme="minorHAnsi"/>
                <w:sz w:val="18"/>
                <w:szCs w:val="18"/>
              </w:rPr>
              <w:t>1=8507</w:t>
            </w:r>
          </w:p>
          <w:p w14:paraId="385AFCA3" w14:textId="77777777" w:rsidR="0055400D" w:rsidRPr="00E5747B" w:rsidRDefault="0055400D" w:rsidP="00E14174">
            <w:pPr>
              <w:contextualSpacing/>
              <w:rPr>
                <w:rFonts w:cstheme="minorHAnsi"/>
                <w:sz w:val="18"/>
                <w:szCs w:val="18"/>
              </w:rPr>
            </w:pPr>
            <w:r>
              <w:rPr>
                <w:rFonts w:cstheme="minorHAnsi"/>
                <w:sz w:val="18"/>
                <w:szCs w:val="18"/>
              </w:rPr>
              <w:t>2=8532</w:t>
            </w:r>
          </w:p>
        </w:tc>
        <w:tc>
          <w:tcPr>
            <w:tcW w:w="2330" w:type="dxa"/>
          </w:tcPr>
          <w:p w14:paraId="385AFCA4" w14:textId="77777777" w:rsidR="00E14174" w:rsidRPr="00E5747B" w:rsidRDefault="00E14174" w:rsidP="00E14174">
            <w:pPr>
              <w:contextualSpacing/>
              <w:rPr>
                <w:rFonts w:cstheme="minorHAnsi"/>
                <w:sz w:val="18"/>
                <w:szCs w:val="18"/>
              </w:rPr>
            </w:pPr>
          </w:p>
        </w:tc>
      </w:tr>
      <w:tr w:rsidR="003E1804" w14:paraId="385AFCAB" w14:textId="77777777" w:rsidTr="00200193">
        <w:trPr>
          <w:tblHeader/>
        </w:trPr>
        <w:tc>
          <w:tcPr>
            <w:tcW w:w="2610" w:type="dxa"/>
          </w:tcPr>
          <w:p w14:paraId="385AFCA6" w14:textId="77777777" w:rsidR="00E14174" w:rsidRPr="00E5747B" w:rsidRDefault="00E14174" w:rsidP="00E14174">
            <w:pPr>
              <w:contextualSpacing/>
              <w:rPr>
                <w:rFonts w:cstheme="minorHAnsi"/>
                <w:sz w:val="18"/>
                <w:szCs w:val="18"/>
              </w:rPr>
            </w:pPr>
            <w:r>
              <w:rPr>
                <w:rFonts w:cstheme="minorHAnsi"/>
                <w:sz w:val="18"/>
                <w:szCs w:val="18"/>
              </w:rPr>
              <w:t>GENDER_SOURCE_VALUE</w:t>
            </w:r>
          </w:p>
        </w:tc>
        <w:tc>
          <w:tcPr>
            <w:tcW w:w="2186" w:type="dxa"/>
          </w:tcPr>
          <w:p w14:paraId="385AFCA7" w14:textId="77777777" w:rsidR="00E14174" w:rsidRPr="00E5747B" w:rsidRDefault="00E14174" w:rsidP="0055400D">
            <w:pPr>
              <w:contextualSpacing/>
              <w:rPr>
                <w:rFonts w:cstheme="minorHAnsi"/>
                <w:sz w:val="18"/>
                <w:szCs w:val="18"/>
              </w:rPr>
            </w:pPr>
            <w:r w:rsidRPr="00E14174">
              <w:rPr>
                <w:rFonts w:cstheme="minorHAnsi"/>
                <w:b/>
                <w:sz w:val="18"/>
                <w:szCs w:val="18"/>
              </w:rPr>
              <w:t>PEDSF</w:t>
            </w:r>
            <w:r>
              <w:rPr>
                <w:rFonts w:cstheme="minorHAnsi"/>
                <w:sz w:val="18"/>
                <w:szCs w:val="18"/>
              </w:rPr>
              <w:t>.</w:t>
            </w:r>
            <w:r w:rsidR="0055400D">
              <w:rPr>
                <w:rFonts w:cstheme="minorHAnsi"/>
                <w:sz w:val="18"/>
                <w:szCs w:val="18"/>
              </w:rPr>
              <w:t>M_SEX</w:t>
            </w:r>
          </w:p>
        </w:tc>
        <w:tc>
          <w:tcPr>
            <w:tcW w:w="2334" w:type="dxa"/>
          </w:tcPr>
          <w:p w14:paraId="385AFCA8" w14:textId="77777777" w:rsidR="00E14174" w:rsidRDefault="0055400D" w:rsidP="00E14174">
            <w:pPr>
              <w:contextualSpacing/>
              <w:rPr>
                <w:rFonts w:cstheme="minorHAnsi"/>
                <w:sz w:val="18"/>
                <w:szCs w:val="18"/>
              </w:rPr>
            </w:pPr>
            <w:r>
              <w:rPr>
                <w:rFonts w:cstheme="minorHAnsi"/>
                <w:sz w:val="18"/>
                <w:szCs w:val="18"/>
              </w:rPr>
              <w:t>1=Male</w:t>
            </w:r>
          </w:p>
          <w:p w14:paraId="385AFCA9" w14:textId="77777777" w:rsidR="0055400D" w:rsidRPr="00E5747B" w:rsidRDefault="0055400D" w:rsidP="00E14174">
            <w:pPr>
              <w:contextualSpacing/>
              <w:rPr>
                <w:rFonts w:cstheme="minorHAnsi"/>
                <w:sz w:val="18"/>
                <w:szCs w:val="18"/>
              </w:rPr>
            </w:pPr>
            <w:r>
              <w:rPr>
                <w:rFonts w:cstheme="minorHAnsi"/>
                <w:sz w:val="18"/>
                <w:szCs w:val="18"/>
              </w:rPr>
              <w:t>2=Female</w:t>
            </w:r>
          </w:p>
        </w:tc>
        <w:tc>
          <w:tcPr>
            <w:tcW w:w="2330" w:type="dxa"/>
          </w:tcPr>
          <w:p w14:paraId="385AFCAA" w14:textId="77777777" w:rsidR="00E14174" w:rsidRPr="00E5747B" w:rsidRDefault="00E14174" w:rsidP="00E14174">
            <w:pPr>
              <w:contextualSpacing/>
              <w:rPr>
                <w:rFonts w:cstheme="minorHAnsi"/>
                <w:sz w:val="18"/>
                <w:szCs w:val="18"/>
              </w:rPr>
            </w:pPr>
          </w:p>
        </w:tc>
      </w:tr>
      <w:tr w:rsidR="003E1804" w14:paraId="385AFCB0" w14:textId="77777777" w:rsidTr="00200193">
        <w:trPr>
          <w:tblHeader/>
        </w:trPr>
        <w:tc>
          <w:tcPr>
            <w:tcW w:w="2610" w:type="dxa"/>
          </w:tcPr>
          <w:p w14:paraId="385AFCAC" w14:textId="77777777" w:rsidR="00E14174" w:rsidRPr="00E5747B" w:rsidRDefault="00E14174" w:rsidP="00E14174">
            <w:pPr>
              <w:contextualSpacing/>
              <w:rPr>
                <w:rFonts w:cstheme="minorHAnsi"/>
                <w:sz w:val="18"/>
                <w:szCs w:val="18"/>
              </w:rPr>
            </w:pPr>
            <w:r>
              <w:rPr>
                <w:rFonts w:cstheme="minorHAnsi"/>
                <w:sz w:val="18"/>
                <w:szCs w:val="18"/>
              </w:rPr>
              <w:t>GENDER_SOURCE_CONCEPT_ID</w:t>
            </w:r>
          </w:p>
        </w:tc>
        <w:tc>
          <w:tcPr>
            <w:tcW w:w="2186" w:type="dxa"/>
          </w:tcPr>
          <w:p w14:paraId="385AFCAD" w14:textId="77777777" w:rsidR="00E14174" w:rsidRPr="00E5747B" w:rsidRDefault="0055400D" w:rsidP="00E14174">
            <w:pPr>
              <w:contextualSpacing/>
              <w:rPr>
                <w:rFonts w:cstheme="minorHAnsi"/>
                <w:sz w:val="18"/>
                <w:szCs w:val="18"/>
              </w:rPr>
            </w:pPr>
            <w:r>
              <w:rPr>
                <w:rFonts w:cstheme="minorHAnsi"/>
                <w:sz w:val="18"/>
                <w:szCs w:val="18"/>
              </w:rPr>
              <w:t>-</w:t>
            </w:r>
          </w:p>
        </w:tc>
        <w:tc>
          <w:tcPr>
            <w:tcW w:w="2334" w:type="dxa"/>
          </w:tcPr>
          <w:p w14:paraId="385AFCAE" w14:textId="600A1973" w:rsidR="00E14174" w:rsidRPr="00E5747B" w:rsidRDefault="00C54182" w:rsidP="00E14174">
            <w:pPr>
              <w:contextualSpacing/>
              <w:rPr>
                <w:rFonts w:cstheme="minorHAnsi"/>
                <w:sz w:val="18"/>
                <w:szCs w:val="18"/>
              </w:rPr>
            </w:pPr>
            <w:r>
              <w:rPr>
                <w:rFonts w:cstheme="minorHAnsi"/>
                <w:sz w:val="18"/>
                <w:szCs w:val="18"/>
              </w:rPr>
              <w:t>0</w:t>
            </w:r>
          </w:p>
        </w:tc>
        <w:tc>
          <w:tcPr>
            <w:tcW w:w="2330" w:type="dxa"/>
          </w:tcPr>
          <w:p w14:paraId="385AFCAF" w14:textId="77777777" w:rsidR="00E14174" w:rsidRPr="00E5747B" w:rsidRDefault="00E14174" w:rsidP="00E14174">
            <w:pPr>
              <w:contextualSpacing/>
              <w:rPr>
                <w:rFonts w:cstheme="minorHAnsi"/>
                <w:sz w:val="18"/>
                <w:szCs w:val="18"/>
              </w:rPr>
            </w:pPr>
          </w:p>
        </w:tc>
      </w:tr>
      <w:tr w:rsidR="003E1804" w14:paraId="385AFCBC" w14:textId="77777777" w:rsidTr="00200193">
        <w:trPr>
          <w:tblHeader/>
        </w:trPr>
        <w:tc>
          <w:tcPr>
            <w:tcW w:w="2610" w:type="dxa"/>
          </w:tcPr>
          <w:p w14:paraId="385AFCB1" w14:textId="77777777" w:rsidR="00E14174" w:rsidRPr="00E5747B" w:rsidRDefault="00E14174" w:rsidP="00E14174">
            <w:pPr>
              <w:contextualSpacing/>
              <w:rPr>
                <w:rFonts w:cstheme="minorHAnsi"/>
                <w:sz w:val="18"/>
                <w:szCs w:val="18"/>
              </w:rPr>
            </w:pPr>
            <w:r>
              <w:rPr>
                <w:rFonts w:cstheme="minorHAnsi"/>
                <w:sz w:val="18"/>
                <w:szCs w:val="18"/>
              </w:rPr>
              <w:t>RACE_CONCEPT_ID</w:t>
            </w:r>
          </w:p>
        </w:tc>
        <w:tc>
          <w:tcPr>
            <w:tcW w:w="2186" w:type="dxa"/>
          </w:tcPr>
          <w:p w14:paraId="385AFCB2" w14:textId="77777777" w:rsidR="00E14174" w:rsidRPr="0055400D" w:rsidRDefault="0055400D" w:rsidP="0055400D">
            <w:pPr>
              <w:contextualSpacing/>
              <w:rPr>
                <w:rFonts w:cstheme="minorHAnsi"/>
                <w:sz w:val="18"/>
                <w:szCs w:val="18"/>
              </w:rPr>
            </w:pPr>
            <w:r>
              <w:rPr>
                <w:rFonts w:cstheme="minorHAnsi"/>
                <w:i/>
                <w:sz w:val="18"/>
                <w:szCs w:val="18"/>
              </w:rPr>
              <w:t>RACE_SOURCE_VALUE</w:t>
            </w:r>
          </w:p>
        </w:tc>
        <w:tc>
          <w:tcPr>
            <w:tcW w:w="2334" w:type="dxa"/>
          </w:tcPr>
          <w:p w14:paraId="385AFCB3" w14:textId="77777777" w:rsidR="00E14174" w:rsidRDefault="0055400D" w:rsidP="00E14174">
            <w:pPr>
              <w:contextualSpacing/>
              <w:rPr>
                <w:rFonts w:cstheme="minorHAnsi"/>
                <w:sz w:val="18"/>
                <w:szCs w:val="18"/>
              </w:rPr>
            </w:pPr>
            <w:r>
              <w:rPr>
                <w:rFonts w:cstheme="minorHAnsi"/>
                <w:sz w:val="18"/>
                <w:szCs w:val="18"/>
              </w:rPr>
              <w:t>Map source values to their associated CONCEPT_IDs:</w:t>
            </w:r>
          </w:p>
          <w:p w14:paraId="385AFCB4" w14:textId="77777777" w:rsidR="0055400D" w:rsidRDefault="0055400D" w:rsidP="00E14174">
            <w:pPr>
              <w:contextualSpacing/>
              <w:rPr>
                <w:rFonts w:cstheme="minorHAnsi"/>
                <w:sz w:val="18"/>
                <w:szCs w:val="18"/>
              </w:rPr>
            </w:pPr>
            <w:r>
              <w:rPr>
                <w:rFonts w:cstheme="minorHAnsi"/>
                <w:sz w:val="18"/>
                <w:szCs w:val="18"/>
              </w:rPr>
              <w:t>0=</w:t>
            </w:r>
            <w:r w:rsidR="003A6B44">
              <w:rPr>
                <w:rFonts w:cstheme="minorHAnsi"/>
                <w:sz w:val="18"/>
                <w:szCs w:val="18"/>
              </w:rPr>
              <w:t>0</w:t>
            </w:r>
          </w:p>
          <w:p w14:paraId="385AFCB5" w14:textId="77777777" w:rsidR="0055400D" w:rsidRDefault="0055400D" w:rsidP="00E14174">
            <w:pPr>
              <w:contextualSpacing/>
              <w:rPr>
                <w:rFonts w:cstheme="minorHAnsi"/>
                <w:sz w:val="18"/>
                <w:szCs w:val="18"/>
              </w:rPr>
            </w:pPr>
            <w:r>
              <w:rPr>
                <w:rFonts w:cstheme="minorHAnsi"/>
                <w:sz w:val="18"/>
                <w:szCs w:val="18"/>
              </w:rPr>
              <w:t>1=</w:t>
            </w:r>
            <w:r w:rsidR="003A6B44">
              <w:rPr>
                <w:rFonts w:cstheme="minorHAnsi"/>
                <w:sz w:val="18"/>
                <w:szCs w:val="18"/>
              </w:rPr>
              <w:t>8527</w:t>
            </w:r>
          </w:p>
          <w:p w14:paraId="385AFCB6" w14:textId="77777777" w:rsidR="0055400D" w:rsidRDefault="0055400D" w:rsidP="00E14174">
            <w:pPr>
              <w:contextualSpacing/>
              <w:rPr>
                <w:rFonts w:cstheme="minorHAnsi"/>
                <w:sz w:val="18"/>
                <w:szCs w:val="18"/>
              </w:rPr>
            </w:pPr>
            <w:r>
              <w:rPr>
                <w:rFonts w:cstheme="minorHAnsi"/>
                <w:sz w:val="18"/>
                <w:szCs w:val="18"/>
              </w:rPr>
              <w:t>2=</w:t>
            </w:r>
            <w:r w:rsidR="003A6B44">
              <w:rPr>
                <w:rFonts w:cstheme="minorHAnsi"/>
                <w:sz w:val="18"/>
                <w:szCs w:val="18"/>
              </w:rPr>
              <w:t>8516</w:t>
            </w:r>
          </w:p>
          <w:p w14:paraId="385AFCB7" w14:textId="77777777" w:rsidR="0055400D" w:rsidRDefault="0055400D" w:rsidP="00E14174">
            <w:pPr>
              <w:contextualSpacing/>
              <w:rPr>
                <w:rFonts w:cstheme="minorHAnsi"/>
                <w:sz w:val="18"/>
                <w:szCs w:val="18"/>
              </w:rPr>
            </w:pPr>
            <w:r>
              <w:rPr>
                <w:rFonts w:cstheme="minorHAnsi"/>
                <w:sz w:val="18"/>
                <w:szCs w:val="18"/>
              </w:rPr>
              <w:t>3=0</w:t>
            </w:r>
          </w:p>
          <w:p w14:paraId="385AFCB8" w14:textId="77777777" w:rsidR="0055400D" w:rsidRDefault="0055400D" w:rsidP="00E14174">
            <w:pPr>
              <w:contextualSpacing/>
              <w:rPr>
                <w:rFonts w:cstheme="minorHAnsi"/>
                <w:sz w:val="18"/>
                <w:szCs w:val="18"/>
              </w:rPr>
            </w:pPr>
            <w:r>
              <w:rPr>
                <w:rFonts w:cstheme="minorHAnsi"/>
                <w:sz w:val="18"/>
                <w:szCs w:val="18"/>
              </w:rPr>
              <w:t>4=</w:t>
            </w:r>
            <w:r w:rsidR="003A6B44">
              <w:rPr>
                <w:rFonts w:cstheme="minorHAnsi"/>
                <w:sz w:val="18"/>
                <w:szCs w:val="18"/>
              </w:rPr>
              <w:t>8515</w:t>
            </w:r>
          </w:p>
          <w:p w14:paraId="385AFCB9" w14:textId="77777777" w:rsidR="00200193" w:rsidRDefault="00200193" w:rsidP="00E14174">
            <w:pPr>
              <w:contextualSpacing/>
              <w:rPr>
                <w:rFonts w:cstheme="minorHAnsi"/>
                <w:sz w:val="18"/>
                <w:szCs w:val="18"/>
              </w:rPr>
            </w:pPr>
            <w:r>
              <w:rPr>
                <w:rFonts w:cstheme="minorHAnsi"/>
                <w:sz w:val="18"/>
                <w:szCs w:val="18"/>
              </w:rPr>
              <w:t>5=</w:t>
            </w:r>
            <w:r w:rsidR="00186A9D">
              <w:rPr>
                <w:rFonts w:cstheme="minorHAnsi"/>
                <w:sz w:val="18"/>
                <w:szCs w:val="18"/>
              </w:rPr>
              <w:t xml:space="preserve">0 </w:t>
            </w:r>
          </w:p>
          <w:p w14:paraId="385AFCBA" w14:textId="77777777" w:rsidR="00200193" w:rsidRPr="00E5747B" w:rsidRDefault="00200193" w:rsidP="003A6B44">
            <w:pPr>
              <w:contextualSpacing/>
              <w:rPr>
                <w:rFonts w:cstheme="minorHAnsi"/>
                <w:sz w:val="18"/>
                <w:szCs w:val="18"/>
              </w:rPr>
            </w:pPr>
            <w:r>
              <w:rPr>
                <w:rFonts w:cstheme="minorHAnsi"/>
                <w:sz w:val="18"/>
                <w:szCs w:val="18"/>
              </w:rPr>
              <w:t>6=</w:t>
            </w:r>
            <w:r w:rsidR="003A6B44">
              <w:rPr>
                <w:rFonts w:cstheme="minorHAnsi"/>
                <w:sz w:val="18"/>
                <w:szCs w:val="18"/>
              </w:rPr>
              <w:t>8657</w:t>
            </w:r>
          </w:p>
        </w:tc>
        <w:tc>
          <w:tcPr>
            <w:tcW w:w="2330" w:type="dxa"/>
          </w:tcPr>
          <w:p w14:paraId="385AFCBB" w14:textId="77777777" w:rsidR="00E14174" w:rsidRPr="00E5747B" w:rsidRDefault="00E14174" w:rsidP="00E14174">
            <w:pPr>
              <w:contextualSpacing/>
              <w:rPr>
                <w:rFonts w:cstheme="minorHAnsi"/>
                <w:sz w:val="18"/>
                <w:szCs w:val="18"/>
              </w:rPr>
            </w:pPr>
          </w:p>
        </w:tc>
      </w:tr>
      <w:tr w:rsidR="003E1804" w14:paraId="385AFCC7" w14:textId="77777777" w:rsidTr="00200193">
        <w:trPr>
          <w:tblHeader/>
        </w:trPr>
        <w:tc>
          <w:tcPr>
            <w:tcW w:w="2610" w:type="dxa"/>
          </w:tcPr>
          <w:p w14:paraId="385AFCBD" w14:textId="77777777" w:rsidR="00E14174" w:rsidRPr="00E5747B" w:rsidRDefault="00E14174" w:rsidP="00E14174">
            <w:pPr>
              <w:contextualSpacing/>
              <w:rPr>
                <w:rFonts w:cstheme="minorHAnsi"/>
                <w:sz w:val="18"/>
                <w:szCs w:val="18"/>
              </w:rPr>
            </w:pPr>
            <w:r>
              <w:rPr>
                <w:rFonts w:cstheme="minorHAnsi"/>
                <w:sz w:val="18"/>
                <w:szCs w:val="18"/>
              </w:rPr>
              <w:t>RACE_SOURCE_VALUE</w:t>
            </w:r>
          </w:p>
        </w:tc>
        <w:tc>
          <w:tcPr>
            <w:tcW w:w="2186" w:type="dxa"/>
          </w:tcPr>
          <w:p w14:paraId="385AFCBE" w14:textId="77777777" w:rsidR="00E14174" w:rsidRPr="00E5747B" w:rsidRDefault="00E14174" w:rsidP="0055400D">
            <w:pPr>
              <w:contextualSpacing/>
              <w:rPr>
                <w:rFonts w:cstheme="minorHAnsi"/>
                <w:sz w:val="18"/>
                <w:szCs w:val="18"/>
              </w:rPr>
            </w:pPr>
            <w:r w:rsidRPr="00E14174">
              <w:rPr>
                <w:rFonts w:cstheme="minorHAnsi"/>
                <w:b/>
                <w:sz w:val="18"/>
                <w:szCs w:val="18"/>
              </w:rPr>
              <w:t>PEDSF</w:t>
            </w:r>
            <w:r>
              <w:rPr>
                <w:rFonts w:cstheme="minorHAnsi"/>
                <w:sz w:val="18"/>
                <w:szCs w:val="18"/>
              </w:rPr>
              <w:t>.</w:t>
            </w:r>
            <w:r w:rsidR="0055400D">
              <w:rPr>
                <w:rFonts w:cstheme="minorHAnsi"/>
                <w:sz w:val="18"/>
                <w:szCs w:val="18"/>
              </w:rPr>
              <w:t>RACE</w:t>
            </w:r>
          </w:p>
        </w:tc>
        <w:tc>
          <w:tcPr>
            <w:tcW w:w="2334" w:type="dxa"/>
          </w:tcPr>
          <w:p w14:paraId="385AFCBF" w14:textId="77777777" w:rsidR="00E14174" w:rsidRDefault="0055400D" w:rsidP="00E14174">
            <w:pPr>
              <w:contextualSpacing/>
              <w:rPr>
                <w:rFonts w:cstheme="minorHAnsi"/>
                <w:sz w:val="18"/>
                <w:szCs w:val="18"/>
              </w:rPr>
            </w:pPr>
            <w:r>
              <w:rPr>
                <w:rFonts w:cstheme="minorHAnsi"/>
                <w:sz w:val="18"/>
                <w:szCs w:val="18"/>
              </w:rPr>
              <w:t>0=Unknown</w:t>
            </w:r>
          </w:p>
          <w:p w14:paraId="385AFCC0" w14:textId="77777777" w:rsidR="0055400D" w:rsidRDefault="0055400D" w:rsidP="00E14174">
            <w:pPr>
              <w:contextualSpacing/>
              <w:rPr>
                <w:rFonts w:cstheme="minorHAnsi"/>
                <w:sz w:val="18"/>
                <w:szCs w:val="18"/>
              </w:rPr>
            </w:pPr>
            <w:r>
              <w:rPr>
                <w:rFonts w:cstheme="minorHAnsi"/>
                <w:sz w:val="18"/>
                <w:szCs w:val="18"/>
              </w:rPr>
              <w:t>1=White</w:t>
            </w:r>
          </w:p>
          <w:p w14:paraId="385AFCC1" w14:textId="77777777" w:rsidR="0055400D" w:rsidRDefault="0055400D" w:rsidP="00E14174">
            <w:pPr>
              <w:contextualSpacing/>
              <w:rPr>
                <w:rFonts w:cstheme="minorHAnsi"/>
                <w:sz w:val="18"/>
                <w:szCs w:val="18"/>
              </w:rPr>
            </w:pPr>
            <w:r>
              <w:rPr>
                <w:rFonts w:cstheme="minorHAnsi"/>
                <w:sz w:val="18"/>
                <w:szCs w:val="18"/>
              </w:rPr>
              <w:t>2=Black</w:t>
            </w:r>
          </w:p>
          <w:p w14:paraId="385AFCC2" w14:textId="77777777" w:rsidR="0055400D" w:rsidRDefault="0055400D" w:rsidP="00E14174">
            <w:pPr>
              <w:contextualSpacing/>
              <w:rPr>
                <w:rFonts w:cstheme="minorHAnsi"/>
                <w:sz w:val="18"/>
                <w:szCs w:val="18"/>
              </w:rPr>
            </w:pPr>
            <w:r>
              <w:rPr>
                <w:rFonts w:cstheme="minorHAnsi"/>
                <w:sz w:val="18"/>
                <w:szCs w:val="18"/>
              </w:rPr>
              <w:t>3=Other</w:t>
            </w:r>
          </w:p>
          <w:p w14:paraId="385AFCC3" w14:textId="77777777" w:rsidR="0055400D" w:rsidRDefault="0055400D" w:rsidP="00E14174">
            <w:pPr>
              <w:contextualSpacing/>
              <w:rPr>
                <w:rFonts w:cstheme="minorHAnsi"/>
                <w:sz w:val="18"/>
                <w:szCs w:val="18"/>
              </w:rPr>
            </w:pPr>
            <w:r>
              <w:rPr>
                <w:rFonts w:cstheme="minorHAnsi"/>
                <w:sz w:val="18"/>
                <w:szCs w:val="18"/>
              </w:rPr>
              <w:t>4=Asian</w:t>
            </w:r>
          </w:p>
          <w:p w14:paraId="385AFCC4" w14:textId="77777777" w:rsidR="0055400D" w:rsidRDefault="0055400D" w:rsidP="00E14174">
            <w:pPr>
              <w:contextualSpacing/>
              <w:rPr>
                <w:rFonts w:cstheme="minorHAnsi"/>
                <w:sz w:val="18"/>
                <w:szCs w:val="18"/>
              </w:rPr>
            </w:pPr>
            <w:r>
              <w:rPr>
                <w:rFonts w:cstheme="minorHAnsi"/>
                <w:sz w:val="18"/>
                <w:szCs w:val="18"/>
              </w:rPr>
              <w:t>5=Hispanic</w:t>
            </w:r>
          </w:p>
          <w:p w14:paraId="385AFCC5" w14:textId="77777777" w:rsidR="0055400D" w:rsidRPr="00E5747B" w:rsidRDefault="0055400D" w:rsidP="00E14174">
            <w:pPr>
              <w:contextualSpacing/>
              <w:rPr>
                <w:rFonts w:cstheme="minorHAnsi"/>
                <w:sz w:val="18"/>
                <w:szCs w:val="18"/>
              </w:rPr>
            </w:pPr>
            <w:r>
              <w:rPr>
                <w:rFonts w:cstheme="minorHAnsi"/>
                <w:sz w:val="18"/>
                <w:szCs w:val="18"/>
              </w:rPr>
              <w:t>6=North American Native</w:t>
            </w:r>
          </w:p>
        </w:tc>
        <w:tc>
          <w:tcPr>
            <w:tcW w:w="2330" w:type="dxa"/>
          </w:tcPr>
          <w:p w14:paraId="385AFCC6" w14:textId="77777777" w:rsidR="00E14174" w:rsidRPr="00E5747B" w:rsidRDefault="00E14174" w:rsidP="00E14174">
            <w:pPr>
              <w:contextualSpacing/>
              <w:rPr>
                <w:rFonts w:cstheme="minorHAnsi"/>
                <w:sz w:val="18"/>
                <w:szCs w:val="18"/>
              </w:rPr>
            </w:pPr>
          </w:p>
        </w:tc>
      </w:tr>
      <w:tr w:rsidR="003E1804" w14:paraId="385AFCCC" w14:textId="77777777" w:rsidTr="00200193">
        <w:trPr>
          <w:tblHeader/>
        </w:trPr>
        <w:tc>
          <w:tcPr>
            <w:tcW w:w="2610" w:type="dxa"/>
          </w:tcPr>
          <w:p w14:paraId="385AFCC8" w14:textId="77777777" w:rsidR="00E14174" w:rsidRPr="00E5747B" w:rsidRDefault="00E14174" w:rsidP="00E14174">
            <w:pPr>
              <w:contextualSpacing/>
              <w:rPr>
                <w:rFonts w:cstheme="minorHAnsi"/>
                <w:sz w:val="18"/>
                <w:szCs w:val="18"/>
              </w:rPr>
            </w:pPr>
            <w:r>
              <w:rPr>
                <w:rFonts w:cstheme="minorHAnsi"/>
                <w:sz w:val="18"/>
                <w:szCs w:val="18"/>
              </w:rPr>
              <w:t>RACE_SOURCE_CONCEPT_ID</w:t>
            </w:r>
          </w:p>
        </w:tc>
        <w:tc>
          <w:tcPr>
            <w:tcW w:w="2186" w:type="dxa"/>
          </w:tcPr>
          <w:p w14:paraId="385AFCC9" w14:textId="77777777" w:rsidR="00E14174" w:rsidRPr="00E5747B" w:rsidRDefault="0055400D" w:rsidP="00E14174">
            <w:pPr>
              <w:contextualSpacing/>
              <w:rPr>
                <w:rFonts w:cstheme="minorHAnsi"/>
                <w:sz w:val="18"/>
                <w:szCs w:val="18"/>
              </w:rPr>
            </w:pPr>
            <w:r>
              <w:rPr>
                <w:rFonts w:cstheme="minorHAnsi"/>
                <w:sz w:val="18"/>
                <w:szCs w:val="18"/>
              </w:rPr>
              <w:t>-</w:t>
            </w:r>
          </w:p>
        </w:tc>
        <w:tc>
          <w:tcPr>
            <w:tcW w:w="2334" w:type="dxa"/>
          </w:tcPr>
          <w:p w14:paraId="385AFCCA" w14:textId="7E7F43DD" w:rsidR="00E14174" w:rsidRPr="00E5747B" w:rsidRDefault="00C54182" w:rsidP="00E14174">
            <w:pPr>
              <w:contextualSpacing/>
              <w:rPr>
                <w:rFonts w:cstheme="minorHAnsi"/>
                <w:sz w:val="18"/>
                <w:szCs w:val="18"/>
              </w:rPr>
            </w:pPr>
            <w:r>
              <w:rPr>
                <w:rFonts w:cstheme="minorHAnsi"/>
                <w:sz w:val="18"/>
                <w:szCs w:val="18"/>
              </w:rPr>
              <w:t>0</w:t>
            </w:r>
          </w:p>
        </w:tc>
        <w:tc>
          <w:tcPr>
            <w:tcW w:w="2330" w:type="dxa"/>
          </w:tcPr>
          <w:p w14:paraId="385AFCCB" w14:textId="77777777" w:rsidR="00E14174" w:rsidRPr="00E5747B" w:rsidRDefault="00E14174" w:rsidP="00E14174">
            <w:pPr>
              <w:contextualSpacing/>
              <w:rPr>
                <w:rFonts w:cstheme="minorHAnsi"/>
                <w:sz w:val="18"/>
                <w:szCs w:val="18"/>
              </w:rPr>
            </w:pPr>
          </w:p>
        </w:tc>
      </w:tr>
      <w:tr w:rsidR="003E1804" w14:paraId="385AFCD8" w14:textId="77777777" w:rsidTr="00200193">
        <w:trPr>
          <w:tblHeader/>
        </w:trPr>
        <w:tc>
          <w:tcPr>
            <w:tcW w:w="2610" w:type="dxa"/>
          </w:tcPr>
          <w:p w14:paraId="385AFCCD" w14:textId="77777777" w:rsidR="00E14174" w:rsidRPr="00E5747B" w:rsidRDefault="00200193" w:rsidP="00E14174">
            <w:pPr>
              <w:contextualSpacing/>
              <w:rPr>
                <w:rFonts w:cstheme="minorHAnsi"/>
                <w:sz w:val="18"/>
                <w:szCs w:val="18"/>
              </w:rPr>
            </w:pPr>
            <w:r>
              <w:rPr>
                <w:rFonts w:cstheme="minorHAnsi"/>
                <w:sz w:val="18"/>
                <w:szCs w:val="18"/>
              </w:rPr>
              <w:lastRenderedPageBreak/>
              <w:t>ETHNICITY_CONCEPT_ID</w:t>
            </w:r>
          </w:p>
        </w:tc>
        <w:tc>
          <w:tcPr>
            <w:tcW w:w="2186" w:type="dxa"/>
          </w:tcPr>
          <w:p w14:paraId="385AFCCE" w14:textId="77777777" w:rsidR="00E14174" w:rsidRPr="00200193" w:rsidRDefault="008000A1" w:rsidP="00200193">
            <w:pPr>
              <w:contextualSpacing/>
              <w:rPr>
                <w:rFonts w:cstheme="minorHAnsi"/>
                <w:sz w:val="18"/>
                <w:szCs w:val="18"/>
              </w:rPr>
            </w:pPr>
            <w:r>
              <w:rPr>
                <w:rFonts w:cstheme="minorHAnsi"/>
                <w:i/>
                <w:sz w:val="18"/>
                <w:szCs w:val="18"/>
              </w:rPr>
              <w:t>RACE_SOURCE_VALUE</w:t>
            </w:r>
          </w:p>
        </w:tc>
        <w:tc>
          <w:tcPr>
            <w:tcW w:w="2334" w:type="dxa"/>
          </w:tcPr>
          <w:p w14:paraId="385AFCCF" w14:textId="77777777" w:rsidR="00E14174" w:rsidRDefault="003A6B44" w:rsidP="00E14174">
            <w:pPr>
              <w:contextualSpacing/>
              <w:rPr>
                <w:rFonts w:cstheme="minorHAnsi"/>
                <w:sz w:val="18"/>
                <w:szCs w:val="18"/>
              </w:rPr>
            </w:pPr>
            <w:r>
              <w:rPr>
                <w:rFonts w:cstheme="minorHAnsi"/>
                <w:sz w:val="18"/>
                <w:szCs w:val="18"/>
              </w:rPr>
              <w:t>Map source_values to their associated CONCEPT_IDs</w:t>
            </w:r>
          </w:p>
          <w:p w14:paraId="385AFCD0" w14:textId="77777777" w:rsidR="008000A1" w:rsidRDefault="008000A1" w:rsidP="008000A1">
            <w:pPr>
              <w:contextualSpacing/>
              <w:rPr>
                <w:rFonts w:cstheme="minorHAnsi"/>
                <w:sz w:val="18"/>
                <w:szCs w:val="18"/>
              </w:rPr>
            </w:pPr>
            <w:r>
              <w:rPr>
                <w:rFonts w:cstheme="minorHAnsi"/>
                <w:sz w:val="18"/>
                <w:szCs w:val="18"/>
              </w:rPr>
              <w:t>0=0</w:t>
            </w:r>
          </w:p>
          <w:p w14:paraId="385AFCD1" w14:textId="77777777" w:rsidR="008000A1" w:rsidRDefault="008000A1" w:rsidP="008000A1">
            <w:pPr>
              <w:contextualSpacing/>
              <w:rPr>
                <w:rFonts w:cstheme="minorHAnsi"/>
                <w:sz w:val="18"/>
                <w:szCs w:val="18"/>
              </w:rPr>
            </w:pPr>
            <w:r>
              <w:rPr>
                <w:rFonts w:cstheme="minorHAnsi"/>
                <w:sz w:val="18"/>
                <w:szCs w:val="18"/>
              </w:rPr>
              <w:t>1=38003564</w:t>
            </w:r>
          </w:p>
          <w:p w14:paraId="385AFCD2" w14:textId="77777777" w:rsidR="008000A1" w:rsidRDefault="008000A1" w:rsidP="008000A1">
            <w:pPr>
              <w:contextualSpacing/>
              <w:rPr>
                <w:rFonts w:cstheme="minorHAnsi"/>
                <w:sz w:val="18"/>
                <w:szCs w:val="18"/>
              </w:rPr>
            </w:pPr>
            <w:r>
              <w:rPr>
                <w:rFonts w:cstheme="minorHAnsi"/>
                <w:sz w:val="18"/>
                <w:szCs w:val="18"/>
              </w:rPr>
              <w:t>2=38003564</w:t>
            </w:r>
          </w:p>
          <w:p w14:paraId="385AFCD3" w14:textId="77777777" w:rsidR="008000A1" w:rsidRDefault="008000A1" w:rsidP="008000A1">
            <w:pPr>
              <w:contextualSpacing/>
              <w:rPr>
                <w:rFonts w:cstheme="minorHAnsi"/>
                <w:sz w:val="18"/>
                <w:szCs w:val="18"/>
              </w:rPr>
            </w:pPr>
            <w:r>
              <w:rPr>
                <w:rFonts w:cstheme="minorHAnsi"/>
                <w:sz w:val="18"/>
                <w:szCs w:val="18"/>
              </w:rPr>
              <w:t>3=38003564</w:t>
            </w:r>
          </w:p>
          <w:p w14:paraId="385AFCD4" w14:textId="77777777" w:rsidR="008000A1" w:rsidRDefault="008000A1" w:rsidP="008000A1">
            <w:pPr>
              <w:contextualSpacing/>
              <w:rPr>
                <w:rFonts w:cstheme="minorHAnsi"/>
                <w:sz w:val="18"/>
                <w:szCs w:val="18"/>
              </w:rPr>
            </w:pPr>
            <w:r>
              <w:rPr>
                <w:rFonts w:cstheme="minorHAnsi"/>
                <w:sz w:val="18"/>
                <w:szCs w:val="18"/>
              </w:rPr>
              <w:t>4=38003564</w:t>
            </w:r>
          </w:p>
          <w:p w14:paraId="385AFCD5" w14:textId="77777777" w:rsidR="008000A1" w:rsidRDefault="008000A1" w:rsidP="008000A1">
            <w:pPr>
              <w:contextualSpacing/>
              <w:rPr>
                <w:rFonts w:cstheme="minorHAnsi"/>
                <w:sz w:val="18"/>
                <w:szCs w:val="18"/>
              </w:rPr>
            </w:pPr>
            <w:r>
              <w:rPr>
                <w:rFonts w:cstheme="minorHAnsi"/>
                <w:sz w:val="18"/>
                <w:szCs w:val="18"/>
              </w:rPr>
              <w:t>5=</w:t>
            </w:r>
            <w:r w:rsidRPr="00E5747B">
              <w:rPr>
                <w:rFonts w:cstheme="minorHAnsi"/>
                <w:sz w:val="18"/>
                <w:szCs w:val="18"/>
              </w:rPr>
              <w:t>38003563</w:t>
            </w:r>
          </w:p>
          <w:p w14:paraId="385AFCD6" w14:textId="77777777" w:rsidR="008000A1" w:rsidRPr="00E5747B" w:rsidRDefault="008000A1" w:rsidP="008000A1">
            <w:pPr>
              <w:contextualSpacing/>
              <w:rPr>
                <w:rFonts w:cstheme="minorHAnsi"/>
                <w:sz w:val="18"/>
                <w:szCs w:val="18"/>
              </w:rPr>
            </w:pPr>
            <w:r>
              <w:rPr>
                <w:rFonts w:cstheme="minorHAnsi"/>
                <w:sz w:val="18"/>
                <w:szCs w:val="18"/>
              </w:rPr>
              <w:t>6=38003564</w:t>
            </w:r>
          </w:p>
        </w:tc>
        <w:tc>
          <w:tcPr>
            <w:tcW w:w="2330" w:type="dxa"/>
          </w:tcPr>
          <w:p w14:paraId="385AFCD7" w14:textId="77777777" w:rsidR="00E14174" w:rsidRPr="00E5747B" w:rsidRDefault="00E14174" w:rsidP="00E14174">
            <w:pPr>
              <w:contextualSpacing/>
              <w:rPr>
                <w:rFonts w:cstheme="minorHAnsi"/>
                <w:sz w:val="18"/>
                <w:szCs w:val="18"/>
              </w:rPr>
            </w:pPr>
          </w:p>
        </w:tc>
      </w:tr>
      <w:tr w:rsidR="003E1804" w14:paraId="385AFCE3" w14:textId="77777777" w:rsidTr="00200193">
        <w:trPr>
          <w:tblHeader/>
        </w:trPr>
        <w:tc>
          <w:tcPr>
            <w:tcW w:w="2610" w:type="dxa"/>
          </w:tcPr>
          <w:p w14:paraId="385AFCD9" w14:textId="77777777" w:rsidR="00E14174" w:rsidRPr="00E5747B" w:rsidRDefault="00200193" w:rsidP="00E14174">
            <w:pPr>
              <w:contextualSpacing/>
              <w:rPr>
                <w:rFonts w:cstheme="minorHAnsi"/>
                <w:sz w:val="18"/>
                <w:szCs w:val="18"/>
              </w:rPr>
            </w:pPr>
            <w:r>
              <w:rPr>
                <w:rFonts w:cstheme="minorHAnsi"/>
                <w:sz w:val="18"/>
                <w:szCs w:val="18"/>
              </w:rPr>
              <w:t>ETHNICITY_SOURCE_VALUE</w:t>
            </w:r>
          </w:p>
        </w:tc>
        <w:tc>
          <w:tcPr>
            <w:tcW w:w="2186" w:type="dxa"/>
          </w:tcPr>
          <w:p w14:paraId="385AFCDA" w14:textId="77777777" w:rsidR="00E14174" w:rsidRPr="008000A1" w:rsidRDefault="008000A1" w:rsidP="00E14174">
            <w:pPr>
              <w:contextualSpacing/>
              <w:rPr>
                <w:rFonts w:cstheme="minorHAnsi"/>
                <w:sz w:val="18"/>
                <w:szCs w:val="18"/>
              </w:rPr>
            </w:pPr>
            <w:r>
              <w:rPr>
                <w:rFonts w:cstheme="minorHAnsi"/>
                <w:b/>
                <w:sz w:val="18"/>
                <w:szCs w:val="18"/>
              </w:rPr>
              <w:t>PEDSF.</w:t>
            </w:r>
            <w:r>
              <w:rPr>
                <w:rFonts w:cstheme="minorHAnsi"/>
                <w:sz w:val="18"/>
                <w:szCs w:val="18"/>
              </w:rPr>
              <w:t>RACE</w:t>
            </w:r>
          </w:p>
        </w:tc>
        <w:tc>
          <w:tcPr>
            <w:tcW w:w="2334" w:type="dxa"/>
          </w:tcPr>
          <w:p w14:paraId="385AFCDB" w14:textId="77777777" w:rsidR="00186A9D" w:rsidRDefault="00186A9D" w:rsidP="00186A9D">
            <w:pPr>
              <w:contextualSpacing/>
              <w:rPr>
                <w:rFonts w:cstheme="minorHAnsi"/>
                <w:sz w:val="18"/>
                <w:szCs w:val="18"/>
              </w:rPr>
            </w:pPr>
            <w:r>
              <w:rPr>
                <w:rFonts w:cstheme="minorHAnsi"/>
                <w:sz w:val="18"/>
                <w:szCs w:val="18"/>
              </w:rPr>
              <w:t>0=Unknown</w:t>
            </w:r>
          </w:p>
          <w:p w14:paraId="385AFCDC" w14:textId="77777777" w:rsidR="00186A9D" w:rsidRDefault="00186A9D" w:rsidP="00186A9D">
            <w:pPr>
              <w:contextualSpacing/>
              <w:rPr>
                <w:rFonts w:cstheme="minorHAnsi"/>
                <w:sz w:val="18"/>
                <w:szCs w:val="18"/>
              </w:rPr>
            </w:pPr>
            <w:r>
              <w:rPr>
                <w:rFonts w:cstheme="minorHAnsi"/>
                <w:sz w:val="18"/>
                <w:szCs w:val="18"/>
              </w:rPr>
              <w:t>1=White</w:t>
            </w:r>
          </w:p>
          <w:p w14:paraId="385AFCDD" w14:textId="77777777" w:rsidR="00186A9D" w:rsidRDefault="00186A9D" w:rsidP="00186A9D">
            <w:pPr>
              <w:contextualSpacing/>
              <w:rPr>
                <w:rFonts w:cstheme="minorHAnsi"/>
                <w:sz w:val="18"/>
                <w:szCs w:val="18"/>
              </w:rPr>
            </w:pPr>
            <w:r>
              <w:rPr>
                <w:rFonts w:cstheme="minorHAnsi"/>
                <w:sz w:val="18"/>
                <w:szCs w:val="18"/>
              </w:rPr>
              <w:t>2=Black</w:t>
            </w:r>
          </w:p>
          <w:p w14:paraId="385AFCDE" w14:textId="77777777" w:rsidR="00186A9D" w:rsidRDefault="00186A9D" w:rsidP="00186A9D">
            <w:pPr>
              <w:contextualSpacing/>
              <w:rPr>
                <w:rFonts w:cstheme="minorHAnsi"/>
                <w:sz w:val="18"/>
                <w:szCs w:val="18"/>
              </w:rPr>
            </w:pPr>
            <w:r>
              <w:rPr>
                <w:rFonts w:cstheme="minorHAnsi"/>
                <w:sz w:val="18"/>
                <w:szCs w:val="18"/>
              </w:rPr>
              <w:t>3=Other</w:t>
            </w:r>
          </w:p>
          <w:p w14:paraId="385AFCDF" w14:textId="77777777" w:rsidR="00186A9D" w:rsidRDefault="00186A9D" w:rsidP="00186A9D">
            <w:pPr>
              <w:contextualSpacing/>
              <w:rPr>
                <w:rFonts w:cstheme="minorHAnsi"/>
                <w:sz w:val="18"/>
                <w:szCs w:val="18"/>
              </w:rPr>
            </w:pPr>
            <w:r>
              <w:rPr>
                <w:rFonts w:cstheme="minorHAnsi"/>
                <w:sz w:val="18"/>
                <w:szCs w:val="18"/>
              </w:rPr>
              <w:t>4=Asian</w:t>
            </w:r>
          </w:p>
          <w:p w14:paraId="385AFCE0" w14:textId="77777777" w:rsidR="00186A9D" w:rsidRDefault="00186A9D" w:rsidP="00186A9D">
            <w:pPr>
              <w:contextualSpacing/>
              <w:rPr>
                <w:rFonts w:cstheme="minorHAnsi"/>
                <w:sz w:val="18"/>
                <w:szCs w:val="18"/>
              </w:rPr>
            </w:pPr>
            <w:r>
              <w:rPr>
                <w:rFonts w:cstheme="minorHAnsi"/>
                <w:sz w:val="18"/>
                <w:szCs w:val="18"/>
              </w:rPr>
              <w:t>5=Hispanic</w:t>
            </w:r>
          </w:p>
          <w:p w14:paraId="385AFCE1" w14:textId="77777777" w:rsidR="00E14174" w:rsidRPr="00E5747B" w:rsidRDefault="00186A9D" w:rsidP="00186A9D">
            <w:pPr>
              <w:contextualSpacing/>
              <w:rPr>
                <w:rFonts w:cstheme="minorHAnsi"/>
                <w:sz w:val="18"/>
                <w:szCs w:val="18"/>
              </w:rPr>
            </w:pPr>
            <w:r>
              <w:rPr>
                <w:rFonts w:cstheme="minorHAnsi"/>
                <w:sz w:val="18"/>
                <w:szCs w:val="18"/>
              </w:rPr>
              <w:t>6=North American Native</w:t>
            </w:r>
          </w:p>
        </w:tc>
        <w:tc>
          <w:tcPr>
            <w:tcW w:w="2330" w:type="dxa"/>
          </w:tcPr>
          <w:p w14:paraId="385AFCE2" w14:textId="77777777" w:rsidR="00E14174" w:rsidRPr="00E5747B" w:rsidRDefault="00E14174" w:rsidP="00E14174">
            <w:pPr>
              <w:contextualSpacing/>
              <w:rPr>
                <w:rFonts w:cstheme="minorHAnsi"/>
                <w:sz w:val="18"/>
                <w:szCs w:val="18"/>
              </w:rPr>
            </w:pPr>
          </w:p>
        </w:tc>
      </w:tr>
      <w:tr w:rsidR="003E1804" w14:paraId="385AFCE8" w14:textId="77777777" w:rsidTr="00200193">
        <w:trPr>
          <w:tblHeader/>
        </w:trPr>
        <w:tc>
          <w:tcPr>
            <w:tcW w:w="2610" w:type="dxa"/>
          </w:tcPr>
          <w:p w14:paraId="385AFCE4" w14:textId="77777777" w:rsidR="00E14174" w:rsidRPr="00E5747B" w:rsidRDefault="00200193" w:rsidP="00E14174">
            <w:pPr>
              <w:contextualSpacing/>
              <w:rPr>
                <w:rFonts w:cstheme="minorHAnsi"/>
                <w:sz w:val="18"/>
                <w:szCs w:val="18"/>
              </w:rPr>
            </w:pPr>
            <w:r>
              <w:rPr>
                <w:rFonts w:cstheme="minorHAnsi"/>
                <w:sz w:val="18"/>
                <w:szCs w:val="18"/>
              </w:rPr>
              <w:t>ETHNICITY_SOURCE_CONCEPT_ID</w:t>
            </w:r>
          </w:p>
        </w:tc>
        <w:tc>
          <w:tcPr>
            <w:tcW w:w="2186" w:type="dxa"/>
          </w:tcPr>
          <w:p w14:paraId="385AFCE5" w14:textId="77777777" w:rsidR="00E14174" w:rsidRPr="00E5747B" w:rsidRDefault="00200193" w:rsidP="00E14174">
            <w:pPr>
              <w:contextualSpacing/>
              <w:rPr>
                <w:rFonts w:cstheme="minorHAnsi"/>
                <w:sz w:val="18"/>
                <w:szCs w:val="18"/>
              </w:rPr>
            </w:pPr>
            <w:r>
              <w:rPr>
                <w:rFonts w:cstheme="minorHAnsi"/>
                <w:b/>
                <w:sz w:val="18"/>
                <w:szCs w:val="18"/>
              </w:rPr>
              <w:t>-</w:t>
            </w:r>
          </w:p>
        </w:tc>
        <w:tc>
          <w:tcPr>
            <w:tcW w:w="2334" w:type="dxa"/>
          </w:tcPr>
          <w:p w14:paraId="385AFCE6" w14:textId="735B757C" w:rsidR="00E14174" w:rsidRPr="00E5747B" w:rsidRDefault="00C54182" w:rsidP="00E14174">
            <w:pPr>
              <w:contextualSpacing/>
              <w:rPr>
                <w:rFonts w:cstheme="minorHAnsi"/>
                <w:sz w:val="18"/>
                <w:szCs w:val="18"/>
              </w:rPr>
            </w:pPr>
            <w:r>
              <w:rPr>
                <w:rFonts w:cstheme="minorHAnsi"/>
                <w:sz w:val="18"/>
                <w:szCs w:val="18"/>
              </w:rPr>
              <w:t>0</w:t>
            </w:r>
          </w:p>
        </w:tc>
        <w:tc>
          <w:tcPr>
            <w:tcW w:w="2330" w:type="dxa"/>
          </w:tcPr>
          <w:p w14:paraId="385AFCE7" w14:textId="77777777" w:rsidR="00E14174" w:rsidRPr="00E5747B" w:rsidRDefault="00E14174" w:rsidP="00E14174">
            <w:pPr>
              <w:contextualSpacing/>
              <w:rPr>
                <w:rFonts w:cstheme="minorHAnsi"/>
                <w:sz w:val="18"/>
                <w:szCs w:val="18"/>
              </w:rPr>
            </w:pPr>
          </w:p>
        </w:tc>
      </w:tr>
      <w:tr w:rsidR="003E1804" w14:paraId="385AFCED" w14:textId="77777777" w:rsidTr="00200193">
        <w:trPr>
          <w:tblHeader/>
        </w:trPr>
        <w:tc>
          <w:tcPr>
            <w:tcW w:w="2610" w:type="dxa"/>
          </w:tcPr>
          <w:p w14:paraId="385AFCE9" w14:textId="77777777" w:rsidR="00E14174" w:rsidRPr="00E5747B" w:rsidRDefault="00200193" w:rsidP="008000A1">
            <w:pPr>
              <w:contextualSpacing/>
              <w:rPr>
                <w:rFonts w:cstheme="minorHAnsi"/>
                <w:sz w:val="18"/>
                <w:szCs w:val="18"/>
              </w:rPr>
            </w:pPr>
            <w:r>
              <w:rPr>
                <w:rFonts w:cstheme="minorHAnsi"/>
                <w:sz w:val="18"/>
                <w:szCs w:val="18"/>
              </w:rPr>
              <w:t>LOCATION_ID</w:t>
            </w:r>
          </w:p>
        </w:tc>
        <w:tc>
          <w:tcPr>
            <w:tcW w:w="2186" w:type="dxa"/>
          </w:tcPr>
          <w:p w14:paraId="385AFCEA" w14:textId="77777777" w:rsidR="00E14174" w:rsidRPr="00200193" w:rsidRDefault="00200193" w:rsidP="00E14174">
            <w:pPr>
              <w:contextualSpacing/>
              <w:rPr>
                <w:rFonts w:cstheme="minorHAnsi"/>
                <w:sz w:val="18"/>
                <w:szCs w:val="18"/>
              </w:rPr>
            </w:pPr>
            <w:r>
              <w:rPr>
                <w:rFonts w:cstheme="minorHAnsi"/>
                <w:b/>
                <w:sz w:val="18"/>
                <w:szCs w:val="18"/>
              </w:rPr>
              <w:t>PEDSF.</w:t>
            </w:r>
            <w:r>
              <w:rPr>
                <w:rFonts w:cstheme="minorHAnsi"/>
                <w:sz w:val="18"/>
                <w:szCs w:val="18"/>
              </w:rPr>
              <w:t>STATE</w:t>
            </w:r>
          </w:p>
        </w:tc>
        <w:tc>
          <w:tcPr>
            <w:tcW w:w="2334" w:type="dxa"/>
          </w:tcPr>
          <w:p w14:paraId="385AFCEB" w14:textId="77777777" w:rsidR="00E14174" w:rsidRPr="00E5747B" w:rsidRDefault="00200193" w:rsidP="00E14174">
            <w:pPr>
              <w:contextualSpacing/>
              <w:rPr>
                <w:rFonts w:cstheme="minorHAnsi"/>
                <w:sz w:val="18"/>
                <w:szCs w:val="18"/>
              </w:rPr>
            </w:pPr>
            <w:r>
              <w:rPr>
                <w:rFonts w:cstheme="minorHAnsi"/>
                <w:sz w:val="18"/>
                <w:szCs w:val="18"/>
              </w:rPr>
              <w:t>Map STATE to LOCATION_SOURCE_VALUE in Location table then extract its associated LOCATION_ID</w:t>
            </w:r>
          </w:p>
        </w:tc>
        <w:tc>
          <w:tcPr>
            <w:tcW w:w="2330" w:type="dxa"/>
          </w:tcPr>
          <w:p w14:paraId="385AFCEC" w14:textId="77777777" w:rsidR="00E14174" w:rsidRPr="00E5747B" w:rsidRDefault="008000A1" w:rsidP="00E14174">
            <w:pPr>
              <w:contextualSpacing/>
              <w:rPr>
                <w:rFonts w:cstheme="minorHAnsi"/>
                <w:sz w:val="18"/>
                <w:szCs w:val="18"/>
              </w:rPr>
            </w:pPr>
            <w:r>
              <w:rPr>
                <w:rFonts w:cstheme="minorHAnsi"/>
                <w:sz w:val="18"/>
                <w:szCs w:val="18"/>
              </w:rPr>
              <w:t xml:space="preserve">Use </w:t>
            </w:r>
            <w:hyperlink w:anchor="_Appendix_1:_FIPS" w:history="1">
              <w:r w:rsidRPr="008000A1">
                <w:rPr>
                  <w:rStyle w:val="Hyperlink"/>
                  <w:rFonts w:cstheme="minorHAnsi"/>
                  <w:sz w:val="18"/>
                  <w:szCs w:val="18"/>
                </w:rPr>
                <w:t>Appendix 1</w:t>
              </w:r>
            </w:hyperlink>
            <w:r>
              <w:rPr>
                <w:rFonts w:cstheme="minorHAnsi"/>
                <w:sz w:val="18"/>
                <w:szCs w:val="18"/>
              </w:rPr>
              <w:t xml:space="preserve"> to map the FIPS codes to state abbreviations and then walk back to LOCATION_ID</w:t>
            </w:r>
          </w:p>
        </w:tc>
      </w:tr>
      <w:tr w:rsidR="003E1804" w14:paraId="385AFCF2" w14:textId="77777777" w:rsidTr="00200193">
        <w:trPr>
          <w:tblHeader/>
        </w:trPr>
        <w:tc>
          <w:tcPr>
            <w:tcW w:w="2610" w:type="dxa"/>
          </w:tcPr>
          <w:p w14:paraId="385AFCEE" w14:textId="77777777" w:rsidR="00E14174" w:rsidRPr="00E5747B" w:rsidRDefault="00200193" w:rsidP="00E14174">
            <w:pPr>
              <w:contextualSpacing/>
              <w:rPr>
                <w:rFonts w:cstheme="minorHAnsi"/>
                <w:sz w:val="18"/>
                <w:szCs w:val="18"/>
              </w:rPr>
            </w:pPr>
            <w:r>
              <w:rPr>
                <w:rFonts w:cstheme="minorHAnsi"/>
                <w:sz w:val="18"/>
                <w:szCs w:val="18"/>
              </w:rPr>
              <w:t>PROVIDER_ID</w:t>
            </w:r>
          </w:p>
        </w:tc>
        <w:tc>
          <w:tcPr>
            <w:tcW w:w="2186" w:type="dxa"/>
          </w:tcPr>
          <w:p w14:paraId="385AFCEF" w14:textId="77777777" w:rsidR="00E14174" w:rsidRPr="00E5747B" w:rsidRDefault="00200193" w:rsidP="00E14174">
            <w:pPr>
              <w:contextualSpacing/>
              <w:rPr>
                <w:rFonts w:cstheme="minorHAnsi"/>
                <w:sz w:val="18"/>
                <w:szCs w:val="18"/>
              </w:rPr>
            </w:pPr>
            <w:r>
              <w:rPr>
                <w:rFonts w:cstheme="minorHAnsi"/>
                <w:sz w:val="18"/>
                <w:szCs w:val="18"/>
              </w:rPr>
              <w:t>-</w:t>
            </w:r>
          </w:p>
        </w:tc>
        <w:tc>
          <w:tcPr>
            <w:tcW w:w="2334" w:type="dxa"/>
          </w:tcPr>
          <w:p w14:paraId="385AFCF0" w14:textId="77777777" w:rsidR="00E14174" w:rsidRPr="00E5747B" w:rsidRDefault="00200193" w:rsidP="00E14174">
            <w:pPr>
              <w:contextualSpacing/>
              <w:rPr>
                <w:rFonts w:cstheme="minorHAnsi"/>
                <w:sz w:val="18"/>
                <w:szCs w:val="18"/>
              </w:rPr>
            </w:pPr>
            <w:r>
              <w:rPr>
                <w:rFonts w:cstheme="minorHAnsi"/>
                <w:sz w:val="18"/>
                <w:szCs w:val="18"/>
              </w:rPr>
              <w:t>NULL</w:t>
            </w:r>
          </w:p>
        </w:tc>
        <w:tc>
          <w:tcPr>
            <w:tcW w:w="2330" w:type="dxa"/>
          </w:tcPr>
          <w:p w14:paraId="385AFCF1" w14:textId="77777777" w:rsidR="00E14174" w:rsidRPr="00E5747B" w:rsidRDefault="00E14174" w:rsidP="00E14174">
            <w:pPr>
              <w:contextualSpacing/>
              <w:rPr>
                <w:rFonts w:cstheme="minorHAnsi"/>
                <w:sz w:val="18"/>
                <w:szCs w:val="18"/>
              </w:rPr>
            </w:pPr>
          </w:p>
        </w:tc>
      </w:tr>
      <w:tr w:rsidR="003E1804" w14:paraId="385AFCF7" w14:textId="77777777" w:rsidTr="00200193">
        <w:trPr>
          <w:tblHeader/>
        </w:trPr>
        <w:tc>
          <w:tcPr>
            <w:tcW w:w="2610" w:type="dxa"/>
          </w:tcPr>
          <w:p w14:paraId="385AFCF3" w14:textId="77777777" w:rsidR="00E14174" w:rsidRPr="00E5747B" w:rsidRDefault="00200193" w:rsidP="00E14174">
            <w:pPr>
              <w:contextualSpacing/>
              <w:rPr>
                <w:rFonts w:cstheme="minorHAnsi"/>
                <w:sz w:val="18"/>
                <w:szCs w:val="18"/>
              </w:rPr>
            </w:pPr>
            <w:r>
              <w:rPr>
                <w:rFonts w:cstheme="minorHAnsi"/>
                <w:sz w:val="18"/>
                <w:szCs w:val="18"/>
              </w:rPr>
              <w:t>DAY_OF_BIRTH</w:t>
            </w:r>
          </w:p>
        </w:tc>
        <w:tc>
          <w:tcPr>
            <w:tcW w:w="2186" w:type="dxa"/>
          </w:tcPr>
          <w:p w14:paraId="385AFCF4" w14:textId="77777777" w:rsidR="00E14174" w:rsidRPr="00E5747B" w:rsidRDefault="00200193" w:rsidP="00E14174">
            <w:pPr>
              <w:contextualSpacing/>
              <w:rPr>
                <w:rFonts w:cstheme="minorHAnsi"/>
                <w:sz w:val="18"/>
                <w:szCs w:val="18"/>
              </w:rPr>
            </w:pPr>
            <w:r>
              <w:rPr>
                <w:rFonts w:cstheme="minorHAnsi"/>
                <w:sz w:val="18"/>
                <w:szCs w:val="18"/>
              </w:rPr>
              <w:t>-</w:t>
            </w:r>
          </w:p>
        </w:tc>
        <w:tc>
          <w:tcPr>
            <w:tcW w:w="2334" w:type="dxa"/>
          </w:tcPr>
          <w:p w14:paraId="385AFCF5" w14:textId="77777777" w:rsidR="00E14174" w:rsidRPr="00E5747B" w:rsidRDefault="00200193" w:rsidP="00E14174">
            <w:pPr>
              <w:contextualSpacing/>
              <w:rPr>
                <w:rFonts w:cstheme="minorHAnsi"/>
                <w:sz w:val="18"/>
                <w:szCs w:val="18"/>
              </w:rPr>
            </w:pPr>
            <w:r>
              <w:rPr>
                <w:rFonts w:cstheme="minorHAnsi"/>
                <w:sz w:val="18"/>
                <w:szCs w:val="18"/>
              </w:rPr>
              <w:t>NULL</w:t>
            </w:r>
          </w:p>
        </w:tc>
        <w:tc>
          <w:tcPr>
            <w:tcW w:w="2330" w:type="dxa"/>
          </w:tcPr>
          <w:p w14:paraId="385AFCF6" w14:textId="77777777" w:rsidR="00E14174" w:rsidRPr="00E5747B" w:rsidRDefault="00E14174" w:rsidP="00E14174">
            <w:pPr>
              <w:contextualSpacing/>
              <w:rPr>
                <w:rFonts w:cstheme="minorHAnsi"/>
                <w:sz w:val="18"/>
                <w:szCs w:val="18"/>
              </w:rPr>
            </w:pPr>
          </w:p>
        </w:tc>
      </w:tr>
      <w:tr w:rsidR="003E1804" w14:paraId="385AFCFC" w14:textId="77777777" w:rsidTr="00200193">
        <w:trPr>
          <w:tblHeader/>
        </w:trPr>
        <w:tc>
          <w:tcPr>
            <w:tcW w:w="2610" w:type="dxa"/>
          </w:tcPr>
          <w:p w14:paraId="385AFCF8" w14:textId="77777777" w:rsidR="00E14174" w:rsidRPr="00E5747B" w:rsidRDefault="00200193" w:rsidP="00E14174">
            <w:pPr>
              <w:contextualSpacing/>
              <w:rPr>
                <w:rFonts w:cstheme="minorHAnsi"/>
                <w:sz w:val="18"/>
                <w:szCs w:val="18"/>
              </w:rPr>
            </w:pPr>
            <w:r>
              <w:rPr>
                <w:rFonts w:cstheme="minorHAnsi"/>
                <w:sz w:val="18"/>
                <w:szCs w:val="18"/>
              </w:rPr>
              <w:t>TIME_OF_BIRTH</w:t>
            </w:r>
          </w:p>
        </w:tc>
        <w:tc>
          <w:tcPr>
            <w:tcW w:w="2186" w:type="dxa"/>
          </w:tcPr>
          <w:p w14:paraId="385AFCF9" w14:textId="77777777" w:rsidR="00E14174" w:rsidRPr="00E5747B" w:rsidRDefault="00200193" w:rsidP="00E14174">
            <w:pPr>
              <w:contextualSpacing/>
              <w:rPr>
                <w:rFonts w:cstheme="minorHAnsi"/>
                <w:sz w:val="18"/>
                <w:szCs w:val="18"/>
              </w:rPr>
            </w:pPr>
            <w:r>
              <w:rPr>
                <w:rFonts w:cstheme="minorHAnsi"/>
                <w:sz w:val="18"/>
                <w:szCs w:val="18"/>
              </w:rPr>
              <w:t>-</w:t>
            </w:r>
          </w:p>
        </w:tc>
        <w:tc>
          <w:tcPr>
            <w:tcW w:w="2334" w:type="dxa"/>
          </w:tcPr>
          <w:p w14:paraId="385AFCFA" w14:textId="77777777" w:rsidR="00E14174" w:rsidRPr="00E5747B" w:rsidRDefault="00200193" w:rsidP="00E14174">
            <w:pPr>
              <w:contextualSpacing/>
              <w:rPr>
                <w:rFonts w:cstheme="minorHAnsi"/>
                <w:sz w:val="18"/>
                <w:szCs w:val="18"/>
              </w:rPr>
            </w:pPr>
            <w:r>
              <w:rPr>
                <w:rFonts w:cstheme="minorHAnsi"/>
                <w:sz w:val="18"/>
                <w:szCs w:val="18"/>
              </w:rPr>
              <w:t>NULL</w:t>
            </w:r>
          </w:p>
        </w:tc>
        <w:tc>
          <w:tcPr>
            <w:tcW w:w="2330" w:type="dxa"/>
          </w:tcPr>
          <w:p w14:paraId="385AFCFB" w14:textId="77777777" w:rsidR="00E14174" w:rsidRPr="00E5747B" w:rsidRDefault="00E14174" w:rsidP="00E14174">
            <w:pPr>
              <w:contextualSpacing/>
              <w:rPr>
                <w:rFonts w:cstheme="minorHAnsi"/>
                <w:sz w:val="18"/>
                <w:szCs w:val="18"/>
              </w:rPr>
            </w:pPr>
          </w:p>
        </w:tc>
      </w:tr>
      <w:tr w:rsidR="003E1804" w14:paraId="385AFD01" w14:textId="77777777" w:rsidTr="00200193">
        <w:trPr>
          <w:tblHeader/>
        </w:trPr>
        <w:tc>
          <w:tcPr>
            <w:tcW w:w="2610" w:type="dxa"/>
          </w:tcPr>
          <w:p w14:paraId="385AFCFD" w14:textId="77777777" w:rsidR="00E14174" w:rsidRPr="00E5747B" w:rsidRDefault="00200193" w:rsidP="00E14174">
            <w:pPr>
              <w:contextualSpacing/>
              <w:rPr>
                <w:rFonts w:cstheme="minorHAnsi"/>
                <w:sz w:val="18"/>
                <w:szCs w:val="18"/>
              </w:rPr>
            </w:pPr>
            <w:r>
              <w:rPr>
                <w:rFonts w:cstheme="minorHAnsi"/>
                <w:sz w:val="18"/>
                <w:szCs w:val="18"/>
              </w:rPr>
              <w:t>CARE_SITE_ID</w:t>
            </w:r>
          </w:p>
        </w:tc>
        <w:tc>
          <w:tcPr>
            <w:tcW w:w="2186" w:type="dxa"/>
          </w:tcPr>
          <w:p w14:paraId="385AFCFE" w14:textId="77777777" w:rsidR="00E14174" w:rsidRPr="00E5747B" w:rsidRDefault="00200193" w:rsidP="00E14174">
            <w:pPr>
              <w:contextualSpacing/>
              <w:rPr>
                <w:rFonts w:cstheme="minorHAnsi"/>
                <w:sz w:val="18"/>
                <w:szCs w:val="18"/>
              </w:rPr>
            </w:pPr>
            <w:r>
              <w:rPr>
                <w:rFonts w:cstheme="minorHAnsi"/>
                <w:sz w:val="18"/>
                <w:szCs w:val="18"/>
              </w:rPr>
              <w:t>-</w:t>
            </w:r>
          </w:p>
        </w:tc>
        <w:tc>
          <w:tcPr>
            <w:tcW w:w="2334" w:type="dxa"/>
          </w:tcPr>
          <w:p w14:paraId="385AFCFF" w14:textId="77777777" w:rsidR="00E14174" w:rsidRPr="00E5747B" w:rsidRDefault="00200193" w:rsidP="00E14174">
            <w:pPr>
              <w:contextualSpacing/>
              <w:rPr>
                <w:rFonts w:cstheme="minorHAnsi"/>
                <w:sz w:val="18"/>
                <w:szCs w:val="18"/>
              </w:rPr>
            </w:pPr>
            <w:r>
              <w:rPr>
                <w:rFonts w:cstheme="minorHAnsi"/>
                <w:sz w:val="18"/>
                <w:szCs w:val="18"/>
              </w:rPr>
              <w:t>NULL</w:t>
            </w:r>
          </w:p>
        </w:tc>
        <w:tc>
          <w:tcPr>
            <w:tcW w:w="2330" w:type="dxa"/>
          </w:tcPr>
          <w:p w14:paraId="385AFD00" w14:textId="77777777" w:rsidR="00E14174" w:rsidRPr="00E5747B" w:rsidRDefault="00E14174" w:rsidP="00E14174">
            <w:pPr>
              <w:contextualSpacing/>
              <w:rPr>
                <w:rFonts w:cstheme="minorHAnsi"/>
                <w:sz w:val="18"/>
                <w:szCs w:val="18"/>
              </w:rPr>
            </w:pPr>
          </w:p>
        </w:tc>
      </w:tr>
      <w:tr w:rsidR="003E1804" w14:paraId="385AFD06" w14:textId="77777777" w:rsidTr="00200193">
        <w:trPr>
          <w:tblHeader/>
        </w:trPr>
        <w:tc>
          <w:tcPr>
            <w:tcW w:w="2610" w:type="dxa"/>
          </w:tcPr>
          <w:p w14:paraId="385AFD02" w14:textId="77777777" w:rsidR="00E14174" w:rsidRPr="00E5747B" w:rsidRDefault="00200193" w:rsidP="00E14174">
            <w:pPr>
              <w:contextualSpacing/>
              <w:rPr>
                <w:rFonts w:cstheme="minorHAnsi"/>
                <w:sz w:val="18"/>
                <w:szCs w:val="18"/>
              </w:rPr>
            </w:pPr>
            <w:r>
              <w:rPr>
                <w:rFonts w:cstheme="minorHAnsi"/>
                <w:sz w:val="18"/>
                <w:szCs w:val="18"/>
              </w:rPr>
              <w:t>PERSON_SOURCE_VALUE</w:t>
            </w:r>
          </w:p>
        </w:tc>
        <w:tc>
          <w:tcPr>
            <w:tcW w:w="2186" w:type="dxa"/>
          </w:tcPr>
          <w:p w14:paraId="385AFD03" w14:textId="77777777" w:rsidR="00E14174" w:rsidRPr="00200193" w:rsidRDefault="004C2AED" w:rsidP="00E14174">
            <w:pPr>
              <w:contextualSpacing/>
              <w:rPr>
                <w:rFonts w:cstheme="minorHAnsi"/>
                <w:sz w:val="18"/>
                <w:szCs w:val="18"/>
              </w:rPr>
            </w:pPr>
            <w:r>
              <w:rPr>
                <w:rFonts w:cstheme="minorHAnsi"/>
                <w:b/>
                <w:sz w:val="18"/>
                <w:szCs w:val="18"/>
              </w:rPr>
              <w:t>-</w:t>
            </w:r>
          </w:p>
        </w:tc>
        <w:tc>
          <w:tcPr>
            <w:tcW w:w="2334" w:type="dxa"/>
          </w:tcPr>
          <w:p w14:paraId="385AFD04" w14:textId="77777777" w:rsidR="00E14174" w:rsidRPr="00E5747B" w:rsidRDefault="004C2AED" w:rsidP="00E14174">
            <w:pPr>
              <w:contextualSpacing/>
              <w:rPr>
                <w:rFonts w:cstheme="minorHAnsi"/>
                <w:sz w:val="18"/>
                <w:szCs w:val="18"/>
              </w:rPr>
            </w:pPr>
            <w:r>
              <w:rPr>
                <w:rFonts w:cstheme="minorHAnsi"/>
                <w:sz w:val="18"/>
                <w:szCs w:val="18"/>
              </w:rPr>
              <w:t>NULL</w:t>
            </w:r>
          </w:p>
        </w:tc>
        <w:tc>
          <w:tcPr>
            <w:tcW w:w="2330" w:type="dxa"/>
          </w:tcPr>
          <w:p w14:paraId="385AFD05" w14:textId="77777777" w:rsidR="00E14174" w:rsidRPr="00E5747B" w:rsidRDefault="00E14174" w:rsidP="00E14174">
            <w:pPr>
              <w:contextualSpacing/>
              <w:rPr>
                <w:rFonts w:cstheme="minorHAnsi"/>
                <w:sz w:val="18"/>
                <w:szCs w:val="18"/>
              </w:rPr>
            </w:pPr>
          </w:p>
        </w:tc>
      </w:tr>
    </w:tbl>
    <w:p w14:paraId="385AFD07" w14:textId="77777777" w:rsidR="000E5DEE" w:rsidRDefault="000E5DEE"/>
    <w:p w14:paraId="385AFD08" w14:textId="25ED54B1" w:rsidR="00EE7AAD" w:rsidRDefault="00200193" w:rsidP="00200193">
      <w:pPr>
        <w:pStyle w:val="Heading2"/>
      </w:pPr>
      <w:bookmarkStart w:id="8" w:name="_Toc437601213"/>
      <w:r>
        <w:t>2.</w:t>
      </w:r>
      <w:r w:rsidR="00703CF5">
        <w:t>3</w:t>
      </w:r>
      <w:r>
        <w:tab/>
      </w:r>
      <w:r w:rsidR="00EE7AAD">
        <w:t xml:space="preserve">Table name: </w:t>
      </w:r>
      <w:r>
        <w:t>PAYER_PLAN_PERIOD</w:t>
      </w:r>
      <w:bookmarkEnd w:id="8"/>
    </w:p>
    <w:p w14:paraId="385AFD09" w14:textId="7DDAFB24" w:rsidR="00C4476B" w:rsidRDefault="00C4476B" w:rsidP="00C4476B">
      <w:pPr>
        <w:rPr>
          <w:szCs w:val="18"/>
        </w:rPr>
      </w:pPr>
      <w:r>
        <w:t>This table will be</w:t>
      </w:r>
      <w:r w:rsidR="00473D76">
        <w:t xml:space="preserve"> sourced from the </w:t>
      </w:r>
      <w:r>
        <w:t xml:space="preserve">pedsf file. </w:t>
      </w:r>
      <w:r w:rsidR="00473D76">
        <w:t xml:space="preserve"> </w:t>
      </w:r>
      <w:r w:rsidR="00DC3DA3" w:rsidRPr="00C4476B">
        <w:rPr>
          <w:szCs w:val="18"/>
        </w:rPr>
        <w:t>Part A</w:t>
      </w:r>
      <w:r>
        <w:rPr>
          <w:szCs w:val="18"/>
        </w:rPr>
        <w:t xml:space="preserve">, Part </w:t>
      </w:r>
      <w:r w:rsidR="00DC3DA3" w:rsidRPr="00C4476B">
        <w:rPr>
          <w:szCs w:val="18"/>
        </w:rPr>
        <w:t>B</w:t>
      </w:r>
      <w:r>
        <w:rPr>
          <w:szCs w:val="18"/>
        </w:rPr>
        <w:t>, Part C (Part A+Pa</w:t>
      </w:r>
      <w:r w:rsidR="00473D76">
        <w:rPr>
          <w:szCs w:val="18"/>
        </w:rPr>
        <w:t>rt B) indicators for plan_source_values will be created from the name=’MON1’1-‘MON252’ fields where MON1</w:t>
      </w:r>
      <w:r>
        <w:rPr>
          <w:szCs w:val="18"/>
        </w:rPr>
        <w:t xml:space="preserve"> represents January </w:t>
      </w:r>
      <w:r w:rsidR="009C735B">
        <w:rPr>
          <w:szCs w:val="18"/>
        </w:rPr>
        <w:t>1991.</w:t>
      </w:r>
      <w:r w:rsidR="00473D76">
        <w:rPr>
          <w:szCs w:val="18"/>
        </w:rPr>
        <w:t xml:space="preserve">  The plan period should be an era created from values in MON1-</w:t>
      </w:r>
      <w:r w:rsidR="007E068D">
        <w:rPr>
          <w:szCs w:val="18"/>
        </w:rPr>
        <w:t>MON252.</w:t>
      </w:r>
      <w:r w:rsidR="00473D76">
        <w:rPr>
          <w:szCs w:val="18"/>
        </w:rPr>
        <w:t xml:space="preserve">   For instan</w:t>
      </w:r>
      <w:r w:rsidR="00FD0B0E">
        <w:rPr>
          <w:szCs w:val="18"/>
        </w:rPr>
        <w:t>ce, if all</w:t>
      </w:r>
      <w:r w:rsidR="004E176E">
        <w:rPr>
          <w:szCs w:val="18"/>
        </w:rPr>
        <w:t xml:space="preserve"> </w:t>
      </w:r>
      <w:r w:rsidR="00FD0B0E">
        <w:rPr>
          <w:szCs w:val="18"/>
        </w:rPr>
        <w:t>values of MON1-MON252</w:t>
      </w:r>
      <w:r w:rsidR="00473D76">
        <w:rPr>
          <w:szCs w:val="18"/>
        </w:rPr>
        <w:t>=</w:t>
      </w:r>
      <w:r w:rsidR="007E068D">
        <w:rPr>
          <w:szCs w:val="18"/>
        </w:rPr>
        <w:t>3 (</w:t>
      </w:r>
      <w:r w:rsidR="004E176E">
        <w:rPr>
          <w:szCs w:val="18"/>
        </w:rPr>
        <w:t xml:space="preserve">in the ‘value’ field of pedsf) </w:t>
      </w:r>
      <w:r w:rsidR="00473D76">
        <w:rPr>
          <w:szCs w:val="18"/>
        </w:rPr>
        <w:t>then the start of the plan era will be January 1, 1991 and the end of th</w:t>
      </w:r>
      <w:r w:rsidR="001F3DA1">
        <w:rPr>
          <w:szCs w:val="18"/>
        </w:rPr>
        <w:t>e era will be December 31, 2011 and plan_source_value=</w:t>
      </w:r>
      <w:r w:rsidR="007E068D">
        <w:rPr>
          <w:szCs w:val="18"/>
        </w:rPr>
        <w:t>’Part A</w:t>
      </w:r>
      <w:r w:rsidR="001F3DA1">
        <w:rPr>
          <w:szCs w:val="18"/>
        </w:rPr>
        <w:t xml:space="preserve"> and Part B’.  If MON1-MON4=1 and MON5-MON253=3 then there would be two plan period eras created with 1</w:t>
      </w:r>
      <w:r w:rsidR="001F3DA1" w:rsidRPr="001F3DA1">
        <w:rPr>
          <w:szCs w:val="18"/>
          <w:vertAlign w:val="superscript"/>
        </w:rPr>
        <w:t>st</w:t>
      </w:r>
      <w:r w:rsidR="001F3DA1">
        <w:rPr>
          <w:szCs w:val="18"/>
        </w:rPr>
        <w:t xml:space="preserve"> era start date = January 1</w:t>
      </w:r>
      <w:r w:rsidR="007F6168">
        <w:rPr>
          <w:szCs w:val="18"/>
        </w:rPr>
        <w:t>, 1991 and era end date=April 30</w:t>
      </w:r>
      <w:r w:rsidR="001F3DA1">
        <w:rPr>
          <w:szCs w:val="18"/>
        </w:rPr>
        <w:t>,</w:t>
      </w:r>
      <w:r w:rsidR="00FD0B0E">
        <w:rPr>
          <w:szCs w:val="18"/>
        </w:rPr>
        <w:t xml:space="preserve"> </w:t>
      </w:r>
      <w:r w:rsidR="001F3DA1">
        <w:rPr>
          <w:szCs w:val="18"/>
        </w:rPr>
        <w:t>1991 and plan_source_value would be ‘Part A Only’.  The 2</w:t>
      </w:r>
      <w:r w:rsidR="001F3DA1" w:rsidRPr="001F3DA1">
        <w:rPr>
          <w:szCs w:val="18"/>
          <w:vertAlign w:val="superscript"/>
        </w:rPr>
        <w:t>nd</w:t>
      </w:r>
      <w:r w:rsidR="001F3DA1">
        <w:rPr>
          <w:szCs w:val="18"/>
        </w:rPr>
        <w:t xml:space="preserve"> era start date would be May 1, 1991-Dec 31, 2011 with plan_source_value of </w:t>
      </w:r>
      <w:r w:rsidR="007E068D">
        <w:rPr>
          <w:szCs w:val="18"/>
        </w:rPr>
        <w:t>‘Part A</w:t>
      </w:r>
      <w:r w:rsidR="001F3DA1">
        <w:rPr>
          <w:szCs w:val="18"/>
        </w:rPr>
        <w:t xml:space="preserve"> and B’.  </w:t>
      </w:r>
      <w:r w:rsidR="004E176E">
        <w:rPr>
          <w:szCs w:val="18"/>
        </w:rPr>
        <w:t xml:space="preserve">  Do not create era for month value=0 or ‘Not entitled’.</w:t>
      </w:r>
    </w:p>
    <w:p w14:paraId="385AFD0A" w14:textId="77777777" w:rsidR="00EB72C4" w:rsidRDefault="00C4476B" w:rsidP="00EB72C4">
      <w:pPr>
        <w:spacing w:line="240" w:lineRule="auto"/>
        <w:rPr>
          <w:szCs w:val="18"/>
        </w:rPr>
      </w:pPr>
      <w:r>
        <w:rPr>
          <w:szCs w:val="18"/>
        </w:rPr>
        <w:tab/>
      </w:r>
      <w:r w:rsidR="00EB72C4">
        <w:rPr>
          <w:szCs w:val="18"/>
        </w:rPr>
        <w:t xml:space="preserve">Mon1-MonN: 0 = Not entitled, 1 = Part A Only, 2 </w:t>
      </w:r>
      <w:r w:rsidR="00186A9D">
        <w:rPr>
          <w:szCs w:val="18"/>
        </w:rPr>
        <w:t>= Part B Only, 3 = Part A and B</w:t>
      </w:r>
    </w:p>
    <w:p w14:paraId="741E175F" w14:textId="546B64FC" w:rsidR="00FD0B0E" w:rsidRDefault="001F3DA1" w:rsidP="00FD0B0E">
      <w:pPr>
        <w:rPr>
          <w:szCs w:val="18"/>
        </w:rPr>
      </w:pPr>
      <w:r>
        <w:rPr>
          <w:szCs w:val="18"/>
        </w:rPr>
        <w:t>There will also be plan eras created from name=’GHO1’-‘GHO252’</w:t>
      </w:r>
      <w:r w:rsidR="00FD0B0E">
        <w:rPr>
          <w:szCs w:val="18"/>
        </w:rPr>
        <w:t xml:space="preserve"> in the pedsf file</w:t>
      </w:r>
      <w:r>
        <w:rPr>
          <w:szCs w:val="18"/>
        </w:rPr>
        <w:t xml:space="preserve">.  </w:t>
      </w:r>
      <w:r w:rsidR="00FD0B0E">
        <w:rPr>
          <w:szCs w:val="18"/>
        </w:rPr>
        <w:t>A</w:t>
      </w:r>
      <w:r>
        <w:rPr>
          <w:szCs w:val="18"/>
        </w:rPr>
        <w:t xml:space="preserve"> </w:t>
      </w:r>
      <w:r w:rsidR="00EB72C4">
        <w:rPr>
          <w:szCs w:val="18"/>
        </w:rPr>
        <w:t xml:space="preserve">person </w:t>
      </w:r>
      <w:r w:rsidR="00FD0B0E">
        <w:rPr>
          <w:szCs w:val="18"/>
        </w:rPr>
        <w:t xml:space="preserve">would not have </w:t>
      </w:r>
      <w:r w:rsidR="00EB72C4">
        <w:rPr>
          <w:szCs w:val="18"/>
        </w:rPr>
        <w:t xml:space="preserve">had </w:t>
      </w:r>
      <w:r w:rsidR="00DC3DA3" w:rsidRPr="00C4476B">
        <w:rPr>
          <w:szCs w:val="18"/>
        </w:rPr>
        <w:t>HMO</w:t>
      </w:r>
      <w:r w:rsidR="00EB72C4">
        <w:rPr>
          <w:szCs w:val="18"/>
        </w:rPr>
        <w:t xml:space="preserve"> covera</w:t>
      </w:r>
      <w:r w:rsidR="00CC0B6A">
        <w:rPr>
          <w:szCs w:val="18"/>
        </w:rPr>
        <w:t>ge if</w:t>
      </w:r>
      <w:r w:rsidR="00FD0B0E">
        <w:rPr>
          <w:szCs w:val="18"/>
        </w:rPr>
        <w:t xml:space="preserve"> ‘GHO1’=0 during </w:t>
      </w:r>
      <w:r w:rsidR="00EB72C4">
        <w:rPr>
          <w:szCs w:val="18"/>
        </w:rPr>
        <w:t>January 2011.</w:t>
      </w:r>
      <w:r w:rsidR="00FD0B0E">
        <w:rPr>
          <w:szCs w:val="18"/>
        </w:rPr>
        <w:t xml:space="preserve">  Examples of plans eras to create: </w:t>
      </w:r>
      <w:r w:rsidR="007F6168">
        <w:rPr>
          <w:szCs w:val="18"/>
        </w:rPr>
        <w:t>i</w:t>
      </w:r>
      <w:r w:rsidR="00FD0B0E">
        <w:rPr>
          <w:szCs w:val="18"/>
        </w:rPr>
        <w:t>f all values of GHO1-GHO252=</w:t>
      </w:r>
      <w:r w:rsidR="00A1768E">
        <w:rPr>
          <w:szCs w:val="18"/>
        </w:rPr>
        <w:t>1</w:t>
      </w:r>
      <w:r w:rsidR="00FD0B0E">
        <w:rPr>
          <w:szCs w:val="18"/>
        </w:rPr>
        <w:t xml:space="preserve"> then the start of the plan era will be January 1, 1991 and the end of the era will be December 31, 2011 and plan_source_value=’HMO member’.  If GHO-GHO4=B and GHO5-GHO252</w:t>
      </w:r>
      <w:r w:rsidR="00A1768E">
        <w:rPr>
          <w:szCs w:val="18"/>
        </w:rPr>
        <w:t>=0 then there would be one plan period era</w:t>
      </w:r>
      <w:r w:rsidR="00FD0B0E">
        <w:rPr>
          <w:szCs w:val="18"/>
        </w:rPr>
        <w:t xml:space="preserve"> created with 1</w:t>
      </w:r>
      <w:r w:rsidR="00FD0B0E" w:rsidRPr="001F3DA1">
        <w:rPr>
          <w:szCs w:val="18"/>
          <w:vertAlign w:val="superscript"/>
        </w:rPr>
        <w:t>st</w:t>
      </w:r>
      <w:r w:rsidR="00FD0B0E">
        <w:rPr>
          <w:szCs w:val="18"/>
        </w:rPr>
        <w:t xml:space="preserve"> era start date = January 1</w:t>
      </w:r>
      <w:r w:rsidR="007F6168">
        <w:rPr>
          <w:szCs w:val="18"/>
        </w:rPr>
        <w:t xml:space="preserve">, 1991 and era end </w:t>
      </w:r>
      <w:r w:rsidR="007F6168">
        <w:rPr>
          <w:szCs w:val="18"/>
        </w:rPr>
        <w:lastRenderedPageBreak/>
        <w:t>date=April 30</w:t>
      </w:r>
      <w:r w:rsidR="00FD0B0E">
        <w:rPr>
          <w:szCs w:val="18"/>
        </w:rPr>
        <w:t>,</w:t>
      </w:r>
      <w:r w:rsidR="007F6168">
        <w:rPr>
          <w:szCs w:val="18"/>
        </w:rPr>
        <w:t xml:space="preserve"> </w:t>
      </w:r>
      <w:r w:rsidR="00FD0B0E">
        <w:rPr>
          <w:szCs w:val="18"/>
        </w:rPr>
        <w:t>1991 and plan_source_value would be ‘</w:t>
      </w:r>
      <w:r w:rsidR="007F6168">
        <w:rPr>
          <w:szCs w:val="18"/>
        </w:rPr>
        <w:t>HMO Member</w:t>
      </w:r>
      <w:r w:rsidR="00FD0B0E">
        <w:rPr>
          <w:szCs w:val="18"/>
        </w:rPr>
        <w:t>’</w:t>
      </w:r>
      <w:r w:rsidR="00A1768E">
        <w:rPr>
          <w:szCs w:val="18"/>
        </w:rPr>
        <w:t xml:space="preserve">.  </w:t>
      </w:r>
      <w:r w:rsidR="004E176E">
        <w:rPr>
          <w:szCs w:val="18"/>
        </w:rPr>
        <w:t>Do not create era for month value=0 or ‘Not an HMO Member’.</w:t>
      </w:r>
      <w:r w:rsidR="00FD0B0E">
        <w:rPr>
          <w:szCs w:val="18"/>
        </w:rPr>
        <w:t xml:space="preserve">  </w:t>
      </w:r>
    </w:p>
    <w:p w14:paraId="422B78FA" w14:textId="73D2EBA5" w:rsidR="007F6168" w:rsidRDefault="00EB72C4" w:rsidP="007F6168">
      <w:pPr>
        <w:spacing w:line="240" w:lineRule="auto"/>
        <w:ind w:firstLine="720"/>
        <w:rPr>
          <w:szCs w:val="18"/>
        </w:rPr>
      </w:pPr>
      <w:r>
        <w:rPr>
          <w:szCs w:val="18"/>
        </w:rPr>
        <w:t xml:space="preserve">Gho1=GhoN: 0 </w:t>
      </w:r>
      <w:r w:rsidR="007F6168">
        <w:rPr>
          <w:szCs w:val="18"/>
        </w:rPr>
        <w:t xml:space="preserve">= </w:t>
      </w:r>
      <w:r w:rsidR="00A1768E">
        <w:rPr>
          <w:szCs w:val="18"/>
        </w:rPr>
        <w:t>‘</w:t>
      </w:r>
      <w:r w:rsidR="007F6168">
        <w:rPr>
          <w:szCs w:val="18"/>
        </w:rPr>
        <w:t>Not an HMO M</w:t>
      </w:r>
      <w:r w:rsidR="004C2AED">
        <w:rPr>
          <w:szCs w:val="18"/>
        </w:rPr>
        <w:t>ember</w:t>
      </w:r>
      <w:r w:rsidR="00A1768E">
        <w:rPr>
          <w:szCs w:val="18"/>
        </w:rPr>
        <w:t>’</w:t>
      </w:r>
      <w:r w:rsidR="004C2AED">
        <w:rPr>
          <w:szCs w:val="18"/>
        </w:rPr>
        <w:t>, 1 or 2 or 4 o</w:t>
      </w:r>
      <w:r w:rsidR="00FD0B0E">
        <w:rPr>
          <w:szCs w:val="18"/>
        </w:rPr>
        <w:t>r A or B or C =</w:t>
      </w:r>
      <w:r w:rsidR="00A1768E">
        <w:rPr>
          <w:szCs w:val="18"/>
        </w:rPr>
        <w:t>’</w:t>
      </w:r>
      <w:r w:rsidR="00FD0B0E">
        <w:rPr>
          <w:szCs w:val="18"/>
        </w:rPr>
        <w:t xml:space="preserve"> HMO </w:t>
      </w:r>
      <w:r w:rsidR="007F6168">
        <w:rPr>
          <w:szCs w:val="18"/>
        </w:rPr>
        <w:t>Member’</w:t>
      </w:r>
    </w:p>
    <w:p w14:paraId="385AFD0D" w14:textId="6F7432D4" w:rsidR="00DC3DA3" w:rsidRDefault="007F6168" w:rsidP="004E176E">
      <w:pPr>
        <w:pStyle w:val="Default"/>
        <w:rPr>
          <w:rFonts w:asciiTheme="minorHAnsi" w:hAnsiTheme="minorHAnsi" w:cstheme="minorHAnsi"/>
          <w:sz w:val="22"/>
          <w:szCs w:val="22"/>
        </w:rPr>
      </w:pPr>
      <w:r w:rsidRPr="004E176E">
        <w:rPr>
          <w:rFonts w:asciiTheme="minorHAnsi" w:hAnsiTheme="minorHAnsi" w:cstheme="minorHAnsi"/>
          <w:sz w:val="22"/>
          <w:szCs w:val="22"/>
        </w:rPr>
        <w:t>There will also be plan periods for Part D enrollment</w:t>
      </w:r>
      <w:r w:rsidR="004E176E" w:rsidRPr="004E176E">
        <w:rPr>
          <w:rFonts w:asciiTheme="minorHAnsi" w:hAnsiTheme="minorHAnsi" w:cstheme="minorHAnsi"/>
          <w:sz w:val="22"/>
          <w:szCs w:val="22"/>
        </w:rPr>
        <w:t xml:space="preserve"> which are drug benefits</w:t>
      </w:r>
      <w:r w:rsidRPr="004E176E">
        <w:rPr>
          <w:rFonts w:asciiTheme="minorHAnsi" w:hAnsiTheme="minorHAnsi" w:cstheme="minorHAnsi"/>
          <w:sz w:val="22"/>
          <w:szCs w:val="22"/>
        </w:rPr>
        <w:t xml:space="preserve">.  </w:t>
      </w:r>
      <w:r w:rsidR="004E176E" w:rsidRPr="004E176E">
        <w:rPr>
          <w:rFonts w:asciiTheme="minorHAnsi" w:hAnsiTheme="minorHAnsi" w:cstheme="minorHAnsi"/>
          <w:sz w:val="22"/>
          <w:szCs w:val="22"/>
        </w:rPr>
        <w:t xml:space="preserve"> </w:t>
      </w:r>
      <w:r w:rsidRPr="004E176E">
        <w:rPr>
          <w:rFonts w:asciiTheme="minorHAnsi" w:hAnsiTheme="minorHAnsi" w:cstheme="minorHAnsi"/>
          <w:sz w:val="22"/>
          <w:szCs w:val="22"/>
        </w:rPr>
        <w:t>Name=</w:t>
      </w:r>
      <w:r w:rsidR="004E176E" w:rsidRPr="004E176E">
        <w:rPr>
          <w:rFonts w:asciiTheme="minorHAnsi" w:hAnsiTheme="minorHAnsi" w:cstheme="minorHAnsi"/>
          <w:sz w:val="22"/>
          <w:szCs w:val="22"/>
        </w:rPr>
        <w:t xml:space="preserve"> </w:t>
      </w:r>
      <w:r w:rsidR="004E176E">
        <w:rPr>
          <w:rFonts w:asciiTheme="minorHAnsi" w:hAnsiTheme="minorHAnsi" w:cstheme="minorHAnsi"/>
          <w:sz w:val="22"/>
          <w:szCs w:val="22"/>
        </w:rPr>
        <w:t>plan06_01- plan06</w:t>
      </w:r>
      <w:r w:rsidR="004E176E" w:rsidRPr="004E176E">
        <w:rPr>
          <w:rFonts w:asciiTheme="minorHAnsi" w:hAnsiTheme="minorHAnsi" w:cstheme="minorHAnsi"/>
          <w:sz w:val="22"/>
          <w:szCs w:val="22"/>
        </w:rPr>
        <w:t>_</w:t>
      </w:r>
      <w:r w:rsidR="007E068D" w:rsidRPr="004E176E">
        <w:rPr>
          <w:rFonts w:asciiTheme="minorHAnsi" w:hAnsiTheme="minorHAnsi" w:cstheme="minorHAnsi"/>
          <w:sz w:val="22"/>
          <w:szCs w:val="22"/>
        </w:rPr>
        <w:t>12 in</w:t>
      </w:r>
      <w:r w:rsidRPr="004E176E">
        <w:rPr>
          <w:rFonts w:asciiTheme="minorHAnsi" w:hAnsiTheme="minorHAnsi" w:cstheme="minorHAnsi"/>
          <w:sz w:val="22"/>
          <w:szCs w:val="22"/>
        </w:rPr>
        <w:t xml:space="preserve"> pedsf</w:t>
      </w:r>
      <w:r w:rsidR="004E176E" w:rsidRPr="004E176E">
        <w:rPr>
          <w:rFonts w:asciiTheme="minorHAnsi" w:hAnsiTheme="minorHAnsi" w:cstheme="minorHAnsi"/>
          <w:sz w:val="22"/>
          <w:szCs w:val="22"/>
        </w:rPr>
        <w:t xml:space="preserve"> file contains an indicator if the patient had Part D coverage</w:t>
      </w:r>
      <w:r w:rsidR="004E176E">
        <w:rPr>
          <w:rFonts w:asciiTheme="minorHAnsi" w:hAnsiTheme="minorHAnsi" w:cstheme="minorHAnsi"/>
          <w:sz w:val="22"/>
          <w:szCs w:val="22"/>
        </w:rPr>
        <w:t xml:space="preserve"> in each month of the year</w:t>
      </w:r>
      <w:r w:rsidR="00A1768E">
        <w:rPr>
          <w:rFonts w:asciiTheme="minorHAnsi" w:hAnsiTheme="minorHAnsi" w:cstheme="minorHAnsi"/>
          <w:sz w:val="22"/>
          <w:szCs w:val="22"/>
        </w:rPr>
        <w:t xml:space="preserve"> 2006</w:t>
      </w:r>
      <w:r w:rsidR="004E176E" w:rsidRPr="004E176E">
        <w:rPr>
          <w:rFonts w:asciiTheme="minorHAnsi" w:hAnsiTheme="minorHAnsi" w:cstheme="minorHAnsi"/>
          <w:sz w:val="22"/>
          <w:szCs w:val="22"/>
        </w:rPr>
        <w:t>.</w:t>
      </w:r>
      <w:r w:rsidR="004E176E">
        <w:rPr>
          <w:rFonts w:asciiTheme="minorHAnsi" w:hAnsiTheme="minorHAnsi" w:cstheme="minorHAnsi"/>
          <w:sz w:val="22"/>
          <w:szCs w:val="22"/>
        </w:rPr>
        <w:t xml:space="preserve">  There are values in pedsf foll</w:t>
      </w:r>
      <w:r w:rsidR="00CC0B6A">
        <w:rPr>
          <w:rFonts w:asciiTheme="minorHAnsi" w:hAnsiTheme="minorHAnsi" w:cstheme="minorHAnsi"/>
          <w:sz w:val="22"/>
          <w:szCs w:val="22"/>
        </w:rPr>
        <w:t>owing this format for years 2006</w:t>
      </w:r>
      <w:r w:rsidR="004E176E">
        <w:rPr>
          <w:rFonts w:asciiTheme="minorHAnsi" w:hAnsiTheme="minorHAnsi" w:cstheme="minorHAnsi"/>
          <w:sz w:val="22"/>
          <w:szCs w:val="22"/>
        </w:rPr>
        <w:t xml:space="preserve">-2011.  </w:t>
      </w:r>
      <w:r w:rsidR="007E068D">
        <w:rPr>
          <w:rFonts w:asciiTheme="minorHAnsi" w:hAnsiTheme="minorHAnsi" w:cstheme="minorHAnsi"/>
          <w:sz w:val="22"/>
          <w:szCs w:val="22"/>
        </w:rPr>
        <w:t>If ‘value’</w:t>
      </w:r>
      <w:r w:rsidR="004E176E" w:rsidRPr="004E176E">
        <w:rPr>
          <w:rFonts w:asciiTheme="minorHAnsi" w:hAnsiTheme="minorHAnsi" w:cstheme="minorHAnsi"/>
          <w:sz w:val="22"/>
          <w:szCs w:val="22"/>
        </w:rPr>
        <w:t xml:space="preserve"> </w:t>
      </w:r>
      <w:r w:rsidR="004E176E">
        <w:rPr>
          <w:rFonts w:asciiTheme="minorHAnsi" w:hAnsiTheme="minorHAnsi" w:cstheme="minorHAnsi"/>
          <w:sz w:val="22"/>
          <w:szCs w:val="22"/>
        </w:rPr>
        <w:t>=</w:t>
      </w:r>
      <w:r w:rsidR="004E176E" w:rsidRPr="004E176E">
        <w:rPr>
          <w:rFonts w:asciiTheme="minorHAnsi" w:hAnsiTheme="minorHAnsi" w:cstheme="minorHAnsi"/>
          <w:sz w:val="22"/>
          <w:szCs w:val="22"/>
        </w:rPr>
        <w:t xml:space="preserve"> </w:t>
      </w:r>
      <w:r w:rsidR="004E176E">
        <w:rPr>
          <w:rFonts w:asciiTheme="minorHAnsi" w:hAnsiTheme="minorHAnsi" w:cstheme="minorHAnsi"/>
          <w:sz w:val="22"/>
          <w:szCs w:val="22"/>
        </w:rPr>
        <w:t xml:space="preserve">H, R, S, or E then the patient had Part D coverage for that month.  For example if there are </w:t>
      </w:r>
      <w:r w:rsidR="00A1768E">
        <w:rPr>
          <w:rFonts w:asciiTheme="minorHAnsi" w:hAnsiTheme="minorHAnsi" w:cstheme="minorHAnsi"/>
          <w:sz w:val="22"/>
          <w:szCs w:val="22"/>
        </w:rPr>
        <w:t xml:space="preserve">only </w:t>
      </w:r>
      <w:r w:rsidR="004E176E">
        <w:rPr>
          <w:rFonts w:asciiTheme="minorHAnsi" w:hAnsiTheme="minorHAnsi" w:cstheme="minorHAnsi"/>
          <w:sz w:val="22"/>
          <w:szCs w:val="22"/>
        </w:rPr>
        <w:t>two records of the type</w:t>
      </w:r>
      <w:r w:rsidR="00A1768E">
        <w:rPr>
          <w:rFonts w:asciiTheme="minorHAnsi" w:hAnsiTheme="minorHAnsi" w:cstheme="minorHAnsi"/>
          <w:sz w:val="22"/>
          <w:szCs w:val="22"/>
        </w:rPr>
        <w:t xml:space="preserve"> for a patient</w:t>
      </w:r>
      <w:r w:rsidR="004E176E">
        <w:rPr>
          <w:rFonts w:asciiTheme="minorHAnsi" w:hAnsiTheme="minorHAnsi" w:cstheme="minorHAnsi"/>
          <w:sz w:val="22"/>
          <w:szCs w:val="22"/>
        </w:rPr>
        <w:t>: name=’plan06_01’=’H’ and name=’plan06_02’=’H’ then the start of the plan era would be January 1, 2006 and the end of the era would be February 28, 2006.  Plan source_value would be ‘Part D Coverage’.</w:t>
      </w:r>
    </w:p>
    <w:p w14:paraId="1A48699C" w14:textId="77777777" w:rsidR="004E176E" w:rsidRPr="004E176E" w:rsidRDefault="004E176E" w:rsidP="004E176E">
      <w:pPr>
        <w:pStyle w:val="Default"/>
        <w:rPr>
          <w:rFonts w:asciiTheme="minorHAnsi" w:hAnsiTheme="minorHAnsi" w:cstheme="minorHAnsi"/>
          <w:sz w:val="22"/>
          <w:szCs w:val="22"/>
        </w:rPr>
      </w:pPr>
    </w:p>
    <w:p w14:paraId="385AFD0E" w14:textId="69C10E6D" w:rsidR="00DC3DA3" w:rsidRPr="00C4476B" w:rsidRDefault="007F6168" w:rsidP="00EE7AAD">
      <w:pPr>
        <w:rPr>
          <w:szCs w:val="18"/>
        </w:rPr>
      </w:pPr>
      <w:r>
        <w:rPr>
          <w:szCs w:val="18"/>
        </w:rPr>
        <w:t>Th</w:t>
      </w:r>
      <w:r w:rsidR="007E068D">
        <w:rPr>
          <w:szCs w:val="18"/>
        </w:rPr>
        <w:t>ese</w:t>
      </w:r>
      <w:r>
        <w:rPr>
          <w:szCs w:val="18"/>
        </w:rPr>
        <w:t xml:space="preserve"> specificiations will cause</w:t>
      </w:r>
      <w:r w:rsidR="00DC3DA3" w:rsidRPr="00C4476B">
        <w:rPr>
          <w:szCs w:val="18"/>
        </w:rPr>
        <w:t xml:space="preserve"> overlapping payer plan periods.</w:t>
      </w:r>
    </w:p>
    <w:tbl>
      <w:tblPr>
        <w:tblStyle w:val="TableGrid"/>
        <w:tblW w:w="9468" w:type="dxa"/>
        <w:tblLayout w:type="fixed"/>
        <w:tblLook w:val="04A0" w:firstRow="1" w:lastRow="0" w:firstColumn="1" w:lastColumn="0" w:noHBand="0" w:noVBand="1"/>
      </w:tblPr>
      <w:tblGrid>
        <w:gridCol w:w="2628"/>
        <w:gridCol w:w="2340"/>
        <w:gridCol w:w="2160"/>
        <w:gridCol w:w="2340"/>
      </w:tblGrid>
      <w:tr w:rsidR="004C2AED" w14:paraId="385AFD10" w14:textId="77777777" w:rsidTr="004C2AED">
        <w:tc>
          <w:tcPr>
            <w:tcW w:w="9468" w:type="dxa"/>
            <w:gridSpan w:val="4"/>
            <w:shd w:val="clear" w:color="auto" w:fill="BFBFBF" w:themeFill="background1" w:themeFillShade="BF"/>
          </w:tcPr>
          <w:p w14:paraId="385AFD0F" w14:textId="77777777" w:rsidR="004C2AED" w:rsidRPr="00E5747B" w:rsidRDefault="004C2AED" w:rsidP="004C2AED">
            <w:pPr>
              <w:contextualSpacing/>
              <w:rPr>
                <w:rFonts w:cstheme="minorHAnsi"/>
                <w:sz w:val="18"/>
                <w:szCs w:val="18"/>
              </w:rPr>
            </w:pPr>
            <w:r>
              <w:rPr>
                <w:b/>
                <w:sz w:val="28"/>
              </w:rPr>
              <w:t xml:space="preserve"> Table 3</w:t>
            </w:r>
            <w:r w:rsidRPr="008521DB">
              <w:rPr>
                <w:b/>
                <w:sz w:val="28"/>
              </w:rPr>
              <w:t xml:space="preserve">:  </w:t>
            </w:r>
            <w:r>
              <w:rPr>
                <w:b/>
                <w:sz w:val="28"/>
              </w:rPr>
              <w:t>PAYER_PLAN_PERIOD</w:t>
            </w:r>
          </w:p>
        </w:tc>
      </w:tr>
      <w:tr w:rsidR="004C2AED" w14:paraId="385AFD15" w14:textId="77777777" w:rsidTr="002B0765">
        <w:tc>
          <w:tcPr>
            <w:tcW w:w="2628" w:type="dxa"/>
            <w:shd w:val="clear" w:color="auto" w:fill="D9D9D9" w:themeFill="background1" w:themeFillShade="D9"/>
          </w:tcPr>
          <w:p w14:paraId="385AFD11" w14:textId="77777777" w:rsidR="004C2AED" w:rsidRPr="008521DB" w:rsidRDefault="004C2AED" w:rsidP="00BC1B1F">
            <w:pPr>
              <w:keepNext/>
              <w:keepLines/>
              <w:rPr>
                <w:b/>
              </w:rPr>
            </w:pPr>
            <w:r>
              <w:rPr>
                <w:b/>
              </w:rPr>
              <w:t xml:space="preserve"> </w:t>
            </w:r>
            <w:r w:rsidRPr="008521DB">
              <w:rPr>
                <w:b/>
              </w:rPr>
              <w:t>Destination Field</w:t>
            </w:r>
          </w:p>
        </w:tc>
        <w:tc>
          <w:tcPr>
            <w:tcW w:w="2340" w:type="dxa"/>
            <w:shd w:val="clear" w:color="auto" w:fill="D9D9D9" w:themeFill="background1" w:themeFillShade="D9"/>
          </w:tcPr>
          <w:p w14:paraId="385AFD12" w14:textId="77777777" w:rsidR="004C2AED" w:rsidRPr="008521DB" w:rsidRDefault="004C2AED" w:rsidP="00BC1B1F">
            <w:pPr>
              <w:keepNext/>
              <w:keepLines/>
              <w:rPr>
                <w:b/>
              </w:rPr>
            </w:pPr>
            <w:r>
              <w:rPr>
                <w:b/>
              </w:rPr>
              <w:t xml:space="preserve"> </w:t>
            </w:r>
            <w:r w:rsidRPr="008521DB">
              <w:rPr>
                <w:b/>
              </w:rPr>
              <w:t>Source Field</w:t>
            </w:r>
          </w:p>
        </w:tc>
        <w:tc>
          <w:tcPr>
            <w:tcW w:w="2160" w:type="dxa"/>
            <w:shd w:val="clear" w:color="auto" w:fill="D9D9D9" w:themeFill="background1" w:themeFillShade="D9"/>
          </w:tcPr>
          <w:p w14:paraId="385AFD13" w14:textId="77777777" w:rsidR="004C2AED" w:rsidRPr="008521DB" w:rsidRDefault="004C2AED" w:rsidP="00BC1B1F">
            <w:pPr>
              <w:keepNext/>
              <w:keepLines/>
              <w:rPr>
                <w:b/>
              </w:rPr>
            </w:pPr>
            <w:r>
              <w:rPr>
                <w:b/>
              </w:rPr>
              <w:t xml:space="preserve"> Logic</w:t>
            </w:r>
          </w:p>
        </w:tc>
        <w:tc>
          <w:tcPr>
            <w:tcW w:w="2340" w:type="dxa"/>
            <w:shd w:val="clear" w:color="auto" w:fill="D9D9D9" w:themeFill="background1" w:themeFillShade="D9"/>
          </w:tcPr>
          <w:p w14:paraId="385AFD14" w14:textId="77777777" w:rsidR="004C2AED" w:rsidRPr="008521DB" w:rsidRDefault="004C2AED" w:rsidP="00BC1B1F">
            <w:pPr>
              <w:keepNext/>
              <w:keepLines/>
              <w:rPr>
                <w:b/>
              </w:rPr>
            </w:pPr>
            <w:r>
              <w:rPr>
                <w:b/>
              </w:rPr>
              <w:t xml:space="preserve"> </w:t>
            </w:r>
            <w:r w:rsidRPr="008521DB">
              <w:rPr>
                <w:b/>
              </w:rPr>
              <w:t>Comment</w:t>
            </w:r>
          </w:p>
        </w:tc>
      </w:tr>
      <w:tr w:rsidR="004C2AED" w14:paraId="385AFD1A" w14:textId="77777777" w:rsidTr="002B0765">
        <w:tc>
          <w:tcPr>
            <w:tcW w:w="2628" w:type="dxa"/>
          </w:tcPr>
          <w:p w14:paraId="385AFD16" w14:textId="77777777" w:rsidR="004C2AED" w:rsidRPr="00DC3DA3" w:rsidRDefault="004C2AED" w:rsidP="007602D4">
            <w:pPr>
              <w:rPr>
                <w:sz w:val="18"/>
                <w:szCs w:val="18"/>
              </w:rPr>
            </w:pPr>
            <w:r>
              <w:rPr>
                <w:sz w:val="18"/>
                <w:szCs w:val="18"/>
              </w:rPr>
              <w:t>PAYER_PLAN_PERIOD_ID</w:t>
            </w:r>
          </w:p>
        </w:tc>
        <w:tc>
          <w:tcPr>
            <w:tcW w:w="2340" w:type="dxa"/>
          </w:tcPr>
          <w:p w14:paraId="385AFD17" w14:textId="77777777" w:rsidR="004C2AED" w:rsidRPr="00DC3DA3" w:rsidRDefault="004C2AED" w:rsidP="007602D4">
            <w:pPr>
              <w:rPr>
                <w:sz w:val="18"/>
                <w:szCs w:val="18"/>
              </w:rPr>
            </w:pPr>
            <w:r>
              <w:rPr>
                <w:sz w:val="18"/>
                <w:szCs w:val="18"/>
              </w:rPr>
              <w:t>-</w:t>
            </w:r>
          </w:p>
        </w:tc>
        <w:tc>
          <w:tcPr>
            <w:tcW w:w="2160" w:type="dxa"/>
          </w:tcPr>
          <w:p w14:paraId="385AFD18" w14:textId="77777777" w:rsidR="004C2AED" w:rsidRPr="00DC3DA3" w:rsidRDefault="004C2AED" w:rsidP="007602D4">
            <w:pPr>
              <w:rPr>
                <w:sz w:val="18"/>
                <w:szCs w:val="18"/>
              </w:rPr>
            </w:pPr>
            <w:r>
              <w:rPr>
                <w:sz w:val="18"/>
                <w:szCs w:val="18"/>
              </w:rPr>
              <w:t>System Generated</w:t>
            </w:r>
          </w:p>
        </w:tc>
        <w:tc>
          <w:tcPr>
            <w:tcW w:w="2340" w:type="dxa"/>
          </w:tcPr>
          <w:p w14:paraId="385AFD19" w14:textId="77777777" w:rsidR="004C2AED" w:rsidRPr="00DC3DA3" w:rsidRDefault="004C2AED" w:rsidP="007602D4">
            <w:pPr>
              <w:rPr>
                <w:sz w:val="18"/>
                <w:szCs w:val="18"/>
              </w:rPr>
            </w:pPr>
          </w:p>
        </w:tc>
      </w:tr>
      <w:tr w:rsidR="004C2AED" w14:paraId="385AFD1F" w14:textId="77777777" w:rsidTr="002B0765">
        <w:tc>
          <w:tcPr>
            <w:tcW w:w="2628" w:type="dxa"/>
          </w:tcPr>
          <w:p w14:paraId="385AFD1B" w14:textId="77777777" w:rsidR="004C2AED" w:rsidRPr="00DC3DA3" w:rsidRDefault="004C2AED" w:rsidP="007602D4">
            <w:pPr>
              <w:rPr>
                <w:sz w:val="18"/>
                <w:szCs w:val="18"/>
              </w:rPr>
            </w:pPr>
            <w:r>
              <w:rPr>
                <w:sz w:val="18"/>
                <w:szCs w:val="18"/>
              </w:rPr>
              <w:t>PERSON_ID</w:t>
            </w:r>
          </w:p>
        </w:tc>
        <w:tc>
          <w:tcPr>
            <w:tcW w:w="2340" w:type="dxa"/>
          </w:tcPr>
          <w:p w14:paraId="385AFD1C" w14:textId="4C79015C" w:rsidR="004C2AED" w:rsidRPr="00A1768E" w:rsidRDefault="00473D76" w:rsidP="007602D4">
            <w:pPr>
              <w:rPr>
                <w:sz w:val="18"/>
                <w:szCs w:val="18"/>
              </w:rPr>
            </w:pPr>
            <w:r w:rsidRPr="00A1768E">
              <w:rPr>
                <w:sz w:val="18"/>
                <w:szCs w:val="18"/>
              </w:rPr>
              <w:t>PEDSF</w:t>
            </w:r>
            <w:r w:rsidR="004C2AED" w:rsidRPr="00A1768E">
              <w:rPr>
                <w:sz w:val="18"/>
                <w:szCs w:val="18"/>
              </w:rPr>
              <w:t>.PATIENT_ID</w:t>
            </w:r>
          </w:p>
        </w:tc>
        <w:tc>
          <w:tcPr>
            <w:tcW w:w="2160" w:type="dxa"/>
          </w:tcPr>
          <w:p w14:paraId="385AFD1D" w14:textId="77777777" w:rsidR="004C2AED" w:rsidRPr="00DC3DA3" w:rsidRDefault="004C2AED" w:rsidP="007602D4">
            <w:pPr>
              <w:rPr>
                <w:sz w:val="18"/>
                <w:szCs w:val="18"/>
              </w:rPr>
            </w:pPr>
            <w:r>
              <w:rPr>
                <w:sz w:val="18"/>
                <w:szCs w:val="18"/>
              </w:rPr>
              <w:t>NULL</w:t>
            </w:r>
          </w:p>
        </w:tc>
        <w:tc>
          <w:tcPr>
            <w:tcW w:w="2340" w:type="dxa"/>
          </w:tcPr>
          <w:p w14:paraId="385AFD1E" w14:textId="77777777" w:rsidR="004C2AED" w:rsidRPr="00DC3DA3" w:rsidRDefault="004C2AED" w:rsidP="007602D4">
            <w:pPr>
              <w:rPr>
                <w:sz w:val="18"/>
                <w:szCs w:val="18"/>
              </w:rPr>
            </w:pPr>
          </w:p>
        </w:tc>
      </w:tr>
      <w:tr w:rsidR="004C2AED" w14:paraId="385AFD24" w14:textId="77777777" w:rsidTr="002B0765">
        <w:tc>
          <w:tcPr>
            <w:tcW w:w="2628" w:type="dxa"/>
          </w:tcPr>
          <w:p w14:paraId="385AFD20" w14:textId="77777777" w:rsidR="004C2AED" w:rsidRPr="00DC3DA3" w:rsidRDefault="002B0765" w:rsidP="007602D4">
            <w:pPr>
              <w:rPr>
                <w:sz w:val="18"/>
                <w:szCs w:val="18"/>
              </w:rPr>
            </w:pPr>
            <w:r>
              <w:rPr>
                <w:sz w:val="18"/>
                <w:szCs w:val="18"/>
              </w:rPr>
              <w:t>PAYER_PLAN_PERIOD_START_DATE</w:t>
            </w:r>
          </w:p>
        </w:tc>
        <w:tc>
          <w:tcPr>
            <w:tcW w:w="2340" w:type="dxa"/>
          </w:tcPr>
          <w:p w14:paraId="385AFD21" w14:textId="0A87076C" w:rsidR="00A1768E" w:rsidRPr="00A1768E" w:rsidRDefault="00A1768E" w:rsidP="002B0765">
            <w:pPr>
              <w:rPr>
                <w:sz w:val="18"/>
                <w:szCs w:val="18"/>
              </w:rPr>
            </w:pPr>
            <w:r w:rsidRPr="00A1768E">
              <w:rPr>
                <w:sz w:val="18"/>
                <w:szCs w:val="18"/>
              </w:rPr>
              <w:t>PEDSF.VALUE FOR NAME</w:t>
            </w:r>
            <w:r>
              <w:rPr>
                <w:sz w:val="18"/>
                <w:szCs w:val="18"/>
              </w:rPr>
              <w:t>=MON1-MON252,GHO1-GHO252,PLAN06_01-PLAN06_12, PLAN07_01-PLAN07_12, PLAN08_01-PLAN08_12, PLAN09_01-PLAN09_12, PLAN10_01-PLAN10_12, PLAN11_01-PLAN11_12,</w:t>
            </w:r>
          </w:p>
        </w:tc>
        <w:tc>
          <w:tcPr>
            <w:tcW w:w="2160" w:type="dxa"/>
          </w:tcPr>
          <w:p w14:paraId="385AFD22" w14:textId="1FCF850D" w:rsidR="004C2AED" w:rsidRPr="00DC3DA3" w:rsidRDefault="002B0765" w:rsidP="007602D4">
            <w:pPr>
              <w:rPr>
                <w:sz w:val="18"/>
                <w:szCs w:val="18"/>
              </w:rPr>
            </w:pPr>
            <w:r>
              <w:rPr>
                <w:sz w:val="18"/>
                <w:szCs w:val="18"/>
              </w:rPr>
              <w:t xml:space="preserve">Minimum start date of a continuous </w:t>
            </w:r>
            <w:r w:rsidR="008C4A15">
              <w:rPr>
                <w:sz w:val="18"/>
                <w:szCs w:val="18"/>
              </w:rPr>
              <w:t xml:space="preserve">plan </w:t>
            </w:r>
            <w:r w:rsidR="00A1768E">
              <w:rPr>
                <w:sz w:val="18"/>
                <w:szCs w:val="18"/>
              </w:rPr>
              <w:t>era</w:t>
            </w:r>
          </w:p>
        </w:tc>
        <w:tc>
          <w:tcPr>
            <w:tcW w:w="2340" w:type="dxa"/>
          </w:tcPr>
          <w:p w14:paraId="385AFD23" w14:textId="7DECF216" w:rsidR="004C2AED" w:rsidRPr="00DC3DA3" w:rsidRDefault="00A1768E" w:rsidP="007602D4">
            <w:pPr>
              <w:rPr>
                <w:sz w:val="18"/>
                <w:szCs w:val="18"/>
              </w:rPr>
            </w:pPr>
            <w:r>
              <w:rPr>
                <w:sz w:val="18"/>
                <w:szCs w:val="18"/>
              </w:rPr>
              <w:t>See logic above</w:t>
            </w:r>
          </w:p>
        </w:tc>
      </w:tr>
      <w:tr w:rsidR="004C2AED" w14:paraId="385AFD29" w14:textId="77777777" w:rsidTr="002B0765">
        <w:tc>
          <w:tcPr>
            <w:tcW w:w="2628" w:type="dxa"/>
          </w:tcPr>
          <w:p w14:paraId="385AFD25" w14:textId="77777777" w:rsidR="004C2AED" w:rsidRPr="00DC3DA3" w:rsidRDefault="002B0765" w:rsidP="007602D4">
            <w:pPr>
              <w:rPr>
                <w:sz w:val="18"/>
                <w:szCs w:val="18"/>
              </w:rPr>
            </w:pPr>
            <w:r>
              <w:rPr>
                <w:sz w:val="18"/>
                <w:szCs w:val="18"/>
              </w:rPr>
              <w:t>PAYER_PLAN_END_DATE</w:t>
            </w:r>
          </w:p>
        </w:tc>
        <w:tc>
          <w:tcPr>
            <w:tcW w:w="2340" w:type="dxa"/>
          </w:tcPr>
          <w:p w14:paraId="385AFD26" w14:textId="66DD1CA7" w:rsidR="004C2AED" w:rsidRPr="00DC3DA3" w:rsidRDefault="00A1768E" w:rsidP="007602D4">
            <w:pPr>
              <w:rPr>
                <w:sz w:val="18"/>
                <w:szCs w:val="18"/>
              </w:rPr>
            </w:pPr>
            <w:r w:rsidRPr="00A1768E">
              <w:rPr>
                <w:sz w:val="18"/>
                <w:szCs w:val="18"/>
              </w:rPr>
              <w:t>PEDSF.VALUE FOR NAME</w:t>
            </w:r>
            <w:r>
              <w:rPr>
                <w:sz w:val="18"/>
                <w:szCs w:val="18"/>
              </w:rPr>
              <w:t>=MON1-MON252,GHO1-GHO252,PLAN06_01-PLAN06_12, PLAN07_01-PLAN07_12, PLAN08_01-PLAN08_12, PLAN09_01-PLAN09_12, PLAN10_01-PLAN10_12, PLAN11_01-PLAN11_12,</w:t>
            </w:r>
          </w:p>
        </w:tc>
        <w:tc>
          <w:tcPr>
            <w:tcW w:w="2160" w:type="dxa"/>
          </w:tcPr>
          <w:p w14:paraId="385AFD27" w14:textId="6423066C" w:rsidR="004C2AED" w:rsidRPr="00DC3DA3" w:rsidRDefault="002B0765" w:rsidP="002B0765">
            <w:pPr>
              <w:rPr>
                <w:sz w:val="18"/>
                <w:szCs w:val="18"/>
              </w:rPr>
            </w:pPr>
            <w:r>
              <w:rPr>
                <w:sz w:val="18"/>
                <w:szCs w:val="18"/>
              </w:rPr>
              <w:t>Maximum end date of a continuous</w:t>
            </w:r>
            <w:r w:rsidR="00A1768E">
              <w:rPr>
                <w:sz w:val="18"/>
                <w:szCs w:val="18"/>
              </w:rPr>
              <w:t xml:space="preserve"> plan era</w:t>
            </w:r>
          </w:p>
        </w:tc>
        <w:tc>
          <w:tcPr>
            <w:tcW w:w="2340" w:type="dxa"/>
          </w:tcPr>
          <w:p w14:paraId="385AFD28" w14:textId="06102D0F" w:rsidR="004C2AED" w:rsidRPr="00DC3DA3" w:rsidRDefault="00A1768E" w:rsidP="007602D4">
            <w:pPr>
              <w:rPr>
                <w:sz w:val="18"/>
                <w:szCs w:val="18"/>
              </w:rPr>
            </w:pPr>
            <w:r>
              <w:rPr>
                <w:sz w:val="18"/>
                <w:szCs w:val="18"/>
              </w:rPr>
              <w:t>See logic above</w:t>
            </w:r>
          </w:p>
        </w:tc>
      </w:tr>
      <w:tr w:rsidR="004C2AED" w14:paraId="385AFD2E" w14:textId="77777777" w:rsidTr="002B0765">
        <w:tc>
          <w:tcPr>
            <w:tcW w:w="2628" w:type="dxa"/>
          </w:tcPr>
          <w:p w14:paraId="385AFD2A" w14:textId="77777777" w:rsidR="004C2AED" w:rsidRPr="00DC3DA3" w:rsidRDefault="002B0765" w:rsidP="007602D4">
            <w:pPr>
              <w:rPr>
                <w:sz w:val="18"/>
                <w:szCs w:val="18"/>
              </w:rPr>
            </w:pPr>
            <w:r>
              <w:rPr>
                <w:sz w:val="18"/>
                <w:szCs w:val="18"/>
              </w:rPr>
              <w:t>PAYER_SOURCE_VALUE</w:t>
            </w:r>
          </w:p>
        </w:tc>
        <w:tc>
          <w:tcPr>
            <w:tcW w:w="2340" w:type="dxa"/>
          </w:tcPr>
          <w:p w14:paraId="385AFD2B" w14:textId="77777777" w:rsidR="004C2AED" w:rsidRPr="00DC3DA3" w:rsidRDefault="004C2AED" w:rsidP="007602D4">
            <w:pPr>
              <w:rPr>
                <w:sz w:val="18"/>
                <w:szCs w:val="18"/>
              </w:rPr>
            </w:pPr>
          </w:p>
        </w:tc>
        <w:tc>
          <w:tcPr>
            <w:tcW w:w="2160" w:type="dxa"/>
          </w:tcPr>
          <w:p w14:paraId="385AFD2C" w14:textId="769B7456" w:rsidR="004C2AED" w:rsidRPr="00DC3DA3" w:rsidRDefault="00A1768E" w:rsidP="007602D4">
            <w:pPr>
              <w:rPr>
                <w:sz w:val="18"/>
                <w:szCs w:val="18"/>
              </w:rPr>
            </w:pPr>
            <w:r>
              <w:rPr>
                <w:sz w:val="18"/>
                <w:szCs w:val="18"/>
              </w:rPr>
              <w:t>‘Medicare’</w:t>
            </w:r>
          </w:p>
        </w:tc>
        <w:tc>
          <w:tcPr>
            <w:tcW w:w="2340" w:type="dxa"/>
          </w:tcPr>
          <w:p w14:paraId="385AFD2D" w14:textId="77777777" w:rsidR="004C2AED" w:rsidRPr="00DC3DA3" w:rsidRDefault="004C2AED" w:rsidP="007602D4">
            <w:pPr>
              <w:rPr>
                <w:sz w:val="18"/>
                <w:szCs w:val="18"/>
              </w:rPr>
            </w:pPr>
          </w:p>
        </w:tc>
      </w:tr>
      <w:tr w:rsidR="004C2AED" w14:paraId="385AFD33" w14:textId="77777777" w:rsidTr="002B0765">
        <w:tc>
          <w:tcPr>
            <w:tcW w:w="2628" w:type="dxa"/>
          </w:tcPr>
          <w:p w14:paraId="385AFD2F" w14:textId="77777777" w:rsidR="004C2AED" w:rsidRPr="00DC3DA3" w:rsidRDefault="002B0765" w:rsidP="007602D4">
            <w:pPr>
              <w:rPr>
                <w:sz w:val="18"/>
                <w:szCs w:val="18"/>
              </w:rPr>
            </w:pPr>
            <w:r>
              <w:rPr>
                <w:sz w:val="18"/>
                <w:szCs w:val="18"/>
              </w:rPr>
              <w:t>PLAN_SOURCE_VALUE</w:t>
            </w:r>
          </w:p>
        </w:tc>
        <w:tc>
          <w:tcPr>
            <w:tcW w:w="2340" w:type="dxa"/>
          </w:tcPr>
          <w:p w14:paraId="385AFD30" w14:textId="4D14F5EB" w:rsidR="004C2AED" w:rsidRPr="002B0765" w:rsidRDefault="00A1768E" w:rsidP="007602D4">
            <w:pPr>
              <w:rPr>
                <w:sz w:val="18"/>
                <w:szCs w:val="18"/>
              </w:rPr>
            </w:pPr>
            <w:r w:rsidRPr="00A1768E">
              <w:rPr>
                <w:sz w:val="18"/>
                <w:szCs w:val="18"/>
              </w:rPr>
              <w:t>PEDSF.VALUE FOR NAME</w:t>
            </w:r>
            <w:r>
              <w:rPr>
                <w:sz w:val="18"/>
                <w:szCs w:val="18"/>
              </w:rPr>
              <w:t>=MON1-MON252,GHO1-GHO252,PLAN06_01-PLAN06_12, PLAN07_01-PLAN07_12, PLAN08_01-PLAN08_12, PLAN09_01-PLAN09_12, PLAN10_01-PLAN10_12, PLAN11_01-PLAN11_12,</w:t>
            </w:r>
          </w:p>
        </w:tc>
        <w:tc>
          <w:tcPr>
            <w:tcW w:w="2160" w:type="dxa"/>
          </w:tcPr>
          <w:p w14:paraId="385AFD31" w14:textId="77777777" w:rsidR="004C2AED" w:rsidRPr="00DC3DA3" w:rsidRDefault="004C2AED" w:rsidP="00A1768E">
            <w:pPr>
              <w:rPr>
                <w:sz w:val="18"/>
                <w:szCs w:val="18"/>
              </w:rPr>
            </w:pPr>
          </w:p>
        </w:tc>
        <w:tc>
          <w:tcPr>
            <w:tcW w:w="2340" w:type="dxa"/>
          </w:tcPr>
          <w:p w14:paraId="41729810" w14:textId="777C75ED" w:rsidR="00CC0B6A" w:rsidRPr="00CC0B6A" w:rsidRDefault="00253550" w:rsidP="00CC0B6A">
            <w:pPr>
              <w:rPr>
                <w:sz w:val="18"/>
                <w:szCs w:val="18"/>
              </w:rPr>
            </w:pPr>
            <w:r>
              <w:rPr>
                <w:sz w:val="18"/>
                <w:szCs w:val="18"/>
              </w:rPr>
              <w:t>Name=</w:t>
            </w:r>
            <w:r w:rsidR="00CC0B6A">
              <w:rPr>
                <w:sz w:val="18"/>
                <w:szCs w:val="18"/>
              </w:rPr>
              <w:t xml:space="preserve">Mon1-MonN: </w:t>
            </w:r>
            <w:r>
              <w:rPr>
                <w:sz w:val="18"/>
                <w:szCs w:val="18"/>
              </w:rPr>
              <w:t>value=</w:t>
            </w:r>
            <w:r w:rsidR="00CC0B6A" w:rsidRPr="00CC0B6A">
              <w:rPr>
                <w:sz w:val="18"/>
                <w:szCs w:val="18"/>
              </w:rPr>
              <w:t>1 = Part A Only, 2 = Part B Only, 3 = Part A and B</w:t>
            </w:r>
          </w:p>
          <w:p w14:paraId="15C43961" w14:textId="77777777" w:rsidR="00CC0B6A" w:rsidRDefault="00CC0B6A" w:rsidP="00CC0B6A">
            <w:pPr>
              <w:rPr>
                <w:sz w:val="18"/>
                <w:szCs w:val="18"/>
              </w:rPr>
            </w:pPr>
          </w:p>
          <w:p w14:paraId="19186962" w14:textId="256B85AA" w:rsidR="00CC0B6A" w:rsidRPr="00CC0B6A" w:rsidRDefault="00253550" w:rsidP="00CC0B6A">
            <w:pPr>
              <w:rPr>
                <w:sz w:val="18"/>
                <w:szCs w:val="18"/>
              </w:rPr>
            </w:pPr>
            <w:r>
              <w:rPr>
                <w:sz w:val="18"/>
                <w:szCs w:val="18"/>
              </w:rPr>
              <w:t>Name=</w:t>
            </w:r>
            <w:r w:rsidR="00CC0B6A" w:rsidRPr="00CC0B6A">
              <w:rPr>
                <w:sz w:val="18"/>
                <w:szCs w:val="18"/>
              </w:rPr>
              <w:t>Gho1=GhoN:</w:t>
            </w:r>
            <w:r>
              <w:rPr>
                <w:sz w:val="18"/>
                <w:szCs w:val="18"/>
              </w:rPr>
              <w:t>value=</w:t>
            </w:r>
            <w:r w:rsidR="00CC0B6A" w:rsidRPr="00CC0B6A">
              <w:rPr>
                <w:sz w:val="18"/>
                <w:szCs w:val="18"/>
              </w:rPr>
              <w:t xml:space="preserve"> 1 or 2 or 4 or A or B or C =’ HMO Member’</w:t>
            </w:r>
          </w:p>
          <w:p w14:paraId="38B618EF" w14:textId="77777777" w:rsidR="00CC0B6A" w:rsidRDefault="00CC0B6A" w:rsidP="007602D4">
            <w:pPr>
              <w:rPr>
                <w:rFonts w:cstheme="minorHAnsi"/>
              </w:rPr>
            </w:pPr>
          </w:p>
          <w:p w14:paraId="55A8637B" w14:textId="6165044B" w:rsidR="00CC0B6A" w:rsidRPr="00253550" w:rsidRDefault="00253550" w:rsidP="007602D4">
            <w:pPr>
              <w:rPr>
                <w:rFonts w:cstheme="minorHAnsi"/>
                <w:sz w:val="18"/>
                <w:szCs w:val="18"/>
              </w:rPr>
            </w:pPr>
            <w:r>
              <w:rPr>
                <w:rFonts w:cstheme="minorHAnsi"/>
                <w:sz w:val="18"/>
                <w:szCs w:val="18"/>
              </w:rPr>
              <w:t>Name=p</w:t>
            </w:r>
            <w:r w:rsidR="00CC0B6A" w:rsidRPr="00253550">
              <w:rPr>
                <w:rFonts w:cstheme="minorHAnsi"/>
                <w:sz w:val="18"/>
                <w:szCs w:val="18"/>
              </w:rPr>
              <w:t xml:space="preserve">lan06_01- plan06_12 </w:t>
            </w:r>
          </w:p>
          <w:p w14:paraId="527127E5" w14:textId="71CFD778" w:rsidR="00CC0B6A" w:rsidRPr="00253550" w:rsidRDefault="00253550" w:rsidP="007602D4">
            <w:pPr>
              <w:rPr>
                <w:rFonts w:cstheme="minorHAnsi"/>
                <w:sz w:val="18"/>
                <w:szCs w:val="18"/>
              </w:rPr>
            </w:pPr>
            <w:r w:rsidRPr="00253550">
              <w:rPr>
                <w:rFonts w:cstheme="minorHAnsi"/>
                <w:sz w:val="18"/>
                <w:szCs w:val="18"/>
              </w:rPr>
              <w:t>plan07_01- plan07</w:t>
            </w:r>
            <w:r w:rsidR="00CC0B6A" w:rsidRPr="00253550">
              <w:rPr>
                <w:rFonts w:cstheme="minorHAnsi"/>
                <w:sz w:val="18"/>
                <w:szCs w:val="18"/>
              </w:rPr>
              <w:t xml:space="preserve">_12 </w:t>
            </w:r>
          </w:p>
          <w:p w14:paraId="385AFD32" w14:textId="5E43821B" w:rsidR="004C2AED" w:rsidRPr="00CC0B6A" w:rsidRDefault="00253550" w:rsidP="00253550">
            <w:pPr>
              <w:rPr>
                <w:b/>
                <w:sz w:val="18"/>
                <w:szCs w:val="18"/>
              </w:rPr>
            </w:pPr>
            <w:r w:rsidRPr="00253550">
              <w:rPr>
                <w:rFonts w:cstheme="minorHAnsi"/>
                <w:sz w:val="18"/>
                <w:szCs w:val="18"/>
              </w:rPr>
              <w:t>plan08_01- plan08</w:t>
            </w:r>
            <w:r w:rsidR="00CC0B6A" w:rsidRPr="00253550">
              <w:rPr>
                <w:rFonts w:cstheme="minorHAnsi"/>
                <w:sz w:val="18"/>
                <w:szCs w:val="18"/>
              </w:rPr>
              <w:t xml:space="preserve">_12 </w:t>
            </w:r>
            <w:r w:rsidRPr="00253550">
              <w:rPr>
                <w:rFonts w:cstheme="minorHAnsi"/>
                <w:sz w:val="18"/>
                <w:szCs w:val="18"/>
              </w:rPr>
              <w:t>plan09_01- plan09</w:t>
            </w:r>
            <w:r w:rsidR="00CC0B6A" w:rsidRPr="00253550">
              <w:rPr>
                <w:rFonts w:cstheme="minorHAnsi"/>
                <w:sz w:val="18"/>
                <w:szCs w:val="18"/>
              </w:rPr>
              <w:t xml:space="preserve">_12 </w:t>
            </w:r>
            <w:r w:rsidRPr="00253550">
              <w:rPr>
                <w:rFonts w:cstheme="minorHAnsi"/>
                <w:sz w:val="18"/>
                <w:szCs w:val="18"/>
              </w:rPr>
              <w:t>plan10_01- plan10</w:t>
            </w:r>
            <w:r w:rsidR="00CC0B6A" w:rsidRPr="00253550">
              <w:rPr>
                <w:rFonts w:cstheme="minorHAnsi"/>
                <w:sz w:val="18"/>
                <w:szCs w:val="18"/>
              </w:rPr>
              <w:t xml:space="preserve">_12 </w:t>
            </w:r>
            <w:r w:rsidRPr="00253550">
              <w:rPr>
                <w:rFonts w:cstheme="minorHAnsi"/>
                <w:sz w:val="18"/>
                <w:szCs w:val="18"/>
              </w:rPr>
              <w:lastRenderedPageBreak/>
              <w:t>plan11_01- plan11</w:t>
            </w:r>
            <w:r w:rsidR="00CC0B6A" w:rsidRPr="00253550">
              <w:rPr>
                <w:rFonts w:cstheme="minorHAnsi"/>
                <w:sz w:val="18"/>
                <w:szCs w:val="18"/>
              </w:rPr>
              <w:t>_12</w:t>
            </w:r>
            <w:r>
              <w:rPr>
                <w:rFonts w:cstheme="minorHAnsi"/>
                <w:sz w:val="18"/>
                <w:szCs w:val="18"/>
              </w:rPr>
              <w:t>:</w:t>
            </w:r>
            <w:r w:rsidR="00CC0B6A" w:rsidRPr="00253550">
              <w:rPr>
                <w:rFonts w:cstheme="minorHAnsi"/>
                <w:sz w:val="18"/>
                <w:szCs w:val="18"/>
              </w:rPr>
              <w:t xml:space="preserve"> ‘value’ = H, R, S, or E‘</w:t>
            </w:r>
            <w:r>
              <w:rPr>
                <w:rFonts w:cstheme="minorHAnsi"/>
                <w:sz w:val="18"/>
                <w:szCs w:val="18"/>
              </w:rPr>
              <w:t>=’</w:t>
            </w:r>
            <w:r w:rsidR="00CC0B6A" w:rsidRPr="00253550">
              <w:rPr>
                <w:rFonts w:cstheme="minorHAnsi"/>
                <w:sz w:val="18"/>
                <w:szCs w:val="18"/>
              </w:rPr>
              <w:t>Part D Coverage’</w:t>
            </w:r>
          </w:p>
        </w:tc>
      </w:tr>
      <w:tr w:rsidR="004C2AED" w14:paraId="385AFD38" w14:textId="77777777" w:rsidTr="002B0765">
        <w:tc>
          <w:tcPr>
            <w:tcW w:w="2628" w:type="dxa"/>
          </w:tcPr>
          <w:p w14:paraId="385AFD34" w14:textId="77777777" w:rsidR="004C2AED" w:rsidRPr="00DC3DA3" w:rsidRDefault="002B0765" w:rsidP="007602D4">
            <w:pPr>
              <w:rPr>
                <w:sz w:val="18"/>
                <w:szCs w:val="18"/>
              </w:rPr>
            </w:pPr>
            <w:r>
              <w:rPr>
                <w:sz w:val="18"/>
                <w:szCs w:val="18"/>
              </w:rPr>
              <w:lastRenderedPageBreak/>
              <w:t>FAMILY_SOURCE_VALUE</w:t>
            </w:r>
          </w:p>
        </w:tc>
        <w:tc>
          <w:tcPr>
            <w:tcW w:w="2340" w:type="dxa"/>
          </w:tcPr>
          <w:p w14:paraId="385AFD35" w14:textId="77777777" w:rsidR="004C2AED" w:rsidRDefault="004C2AED" w:rsidP="007602D4"/>
        </w:tc>
        <w:tc>
          <w:tcPr>
            <w:tcW w:w="2160" w:type="dxa"/>
          </w:tcPr>
          <w:p w14:paraId="385AFD36" w14:textId="6B7901EC" w:rsidR="004C2AED" w:rsidRDefault="00A1768E" w:rsidP="007602D4">
            <w:r>
              <w:t>NULL</w:t>
            </w:r>
          </w:p>
        </w:tc>
        <w:tc>
          <w:tcPr>
            <w:tcW w:w="2340" w:type="dxa"/>
          </w:tcPr>
          <w:p w14:paraId="385AFD37" w14:textId="77777777" w:rsidR="004C2AED" w:rsidRDefault="004C2AED" w:rsidP="007602D4"/>
        </w:tc>
      </w:tr>
    </w:tbl>
    <w:p w14:paraId="385AFD39" w14:textId="77777777" w:rsidR="00EE7AAD" w:rsidRDefault="00EE7AAD">
      <w:pPr>
        <w:rPr>
          <w:sz w:val="36"/>
        </w:rPr>
      </w:pPr>
    </w:p>
    <w:p w14:paraId="4A12DB08" w14:textId="77777777" w:rsidR="00821532" w:rsidRDefault="00821532">
      <w:pPr>
        <w:rPr>
          <w:sz w:val="36"/>
        </w:rPr>
      </w:pPr>
    </w:p>
    <w:p w14:paraId="2212ACE8" w14:textId="77777777" w:rsidR="00D851CD" w:rsidRDefault="00D851CD" w:rsidP="00D851CD">
      <w:pPr>
        <w:pStyle w:val="Heading2"/>
      </w:pPr>
      <w:bookmarkStart w:id="9" w:name="_Toc437601214"/>
      <w:r>
        <w:t>2.4</w:t>
      </w:r>
      <w:r>
        <w:tab/>
        <w:t>Table name: OBSERVATION_PERIOD</w:t>
      </w:r>
      <w:bookmarkEnd w:id="9"/>
    </w:p>
    <w:p w14:paraId="35323FD9" w14:textId="79ACB7D6" w:rsidR="00D851CD" w:rsidRDefault="00CE695D" w:rsidP="00D851CD">
      <w:r>
        <w:t xml:space="preserve">This table will be based upon eras derived from payer_plan_period table.  Eras of enrollment in </w:t>
      </w:r>
      <w:r w:rsidR="003813DB">
        <w:t>‘</w:t>
      </w:r>
      <w:r>
        <w:t>Part A and B</w:t>
      </w:r>
      <w:r w:rsidR="003813DB">
        <w:t>’</w:t>
      </w:r>
      <w:r>
        <w:t xml:space="preserve"> coverage and no enrollment in HMO coverage</w:t>
      </w:r>
      <w:r w:rsidR="003813DB">
        <w:t xml:space="preserve"> (lack of ‘HMO member’ era for same time period)</w:t>
      </w:r>
      <w:r>
        <w:t xml:space="preserve"> will be crea</w:t>
      </w:r>
      <w:r w:rsidR="003813DB">
        <w:t xml:space="preserve">ted from </w:t>
      </w:r>
      <w:r>
        <w:t xml:space="preserve">payor_plan_periods.   For example, if a patient had payor_plan_period era of </w:t>
      </w:r>
      <w:r w:rsidR="003813DB">
        <w:t>‘</w:t>
      </w:r>
      <w:r>
        <w:t>Part A and B</w:t>
      </w:r>
      <w:r w:rsidR="003813DB">
        <w:t>’</w:t>
      </w:r>
      <w:r>
        <w:t xml:space="preserve"> coverage from 1/1/2000 to 12/31/2013 and no ‘HMO member’ eras</w:t>
      </w:r>
      <w:r w:rsidR="003813DB">
        <w:t xml:space="preserve"> during that same time period</w:t>
      </w:r>
      <w:r>
        <w:t xml:space="preserve"> then their observation period would be 1/1/2000 to 12/31/2013.  If the same patient had an ‘HMO membe</w:t>
      </w:r>
      <w:r w:rsidR="003813DB">
        <w:t xml:space="preserve">r’ era from 1/1/2005-12/31/2013 </w:t>
      </w:r>
      <w:r>
        <w:t xml:space="preserve">then their observation period would be 1/1/2000-12/31/2004.   </w:t>
      </w:r>
    </w:p>
    <w:tbl>
      <w:tblPr>
        <w:tblStyle w:val="TableGrid"/>
        <w:tblW w:w="9468" w:type="dxa"/>
        <w:tblLayout w:type="fixed"/>
        <w:tblLook w:val="04A0" w:firstRow="1" w:lastRow="0" w:firstColumn="1" w:lastColumn="0" w:noHBand="0" w:noVBand="1"/>
      </w:tblPr>
      <w:tblGrid>
        <w:gridCol w:w="2628"/>
        <w:gridCol w:w="2340"/>
        <w:gridCol w:w="2160"/>
        <w:gridCol w:w="2340"/>
      </w:tblGrid>
      <w:tr w:rsidR="00D851CD" w14:paraId="119B170B" w14:textId="77777777" w:rsidTr="00CE695D">
        <w:tc>
          <w:tcPr>
            <w:tcW w:w="9468" w:type="dxa"/>
            <w:gridSpan w:val="4"/>
            <w:shd w:val="clear" w:color="auto" w:fill="BFBFBF" w:themeFill="background1" w:themeFillShade="BF"/>
          </w:tcPr>
          <w:p w14:paraId="63C82E0A" w14:textId="77777777" w:rsidR="00D851CD" w:rsidRPr="00E5747B" w:rsidRDefault="00D851CD" w:rsidP="00CE695D">
            <w:pPr>
              <w:contextualSpacing/>
              <w:rPr>
                <w:rFonts w:cstheme="minorHAnsi"/>
                <w:sz w:val="18"/>
                <w:szCs w:val="18"/>
              </w:rPr>
            </w:pPr>
            <w:r>
              <w:rPr>
                <w:b/>
                <w:sz w:val="28"/>
              </w:rPr>
              <w:t>Table 4</w:t>
            </w:r>
            <w:r w:rsidRPr="008521DB">
              <w:rPr>
                <w:b/>
                <w:sz w:val="28"/>
              </w:rPr>
              <w:t xml:space="preserve">:  </w:t>
            </w:r>
            <w:r>
              <w:rPr>
                <w:b/>
                <w:sz w:val="28"/>
              </w:rPr>
              <w:t>OBSERVATION_PERIOD</w:t>
            </w:r>
          </w:p>
        </w:tc>
      </w:tr>
      <w:tr w:rsidR="00D851CD" w14:paraId="56DC8993" w14:textId="77777777" w:rsidTr="00CE695D">
        <w:tc>
          <w:tcPr>
            <w:tcW w:w="2628" w:type="dxa"/>
            <w:shd w:val="clear" w:color="auto" w:fill="D9D9D9" w:themeFill="background1" w:themeFillShade="D9"/>
          </w:tcPr>
          <w:p w14:paraId="05CFB992" w14:textId="77777777" w:rsidR="00D851CD" w:rsidRPr="008521DB" w:rsidRDefault="00D851CD" w:rsidP="00CE695D">
            <w:pPr>
              <w:keepNext/>
              <w:keepLines/>
              <w:rPr>
                <w:b/>
              </w:rPr>
            </w:pPr>
            <w:r>
              <w:rPr>
                <w:b/>
              </w:rPr>
              <w:t xml:space="preserve"> </w:t>
            </w:r>
            <w:r w:rsidRPr="008521DB">
              <w:rPr>
                <w:b/>
              </w:rPr>
              <w:t>Destination Field</w:t>
            </w:r>
          </w:p>
        </w:tc>
        <w:tc>
          <w:tcPr>
            <w:tcW w:w="2340" w:type="dxa"/>
            <w:shd w:val="clear" w:color="auto" w:fill="D9D9D9" w:themeFill="background1" w:themeFillShade="D9"/>
          </w:tcPr>
          <w:p w14:paraId="0D0ECED7" w14:textId="77777777" w:rsidR="00D851CD" w:rsidRPr="008521DB" w:rsidRDefault="00D851CD" w:rsidP="00CE695D">
            <w:pPr>
              <w:keepNext/>
              <w:keepLines/>
              <w:rPr>
                <w:b/>
              </w:rPr>
            </w:pPr>
            <w:r>
              <w:rPr>
                <w:b/>
              </w:rPr>
              <w:t xml:space="preserve"> </w:t>
            </w:r>
            <w:r w:rsidRPr="008521DB">
              <w:rPr>
                <w:b/>
              </w:rPr>
              <w:t>Source Field</w:t>
            </w:r>
          </w:p>
        </w:tc>
        <w:tc>
          <w:tcPr>
            <w:tcW w:w="2160" w:type="dxa"/>
            <w:shd w:val="clear" w:color="auto" w:fill="D9D9D9" w:themeFill="background1" w:themeFillShade="D9"/>
          </w:tcPr>
          <w:p w14:paraId="0C21B572" w14:textId="77777777" w:rsidR="00D851CD" w:rsidRPr="008521DB" w:rsidRDefault="00D851CD" w:rsidP="00CE695D">
            <w:pPr>
              <w:keepNext/>
              <w:keepLines/>
              <w:rPr>
                <w:b/>
              </w:rPr>
            </w:pPr>
            <w:r>
              <w:rPr>
                <w:b/>
              </w:rPr>
              <w:t xml:space="preserve"> Logic</w:t>
            </w:r>
          </w:p>
        </w:tc>
        <w:tc>
          <w:tcPr>
            <w:tcW w:w="2340" w:type="dxa"/>
            <w:shd w:val="clear" w:color="auto" w:fill="D9D9D9" w:themeFill="background1" w:themeFillShade="D9"/>
          </w:tcPr>
          <w:p w14:paraId="043A97C1" w14:textId="77777777" w:rsidR="00D851CD" w:rsidRPr="008521DB" w:rsidRDefault="00D851CD" w:rsidP="00CE695D">
            <w:pPr>
              <w:keepNext/>
              <w:keepLines/>
              <w:rPr>
                <w:b/>
              </w:rPr>
            </w:pPr>
            <w:r>
              <w:rPr>
                <w:b/>
              </w:rPr>
              <w:t xml:space="preserve"> </w:t>
            </w:r>
            <w:r w:rsidRPr="008521DB">
              <w:rPr>
                <w:b/>
              </w:rPr>
              <w:t>Comment</w:t>
            </w:r>
          </w:p>
        </w:tc>
      </w:tr>
      <w:tr w:rsidR="00D851CD" w14:paraId="6B069C29" w14:textId="77777777" w:rsidTr="00CE695D">
        <w:tc>
          <w:tcPr>
            <w:tcW w:w="2628" w:type="dxa"/>
          </w:tcPr>
          <w:p w14:paraId="6596AAA9" w14:textId="77777777" w:rsidR="00D851CD" w:rsidRPr="00DC3DA3" w:rsidRDefault="00D851CD" w:rsidP="00CE695D">
            <w:pPr>
              <w:rPr>
                <w:sz w:val="18"/>
                <w:szCs w:val="18"/>
              </w:rPr>
            </w:pPr>
            <w:r>
              <w:rPr>
                <w:sz w:val="18"/>
                <w:szCs w:val="18"/>
              </w:rPr>
              <w:t>OBSERVATION_PERIOD_ID</w:t>
            </w:r>
          </w:p>
        </w:tc>
        <w:tc>
          <w:tcPr>
            <w:tcW w:w="2340" w:type="dxa"/>
          </w:tcPr>
          <w:p w14:paraId="601E0290" w14:textId="77777777" w:rsidR="00D851CD" w:rsidRPr="00DC3DA3" w:rsidRDefault="00D851CD" w:rsidP="00CE695D">
            <w:pPr>
              <w:rPr>
                <w:sz w:val="18"/>
                <w:szCs w:val="18"/>
              </w:rPr>
            </w:pPr>
            <w:r>
              <w:rPr>
                <w:sz w:val="18"/>
                <w:szCs w:val="18"/>
              </w:rPr>
              <w:t>-</w:t>
            </w:r>
          </w:p>
        </w:tc>
        <w:tc>
          <w:tcPr>
            <w:tcW w:w="2160" w:type="dxa"/>
          </w:tcPr>
          <w:p w14:paraId="7A554119" w14:textId="77777777" w:rsidR="00D851CD" w:rsidRPr="00DC3DA3" w:rsidRDefault="00D851CD" w:rsidP="00CE695D">
            <w:pPr>
              <w:rPr>
                <w:sz w:val="18"/>
                <w:szCs w:val="18"/>
              </w:rPr>
            </w:pPr>
            <w:r>
              <w:rPr>
                <w:sz w:val="18"/>
                <w:szCs w:val="18"/>
              </w:rPr>
              <w:t>System Generated</w:t>
            </w:r>
          </w:p>
        </w:tc>
        <w:tc>
          <w:tcPr>
            <w:tcW w:w="2340" w:type="dxa"/>
          </w:tcPr>
          <w:p w14:paraId="33AF66C6" w14:textId="77777777" w:rsidR="00D851CD" w:rsidRPr="00DC3DA3" w:rsidRDefault="00D851CD" w:rsidP="00CE695D">
            <w:pPr>
              <w:rPr>
                <w:sz w:val="18"/>
                <w:szCs w:val="18"/>
              </w:rPr>
            </w:pPr>
          </w:p>
        </w:tc>
      </w:tr>
      <w:tr w:rsidR="00D851CD" w14:paraId="56E11DCB" w14:textId="77777777" w:rsidTr="00CE695D">
        <w:tc>
          <w:tcPr>
            <w:tcW w:w="2628" w:type="dxa"/>
          </w:tcPr>
          <w:p w14:paraId="77A1AFC0" w14:textId="77777777" w:rsidR="00D851CD" w:rsidRPr="00DC3DA3" w:rsidRDefault="00D851CD" w:rsidP="00CE695D">
            <w:pPr>
              <w:rPr>
                <w:sz w:val="18"/>
                <w:szCs w:val="18"/>
              </w:rPr>
            </w:pPr>
            <w:r>
              <w:rPr>
                <w:sz w:val="18"/>
                <w:szCs w:val="18"/>
              </w:rPr>
              <w:t>PERSON_ID</w:t>
            </w:r>
          </w:p>
        </w:tc>
        <w:tc>
          <w:tcPr>
            <w:tcW w:w="2340" w:type="dxa"/>
          </w:tcPr>
          <w:p w14:paraId="10E0574F" w14:textId="77777777" w:rsidR="00D851CD" w:rsidRPr="00A1768E" w:rsidRDefault="00D851CD" w:rsidP="00CE695D">
            <w:pPr>
              <w:rPr>
                <w:sz w:val="18"/>
                <w:szCs w:val="18"/>
              </w:rPr>
            </w:pPr>
            <w:r w:rsidRPr="00A1768E">
              <w:rPr>
                <w:sz w:val="18"/>
                <w:szCs w:val="18"/>
              </w:rPr>
              <w:t>PEDSF.PATIENT_ID</w:t>
            </w:r>
          </w:p>
        </w:tc>
        <w:tc>
          <w:tcPr>
            <w:tcW w:w="2160" w:type="dxa"/>
          </w:tcPr>
          <w:p w14:paraId="09821D3C" w14:textId="77777777" w:rsidR="00D851CD" w:rsidRPr="00DC3DA3" w:rsidRDefault="00D851CD" w:rsidP="00CE695D">
            <w:pPr>
              <w:rPr>
                <w:sz w:val="18"/>
                <w:szCs w:val="18"/>
              </w:rPr>
            </w:pPr>
            <w:r>
              <w:rPr>
                <w:sz w:val="18"/>
                <w:szCs w:val="18"/>
              </w:rPr>
              <w:t>NULL</w:t>
            </w:r>
          </w:p>
        </w:tc>
        <w:tc>
          <w:tcPr>
            <w:tcW w:w="2340" w:type="dxa"/>
          </w:tcPr>
          <w:p w14:paraId="5FA84EBA" w14:textId="77777777" w:rsidR="00D851CD" w:rsidRPr="00DC3DA3" w:rsidRDefault="00D851CD" w:rsidP="00CE695D">
            <w:pPr>
              <w:rPr>
                <w:sz w:val="18"/>
                <w:szCs w:val="18"/>
              </w:rPr>
            </w:pPr>
          </w:p>
        </w:tc>
      </w:tr>
      <w:tr w:rsidR="00D851CD" w14:paraId="02188354" w14:textId="77777777" w:rsidTr="00CE695D">
        <w:tc>
          <w:tcPr>
            <w:tcW w:w="2628" w:type="dxa"/>
          </w:tcPr>
          <w:p w14:paraId="1540E7FD" w14:textId="77777777" w:rsidR="00D851CD" w:rsidRPr="00DC3DA3" w:rsidRDefault="00D851CD" w:rsidP="00CE695D">
            <w:pPr>
              <w:rPr>
                <w:sz w:val="18"/>
                <w:szCs w:val="18"/>
              </w:rPr>
            </w:pPr>
            <w:r>
              <w:rPr>
                <w:sz w:val="18"/>
                <w:szCs w:val="18"/>
              </w:rPr>
              <w:t>OBSERVATION_PERIOD_START_DATE</w:t>
            </w:r>
          </w:p>
        </w:tc>
        <w:tc>
          <w:tcPr>
            <w:tcW w:w="2340" w:type="dxa"/>
          </w:tcPr>
          <w:p w14:paraId="76109652" w14:textId="7215939C" w:rsidR="00D851CD" w:rsidRPr="00A1768E" w:rsidRDefault="00D851CD" w:rsidP="00CE695D">
            <w:pPr>
              <w:rPr>
                <w:sz w:val="18"/>
                <w:szCs w:val="18"/>
              </w:rPr>
            </w:pPr>
            <w:r w:rsidRPr="00A1768E">
              <w:rPr>
                <w:sz w:val="18"/>
                <w:szCs w:val="18"/>
              </w:rPr>
              <w:t>PEDSF.VALUE FOR NAME</w:t>
            </w:r>
            <w:r>
              <w:rPr>
                <w:sz w:val="18"/>
                <w:szCs w:val="18"/>
              </w:rPr>
              <w:t>=MON1-MON252,GHO1-GHO252</w:t>
            </w:r>
          </w:p>
        </w:tc>
        <w:tc>
          <w:tcPr>
            <w:tcW w:w="2160" w:type="dxa"/>
          </w:tcPr>
          <w:p w14:paraId="7563B794" w14:textId="0AD7B13B" w:rsidR="00D851CD" w:rsidRPr="00DC3DA3" w:rsidRDefault="00CE695D" w:rsidP="00CE695D">
            <w:pPr>
              <w:rPr>
                <w:sz w:val="18"/>
                <w:szCs w:val="18"/>
              </w:rPr>
            </w:pPr>
            <w:r>
              <w:rPr>
                <w:sz w:val="18"/>
                <w:szCs w:val="18"/>
              </w:rPr>
              <w:t xml:space="preserve">‘Enrollment in Part A and B and no HMO coverage’ era start from payer_plan_period </w:t>
            </w:r>
          </w:p>
        </w:tc>
        <w:tc>
          <w:tcPr>
            <w:tcW w:w="2340" w:type="dxa"/>
          </w:tcPr>
          <w:p w14:paraId="0D86A945" w14:textId="77777777" w:rsidR="00D851CD" w:rsidRPr="00DC3DA3" w:rsidRDefault="00D851CD" w:rsidP="00CE695D">
            <w:pPr>
              <w:rPr>
                <w:sz w:val="18"/>
                <w:szCs w:val="18"/>
              </w:rPr>
            </w:pPr>
            <w:r>
              <w:rPr>
                <w:sz w:val="18"/>
                <w:szCs w:val="18"/>
              </w:rPr>
              <w:t>See logic above</w:t>
            </w:r>
          </w:p>
        </w:tc>
      </w:tr>
      <w:tr w:rsidR="00D851CD" w14:paraId="3AA88B9E" w14:textId="77777777" w:rsidTr="00CE695D">
        <w:tc>
          <w:tcPr>
            <w:tcW w:w="2628" w:type="dxa"/>
          </w:tcPr>
          <w:p w14:paraId="0172D708" w14:textId="77777777" w:rsidR="00D851CD" w:rsidRPr="00DC3DA3" w:rsidRDefault="00D851CD" w:rsidP="00CE695D">
            <w:pPr>
              <w:rPr>
                <w:sz w:val="18"/>
                <w:szCs w:val="18"/>
              </w:rPr>
            </w:pPr>
            <w:r>
              <w:rPr>
                <w:sz w:val="18"/>
                <w:szCs w:val="18"/>
              </w:rPr>
              <w:t>OBSERVATION_PERIOD_END_DATE</w:t>
            </w:r>
          </w:p>
        </w:tc>
        <w:tc>
          <w:tcPr>
            <w:tcW w:w="2340" w:type="dxa"/>
          </w:tcPr>
          <w:p w14:paraId="2DAFF326" w14:textId="731307FF" w:rsidR="00D851CD" w:rsidRPr="00DC3DA3" w:rsidRDefault="00D851CD" w:rsidP="00CE695D">
            <w:pPr>
              <w:rPr>
                <w:sz w:val="18"/>
                <w:szCs w:val="18"/>
              </w:rPr>
            </w:pPr>
            <w:r w:rsidRPr="00A1768E">
              <w:rPr>
                <w:sz w:val="18"/>
                <w:szCs w:val="18"/>
              </w:rPr>
              <w:t>PEDSF.VALUE FOR NAME</w:t>
            </w:r>
            <w:r>
              <w:rPr>
                <w:sz w:val="18"/>
                <w:szCs w:val="18"/>
              </w:rPr>
              <w:t>=MON1-MON252,GHO1-GHO252</w:t>
            </w:r>
          </w:p>
        </w:tc>
        <w:tc>
          <w:tcPr>
            <w:tcW w:w="2160" w:type="dxa"/>
          </w:tcPr>
          <w:p w14:paraId="520FCDD7" w14:textId="3C26BBEC" w:rsidR="00D851CD" w:rsidRPr="00DC3DA3" w:rsidRDefault="00CE695D" w:rsidP="00CE695D">
            <w:pPr>
              <w:rPr>
                <w:sz w:val="18"/>
                <w:szCs w:val="18"/>
              </w:rPr>
            </w:pPr>
            <w:r>
              <w:rPr>
                <w:sz w:val="18"/>
                <w:szCs w:val="18"/>
              </w:rPr>
              <w:t xml:space="preserve">‘Enrollment in Part A and B and no HMO coverage’ era end from payer_plan_period </w:t>
            </w:r>
          </w:p>
        </w:tc>
        <w:tc>
          <w:tcPr>
            <w:tcW w:w="2340" w:type="dxa"/>
          </w:tcPr>
          <w:p w14:paraId="4358A46C" w14:textId="77777777" w:rsidR="00D851CD" w:rsidRPr="00DC3DA3" w:rsidRDefault="00D851CD" w:rsidP="00CE695D">
            <w:pPr>
              <w:rPr>
                <w:sz w:val="18"/>
                <w:szCs w:val="18"/>
              </w:rPr>
            </w:pPr>
            <w:r>
              <w:rPr>
                <w:sz w:val="18"/>
                <w:szCs w:val="18"/>
              </w:rPr>
              <w:t>See logic above</w:t>
            </w:r>
          </w:p>
        </w:tc>
      </w:tr>
      <w:tr w:rsidR="00D851CD" w14:paraId="2FA66E65" w14:textId="77777777" w:rsidTr="00CE695D">
        <w:tc>
          <w:tcPr>
            <w:tcW w:w="2628" w:type="dxa"/>
          </w:tcPr>
          <w:p w14:paraId="6F00F1B4" w14:textId="77777777" w:rsidR="00D851CD" w:rsidRPr="00DC3DA3" w:rsidRDefault="00D851CD" w:rsidP="00CE695D">
            <w:pPr>
              <w:rPr>
                <w:sz w:val="18"/>
                <w:szCs w:val="18"/>
              </w:rPr>
            </w:pPr>
            <w:r>
              <w:rPr>
                <w:sz w:val="18"/>
                <w:szCs w:val="18"/>
              </w:rPr>
              <w:t>PERIOD_TYPE_CONCEPT_ID</w:t>
            </w:r>
          </w:p>
        </w:tc>
        <w:tc>
          <w:tcPr>
            <w:tcW w:w="2340" w:type="dxa"/>
          </w:tcPr>
          <w:p w14:paraId="12458745" w14:textId="77777777" w:rsidR="00D851CD" w:rsidRPr="00DC3DA3" w:rsidRDefault="00D851CD" w:rsidP="00CE695D">
            <w:pPr>
              <w:rPr>
                <w:sz w:val="18"/>
                <w:szCs w:val="18"/>
              </w:rPr>
            </w:pPr>
          </w:p>
        </w:tc>
        <w:tc>
          <w:tcPr>
            <w:tcW w:w="2160" w:type="dxa"/>
          </w:tcPr>
          <w:p w14:paraId="106325BB" w14:textId="77777777" w:rsidR="00D851CD" w:rsidRPr="00531C61" w:rsidRDefault="00D851CD" w:rsidP="00CE695D">
            <w:pPr>
              <w:rPr>
                <w:sz w:val="18"/>
                <w:szCs w:val="18"/>
              </w:rPr>
            </w:pPr>
            <w:r w:rsidRPr="00531C61">
              <w:rPr>
                <w:rFonts w:cs="Arial"/>
                <w:sz w:val="18"/>
                <w:szCs w:val="18"/>
              </w:rPr>
              <w:t>‘44814725’ ‘Period inferred by algorithm’</w:t>
            </w:r>
          </w:p>
        </w:tc>
        <w:tc>
          <w:tcPr>
            <w:tcW w:w="2340" w:type="dxa"/>
          </w:tcPr>
          <w:p w14:paraId="46AB2B3C" w14:textId="77777777" w:rsidR="00D851CD" w:rsidRPr="00DC3DA3" w:rsidRDefault="00D851CD" w:rsidP="00CE695D">
            <w:pPr>
              <w:rPr>
                <w:sz w:val="18"/>
                <w:szCs w:val="18"/>
              </w:rPr>
            </w:pPr>
          </w:p>
        </w:tc>
      </w:tr>
    </w:tbl>
    <w:p w14:paraId="0FC841E7" w14:textId="77777777" w:rsidR="009C181E" w:rsidRPr="009C181E" w:rsidRDefault="009C181E" w:rsidP="009C181E"/>
    <w:p w14:paraId="385AFD3B" w14:textId="77C9B743" w:rsidR="00406AC1" w:rsidRPr="00406AC1" w:rsidRDefault="004C381B" w:rsidP="00406AC1">
      <w:pPr>
        <w:pStyle w:val="Heading2"/>
      </w:pPr>
      <w:bookmarkStart w:id="10" w:name="_Toc437601215"/>
      <w:r>
        <w:t>2.</w:t>
      </w:r>
      <w:r w:rsidR="00703CF5">
        <w:t>5</w:t>
      </w:r>
      <w:r w:rsidR="00362E63">
        <w:tab/>
      </w:r>
      <w:r w:rsidR="006C3079">
        <w:t xml:space="preserve">Table name: </w:t>
      </w:r>
      <w:r>
        <w:t>CARE_SITE</w:t>
      </w:r>
      <w:bookmarkEnd w:id="10"/>
    </w:p>
    <w:p w14:paraId="385AFD3C" w14:textId="54DDFB9C" w:rsidR="004C381B" w:rsidRDefault="004C381B" w:rsidP="004C381B">
      <w:r>
        <w:t>This table will be sourced from SEER tables</w:t>
      </w:r>
      <w:r w:rsidR="00113F1B">
        <w:t xml:space="preserve"> MEDPAR, OUTSAF</w:t>
      </w:r>
    </w:p>
    <w:p w14:paraId="244A5810" w14:textId="18FCEAFD" w:rsidR="00113F1B" w:rsidRDefault="00113F1B" w:rsidP="004C381B">
      <w:r>
        <w:t>Key conventions:</w:t>
      </w:r>
    </w:p>
    <w:p w14:paraId="09A75C2F" w14:textId="7629471E" w:rsidR="00113F1B" w:rsidRDefault="00113F1B" w:rsidP="00113F1B">
      <w:pPr>
        <w:pStyle w:val="ListParagraph"/>
        <w:numPr>
          <w:ilvl w:val="0"/>
          <w:numId w:val="5"/>
        </w:numPr>
      </w:pPr>
      <w:r>
        <w:t>Use the first two digits of the provider id as the SSA state code, then map the state codes to the state abbreviation and then map to the correction LOCATION_ID</w:t>
      </w:r>
      <w:r>
        <w:tab/>
      </w:r>
    </w:p>
    <w:p w14:paraId="70A2086A" w14:textId="1329AB8B" w:rsidR="00B00E40" w:rsidRDefault="00B00E40" w:rsidP="00B00E40">
      <w:pPr>
        <w:pStyle w:val="ListParagraph"/>
        <w:numPr>
          <w:ilvl w:val="1"/>
          <w:numId w:val="5"/>
        </w:numPr>
      </w:pPr>
      <w:r>
        <w:t>If the first two digits do not map to an SSA state code, set LOCATION_ID = 0</w:t>
      </w:r>
    </w:p>
    <w:p w14:paraId="43CC530F" w14:textId="71C3690D" w:rsidR="00B00E40" w:rsidRDefault="00113F1B" w:rsidP="00B00E40">
      <w:pPr>
        <w:pStyle w:val="ListParagraph"/>
        <w:numPr>
          <w:ilvl w:val="0"/>
          <w:numId w:val="5"/>
        </w:numPr>
      </w:pPr>
      <w:r>
        <w:t>If a provider is in both the MEDPAR and OUTSAF tables set PLACE_OF_SERVICE_CONCEPT_ID = 8717 (inpatient hospital)</w:t>
      </w:r>
    </w:p>
    <w:p w14:paraId="385AFD3D" w14:textId="77777777" w:rsidR="00EC17BD" w:rsidRDefault="004C381B">
      <w:r>
        <w:t xml:space="preserve"> Note: This table uses SSA state codes to define location. These codes are listed in </w:t>
      </w:r>
      <w:hyperlink w:anchor="_Appendix_2:_SSA" w:history="1">
        <w:r w:rsidRPr="00BC1B1F">
          <w:rPr>
            <w:rStyle w:val="Hyperlink"/>
          </w:rPr>
          <w:t>Appendix 2</w:t>
        </w:r>
      </w:hyperlink>
    </w:p>
    <w:tbl>
      <w:tblPr>
        <w:tblStyle w:val="TableGrid"/>
        <w:tblW w:w="0" w:type="auto"/>
        <w:tblLook w:val="04A0" w:firstRow="1" w:lastRow="0" w:firstColumn="1" w:lastColumn="0" w:noHBand="0" w:noVBand="1"/>
      </w:tblPr>
      <w:tblGrid>
        <w:gridCol w:w="2918"/>
        <w:gridCol w:w="1835"/>
        <w:gridCol w:w="2138"/>
        <w:gridCol w:w="2685"/>
      </w:tblGrid>
      <w:tr w:rsidR="00BC1B1F" w14:paraId="385AFD3F" w14:textId="77777777" w:rsidTr="007F2B29">
        <w:tc>
          <w:tcPr>
            <w:tcW w:w="9576" w:type="dxa"/>
            <w:gridSpan w:val="4"/>
            <w:shd w:val="clear" w:color="auto" w:fill="A6A6A6" w:themeFill="background1" w:themeFillShade="A6"/>
          </w:tcPr>
          <w:p w14:paraId="385AFD3E" w14:textId="77777777" w:rsidR="00BC1B1F" w:rsidRPr="00BC1B1F" w:rsidRDefault="00BC1B1F">
            <w:pPr>
              <w:rPr>
                <w:b/>
                <w:sz w:val="18"/>
                <w:szCs w:val="18"/>
              </w:rPr>
            </w:pPr>
            <w:r w:rsidRPr="00BC1B1F">
              <w:rPr>
                <w:b/>
                <w:sz w:val="28"/>
                <w:szCs w:val="18"/>
              </w:rPr>
              <w:lastRenderedPageBreak/>
              <w:t>Table 5: CARE_SITE</w:t>
            </w:r>
          </w:p>
        </w:tc>
      </w:tr>
      <w:tr w:rsidR="00BC1B1F" w14:paraId="385AFD44" w14:textId="77777777" w:rsidTr="00406AC1">
        <w:tc>
          <w:tcPr>
            <w:tcW w:w="2918" w:type="dxa"/>
            <w:shd w:val="clear" w:color="auto" w:fill="BFBFBF" w:themeFill="background1" w:themeFillShade="BF"/>
          </w:tcPr>
          <w:p w14:paraId="385AFD40" w14:textId="5682BFDA" w:rsidR="00BC1B1F" w:rsidRPr="008521DB" w:rsidRDefault="00BC1B1F" w:rsidP="00BC1B1F">
            <w:pPr>
              <w:keepNext/>
              <w:keepLines/>
              <w:rPr>
                <w:b/>
              </w:rPr>
            </w:pPr>
            <w:r w:rsidRPr="008521DB">
              <w:rPr>
                <w:b/>
              </w:rPr>
              <w:t>Destination Field</w:t>
            </w:r>
          </w:p>
        </w:tc>
        <w:tc>
          <w:tcPr>
            <w:tcW w:w="1870" w:type="dxa"/>
            <w:shd w:val="clear" w:color="auto" w:fill="BFBFBF" w:themeFill="background1" w:themeFillShade="BF"/>
          </w:tcPr>
          <w:p w14:paraId="385AFD41" w14:textId="7106FA77" w:rsidR="00BC1B1F" w:rsidRPr="008521DB" w:rsidRDefault="00BC1B1F" w:rsidP="00BC1B1F">
            <w:pPr>
              <w:keepNext/>
              <w:keepLines/>
              <w:rPr>
                <w:b/>
              </w:rPr>
            </w:pPr>
            <w:r w:rsidRPr="008521DB">
              <w:rPr>
                <w:b/>
              </w:rPr>
              <w:t>Source Field</w:t>
            </w:r>
          </w:p>
        </w:tc>
        <w:tc>
          <w:tcPr>
            <w:tcW w:w="2340" w:type="dxa"/>
            <w:shd w:val="clear" w:color="auto" w:fill="BFBFBF" w:themeFill="background1" w:themeFillShade="BF"/>
          </w:tcPr>
          <w:p w14:paraId="385AFD42" w14:textId="33C39321" w:rsidR="00BC1B1F" w:rsidRPr="008521DB" w:rsidRDefault="00BC1B1F" w:rsidP="00BC1B1F">
            <w:pPr>
              <w:keepNext/>
              <w:keepLines/>
              <w:rPr>
                <w:b/>
              </w:rPr>
            </w:pPr>
            <w:r>
              <w:rPr>
                <w:b/>
              </w:rPr>
              <w:t>Logic</w:t>
            </w:r>
          </w:p>
        </w:tc>
        <w:tc>
          <w:tcPr>
            <w:tcW w:w="2448" w:type="dxa"/>
            <w:shd w:val="clear" w:color="auto" w:fill="BFBFBF" w:themeFill="background1" w:themeFillShade="BF"/>
          </w:tcPr>
          <w:p w14:paraId="385AFD43" w14:textId="70F0220A" w:rsidR="00BC1B1F" w:rsidRPr="008521DB" w:rsidRDefault="00BC1B1F" w:rsidP="00BC1B1F">
            <w:pPr>
              <w:keepNext/>
              <w:keepLines/>
              <w:rPr>
                <w:b/>
              </w:rPr>
            </w:pPr>
            <w:r w:rsidRPr="008521DB">
              <w:rPr>
                <w:b/>
              </w:rPr>
              <w:t>Comment</w:t>
            </w:r>
          </w:p>
        </w:tc>
      </w:tr>
      <w:tr w:rsidR="003E1804" w14:paraId="385AFD49" w14:textId="77777777" w:rsidTr="00406AC1">
        <w:tc>
          <w:tcPr>
            <w:tcW w:w="2918" w:type="dxa"/>
          </w:tcPr>
          <w:p w14:paraId="385AFD45" w14:textId="77777777" w:rsidR="000E5DEE" w:rsidRPr="00E5747B" w:rsidRDefault="00BC1B1F">
            <w:pPr>
              <w:rPr>
                <w:sz w:val="18"/>
                <w:szCs w:val="18"/>
              </w:rPr>
            </w:pPr>
            <w:r>
              <w:rPr>
                <w:sz w:val="18"/>
                <w:szCs w:val="18"/>
              </w:rPr>
              <w:t>CARE_SITE_ID</w:t>
            </w:r>
          </w:p>
        </w:tc>
        <w:tc>
          <w:tcPr>
            <w:tcW w:w="1870" w:type="dxa"/>
          </w:tcPr>
          <w:p w14:paraId="385AFD46" w14:textId="77777777" w:rsidR="000E5DEE" w:rsidRPr="00E5747B" w:rsidRDefault="00BC1B1F">
            <w:pPr>
              <w:rPr>
                <w:sz w:val="18"/>
                <w:szCs w:val="18"/>
              </w:rPr>
            </w:pPr>
            <w:r>
              <w:rPr>
                <w:sz w:val="18"/>
                <w:szCs w:val="18"/>
              </w:rPr>
              <w:t>-</w:t>
            </w:r>
          </w:p>
        </w:tc>
        <w:tc>
          <w:tcPr>
            <w:tcW w:w="2340" w:type="dxa"/>
          </w:tcPr>
          <w:p w14:paraId="385AFD47" w14:textId="77777777" w:rsidR="000E5DEE" w:rsidRPr="00E5747B" w:rsidRDefault="00BC1B1F">
            <w:pPr>
              <w:rPr>
                <w:sz w:val="18"/>
                <w:szCs w:val="18"/>
              </w:rPr>
            </w:pPr>
            <w:r>
              <w:rPr>
                <w:sz w:val="18"/>
                <w:szCs w:val="18"/>
              </w:rPr>
              <w:t>System Generated</w:t>
            </w:r>
          </w:p>
        </w:tc>
        <w:tc>
          <w:tcPr>
            <w:tcW w:w="2448" w:type="dxa"/>
          </w:tcPr>
          <w:p w14:paraId="385AFD48" w14:textId="77777777" w:rsidR="000E5DEE" w:rsidRPr="00E5747B" w:rsidRDefault="000E5DEE">
            <w:pPr>
              <w:rPr>
                <w:sz w:val="18"/>
                <w:szCs w:val="18"/>
              </w:rPr>
            </w:pPr>
          </w:p>
        </w:tc>
      </w:tr>
      <w:tr w:rsidR="003E1804" w14:paraId="385AFD4E" w14:textId="77777777" w:rsidTr="00406AC1">
        <w:tc>
          <w:tcPr>
            <w:tcW w:w="2918" w:type="dxa"/>
          </w:tcPr>
          <w:p w14:paraId="385AFD4A" w14:textId="77777777" w:rsidR="000E5DEE" w:rsidRPr="00E5747B" w:rsidRDefault="00BC1B1F">
            <w:pPr>
              <w:rPr>
                <w:sz w:val="18"/>
                <w:szCs w:val="18"/>
              </w:rPr>
            </w:pPr>
            <w:r>
              <w:rPr>
                <w:sz w:val="18"/>
                <w:szCs w:val="18"/>
              </w:rPr>
              <w:t>CARE_SITE_NAME</w:t>
            </w:r>
          </w:p>
        </w:tc>
        <w:tc>
          <w:tcPr>
            <w:tcW w:w="1870" w:type="dxa"/>
          </w:tcPr>
          <w:p w14:paraId="385AFD4B" w14:textId="77777777" w:rsidR="000E5DEE" w:rsidRPr="00E5747B" w:rsidRDefault="007F2B29">
            <w:pPr>
              <w:rPr>
                <w:sz w:val="18"/>
                <w:szCs w:val="18"/>
              </w:rPr>
            </w:pPr>
            <w:r>
              <w:rPr>
                <w:sz w:val="18"/>
                <w:szCs w:val="18"/>
              </w:rPr>
              <w:t>-</w:t>
            </w:r>
          </w:p>
        </w:tc>
        <w:tc>
          <w:tcPr>
            <w:tcW w:w="2340" w:type="dxa"/>
          </w:tcPr>
          <w:p w14:paraId="385AFD4C" w14:textId="77777777" w:rsidR="000E5DEE" w:rsidRPr="00E5747B" w:rsidRDefault="007F2B29">
            <w:pPr>
              <w:rPr>
                <w:sz w:val="18"/>
                <w:szCs w:val="18"/>
              </w:rPr>
            </w:pPr>
            <w:r>
              <w:rPr>
                <w:sz w:val="18"/>
                <w:szCs w:val="18"/>
              </w:rPr>
              <w:t>NULL</w:t>
            </w:r>
          </w:p>
        </w:tc>
        <w:tc>
          <w:tcPr>
            <w:tcW w:w="2448" w:type="dxa"/>
          </w:tcPr>
          <w:p w14:paraId="385AFD4D" w14:textId="77777777" w:rsidR="000E5DEE" w:rsidRPr="00E5747B" w:rsidRDefault="007F2B29">
            <w:pPr>
              <w:rPr>
                <w:sz w:val="18"/>
                <w:szCs w:val="18"/>
              </w:rPr>
            </w:pPr>
            <w:r>
              <w:rPr>
                <w:sz w:val="18"/>
                <w:szCs w:val="18"/>
              </w:rPr>
              <w:t>The name is not listed in the files, only the Medicare provider ID</w:t>
            </w:r>
          </w:p>
        </w:tc>
      </w:tr>
      <w:tr w:rsidR="003E1804" w14:paraId="385AFD55" w14:textId="77777777" w:rsidTr="00406AC1">
        <w:tc>
          <w:tcPr>
            <w:tcW w:w="2918" w:type="dxa"/>
          </w:tcPr>
          <w:p w14:paraId="385AFD4F" w14:textId="77777777" w:rsidR="000E5DEE" w:rsidRPr="00E5747B" w:rsidRDefault="00BC1B1F">
            <w:pPr>
              <w:rPr>
                <w:sz w:val="18"/>
                <w:szCs w:val="18"/>
              </w:rPr>
            </w:pPr>
            <w:r>
              <w:rPr>
                <w:sz w:val="18"/>
                <w:szCs w:val="18"/>
              </w:rPr>
              <w:t>PLACE_OF_SERVICE_CONCEPT_ID</w:t>
            </w:r>
          </w:p>
        </w:tc>
        <w:tc>
          <w:tcPr>
            <w:tcW w:w="1870" w:type="dxa"/>
          </w:tcPr>
          <w:p w14:paraId="385AFD50" w14:textId="77777777" w:rsidR="000E5DEE" w:rsidRPr="00E5747B" w:rsidRDefault="000E5DEE">
            <w:pPr>
              <w:rPr>
                <w:sz w:val="18"/>
                <w:szCs w:val="18"/>
              </w:rPr>
            </w:pPr>
          </w:p>
        </w:tc>
        <w:tc>
          <w:tcPr>
            <w:tcW w:w="2340" w:type="dxa"/>
          </w:tcPr>
          <w:p w14:paraId="385AFD51" w14:textId="77777777" w:rsidR="000E5DEE" w:rsidRDefault="007F2B29">
            <w:pPr>
              <w:rPr>
                <w:sz w:val="18"/>
                <w:szCs w:val="18"/>
              </w:rPr>
            </w:pPr>
            <w:r>
              <w:rPr>
                <w:sz w:val="18"/>
                <w:szCs w:val="18"/>
              </w:rPr>
              <w:t>Provider ID from MEDPAR = 8717</w:t>
            </w:r>
          </w:p>
          <w:p w14:paraId="385AFD52" w14:textId="77777777" w:rsidR="007F2B29" w:rsidRPr="00E5747B" w:rsidRDefault="007F2B29" w:rsidP="007F2B29">
            <w:pPr>
              <w:rPr>
                <w:sz w:val="18"/>
                <w:szCs w:val="18"/>
              </w:rPr>
            </w:pPr>
            <w:r>
              <w:rPr>
                <w:sz w:val="18"/>
                <w:szCs w:val="18"/>
              </w:rPr>
              <w:t>Provider ID from OUTPAT = 8756</w:t>
            </w:r>
          </w:p>
        </w:tc>
        <w:tc>
          <w:tcPr>
            <w:tcW w:w="2448" w:type="dxa"/>
          </w:tcPr>
          <w:p w14:paraId="385AFD54" w14:textId="5E1C9C9B" w:rsidR="00406AC1" w:rsidRPr="00E5747B" w:rsidRDefault="00406AC1" w:rsidP="000370F3">
            <w:pPr>
              <w:rPr>
                <w:sz w:val="18"/>
                <w:szCs w:val="18"/>
              </w:rPr>
            </w:pPr>
            <w:r>
              <w:rPr>
                <w:sz w:val="18"/>
                <w:szCs w:val="18"/>
              </w:rPr>
              <w:t xml:space="preserve">This field is derived from which table the provider id is </w:t>
            </w:r>
            <w:r w:rsidR="000370F3">
              <w:rPr>
                <w:sz w:val="18"/>
                <w:szCs w:val="18"/>
              </w:rPr>
              <w:t>taken from</w:t>
            </w:r>
            <w:r w:rsidR="00113F1B">
              <w:rPr>
                <w:sz w:val="18"/>
                <w:szCs w:val="18"/>
              </w:rPr>
              <w:t>. If a provider is in both MEDPAR and OUTSAF, set PLACE_OF_SERVICE_CONCEPT_ID = 8717</w:t>
            </w:r>
          </w:p>
        </w:tc>
      </w:tr>
      <w:tr w:rsidR="003E1804" w14:paraId="385AFD5B" w14:textId="77777777" w:rsidTr="00406AC1">
        <w:tc>
          <w:tcPr>
            <w:tcW w:w="2918" w:type="dxa"/>
          </w:tcPr>
          <w:p w14:paraId="385AFD56" w14:textId="77777777" w:rsidR="000E5DEE" w:rsidRPr="00E5747B" w:rsidRDefault="00BC1B1F">
            <w:pPr>
              <w:rPr>
                <w:sz w:val="18"/>
                <w:szCs w:val="18"/>
              </w:rPr>
            </w:pPr>
            <w:r>
              <w:rPr>
                <w:sz w:val="18"/>
                <w:szCs w:val="18"/>
              </w:rPr>
              <w:t>LOCATION_ID</w:t>
            </w:r>
          </w:p>
        </w:tc>
        <w:tc>
          <w:tcPr>
            <w:tcW w:w="1870" w:type="dxa"/>
          </w:tcPr>
          <w:p w14:paraId="54D930D6" w14:textId="77777777" w:rsidR="00113F1B" w:rsidRPr="00E5747B" w:rsidRDefault="00113F1B" w:rsidP="00113F1B">
            <w:pPr>
              <w:rPr>
                <w:sz w:val="18"/>
                <w:szCs w:val="18"/>
              </w:rPr>
            </w:pPr>
            <w:r w:rsidRPr="00406AC1">
              <w:rPr>
                <w:b/>
                <w:sz w:val="18"/>
                <w:szCs w:val="18"/>
              </w:rPr>
              <w:t>MEDPAR</w:t>
            </w:r>
            <w:r>
              <w:rPr>
                <w:sz w:val="18"/>
                <w:szCs w:val="18"/>
              </w:rPr>
              <w:t>.PROVIDER</w:t>
            </w:r>
          </w:p>
          <w:p w14:paraId="0AB0CE76" w14:textId="77777777" w:rsidR="000E5DEE" w:rsidRDefault="00113F1B" w:rsidP="00113F1B">
            <w:pPr>
              <w:rPr>
                <w:sz w:val="18"/>
                <w:szCs w:val="18"/>
              </w:rPr>
            </w:pPr>
            <w:r w:rsidRPr="00406AC1">
              <w:rPr>
                <w:b/>
                <w:sz w:val="18"/>
                <w:szCs w:val="18"/>
              </w:rPr>
              <w:t>OUTPAT</w:t>
            </w:r>
            <w:r>
              <w:rPr>
                <w:sz w:val="18"/>
                <w:szCs w:val="18"/>
              </w:rPr>
              <w:t>.PROVIDER</w:t>
            </w:r>
          </w:p>
          <w:p w14:paraId="385AFD58" w14:textId="3BED4AC7" w:rsidR="00113F1B" w:rsidRPr="00C3616C" w:rsidRDefault="00113F1B" w:rsidP="00113F1B">
            <w:pPr>
              <w:rPr>
                <w:sz w:val="18"/>
                <w:szCs w:val="18"/>
              </w:rPr>
            </w:pPr>
            <w:r>
              <w:rPr>
                <w:sz w:val="18"/>
                <w:szCs w:val="18"/>
              </w:rPr>
              <w:t>(first two digits)</w:t>
            </w:r>
          </w:p>
        </w:tc>
        <w:tc>
          <w:tcPr>
            <w:tcW w:w="2340" w:type="dxa"/>
          </w:tcPr>
          <w:p w14:paraId="385AFD59" w14:textId="77777777" w:rsidR="000E5DEE" w:rsidRPr="00E5747B" w:rsidRDefault="00C3616C" w:rsidP="00406AC1">
            <w:pPr>
              <w:rPr>
                <w:sz w:val="18"/>
                <w:szCs w:val="18"/>
              </w:rPr>
            </w:pPr>
            <w:r>
              <w:rPr>
                <w:sz w:val="18"/>
                <w:szCs w:val="18"/>
              </w:rPr>
              <w:t>Convert SSA state codes to stat</w:t>
            </w:r>
            <w:r w:rsidR="00406AC1">
              <w:rPr>
                <w:sz w:val="18"/>
                <w:szCs w:val="18"/>
              </w:rPr>
              <w:t>e abbreviations and then map to</w:t>
            </w:r>
            <w:r>
              <w:rPr>
                <w:sz w:val="18"/>
                <w:szCs w:val="18"/>
              </w:rPr>
              <w:t xml:space="preserve"> associated LOCATION_ID</w:t>
            </w:r>
          </w:p>
        </w:tc>
        <w:tc>
          <w:tcPr>
            <w:tcW w:w="2448" w:type="dxa"/>
          </w:tcPr>
          <w:p w14:paraId="385AFD5A" w14:textId="66B18871" w:rsidR="000E5DEE" w:rsidRPr="00E5747B" w:rsidRDefault="00113F1B">
            <w:pPr>
              <w:rPr>
                <w:sz w:val="18"/>
                <w:szCs w:val="18"/>
              </w:rPr>
            </w:pPr>
            <w:r>
              <w:rPr>
                <w:sz w:val="18"/>
                <w:szCs w:val="18"/>
              </w:rPr>
              <w:t>Use the first two digits of the PROVIDER field as the SSA state code</w:t>
            </w:r>
            <w:r w:rsidR="00B00E40">
              <w:rPr>
                <w:sz w:val="18"/>
                <w:szCs w:val="18"/>
              </w:rPr>
              <w:t xml:space="preserve">. </w:t>
            </w:r>
          </w:p>
        </w:tc>
      </w:tr>
      <w:tr w:rsidR="003E1804" w14:paraId="385AFD61" w14:textId="77777777" w:rsidTr="00406AC1">
        <w:tc>
          <w:tcPr>
            <w:tcW w:w="2918" w:type="dxa"/>
          </w:tcPr>
          <w:p w14:paraId="385AFD5C" w14:textId="77777777" w:rsidR="000E5DEE" w:rsidRPr="00E5747B" w:rsidRDefault="00BC1B1F">
            <w:pPr>
              <w:rPr>
                <w:sz w:val="18"/>
                <w:szCs w:val="18"/>
              </w:rPr>
            </w:pPr>
            <w:r>
              <w:rPr>
                <w:sz w:val="18"/>
                <w:szCs w:val="18"/>
              </w:rPr>
              <w:t>CARE_SITE_SOURCE_VALUE</w:t>
            </w:r>
          </w:p>
        </w:tc>
        <w:tc>
          <w:tcPr>
            <w:tcW w:w="1870" w:type="dxa"/>
          </w:tcPr>
          <w:p w14:paraId="385AFD5D" w14:textId="77777777" w:rsidR="000E5DEE" w:rsidRPr="00E5747B" w:rsidRDefault="00406AC1">
            <w:pPr>
              <w:rPr>
                <w:sz w:val="18"/>
                <w:szCs w:val="18"/>
              </w:rPr>
            </w:pPr>
            <w:r w:rsidRPr="00406AC1">
              <w:rPr>
                <w:b/>
                <w:sz w:val="18"/>
                <w:szCs w:val="18"/>
              </w:rPr>
              <w:t>MEDPAR</w:t>
            </w:r>
            <w:r>
              <w:rPr>
                <w:sz w:val="18"/>
                <w:szCs w:val="18"/>
              </w:rPr>
              <w:t>.PROVIDER</w:t>
            </w:r>
          </w:p>
          <w:p w14:paraId="385AFD5E" w14:textId="77777777" w:rsidR="00E74A65" w:rsidRPr="00E5747B" w:rsidRDefault="00406AC1">
            <w:pPr>
              <w:rPr>
                <w:sz w:val="18"/>
                <w:szCs w:val="18"/>
              </w:rPr>
            </w:pPr>
            <w:r w:rsidRPr="00406AC1">
              <w:rPr>
                <w:b/>
                <w:sz w:val="18"/>
                <w:szCs w:val="18"/>
              </w:rPr>
              <w:t>OUTPAT</w:t>
            </w:r>
            <w:r>
              <w:rPr>
                <w:sz w:val="18"/>
                <w:szCs w:val="18"/>
              </w:rPr>
              <w:t>.PROVIDER</w:t>
            </w:r>
          </w:p>
        </w:tc>
        <w:tc>
          <w:tcPr>
            <w:tcW w:w="2340" w:type="dxa"/>
          </w:tcPr>
          <w:p w14:paraId="385AFD5F" w14:textId="77777777" w:rsidR="000E5DEE" w:rsidRPr="00E5747B" w:rsidRDefault="000E5DEE">
            <w:pPr>
              <w:rPr>
                <w:sz w:val="18"/>
                <w:szCs w:val="18"/>
              </w:rPr>
            </w:pPr>
          </w:p>
        </w:tc>
        <w:tc>
          <w:tcPr>
            <w:tcW w:w="2448" w:type="dxa"/>
          </w:tcPr>
          <w:p w14:paraId="385AFD60" w14:textId="77777777" w:rsidR="000E5DEE" w:rsidRPr="00E5747B" w:rsidRDefault="000E5DEE">
            <w:pPr>
              <w:rPr>
                <w:sz w:val="18"/>
                <w:szCs w:val="18"/>
              </w:rPr>
            </w:pPr>
          </w:p>
        </w:tc>
      </w:tr>
      <w:tr w:rsidR="003E1804" w14:paraId="385AFD66" w14:textId="77777777" w:rsidTr="00406AC1">
        <w:tc>
          <w:tcPr>
            <w:tcW w:w="2918" w:type="dxa"/>
          </w:tcPr>
          <w:p w14:paraId="385AFD62" w14:textId="77777777" w:rsidR="000E5DEE" w:rsidRPr="00E5747B" w:rsidRDefault="00BC1B1F">
            <w:pPr>
              <w:rPr>
                <w:sz w:val="18"/>
                <w:szCs w:val="18"/>
              </w:rPr>
            </w:pPr>
            <w:r>
              <w:rPr>
                <w:sz w:val="18"/>
                <w:szCs w:val="18"/>
              </w:rPr>
              <w:t>PLACE_OF_SERVICE_SOURCE_VALUE</w:t>
            </w:r>
          </w:p>
        </w:tc>
        <w:tc>
          <w:tcPr>
            <w:tcW w:w="1870" w:type="dxa"/>
          </w:tcPr>
          <w:p w14:paraId="385AFD63" w14:textId="77777777" w:rsidR="000E5DEE" w:rsidRPr="00E5747B" w:rsidRDefault="000E5DEE">
            <w:pPr>
              <w:rPr>
                <w:sz w:val="18"/>
                <w:szCs w:val="18"/>
              </w:rPr>
            </w:pPr>
          </w:p>
        </w:tc>
        <w:tc>
          <w:tcPr>
            <w:tcW w:w="2340" w:type="dxa"/>
          </w:tcPr>
          <w:p w14:paraId="5439AB50" w14:textId="4A52EF49" w:rsidR="00113F1B" w:rsidRDefault="00113F1B" w:rsidP="00113F1B">
            <w:pPr>
              <w:rPr>
                <w:sz w:val="18"/>
                <w:szCs w:val="18"/>
              </w:rPr>
            </w:pPr>
            <w:r>
              <w:rPr>
                <w:sz w:val="18"/>
                <w:szCs w:val="18"/>
              </w:rPr>
              <w:t>Provider ID from MEDPAR = “Inpatient Hospital”</w:t>
            </w:r>
          </w:p>
          <w:p w14:paraId="385AFD64" w14:textId="13A74D30" w:rsidR="000E5DEE" w:rsidRPr="00E5747B" w:rsidRDefault="00113F1B" w:rsidP="00113F1B">
            <w:pPr>
              <w:rPr>
                <w:sz w:val="18"/>
                <w:szCs w:val="18"/>
              </w:rPr>
            </w:pPr>
            <w:r>
              <w:rPr>
                <w:sz w:val="18"/>
                <w:szCs w:val="18"/>
              </w:rPr>
              <w:t>Provider ID from OUTPAT = “Outpatient Hospital”</w:t>
            </w:r>
          </w:p>
        </w:tc>
        <w:tc>
          <w:tcPr>
            <w:tcW w:w="2448" w:type="dxa"/>
          </w:tcPr>
          <w:p w14:paraId="385AFD65" w14:textId="46F6232C" w:rsidR="000E5DEE" w:rsidRPr="00E5747B" w:rsidRDefault="00113F1B" w:rsidP="00C3616C">
            <w:pPr>
              <w:rPr>
                <w:sz w:val="18"/>
                <w:szCs w:val="18"/>
              </w:rPr>
            </w:pPr>
            <w:r>
              <w:rPr>
                <w:sz w:val="18"/>
                <w:szCs w:val="18"/>
              </w:rPr>
              <w:t>If a provider id is in both MEDPAR and OUTSAF, set this as “Inpatient Hospital”</w:t>
            </w:r>
          </w:p>
        </w:tc>
      </w:tr>
    </w:tbl>
    <w:p w14:paraId="385AFD67" w14:textId="77777777" w:rsidR="000E5DEE" w:rsidRDefault="000E5DEE"/>
    <w:p w14:paraId="71B6383E" w14:textId="43D5B6F2" w:rsidR="006337E3" w:rsidRDefault="006337E3" w:rsidP="006337E3">
      <w:pPr>
        <w:pStyle w:val="Heading2"/>
      </w:pPr>
      <w:bookmarkStart w:id="11" w:name="_Toc437601216"/>
      <w:r>
        <w:t>2.6</w:t>
      </w:r>
      <w:r>
        <w:tab/>
        <w:t>Table name: PROVIDER</w:t>
      </w:r>
      <w:bookmarkEnd w:id="11"/>
    </w:p>
    <w:p w14:paraId="769886D9" w14:textId="77777777" w:rsidR="006337E3" w:rsidRDefault="006337E3" w:rsidP="006337E3">
      <w:r>
        <w:t>This table will be sourced from SEER tables OUTSAF, NCH and DME</w:t>
      </w:r>
    </w:p>
    <w:p w14:paraId="547A3B6D" w14:textId="77777777" w:rsidR="006337E3" w:rsidRDefault="006337E3" w:rsidP="006337E3">
      <w:pPr>
        <w:spacing w:after="0"/>
      </w:pPr>
      <w:r>
        <w:t>Key Concepts:</w:t>
      </w:r>
    </w:p>
    <w:p w14:paraId="7046A387" w14:textId="77777777" w:rsidR="006337E3" w:rsidRDefault="006337E3" w:rsidP="006337E3">
      <w:pPr>
        <w:spacing w:after="0"/>
      </w:pPr>
      <w:r>
        <w:tab/>
        <w:t>Each provider of interest in the three tables: ordering (ORD), performing (PRF) or attending (AT) has both a national provider identification number (NPI) and a unique physician identification number (UPIN). We are most interested in the NPI but if that is blank then look to the UPIN for identification of the provider. Each provider has multiple specialties that we want to preserve so to build this table it is essentially a distinct listing of the each provider ID with all their associated specialties.</w:t>
      </w:r>
    </w:p>
    <w:p w14:paraId="60FC7790" w14:textId="77777777" w:rsidR="006337E3" w:rsidRDefault="006337E3" w:rsidP="006337E3">
      <w:pPr>
        <w:spacing w:after="0"/>
      </w:pPr>
      <w:r>
        <w:tab/>
      </w:r>
    </w:p>
    <w:tbl>
      <w:tblPr>
        <w:tblStyle w:val="TableGrid"/>
        <w:tblW w:w="9468" w:type="dxa"/>
        <w:tblLayout w:type="fixed"/>
        <w:tblLook w:val="04A0" w:firstRow="1" w:lastRow="0" w:firstColumn="1" w:lastColumn="0" w:noHBand="0" w:noVBand="1"/>
      </w:tblPr>
      <w:tblGrid>
        <w:gridCol w:w="2358"/>
        <w:gridCol w:w="1710"/>
        <w:gridCol w:w="2700"/>
        <w:gridCol w:w="2700"/>
      </w:tblGrid>
      <w:tr w:rsidR="006337E3" w:rsidRPr="001367B4" w14:paraId="69EB2193" w14:textId="77777777" w:rsidTr="006337E3">
        <w:tc>
          <w:tcPr>
            <w:tcW w:w="9468" w:type="dxa"/>
            <w:gridSpan w:val="4"/>
            <w:shd w:val="clear" w:color="auto" w:fill="BFBFBF" w:themeFill="background1" w:themeFillShade="BF"/>
          </w:tcPr>
          <w:p w14:paraId="5083C360" w14:textId="134A600F" w:rsidR="006337E3" w:rsidRPr="001367B4" w:rsidRDefault="0021471D" w:rsidP="006337E3">
            <w:pPr>
              <w:contextualSpacing/>
              <w:rPr>
                <w:rFonts w:cstheme="minorHAnsi"/>
                <w:sz w:val="18"/>
                <w:szCs w:val="18"/>
              </w:rPr>
            </w:pPr>
            <w:r>
              <w:rPr>
                <w:b/>
                <w:sz w:val="28"/>
              </w:rPr>
              <w:t>Table 6</w:t>
            </w:r>
            <w:r w:rsidR="006337E3" w:rsidRPr="001367B4">
              <w:rPr>
                <w:b/>
                <w:sz w:val="28"/>
              </w:rPr>
              <w:t>:  PROVIDER</w:t>
            </w:r>
          </w:p>
        </w:tc>
      </w:tr>
      <w:tr w:rsidR="006337E3" w:rsidRPr="001367B4" w14:paraId="3DBFF31D" w14:textId="77777777" w:rsidTr="006337E3">
        <w:tc>
          <w:tcPr>
            <w:tcW w:w="2358" w:type="dxa"/>
            <w:shd w:val="clear" w:color="auto" w:fill="D9D9D9" w:themeFill="background1" w:themeFillShade="D9"/>
          </w:tcPr>
          <w:p w14:paraId="7C73ED39" w14:textId="77777777" w:rsidR="006337E3" w:rsidRPr="001367B4" w:rsidRDefault="006337E3" w:rsidP="006337E3">
            <w:pPr>
              <w:keepNext/>
              <w:keepLines/>
              <w:rPr>
                <w:b/>
              </w:rPr>
            </w:pPr>
            <w:r w:rsidRPr="001367B4">
              <w:rPr>
                <w:b/>
              </w:rPr>
              <w:t xml:space="preserve"> Destination Field</w:t>
            </w:r>
          </w:p>
        </w:tc>
        <w:tc>
          <w:tcPr>
            <w:tcW w:w="1710" w:type="dxa"/>
            <w:shd w:val="clear" w:color="auto" w:fill="D9D9D9" w:themeFill="background1" w:themeFillShade="D9"/>
          </w:tcPr>
          <w:p w14:paraId="0660A855" w14:textId="77777777" w:rsidR="006337E3" w:rsidRPr="001367B4" w:rsidRDefault="006337E3" w:rsidP="006337E3">
            <w:pPr>
              <w:keepNext/>
              <w:keepLines/>
              <w:rPr>
                <w:b/>
              </w:rPr>
            </w:pPr>
            <w:r w:rsidRPr="001367B4">
              <w:rPr>
                <w:b/>
              </w:rPr>
              <w:t xml:space="preserve"> Source Field</w:t>
            </w:r>
          </w:p>
        </w:tc>
        <w:tc>
          <w:tcPr>
            <w:tcW w:w="2700" w:type="dxa"/>
            <w:shd w:val="clear" w:color="auto" w:fill="D9D9D9" w:themeFill="background1" w:themeFillShade="D9"/>
          </w:tcPr>
          <w:p w14:paraId="45268BB0" w14:textId="77777777" w:rsidR="006337E3" w:rsidRPr="001367B4" w:rsidRDefault="006337E3" w:rsidP="006337E3">
            <w:pPr>
              <w:keepNext/>
              <w:keepLines/>
              <w:rPr>
                <w:b/>
              </w:rPr>
            </w:pPr>
            <w:r w:rsidRPr="001367B4">
              <w:rPr>
                <w:b/>
              </w:rPr>
              <w:t xml:space="preserve"> Logic</w:t>
            </w:r>
          </w:p>
        </w:tc>
        <w:tc>
          <w:tcPr>
            <w:tcW w:w="2700" w:type="dxa"/>
            <w:shd w:val="clear" w:color="auto" w:fill="D9D9D9" w:themeFill="background1" w:themeFillShade="D9"/>
          </w:tcPr>
          <w:p w14:paraId="72C9AB5D" w14:textId="77777777" w:rsidR="006337E3" w:rsidRPr="001367B4" w:rsidRDefault="006337E3" w:rsidP="006337E3">
            <w:pPr>
              <w:keepNext/>
              <w:keepLines/>
              <w:rPr>
                <w:b/>
              </w:rPr>
            </w:pPr>
            <w:r w:rsidRPr="001367B4">
              <w:rPr>
                <w:b/>
              </w:rPr>
              <w:t xml:space="preserve"> Comment</w:t>
            </w:r>
          </w:p>
        </w:tc>
      </w:tr>
      <w:tr w:rsidR="006337E3" w:rsidRPr="001367B4" w14:paraId="6169D46C" w14:textId="77777777" w:rsidTr="006337E3">
        <w:tc>
          <w:tcPr>
            <w:tcW w:w="2358" w:type="dxa"/>
          </w:tcPr>
          <w:p w14:paraId="07DE81C5" w14:textId="77777777" w:rsidR="006337E3" w:rsidRPr="001367B4" w:rsidRDefault="006337E3" w:rsidP="006337E3">
            <w:pPr>
              <w:rPr>
                <w:sz w:val="18"/>
                <w:szCs w:val="18"/>
              </w:rPr>
            </w:pPr>
            <w:r w:rsidRPr="001367B4">
              <w:rPr>
                <w:sz w:val="18"/>
                <w:szCs w:val="18"/>
              </w:rPr>
              <w:t>PROVIDER_ID</w:t>
            </w:r>
          </w:p>
        </w:tc>
        <w:tc>
          <w:tcPr>
            <w:tcW w:w="1710" w:type="dxa"/>
          </w:tcPr>
          <w:p w14:paraId="7E251B0F" w14:textId="77777777" w:rsidR="006337E3" w:rsidRPr="001367B4" w:rsidRDefault="006337E3" w:rsidP="006337E3">
            <w:pPr>
              <w:rPr>
                <w:sz w:val="18"/>
                <w:szCs w:val="18"/>
              </w:rPr>
            </w:pPr>
            <w:r w:rsidRPr="001367B4">
              <w:rPr>
                <w:sz w:val="18"/>
                <w:szCs w:val="18"/>
              </w:rPr>
              <w:t>-</w:t>
            </w:r>
          </w:p>
        </w:tc>
        <w:tc>
          <w:tcPr>
            <w:tcW w:w="2700" w:type="dxa"/>
          </w:tcPr>
          <w:p w14:paraId="708C0D00" w14:textId="77777777" w:rsidR="006337E3" w:rsidRPr="001367B4" w:rsidRDefault="006337E3" w:rsidP="006337E3">
            <w:pPr>
              <w:rPr>
                <w:sz w:val="18"/>
                <w:szCs w:val="18"/>
              </w:rPr>
            </w:pPr>
            <w:r w:rsidRPr="001367B4">
              <w:rPr>
                <w:sz w:val="18"/>
                <w:szCs w:val="18"/>
              </w:rPr>
              <w:t>System Generated</w:t>
            </w:r>
          </w:p>
          <w:p w14:paraId="47DBB142" w14:textId="77777777" w:rsidR="006337E3" w:rsidRPr="001367B4" w:rsidRDefault="006337E3" w:rsidP="006337E3">
            <w:pPr>
              <w:rPr>
                <w:sz w:val="18"/>
                <w:szCs w:val="18"/>
              </w:rPr>
            </w:pPr>
          </w:p>
          <w:p w14:paraId="522C1F58" w14:textId="77777777" w:rsidR="006337E3" w:rsidRPr="001367B4" w:rsidRDefault="006337E3" w:rsidP="006337E3">
            <w:pPr>
              <w:rPr>
                <w:sz w:val="18"/>
                <w:szCs w:val="18"/>
              </w:rPr>
            </w:pPr>
          </w:p>
        </w:tc>
        <w:tc>
          <w:tcPr>
            <w:tcW w:w="2700" w:type="dxa"/>
          </w:tcPr>
          <w:p w14:paraId="01BB622B" w14:textId="77777777" w:rsidR="006337E3" w:rsidRPr="001367B4" w:rsidRDefault="006337E3" w:rsidP="006337E3">
            <w:pPr>
              <w:rPr>
                <w:sz w:val="18"/>
                <w:szCs w:val="18"/>
              </w:rPr>
            </w:pPr>
            <w:r w:rsidRPr="001367B4">
              <w:rPr>
                <w:sz w:val="18"/>
                <w:szCs w:val="18"/>
              </w:rPr>
              <w:t>Auto generate for each unique provider_source_value</w:t>
            </w:r>
          </w:p>
          <w:p w14:paraId="0CB1AE04" w14:textId="77777777" w:rsidR="006337E3" w:rsidRPr="001367B4" w:rsidRDefault="006337E3" w:rsidP="006337E3">
            <w:pPr>
              <w:rPr>
                <w:sz w:val="18"/>
                <w:szCs w:val="18"/>
              </w:rPr>
            </w:pPr>
          </w:p>
          <w:p w14:paraId="176D913F" w14:textId="77777777" w:rsidR="006337E3" w:rsidRPr="001367B4" w:rsidRDefault="006337E3" w:rsidP="006337E3">
            <w:pPr>
              <w:rPr>
                <w:sz w:val="18"/>
                <w:szCs w:val="18"/>
              </w:rPr>
            </w:pPr>
          </w:p>
        </w:tc>
      </w:tr>
      <w:tr w:rsidR="006337E3" w:rsidRPr="001367B4" w14:paraId="3E1745ED" w14:textId="77777777" w:rsidTr="006337E3">
        <w:tc>
          <w:tcPr>
            <w:tcW w:w="2358" w:type="dxa"/>
          </w:tcPr>
          <w:p w14:paraId="34072D2E" w14:textId="77777777" w:rsidR="006337E3" w:rsidRPr="001367B4" w:rsidRDefault="006337E3" w:rsidP="006337E3">
            <w:pPr>
              <w:rPr>
                <w:sz w:val="18"/>
                <w:szCs w:val="18"/>
              </w:rPr>
            </w:pPr>
            <w:r w:rsidRPr="001367B4">
              <w:rPr>
                <w:sz w:val="18"/>
                <w:szCs w:val="18"/>
              </w:rPr>
              <w:t>PROVIDER_NAME</w:t>
            </w:r>
          </w:p>
        </w:tc>
        <w:tc>
          <w:tcPr>
            <w:tcW w:w="1710" w:type="dxa"/>
          </w:tcPr>
          <w:p w14:paraId="125D1C33" w14:textId="77777777" w:rsidR="006337E3" w:rsidRPr="001367B4" w:rsidRDefault="006337E3" w:rsidP="006337E3">
            <w:pPr>
              <w:rPr>
                <w:sz w:val="18"/>
                <w:szCs w:val="18"/>
              </w:rPr>
            </w:pPr>
            <w:r w:rsidRPr="001367B4">
              <w:rPr>
                <w:sz w:val="18"/>
                <w:szCs w:val="18"/>
              </w:rPr>
              <w:t>-</w:t>
            </w:r>
          </w:p>
        </w:tc>
        <w:tc>
          <w:tcPr>
            <w:tcW w:w="2700" w:type="dxa"/>
          </w:tcPr>
          <w:p w14:paraId="190F85E1" w14:textId="77777777" w:rsidR="006337E3" w:rsidRPr="001367B4" w:rsidRDefault="006337E3" w:rsidP="006337E3">
            <w:pPr>
              <w:rPr>
                <w:sz w:val="18"/>
                <w:szCs w:val="18"/>
              </w:rPr>
            </w:pPr>
            <w:r w:rsidRPr="006841DB">
              <w:rPr>
                <w:sz w:val="18"/>
              </w:rPr>
              <w:t>NULL</w:t>
            </w:r>
          </w:p>
        </w:tc>
        <w:tc>
          <w:tcPr>
            <w:tcW w:w="2700" w:type="dxa"/>
          </w:tcPr>
          <w:p w14:paraId="038FC8CE" w14:textId="77777777" w:rsidR="006337E3" w:rsidRPr="001367B4" w:rsidRDefault="006337E3" w:rsidP="006337E3">
            <w:pPr>
              <w:rPr>
                <w:sz w:val="18"/>
                <w:szCs w:val="18"/>
              </w:rPr>
            </w:pPr>
          </w:p>
        </w:tc>
      </w:tr>
      <w:tr w:rsidR="006337E3" w:rsidRPr="001367B4" w14:paraId="090D9534" w14:textId="77777777" w:rsidTr="006337E3">
        <w:tc>
          <w:tcPr>
            <w:tcW w:w="2358" w:type="dxa"/>
          </w:tcPr>
          <w:p w14:paraId="1DE26CB1" w14:textId="77777777" w:rsidR="006337E3" w:rsidRPr="001367B4" w:rsidRDefault="006337E3" w:rsidP="006337E3">
            <w:pPr>
              <w:rPr>
                <w:sz w:val="18"/>
                <w:szCs w:val="18"/>
              </w:rPr>
            </w:pPr>
            <w:r w:rsidRPr="001367B4">
              <w:rPr>
                <w:sz w:val="18"/>
                <w:szCs w:val="18"/>
              </w:rPr>
              <w:t>NPI</w:t>
            </w:r>
          </w:p>
        </w:tc>
        <w:tc>
          <w:tcPr>
            <w:tcW w:w="1710" w:type="dxa"/>
          </w:tcPr>
          <w:p w14:paraId="127082BE" w14:textId="77777777" w:rsidR="006337E3" w:rsidRPr="001367B4" w:rsidRDefault="006337E3" w:rsidP="006337E3">
            <w:pPr>
              <w:rPr>
                <w:sz w:val="18"/>
                <w:szCs w:val="18"/>
              </w:rPr>
            </w:pPr>
            <w:r w:rsidRPr="001367B4">
              <w:rPr>
                <w:b/>
                <w:sz w:val="18"/>
                <w:szCs w:val="18"/>
              </w:rPr>
              <w:t>DME</w:t>
            </w:r>
            <w:r w:rsidRPr="001367B4">
              <w:rPr>
                <w:sz w:val="18"/>
                <w:szCs w:val="18"/>
              </w:rPr>
              <w:t>.</w:t>
            </w:r>
            <w:r>
              <w:rPr>
                <w:sz w:val="18"/>
                <w:szCs w:val="18"/>
              </w:rPr>
              <w:t>ORD_NPI</w:t>
            </w:r>
          </w:p>
          <w:p w14:paraId="01546E98" w14:textId="77777777" w:rsidR="006337E3" w:rsidRPr="001367B4" w:rsidRDefault="006337E3" w:rsidP="006337E3">
            <w:r w:rsidRPr="001367B4">
              <w:rPr>
                <w:b/>
                <w:sz w:val="18"/>
                <w:szCs w:val="18"/>
              </w:rPr>
              <w:t>NCH</w:t>
            </w:r>
            <w:r>
              <w:rPr>
                <w:sz w:val="18"/>
                <w:szCs w:val="18"/>
              </w:rPr>
              <w:t>.PRF_NPI</w:t>
            </w:r>
            <w:r w:rsidRPr="001367B4">
              <w:t>,</w:t>
            </w:r>
          </w:p>
          <w:p w14:paraId="1F238035" w14:textId="77777777" w:rsidR="006337E3" w:rsidRPr="001367B4" w:rsidRDefault="006337E3" w:rsidP="006337E3">
            <w:pPr>
              <w:rPr>
                <w:sz w:val="18"/>
                <w:szCs w:val="18"/>
              </w:rPr>
            </w:pPr>
            <w:r w:rsidRPr="001367B4">
              <w:rPr>
                <w:b/>
                <w:sz w:val="18"/>
                <w:szCs w:val="18"/>
              </w:rPr>
              <w:t>OUTPAT</w:t>
            </w:r>
            <w:r w:rsidRPr="001367B4">
              <w:rPr>
                <w:sz w:val="18"/>
                <w:szCs w:val="18"/>
              </w:rPr>
              <w:t>.</w:t>
            </w:r>
            <w:r>
              <w:rPr>
                <w:sz w:val="18"/>
                <w:szCs w:val="18"/>
              </w:rPr>
              <w:t>AT_NPI</w:t>
            </w:r>
          </w:p>
        </w:tc>
        <w:tc>
          <w:tcPr>
            <w:tcW w:w="2700" w:type="dxa"/>
          </w:tcPr>
          <w:p w14:paraId="2FFA3391" w14:textId="77777777" w:rsidR="006337E3" w:rsidRPr="001367B4" w:rsidRDefault="006337E3" w:rsidP="006337E3">
            <w:pPr>
              <w:rPr>
                <w:sz w:val="18"/>
                <w:szCs w:val="18"/>
              </w:rPr>
            </w:pPr>
          </w:p>
        </w:tc>
        <w:tc>
          <w:tcPr>
            <w:tcW w:w="2700" w:type="dxa"/>
          </w:tcPr>
          <w:p w14:paraId="2C991D80" w14:textId="77777777" w:rsidR="006337E3" w:rsidRPr="001367B4" w:rsidRDefault="006337E3" w:rsidP="006337E3">
            <w:pPr>
              <w:rPr>
                <w:sz w:val="18"/>
                <w:szCs w:val="18"/>
              </w:rPr>
            </w:pPr>
            <w:r>
              <w:rPr>
                <w:sz w:val="18"/>
                <w:szCs w:val="18"/>
              </w:rPr>
              <w:t>Refer to logic for PROVIDER_SOURCE_VALUE. If the NPI number is used to identify the provider then put that number here, otherwise NULL</w:t>
            </w:r>
          </w:p>
        </w:tc>
      </w:tr>
      <w:tr w:rsidR="006337E3" w:rsidRPr="001367B4" w14:paraId="5D7F112C" w14:textId="77777777" w:rsidTr="006337E3">
        <w:tc>
          <w:tcPr>
            <w:tcW w:w="2358" w:type="dxa"/>
          </w:tcPr>
          <w:p w14:paraId="6921919D" w14:textId="77777777" w:rsidR="006337E3" w:rsidRPr="001367B4" w:rsidRDefault="006337E3" w:rsidP="006337E3">
            <w:pPr>
              <w:rPr>
                <w:sz w:val="18"/>
                <w:szCs w:val="18"/>
              </w:rPr>
            </w:pPr>
            <w:r w:rsidRPr="001367B4">
              <w:rPr>
                <w:sz w:val="18"/>
                <w:szCs w:val="18"/>
              </w:rPr>
              <w:t>DEA</w:t>
            </w:r>
          </w:p>
        </w:tc>
        <w:tc>
          <w:tcPr>
            <w:tcW w:w="1710" w:type="dxa"/>
          </w:tcPr>
          <w:p w14:paraId="47DC328D" w14:textId="77777777" w:rsidR="006337E3" w:rsidRPr="001367B4" w:rsidRDefault="006337E3" w:rsidP="006337E3">
            <w:pPr>
              <w:rPr>
                <w:sz w:val="18"/>
                <w:szCs w:val="18"/>
              </w:rPr>
            </w:pPr>
            <w:r w:rsidRPr="001367B4">
              <w:rPr>
                <w:sz w:val="18"/>
                <w:szCs w:val="18"/>
              </w:rPr>
              <w:t>-</w:t>
            </w:r>
          </w:p>
        </w:tc>
        <w:tc>
          <w:tcPr>
            <w:tcW w:w="2700" w:type="dxa"/>
          </w:tcPr>
          <w:p w14:paraId="658C2CC7" w14:textId="77777777" w:rsidR="006337E3" w:rsidRPr="001367B4" w:rsidRDefault="006337E3" w:rsidP="006337E3">
            <w:pPr>
              <w:rPr>
                <w:sz w:val="18"/>
                <w:szCs w:val="18"/>
              </w:rPr>
            </w:pPr>
            <w:r w:rsidRPr="006841DB">
              <w:rPr>
                <w:sz w:val="18"/>
              </w:rPr>
              <w:t>NULL</w:t>
            </w:r>
          </w:p>
        </w:tc>
        <w:tc>
          <w:tcPr>
            <w:tcW w:w="2700" w:type="dxa"/>
          </w:tcPr>
          <w:p w14:paraId="4D9EBB2A" w14:textId="77777777" w:rsidR="006337E3" w:rsidRPr="001367B4" w:rsidRDefault="006337E3" w:rsidP="006337E3">
            <w:pPr>
              <w:rPr>
                <w:sz w:val="18"/>
                <w:szCs w:val="18"/>
              </w:rPr>
            </w:pPr>
          </w:p>
        </w:tc>
      </w:tr>
      <w:tr w:rsidR="006337E3" w:rsidRPr="001367B4" w14:paraId="5FEEC522" w14:textId="77777777" w:rsidTr="006337E3">
        <w:tc>
          <w:tcPr>
            <w:tcW w:w="2358" w:type="dxa"/>
          </w:tcPr>
          <w:p w14:paraId="6EC2B9CC" w14:textId="77777777" w:rsidR="006337E3" w:rsidRPr="001367B4" w:rsidRDefault="006337E3" w:rsidP="006337E3">
            <w:pPr>
              <w:rPr>
                <w:sz w:val="18"/>
                <w:szCs w:val="18"/>
              </w:rPr>
            </w:pPr>
            <w:r w:rsidRPr="001367B4">
              <w:rPr>
                <w:sz w:val="18"/>
                <w:szCs w:val="18"/>
              </w:rPr>
              <w:t>SPECIALITY_CONCEPT_ID</w:t>
            </w:r>
          </w:p>
        </w:tc>
        <w:tc>
          <w:tcPr>
            <w:tcW w:w="1710" w:type="dxa"/>
          </w:tcPr>
          <w:p w14:paraId="3F5EA7C4" w14:textId="77777777" w:rsidR="006337E3" w:rsidRPr="001367B4" w:rsidRDefault="006337E3" w:rsidP="006337E3">
            <w:pPr>
              <w:rPr>
                <w:i/>
                <w:sz w:val="18"/>
                <w:szCs w:val="18"/>
              </w:rPr>
            </w:pPr>
            <w:r w:rsidRPr="001367B4">
              <w:rPr>
                <w:i/>
                <w:sz w:val="18"/>
                <w:szCs w:val="18"/>
              </w:rPr>
              <w:t xml:space="preserve">SPECIALITY_SOURCE_VALUE </w:t>
            </w:r>
          </w:p>
        </w:tc>
        <w:tc>
          <w:tcPr>
            <w:tcW w:w="2700" w:type="dxa"/>
          </w:tcPr>
          <w:p w14:paraId="2D56F02F" w14:textId="77777777" w:rsidR="006337E3" w:rsidRPr="001367B4" w:rsidRDefault="006337E3" w:rsidP="006337E3">
            <w:pPr>
              <w:rPr>
                <w:rFonts w:cstheme="minorHAnsi"/>
                <w:sz w:val="18"/>
                <w:szCs w:val="18"/>
              </w:rPr>
            </w:pPr>
            <w:r w:rsidRPr="001367B4">
              <w:rPr>
                <w:sz w:val="18"/>
                <w:szCs w:val="18"/>
              </w:rPr>
              <w:t>OUTPAT=</w:t>
            </w:r>
            <w:r>
              <w:rPr>
                <w:sz w:val="18"/>
                <w:szCs w:val="18"/>
              </w:rPr>
              <w:t>NULL</w:t>
            </w:r>
          </w:p>
          <w:p w14:paraId="7B48F6B7" w14:textId="77777777" w:rsidR="006337E3" w:rsidRPr="001367B4" w:rsidRDefault="006337E3" w:rsidP="006337E3">
            <w:pPr>
              <w:rPr>
                <w:rFonts w:cstheme="minorHAnsi"/>
                <w:sz w:val="18"/>
                <w:szCs w:val="18"/>
              </w:rPr>
            </w:pPr>
          </w:p>
          <w:p w14:paraId="392DBACC" w14:textId="77777777" w:rsidR="006337E3" w:rsidRPr="001367B4" w:rsidRDefault="006337E3" w:rsidP="006337E3">
            <w:pPr>
              <w:autoSpaceDE w:val="0"/>
              <w:autoSpaceDN w:val="0"/>
              <w:adjustRightInd w:val="0"/>
              <w:rPr>
                <w:rFonts w:ascii="Consolas" w:eastAsiaTheme="minorHAnsi" w:hAnsi="Consolas" w:cs="Consolas"/>
                <w:sz w:val="19"/>
                <w:szCs w:val="19"/>
                <w:lang w:val="en-GB"/>
              </w:rPr>
            </w:pPr>
            <w:r w:rsidRPr="001367B4">
              <w:rPr>
                <w:rFonts w:cstheme="minorHAnsi"/>
                <w:sz w:val="18"/>
                <w:szCs w:val="18"/>
              </w:rPr>
              <w:t xml:space="preserve">Map source_values to their associated TARGET_CONCEPT_IDs using </w:t>
            </w:r>
            <w:r>
              <w:rPr>
                <w:rFonts w:cstheme="minorHAnsi"/>
                <w:sz w:val="18"/>
                <w:szCs w:val="18"/>
              </w:rPr>
              <w:t xml:space="preserve">the </w:t>
            </w:r>
            <w:r>
              <w:rPr>
                <w:rFonts w:cstheme="minorHAnsi"/>
                <w:sz w:val="18"/>
                <w:szCs w:val="18"/>
              </w:rPr>
              <w:lastRenderedPageBreak/>
              <w:t xml:space="preserve">vocab query in </w:t>
            </w:r>
            <w:hyperlink w:anchor="_Appendix_4:_Source" w:history="1">
              <w:r w:rsidRPr="006841DB">
                <w:rPr>
                  <w:rStyle w:val="Hyperlink"/>
                  <w:rFonts w:cstheme="minorHAnsi"/>
                  <w:sz w:val="18"/>
                  <w:szCs w:val="18"/>
                </w:rPr>
                <w:t>Appendix 4</w:t>
              </w:r>
            </w:hyperlink>
          </w:p>
        </w:tc>
        <w:tc>
          <w:tcPr>
            <w:tcW w:w="2700" w:type="dxa"/>
          </w:tcPr>
          <w:p w14:paraId="2A6408BD" w14:textId="77777777" w:rsidR="006337E3" w:rsidRDefault="006337E3" w:rsidP="006337E3">
            <w:pPr>
              <w:rPr>
                <w:sz w:val="18"/>
                <w:szCs w:val="18"/>
              </w:rPr>
            </w:pPr>
            <w:r>
              <w:rPr>
                <w:sz w:val="18"/>
                <w:szCs w:val="18"/>
              </w:rPr>
              <w:lastRenderedPageBreak/>
              <w:t>Use filters:</w:t>
            </w:r>
          </w:p>
          <w:p w14:paraId="5AB01253" w14:textId="77777777" w:rsidR="006337E3" w:rsidRDefault="006337E3" w:rsidP="006337E3">
            <w:pPr>
              <w:rPr>
                <w:sz w:val="18"/>
                <w:szCs w:val="18"/>
              </w:rPr>
            </w:pPr>
          </w:p>
          <w:p w14:paraId="2FBBE7EC" w14:textId="77777777" w:rsidR="006337E3" w:rsidRDefault="006337E3" w:rsidP="006337E3">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'Specialty'</w:t>
            </w:r>
            <w:r>
              <w:rPr>
                <w:rFonts w:ascii="Consolas" w:hAnsi="Consolas" w:cs="Consolas"/>
                <w:color w:val="808080"/>
                <w:sz w:val="19"/>
                <w:szCs w:val="19"/>
              </w:rPr>
              <w:t>)</w:t>
            </w:r>
          </w:p>
          <w:p w14:paraId="56BD268B" w14:textId="77777777" w:rsidR="006337E3" w:rsidRDefault="006337E3" w:rsidP="006337E3">
            <w:pPr>
              <w:rPr>
                <w:rFonts w:ascii="Consolas" w:hAnsi="Consolas" w:cs="Consolas"/>
                <w:color w:val="808080"/>
                <w:sz w:val="19"/>
                <w:szCs w:val="19"/>
              </w:rPr>
            </w:pPr>
            <w:r>
              <w:rPr>
                <w:rFonts w:ascii="Consolas" w:hAnsi="Consolas" w:cs="Consolas"/>
                <w:color w:val="808080"/>
                <w:sz w:val="19"/>
                <w:szCs w:val="19"/>
              </w:rPr>
              <w:lastRenderedPageBreak/>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'Specialty'</w:t>
            </w:r>
            <w:r>
              <w:rPr>
                <w:rFonts w:ascii="Consolas" w:hAnsi="Consolas" w:cs="Consolas"/>
                <w:color w:val="808080"/>
                <w:sz w:val="19"/>
                <w:szCs w:val="19"/>
              </w:rPr>
              <w:t>)</w:t>
            </w:r>
          </w:p>
          <w:p w14:paraId="317C8C39" w14:textId="77777777" w:rsidR="006337E3" w:rsidRDefault="006337E3" w:rsidP="006337E3">
            <w:pPr>
              <w:rPr>
                <w:rFonts w:ascii="Consolas" w:hAnsi="Consolas" w:cs="Consolas"/>
                <w:color w:val="808080"/>
                <w:sz w:val="19"/>
                <w:szCs w:val="19"/>
              </w:rPr>
            </w:pPr>
          </w:p>
          <w:p w14:paraId="121C2580" w14:textId="77777777" w:rsidR="006337E3" w:rsidRDefault="006337E3" w:rsidP="006337E3">
            <w:pPr>
              <w:rPr>
                <w:sz w:val="18"/>
                <w:szCs w:val="18"/>
              </w:rPr>
            </w:pPr>
            <w:r w:rsidRPr="006841DB">
              <w:rPr>
                <w:sz w:val="18"/>
                <w:szCs w:val="18"/>
                <w:highlight w:val="yellow"/>
              </w:rPr>
              <w:t>NOTE: You will need to strip the leading zeros from the source values before mapping</w:t>
            </w:r>
          </w:p>
          <w:p w14:paraId="5CD75B37" w14:textId="77777777" w:rsidR="006337E3" w:rsidRDefault="006337E3" w:rsidP="006337E3">
            <w:pPr>
              <w:rPr>
                <w:sz w:val="18"/>
                <w:szCs w:val="18"/>
              </w:rPr>
            </w:pPr>
          </w:p>
          <w:p w14:paraId="4CD34444" w14:textId="77777777" w:rsidR="006337E3" w:rsidRPr="001367B4" w:rsidRDefault="006337E3" w:rsidP="006337E3">
            <w:pPr>
              <w:rPr>
                <w:sz w:val="18"/>
                <w:szCs w:val="18"/>
              </w:rPr>
            </w:pPr>
            <w:r>
              <w:rPr>
                <w:sz w:val="20"/>
              </w:rPr>
              <w:t xml:space="preserve">Set </w:t>
            </w:r>
            <w:r w:rsidRPr="00004B01">
              <w:rPr>
                <w:sz w:val="20"/>
              </w:rPr>
              <w:t>SPECIALTY_CONCEPT_ID as 38004514 (Unknown Physician Specialty)</w:t>
            </w:r>
            <w:r>
              <w:rPr>
                <w:sz w:val="20"/>
              </w:rPr>
              <w:t xml:space="preserve"> if the SPECIALTY_SOURCE_VALUE is NULL or cannot be mapped</w:t>
            </w:r>
          </w:p>
        </w:tc>
      </w:tr>
      <w:tr w:rsidR="006337E3" w:rsidRPr="001367B4" w14:paraId="2A843041" w14:textId="77777777" w:rsidTr="006337E3">
        <w:tc>
          <w:tcPr>
            <w:tcW w:w="2358" w:type="dxa"/>
          </w:tcPr>
          <w:p w14:paraId="660DA0C9" w14:textId="77777777" w:rsidR="006337E3" w:rsidRPr="001367B4" w:rsidRDefault="006337E3" w:rsidP="006337E3">
            <w:pPr>
              <w:rPr>
                <w:sz w:val="18"/>
                <w:szCs w:val="18"/>
              </w:rPr>
            </w:pPr>
            <w:r w:rsidRPr="001367B4">
              <w:rPr>
                <w:sz w:val="18"/>
                <w:szCs w:val="18"/>
              </w:rPr>
              <w:lastRenderedPageBreak/>
              <w:t>CARE_SITE_ID</w:t>
            </w:r>
          </w:p>
        </w:tc>
        <w:tc>
          <w:tcPr>
            <w:tcW w:w="1710" w:type="dxa"/>
          </w:tcPr>
          <w:p w14:paraId="33DE2D64" w14:textId="77777777" w:rsidR="006337E3" w:rsidRPr="001367B4" w:rsidRDefault="006337E3" w:rsidP="006337E3">
            <w:pPr>
              <w:rPr>
                <w:sz w:val="18"/>
                <w:szCs w:val="18"/>
              </w:rPr>
            </w:pPr>
            <w:r w:rsidRPr="001367B4">
              <w:rPr>
                <w:b/>
                <w:sz w:val="18"/>
                <w:szCs w:val="18"/>
              </w:rPr>
              <w:t>OUTPAT</w:t>
            </w:r>
            <w:r w:rsidRPr="001367B4">
              <w:rPr>
                <w:sz w:val="18"/>
                <w:szCs w:val="18"/>
              </w:rPr>
              <w:t>.PROVIDER</w:t>
            </w:r>
          </w:p>
        </w:tc>
        <w:tc>
          <w:tcPr>
            <w:tcW w:w="2700" w:type="dxa"/>
          </w:tcPr>
          <w:p w14:paraId="6D801E28" w14:textId="77777777" w:rsidR="006337E3" w:rsidRPr="001367B4" w:rsidRDefault="006337E3" w:rsidP="006337E3">
            <w:pPr>
              <w:rPr>
                <w:sz w:val="18"/>
                <w:szCs w:val="18"/>
              </w:rPr>
            </w:pPr>
            <w:r>
              <w:rPr>
                <w:sz w:val="18"/>
                <w:szCs w:val="18"/>
              </w:rPr>
              <w:t>DME, NCH=NULL</w:t>
            </w:r>
          </w:p>
          <w:p w14:paraId="6711D3A6" w14:textId="77777777" w:rsidR="006337E3" w:rsidRPr="001367B4" w:rsidRDefault="006337E3" w:rsidP="006337E3">
            <w:pPr>
              <w:rPr>
                <w:sz w:val="18"/>
                <w:szCs w:val="18"/>
              </w:rPr>
            </w:pPr>
          </w:p>
          <w:p w14:paraId="31F16F88" w14:textId="77777777" w:rsidR="006337E3" w:rsidRPr="001367B4" w:rsidRDefault="006337E3" w:rsidP="006337E3">
            <w:pPr>
              <w:rPr>
                <w:sz w:val="18"/>
                <w:szCs w:val="18"/>
              </w:rPr>
            </w:pPr>
            <w:r w:rsidRPr="001367B4">
              <w:rPr>
                <w:rFonts w:cstheme="minorHAnsi"/>
                <w:sz w:val="18"/>
                <w:szCs w:val="18"/>
              </w:rPr>
              <w:t xml:space="preserve">Map PROVIDER to </w:t>
            </w:r>
            <w:r w:rsidRPr="001367B4">
              <w:rPr>
                <w:sz w:val="18"/>
                <w:szCs w:val="18"/>
              </w:rPr>
              <w:t>CARE_SITE_SOURCE_VALUE</w:t>
            </w:r>
            <w:r w:rsidRPr="001367B4">
              <w:rPr>
                <w:rFonts w:cstheme="minorHAnsi"/>
                <w:sz w:val="18"/>
                <w:szCs w:val="18"/>
              </w:rPr>
              <w:t xml:space="preserve"> in </w:t>
            </w:r>
            <w:r w:rsidRPr="001367B4">
              <w:rPr>
                <w:sz w:val="18"/>
                <w:szCs w:val="18"/>
              </w:rPr>
              <w:t>CARE_SITE</w:t>
            </w:r>
            <w:r w:rsidRPr="001367B4">
              <w:rPr>
                <w:rFonts w:cstheme="minorHAnsi"/>
                <w:sz w:val="18"/>
                <w:szCs w:val="18"/>
              </w:rPr>
              <w:t xml:space="preserve"> table then extract its associated </w:t>
            </w:r>
            <w:r w:rsidRPr="001367B4">
              <w:rPr>
                <w:sz w:val="18"/>
                <w:szCs w:val="18"/>
              </w:rPr>
              <w:t>CARE_SITE_ID</w:t>
            </w:r>
          </w:p>
        </w:tc>
        <w:tc>
          <w:tcPr>
            <w:tcW w:w="2700" w:type="dxa"/>
          </w:tcPr>
          <w:p w14:paraId="16508149" w14:textId="77777777" w:rsidR="006337E3" w:rsidRPr="001367B4" w:rsidRDefault="006337E3" w:rsidP="006337E3">
            <w:pPr>
              <w:rPr>
                <w:sz w:val="18"/>
                <w:szCs w:val="18"/>
              </w:rPr>
            </w:pPr>
          </w:p>
          <w:p w14:paraId="297C8EEF" w14:textId="77777777" w:rsidR="006337E3" w:rsidRPr="001367B4" w:rsidRDefault="006337E3" w:rsidP="006337E3">
            <w:pPr>
              <w:rPr>
                <w:sz w:val="18"/>
                <w:szCs w:val="18"/>
              </w:rPr>
            </w:pPr>
          </w:p>
        </w:tc>
      </w:tr>
      <w:tr w:rsidR="006337E3" w:rsidRPr="001367B4" w14:paraId="07596DE1" w14:textId="77777777" w:rsidTr="006337E3">
        <w:tc>
          <w:tcPr>
            <w:tcW w:w="2358" w:type="dxa"/>
          </w:tcPr>
          <w:p w14:paraId="2C3C07C1" w14:textId="77777777" w:rsidR="006337E3" w:rsidRPr="001367B4" w:rsidRDefault="006337E3" w:rsidP="006337E3">
            <w:pPr>
              <w:rPr>
                <w:sz w:val="18"/>
                <w:szCs w:val="18"/>
              </w:rPr>
            </w:pPr>
            <w:r w:rsidRPr="001367B4">
              <w:rPr>
                <w:sz w:val="18"/>
                <w:szCs w:val="18"/>
              </w:rPr>
              <w:t>YEAR_OF_BIRTH</w:t>
            </w:r>
          </w:p>
        </w:tc>
        <w:tc>
          <w:tcPr>
            <w:tcW w:w="1710" w:type="dxa"/>
          </w:tcPr>
          <w:p w14:paraId="16023E4C" w14:textId="77777777" w:rsidR="006337E3" w:rsidRPr="001367B4" w:rsidRDefault="006337E3" w:rsidP="006337E3">
            <w:r w:rsidRPr="001367B4">
              <w:t>-</w:t>
            </w:r>
          </w:p>
        </w:tc>
        <w:tc>
          <w:tcPr>
            <w:tcW w:w="2700" w:type="dxa"/>
          </w:tcPr>
          <w:p w14:paraId="6F1CB283" w14:textId="77777777" w:rsidR="006337E3" w:rsidRPr="001367B4" w:rsidRDefault="006337E3" w:rsidP="006337E3">
            <w:r w:rsidRPr="006841DB">
              <w:rPr>
                <w:sz w:val="18"/>
              </w:rPr>
              <w:t>NULL</w:t>
            </w:r>
          </w:p>
        </w:tc>
        <w:tc>
          <w:tcPr>
            <w:tcW w:w="2700" w:type="dxa"/>
          </w:tcPr>
          <w:p w14:paraId="3AF941AD" w14:textId="77777777" w:rsidR="006337E3" w:rsidRPr="001367B4" w:rsidRDefault="006337E3" w:rsidP="006337E3"/>
        </w:tc>
      </w:tr>
      <w:tr w:rsidR="006337E3" w:rsidRPr="001367B4" w14:paraId="38460A4B" w14:textId="77777777" w:rsidTr="006337E3">
        <w:tc>
          <w:tcPr>
            <w:tcW w:w="2358" w:type="dxa"/>
          </w:tcPr>
          <w:p w14:paraId="0CD91706" w14:textId="77777777" w:rsidR="006337E3" w:rsidRPr="001367B4" w:rsidRDefault="006337E3" w:rsidP="006337E3">
            <w:pPr>
              <w:rPr>
                <w:sz w:val="18"/>
                <w:szCs w:val="18"/>
              </w:rPr>
            </w:pPr>
            <w:r w:rsidRPr="001367B4">
              <w:rPr>
                <w:sz w:val="18"/>
                <w:szCs w:val="18"/>
              </w:rPr>
              <w:t>GENDER_CONCEPT_ID</w:t>
            </w:r>
          </w:p>
        </w:tc>
        <w:tc>
          <w:tcPr>
            <w:tcW w:w="1710" w:type="dxa"/>
          </w:tcPr>
          <w:p w14:paraId="7F550330" w14:textId="77777777" w:rsidR="006337E3" w:rsidRPr="001367B4" w:rsidRDefault="006337E3" w:rsidP="006337E3">
            <w:r w:rsidRPr="001367B4">
              <w:t>-</w:t>
            </w:r>
          </w:p>
        </w:tc>
        <w:tc>
          <w:tcPr>
            <w:tcW w:w="2700" w:type="dxa"/>
          </w:tcPr>
          <w:p w14:paraId="7B68499C" w14:textId="16B70E29" w:rsidR="006337E3" w:rsidRPr="001367B4" w:rsidRDefault="00C54182" w:rsidP="006337E3">
            <w:r>
              <w:rPr>
                <w:sz w:val="18"/>
              </w:rPr>
              <w:t>0</w:t>
            </w:r>
          </w:p>
        </w:tc>
        <w:tc>
          <w:tcPr>
            <w:tcW w:w="2700" w:type="dxa"/>
          </w:tcPr>
          <w:p w14:paraId="6ADCEB91" w14:textId="77777777" w:rsidR="006337E3" w:rsidRPr="001367B4" w:rsidRDefault="006337E3" w:rsidP="006337E3"/>
        </w:tc>
      </w:tr>
      <w:tr w:rsidR="006337E3" w:rsidRPr="001367B4" w14:paraId="5BE85273" w14:textId="77777777" w:rsidTr="006337E3">
        <w:tc>
          <w:tcPr>
            <w:tcW w:w="2358" w:type="dxa"/>
          </w:tcPr>
          <w:p w14:paraId="7205B962" w14:textId="77777777" w:rsidR="006337E3" w:rsidRPr="001367B4" w:rsidRDefault="006337E3" w:rsidP="006337E3">
            <w:pPr>
              <w:rPr>
                <w:sz w:val="18"/>
                <w:szCs w:val="18"/>
              </w:rPr>
            </w:pPr>
            <w:r w:rsidRPr="001367B4">
              <w:rPr>
                <w:sz w:val="18"/>
                <w:szCs w:val="18"/>
              </w:rPr>
              <w:t>PROVIDER_SOURCE_VALUE</w:t>
            </w:r>
          </w:p>
        </w:tc>
        <w:tc>
          <w:tcPr>
            <w:tcW w:w="1710" w:type="dxa"/>
          </w:tcPr>
          <w:p w14:paraId="60A5D225" w14:textId="77777777" w:rsidR="006337E3" w:rsidRPr="001367B4" w:rsidRDefault="006337E3" w:rsidP="006337E3">
            <w:pPr>
              <w:rPr>
                <w:sz w:val="18"/>
                <w:szCs w:val="18"/>
              </w:rPr>
            </w:pPr>
            <w:r w:rsidRPr="001367B4">
              <w:rPr>
                <w:b/>
                <w:sz w:val="18"/>
                <w:szCs w:val="18"/>
              </w:rPr>
              <w:t>NCH</w:t>
            </w:r>
            <w:r w:rsidRPr="001367B4">
              <w:rPr>
                <w:sz w:val="18"/>
                <w:szCs w:val="18"/>
              </w:rPr>
              <w:t>.</w:t>
            </w:r>
            <w:r>
              <w:rPr>
                <w:sz w:val="18"/>
                <w:szCs w:val="18"/>
              </w:rPr>
              <w:t>PRF_NPI or PERUPIN</w:t>
            </w:r>
            <w:r w:rsidRPr="001367B4">
              <w:rPr>
                <w:sz w:val="18"/>
                <w:szCs w:val="18"/>
              </w:rPr>
              <w:t>,</w:t>
            </w:r>
          </w:p>
          <w:p w14:paraId="547BC4B6" w14:textId="77777777" w:rsidR="006337E3" w:rsidRPr="001367B4" w:rsidRDefault="006337E3" w:rsidP="006337E3">
            <w:pPr>
              <w:rPr>
                <w:sz w:val="18"/>
                <w:szCs w:val="18"/>
              </w:rPr>
            </w:pPr>
            <w:r w:rsidRPr="001367B4">
              <w:rPr>
                <w:b/>
                <w:sz w:val="18"/>
                <w:szCs w:val="18"/>
              </w:rPr>
              <w:t>DME</w:t>
            </w:r>
            <w:r w:rsidRPr="001367B4">
              <w:rPr>
                <w:sz w:val="18"/>
                <w:szCs w:val="18"/>
              </w:rPr>
              <w:t>.</w:t>
            </w:r>
            <w:r>
              <w:rPr>
                <w:sz w:val="18"/>
                <w:szCs w:val="18"/>
              </w:rPr>
              <w:t xml:space="preserve"> ORD_NPI or ORD_UPIN</w:t>
            </w:r>
            <w:r w:rsidRPr="001367B4">
              <w:rPr>
                <w:sz w:val="18"/>
                <w:szCs w:val="18"/>
              </w:rPr>
              <w:t>,</w:t>
            </w:r>
          </w:p>
          <w:p w14:paraId="2B3649D8" w14:textId="77777777" w:rsidR="006337E3" w:rsidRPr="001367B4" w:rsidRDefault="006337E3" w:rsidP="006337E3">
            <w:r w:rsidRPr="001367B4">
              <w:rPr>
                <w:b/>
                <w:sz w:val="18"/>
                <w:szCs w:val="18"/>
              </w:rPr>
              <w:t>OUT</w:t>
            </w:r>
            <w:r>
              <w:rPr>
                <w:b/>
                <w:sz w:val="18"/>
                <w:szCs w:val="18"/>
              </w:rPr>
              <w:t>SAF</w:t>
            </w:r>
            <w:r w:rsidRPr="001367B4">
              <w:rPr>
                <w:sz w:val="18"/>
                <w:szCs w:val="18"/>
              </w:rPr>
              <w:t>.</w:t>
            </w:r>
            <w:r>
              <w:rPr>
                <w:sz w:val="18"/>
                <w:szCs w:val="18"/>
              </w:rPr>
              <w:t xml:space="preserve">AT_NPI or </w:t>
            </w:r>
            <w:r w:rsidRPr="001927B6">
              <w:rPr>
                <w:sz w:val="20"/>
              </w:rPr>
              <w:t>AT_UPIN</w:t>
            </w:r>
          </w:p>
        </w:tc>
        <w:tc>
          <w:tcPr>
            <w:tcW w:w="2700" w:type="dxa"/>
          </w:tcPr>
          <w:p w14:paraId="5CBBA122" w14:textId="77777777" w:rsidR="006337E3" w:rsidRDefault="006337E3" w:rsidP="006337E3">
            <w:pPr>
              <w:pStyle w:val="ListParagraph"/>
              <w:numPr>
                <w:ilvl w:val="0"/>
                <w:numId w:val="9"/>
              </w:numPr>
              <w:ind w:left="252" w:hanging="180"/>
              <w:rPr>
                <w:sz w:val="18"/>
              </w:rPr>
            </w:pPr>
            <w:r w:rsidRPr="006841DB">
              <w:rPr>
                <w:sz w:val="18"/>
              </w:rPr>
              <w:t xml:space="preserve">If </w:t>
            </w:r>
            <w:r w:rsidRPr="006841DB">
              <w:rPr>
                <w:b/>
                <w:sz w:val="18"/>
              </w:rPr>
              <w:t>NCH.</w:t>
            </w:r>
            <w:r w:rsidRPr="006841DB">
              <w:rPr>
                <w:sz w:val="18"/>
              </w:rPr>
              <w:t>PRF_</w:t>
            </w:r>
            <w:r>
              <w:rPr>
                <w:sz w:val="18"/>
              </w:rPr>
              <w:t>NPI</w:t>
            </w:r>
            <w:r w:rsidRPr="006841DB">
              <w:rPr>
                <w:sz w:val="18"/>
              </w:rPr>
              <w:t xml:space="preserve"> is NULL then use </w:t>
            </w:r>
            <w:r w:rsidRPr="006841DB">
              <w:rPr>
                <w:b/>
                <w:sz w:val="18"/>
              </w:rPr>
              <w:t>NCH.</w:t>
            </w:r>
            <w:r w:rsidRPr="006841DB">
              <w:rPr>
                <w:sz w:val="18"/>
              </w:rPr>
              <w:t>PERUPIN</w:t>
            </w:r>
          </w:p>
          <w:p w14:paraId="25218200" w14:textId="77777777" w:rsidR="006337E3" w:rsidRDefault="006337E3" w:rsidP="006337E3">
            <w:pPr>
              <w:pStyle w:val="ListParagraph"/>
              <w:numPr>
                <w:ilvl w:val="0"/>
                <w:numId w:val="9"/>
              </w:numPr>
              <w:ind w:left="252" w:hanging="180"/>
              <w:rPr>
                <w:sz w:val="18"/>
              </w:rPr>
            </w:pPr>
            <w:r w:rsidRPr="006841DB">
              <w:rPr>
                <w:sz w:val="18"/>
              </w:rPr>
              <w:t xml:space="preserve">If </w:t>
            </w:r>
            <w:r w:rsidRPr="006841DB">
              <w:rPr>
                <w:b/>
                <w:sz w:val="18"/>
              </w:rPr>
              <w:t>DME.</w:t>
            </w:r>
            <w:r w:rsidRPr="006841DB">
              <w:rPr>
                <w:sz w:val="18"/>
              </w:rPr>
              <w:t xml:space="preserve"> ORD_NPI is NULL then use </w:t>
            </w:r>
            <w:r w:rsidRPr="006841DB">
              <w:rPr>
                <w:b/>
                <w:sz w:val="18"/>
              </w:rPr>
              <w:t>DME.</w:t>
            </w:r>
            <w:r w:rsidRPr="006841DB">
              <w:rPr>
                <w:sz w:val="18"/>
              </w:rPr>
              <w:t xml:space="preserve"> ORD_UPIN</w:t>
            </w:r>
          </w:p>
          <w:p w14:paraId="1184FC04" w14:textId="77777777" w:rsidR="006337E3" w:rsidRPr="006841DB" w:rsidRDefault="006337E3" w:rsidP="006337E3">
            <w:pPr>
              <w:pStyle w:val="ListParagraph"/>
              <w:numPr>
                <w:ilvl w:val="0"/>
                <w:numId w:val="9"/>
              </w:numPr>
              <w:ind w:left="252" w:hanging="180"/>
              <w:rPr>
                <w:sz w:val="18"/>
              </w:rPr>
            </w:pPr>
            <w:r w:rsidRPr="006841DB">
              <w:rPr>
                <w:sz w:val="18"/>
              </w:rPr>
              <w:t xml:space="preserve">If </w:t>
            </w:r>
            <w:r w:rsidRPr="006841DB">
              <w:rPr>
                <w:b/>
                <w:sz w:val="18"/>
              </w:rPr>
              <w:t>OUTSAF</w:t>
            </w:r>
            <w:r w:rsidRPr="006841DB">
              <w:rPr>
                <w:sz w:val="18"/>
              </w:rPr>
              <w:t xml:space="preserve">.AT_NPI is NULL then use </w:t>
            </w:r>
            <w:r w:rsidRPr="006841DB">
              <w:rPr>
                <w:b/>
                <w:sz w:val="18"/>
              </w:rPr>
              <w:t>OUTSAF</w:t>
            </w:r>
            <w:r w:rsidRPr="006841DB">
              <w:rPr>
                <w:sz w:val="18"/>
              </w:rPr>
              <w:t>.AT_UPIN</w:t>
            </w:r>
          </w:p>
        </w:tc>
        <w:tc>
          <w:tcPr>
            <w:tcW w:w="2700" w:type="dxa"/>
          </w:tcPr>
          <w:p w14:paraId="35C4D9E7" w14:textId="77777777" w:rsidR="006337E3" w:rsidRPr="001367B4" w:rsidRDefault="006337E3" w:rsidP="006337E3"/>
        </w:tc>
      </w:tr>
      <w:tr w:rsidR="006337E3" w:rsidRPr="001367B4" w14:paraId="55F684D8" w14:textId="77777777" w:rsidTr="006337E3">
        <w:tc>
          <w:tcPr>
            <w:tcW w:w="2358" w:type="dxa"/>
          </w:tcPr>
          <w:p w14:paraId="7AAFF651" w14:textId="77777777" w:rsidR="006337E3" w:rsidRPr="001367B4" w:rsidRDefault="006337E3" w:rsidP="006337E3">
            <w:pPr>
              <w:rPr>
                <w:sz w:val="18"/>
                <w:szCs w:val="18"/>
              </w:rPr>
            </w:pPr>
            <w:r w:rsidRPr="001367B4">
              <w:rPr>
                <w:sz w:val="18"/>
                <w:szCs w:val="18"/>
              </w:rPr>
              <w:t>SPECIALITY_SOURCE_VALUE</w:t>
            </w:r>
          </w:p>
        </w:tc>
        <w:tc>
          <w:tcPr>
            <w:tcW w:w="1710" w:type="dxa"/>
          </w:tcPr>
          <w:p w14:paraId="4B897AE2" w14:textId="77777777" w:rsidR="006337E3" w:rsidRPr="001367B4" w:rsidRDefault="006337E3" w:rsidP="006337E3">
            <w:pPr>
              <w:autoSpaceDE w:val="0"/>
              <w:autoSpaceDN w:val="0"/>
              <w:adjustRightInd w:val="0"/>
              <w:rPr>
                <w:rFonts w:eastAsiaTheme="minorHAnsi" w:cstheme="minorHAnsi"/>
                <w:sz w:val="18"/>
                <w:szCs w:val="18"/>
                <w:lang w:val="en-GB"/>
              </w:rPr>
            </w:pPr>
            <w:r w:rsidRPr="001367B4">
              <w:rPr>
                <w:b/>
                <w:sz w:val="18"/>
                <w:szCs w:val="18"/>
              </w:rPr>
              <w:t>DME</w:t>
            </w:r>
            <w:r w:rsidRPr="001367B4">
              <w:rPr>
                <w:sz w:val="18"/>
                <w:szCs w:val="18"/>
              </w:rPr>
              <w:t>.</w:t>
            </w:r>
            <w:r w:rsidRPr="001367B4">
              <w:rPr>
                <w:rFonts w:eastAsiaTheme="minorHAnsi" w:cstheme="minorHAnsi"/>
                <w:sz w:val="18"/>
                <w:szCs w:val="18"/>
                <w:lang w:val="en-GB"/>
              </w:rPr>
              <w:t>HCFASPEC,</w:t>
            </w:r>
          </w:p>
          <w:p w14:paraId="743C1ADF" w14:textId="77777777" w:rsidR="006337E3" w:rsidRPr="001367B4" w:rsidRDefault="006337E3" w:rsidP="006337E3">
            <w:pPr>
              <w:autoSpaceDE w:val="0"/>
              <w:autoSpaceDN w:val="0"/>
              <w:adjustRightInd w:val="0"/>
              <w:rPr>
                <w:rFonts w:eastAsiaTheme="minorHAnsi" w:cstheme="minorHAnsi"/>
                <w:sz w:val="18"/>
                <w:szCs w:val="18"/>
                <w:lang w:val="en-GB"/>
              </w:rPr>
            </w:pPr>
            <w:r w:rsidRPr="001367B4">
              <w:rPr>
                <w:rFonts w:cstheme="minorHAnsi"/>
                <w:b/>
                <w:sz w:val="18"/>
                <w:szCs w:val="18"/>
              </w:rPr>
              <w:t>NCH</w:t>
            </w:r>
            <w:r w:rsidRPr="001367B4">
              <w:rPr>
                <w:rFonts w:cstheme="minorHAnsi"/>
                <w:sz w:val="18"/>
                <w:szCs w:val="18"/>
              </w:rPr>
              <w:t>.</w:t>
            </w:r>
            <w:r w:rsidRPr="001367B4">
              <w:rPr>
                <w:rFonts w:eastAsiaTheme="minorHAnsi" w:cstheme="minorHAnsi"/>
                <w:sz w:val="18"/>
                <w:szCs w:val="18"/>
                <w:lang w:val="en-GB"/>
              </w:rPr>
              <w:t>HCFASPEC</w:t>
            </w:r>
            <w:r>
              <w:rPr>
                <w:rFonts w:eastAsiaTheme="minorHAnsi" w:cstheme="minorHAnsi"/>
                <w:sz w:val="18"/>
                <w:szCs w:val="18"/>
                <w:lang w:val="en-GB"/>
              </w:rPr>
              <w:t>,</w:t>
            </w:r>
          </w:p>
          <w:p w14:paraId="40DFD6FF" w14:textId="77777777" w:rsidR="006337E3" w:rsidRPr="001367B4" w:rsidRDefault="006337E3" w:rsidP="006337E3">
            <w:r>
              <w:rPr>
                <w:b/>
                <w:sz w:val="18"/>
                <w:szCs w:val="18"/>
              </w:rPr>
              <w:t>OUTSAF</w:t>
            </w:r>
            <w:r>
              <w:rPr>
                <w:sz w:val="18"/>
                <w:szCs w:val="18"/>
              </w:rPr>
              <w:t xml:space="preserve"> = NULL</w:t>
            </w:r>
          </w:p>
        </w:tc>
        <w:tc>
          <w:tcPr>
            <w:tcW w:w="2700" w:type="dxa"/>
          </w:tcPr>
          <w:p w14:paraId="6647C362" w14:textId="77777777" w:rsidR="006337E3" w:rsidRPr="001367B4" w:rsidRDefault="006337E3" w:rsidP="006337E3">
            <w:pPr>
              <w:rPr>
                <w:sz w:val="18"/>
                <w:szCs w:val="18"/>
              </w:rPr>
            </w:pPr>
          </w:p>
        </w:tc>
        <w:tc>
          <w:tcPr>
            <w:tcW w:w="2700" w:type="dxa"/>
          </w:tcPr>
          <w:p w14:paraId="6A1F8321" w14:textId="77777777" w:rsidR="006337E3" w:rsidRPr="001367B4" w:rsidRDefault="006337E3" w:rsidP="006337E3">
            <w:pPr>
              <w:autoSpaceDE w:val="0"/>
              <w:autoSpaceDN w:val="0"/>
              <w:adjustRightInd w:val="0"/>
              <w:rPr>
                <w:rFonts w:ascii="Consolas" w:hAnsi="Consolas" w:cs="Consolas"/>
                <w:sz w:val="19"/>
                <w:szCs w:val="19"/>
              </w:rPr>
            </w:pPr>
          </w:p>
        </w:tc>
      </w:tr>
      <w:tr w:rsidR="006337E3" w:rsidRPr="001367B4" w14:paraId="36C234B0" w14:textId="77777777" w:rsidTr="006337E3">
        <w:tc>
          <w:tcPr>
            <w:tcW w:w="2358" w:type="dxa"/>
          </w:tcPr>
          <w:p w14:paraId="6D5335F9" w14:textId="77777777" w:rsidR="006337E3" w:rsidRPr="001367B4" w:rsidRDefault="006337E3" w:rsidP="006337E3">
            <w:pPr>
              <w:rPr>
                <w:sz w:val="18"/>
                <w:szCs w:val="18"/>
              </w:rPr>
            </w:pPr>
            <w:r w:rsidRPr="001367B4">
              <w:rPr>
                <w:sz w:val="18"/>
                <w:szCs w:val="18"/>
              </w:rPr>
              <w:t>SPECIALITY_SOURCE_CONCEPT_ID</w:t>
            </w:r>
          </w:p>
        </w:tc>
        <w:tc>
          <w:tcPr>
            <w:tcW w:w="1710" w:type="dxa"/>
          </w:tcPr>
          <w:p w14:paraId="2C4A73B1" w14:textId="77777777" w:rsidR="006337E3" w:rsidRPr="001367B4" w:rsidRDefault="006337E3" w:rsidP="006337E3">
            <w:r>
              <w:t>-</w:t>
            </w:r>
          </w:p>
        </w:tc>
        <w:tc>
          <w:tcPr>
            <w:tcW w:w="2700" w:type="dxa"/>
          </w:tcPr>
          <w:p w14:paraId="3F4505DF" w14:textId="07A6F4F8" w:rsidR="006337E3" w:rsidRPr="001367B4" w:rsidRDefault="00C54182" w:rsidP="006337E3">
            <w:r>
              <w:rPr>
                <w:sz w:val="18"/>
              </w:rPr>
              <w:t>0</w:t>
            </w:r>
          </w:p>
        </w:tc>
        <w:tc>
          <w:tcPr>
            <w:tcW w:w="2700" w:type="dxa"/>
          </w:tcPr>
          <w:p w14:paraId="55FF1B2B" w14:textId="77777777" w:rsidR="006337E3" w:rsidRPr="001367B4" w:rsidRDefault="006337E3" w:rsidP="006337E3"/>
        </w:tc>
      </w:tr>
      <w:tr w:rsidR="006337E3" w:rsidRPr="001367B4" w14:paraId="08809581" w14:textId="77777777" w:rsidTr="006337E3">
        <w:tc>
          <w:tcPr>
            <w:tcW w:w="2358" w:type="dxa"/>
          </w:tcPr>
          <w:p w14:paraId="536C0546" w14:textId="77777777" w:rsidR="006337E3" w:rsidRPr="001367B4" w:rsidRDefault="006337E3" w:rsidP="006337E3">
            <w:pPr>
              <w:rPr>
                <w:sz w:val="18"/>
                <w:szCs w:val="18"/>
              </w:rPr>
            </w:pPr>
            <w:r w:rsidRPr="001367B4">
              <w:rPr>
                <w:sz w:val="18"/>
                <w:szCs w:val="18"/>
              </w:rPr>
              <w:t>GENDER_SOURCE_VALUE</w:t>
            </w:r>
          </w:p>
        </w:tc>
        <w:tc>
          <w:tcPr>
            <w:tcW w:w="1710" w:type="dxa"/>
          </w:tcPr>
          <w:p w14:paraId="72133740" w14:textId="77777777" w:rsidR="006337E3" w:rsidRPr="001367B4" w:rsidRDefault="006337E3" w:rsidP="006337E3">
            <w:r>
              <w:t>-</w:t>
            </w:r>
          </w:p>
        </w:tc>
        <w:tc>
          <w:tcPr>
            <w:tcW w:w="2700" w:type="dxa"/>
          </w:tcPr>
          <w:p w14:paraId="663B96DF" w14:textId="77777777" w:rsidR="006337E3" w:rsidRPr="001367B4" w:rsidRDefault="006337E3" w:rsidP="006337E3">
            <w:r w:rsidRPr="006841DB">
              <w:rPr>
                <w:sz w:val="18"/>
              </w:rPr>
              <w:t>NULL</w:t>
            </w:r>
          </w:p>
        </w:tc>
        <w:tc>
          <w:tcPr>
            <w:tcW w:w="2700" w:type="dxa"/>
          </w:tcPr>
          <w:p w14:paraId="1717D62F" w14:textId="77777777" w:rsidR="006337E3" w:rsidRPr="001367B4" w:rsidRDefault="006337E3" w:rsidP="006337E3"/>
        </w:tc>
      </w:tr>
      <w:tr w:rsidR="006337E3" w:rsidRPr="001367B4" w14:paraId="39A4B755" w14:textId="77777777" w:rsidTr="006337E3">
        <w:tc>
          <w:tcPr>
            <w:tcW w:w="2358" w:type="dxa"/>
          </w:tcPr>
          <w:p w14:paraId="47F433D4" w14:textId="77777777" w:rsidR="006337E3" w:rsidRPr="001367B4" w:rsidRDefault="006337E3" w:rsidP="006337E3">
            <w:pPr>
              <w:rPr>
                <w:sz w:val="18"/>
                <w:szCs w:val="18"/>
              </w:rPr>
            </w:pPr>
            <w:r w:rsidRPr="001367B4">
              <w:rPr>
                <w:sz w:val="18"/>
                <w:szCs w:val="18"/>
              </w:rPr>
              <w:t>GENDER_SOURCE_CONCEPT_ID</w:t>
            </w:r>
          </w:p>
        </w:tc>
        <w:tc>
          <w:tcPr>
            <w:tcW w:w="1710" w:type="dxa"/>
          </w:tcPr>
          <w:p w14:paraId="7E752E2B" w14:textId="77777777" w:rsidR="006337E3" w:rsidRPr="001367B4" w:rsidRDefault="006337E3" w:rsidP="006337E3">
            <w:r>
              <w:t>-</w:t>
            </w:r>
          </w:p>
        </w:tc>
        <w:tc>
          <w:tcPr>
            <w:tcW w:w="2700" w:type="dxa"/>
          </w:tcPr>
          <w:p w14:paraId="707925DF" w14:textId="2B1078CE" w:rsidR="006337E3" w:rsidRPr="001367B4" w:rsidRDefault="00C54182" w:rsidP="006337E3">
            <w:r>
              <w:rPr>
                <w:sz w:val="18"/>
              </w:rPr>
              <w:t>0</w:t>
            </w:r>
          </w:p>
        </w:tc>
        <w:tc>
          <w:tcPr>
            <w:tcW w:w="2700" w:type="dxa"/>
          </w:tcPr>
          <w:p w14:paraId="72AEDEC2" w14:textId="77777777" w:rsidR="006337E3" w:rsidRPr="001367B4" w:rsidRDefault="006337E3" w:rsidP="006337E3"/>
        </w:tc>
      </w:tr>
    </w:tbl>
    <w:p w14:paraId="37E89C05" w14:textId="77777777" w:rsidR="006337E3" w:rsidRDefault="006337E3" w:rsidP="006337E3">
      <w:pPr>
        <w:rPr>
          <w:rStyle w:val="Heading2Char"/>
          <w:b w:val="0"/>
        </w:rPr>
      </w:pPr>
    </w:p>
    <w:p w14:paraId="45C31203" w14:textId="057B3E6C" w:rsidR="00D851CD" w:rsidRDefault="00D851CD" w:rsidP="00D851CD">
      <w:pPr>
        <w:pStyle w:val="Heading2"/>
        <w:rPr>
          <w:rStyle w:val="Heading2Char"/>
        </w:rPr>
      </w:pPr>
      <w:bookmarkStart w:id="12" w:name="_Toc437601217"/>
      <w:r>
        <w:rPr>
          <w:rStyle w:val="Heading2Char"/>
          <w:b/>
        </w:rPr>
        <w:t>2.</w:t>
      </w:r>
      <w:r w:rsidR="006337E3">
        <w:rPr>
          <w:rStyle w:val="Heading2Char"/>
          <w:b/>
        </w:rPr>
        <w:t>7</w:t>
      </w:r>
      <w:r>
        <w:rPr>
          <w:noProof/>
        </w:rPr>
        <w:tab/>
        <w:t>Table name: VISIT_OCCURRENCE</w:t>
      </w:r>
      <w:bookmarkEnd w:id="12"/>
    </w:p>
    <w:p w14:paraId="6796E829" w14:textId="77777777" w:rsidR="00D851CD" w:rsidRDefault="00D851CD" w:rsidP="00D851CD">
      <w:r>
        <w:t>This table will be sourced from SEER tables MEDPAR, OUTSAF, NCH and DME</w:t>
      </w:r>
    </w:p>
    <w:p w14:paraId="23555C64" w14:textId="77777777" w:rsidR="00D851CD" w:rsidRDefault="00D851CD" w:rsidP="00D851CD">
      <w:r>
        <w:t>Key Conventions:</w:t>
      </w:r>
    </w:p>
    <w:p w14:paraId="1CC62699" w14:textId="27423131" w:rsidR="00D851CD" w:rsidRDefault="009E4179" w:rsidP="00D851CD">
      <w:pPr>
        <w:ind w:firstLine="720"/>
        <w:rPr>
          <w:rFonts w:cstheme="minorHAnsi"/>
          <w:szCs w:val="18"/>
        </w:rPr>
      </w:pPr>
      <w:r>
        <w:rPr>
          <w:rFonts w:cstheme="minorHAnsi"/>
          <w:szCs w:val="18"/>
        </w:rPr>
        <w:t xml:space="preserve">One visit can be made up of claims from multiple tables. The hierarchy is as follows: MEDPAR &gt; OUTSAF &gt; NCH, DME.  </w:t>
      </w:r>
      <w:r w:rsidRPr="000370F3">
        <w:rPr>
          <w:rFonts w:cstheme="minorHAnsi"/>
          <w:szCs w:val="18"/>
        </w:rPr>
        <w:t>A unique visit is defined by</w:t>
      </w:r>
      <w:r>
        <w:rPr>
          <w:rFonts w:cstheme="minorHAnsi"/>
          <w:szCs w:val="18"/>
        </w:rPr>
        <w:t xml:space="preserve">: </w:t>
      </w:r>
      <w:r w:rsidRPr="000370F3">
        <w:rPr>
          <w:rFonts w:cstheme="minorHAnsi"/>
          <w:szCs w:val="18"/>
        </w:rPr>
        <w:t xml:space="preserve">a unique claim (link_num </w:t>
      </w:r>
      <w:r>
        <w:rPr>
          <w:rFonts w:cstheme="minorHAnsi"/>
          <w:szCs w:val="18"/>
        </w:rPr>
        <w:t xml:space="preserve">DME and NCH), </w:t>
      </w:r>
      <w:r w:rsidRPr="000370F3">
        <w:rPr>
          <w:rFonts w:cstheme="minorHAnsi"/>
          <w:szCs w:val="18"/>
        </w:rPr>
        <w:t>one record in MEDPAR</w:t>
      </w:r>
      <w:r>
        <w:rPr>
          <w:rFonts w:cstheme="minorHAnsi"/>
          <w:szCs w:val="18"/>
        </w:rPr>
        <w:t xml:space="preserve"> or claim lines with the same link_num and start and end dates in OUTSAF.</w:t>
      </w:r>
      <w:r w:rsidRPr="000370F3">
        <w:rPr>
          <w:rFonts w:cstheme="minorHAnsi"/>
          <w:szCs w:val="18"/>
        </w:rPr>
        <w:t xml:space="preserve"> </w:t>
      </w:r>
      <w:r>
        <w:rPr>
          <w:rFonts w:cstheme="minorHAnsi"/>
          <w:szCs w:val="18"/>
        </w:rPr>
        <w:t xml:space="preserve">When evaluating OUTSAF claims as to whether they should be part of an IP visit or if it should become a stand-alone OP visit, disregard any claim lines with CENTER = 0001. This is a summary line for cost purposes.  When evaluating NCH </w:t>
      </w:r>
      <w:r w:rsidR="006D5FCB">
        <w:rPr>
          <w:rFonts w:cstheme="minorHAnsi"/>
          <w:szCs w:val="18"/>
        </w:rPr>
        <w:t xml:space="preserve">and DME </w:t>
      </w:r>
      <w:r>
        <w:rPr>
          <w:rFonts w:cstheme="minorHAnsi"/>
          <w:szCs w:val="18"/>
        </w:rPr>
        <w:t xml:space="preserve">claims any claim line with PMTDNLCD = 0 should be deleted as this indicates the charge was denied. </w:t>
      </w:r>
    </w:p>
    <w:p w14:paraId="7C3507DE" w14:textId="315448CB" w:rsidR="00D851CD" w:rsidRPr="00433A51" w:rsidRDefault="009E4179" w:rsidP="00433A51">
      <w:pPr>
        <w:pStyle w:val="ListParagraph"/>
        <w:numPr>
          <w:ilvl w:val="0"/>
          <w:numId w:val="8"/>
        </w:numPr>
        <w:rPr>
          <w:rFonts w:cstheme="minorHAnsi"/>
          <w:szCs w:val="18"/>
        </w:rPr>
      </w:pPr>
      <w:r>
        <w:rPr>
          <w:rFonts w:cstheme="minorHAnsi"/>
          <w:szCs w:val="18"/>
        </w:rPr>
        <w:lastRenderedPageBreak/>
        <w:t>Start by identifying</w:t>
      </w:r>
      <w:r w:rsidR="0071562E">
        <w:rPr>
          <w:rFonts w:cstheme="minorHAnsi"/>
          <w:szCs w:val="18"/>
        </w:rPr>
        <w:t xml:space="preserve"> inpatient visits:</w:t>
      </w:r>
      <w:r w:rsidR="00D851CD" w:rsidRPr="00433A51">
        <w:rPr>
          <w:rFonts w:cstheme="minorHAnsi"/>
          <w:szCs w:val="18"/>
        </w:rPr>
        <w:t xml:space="preserve">One record in MEDPAR should become one visit; if a visit does not have a discharge date (DIS_M, DIS_D, DIS_Y are blank) then delete this record </w:t>
      </w:r>
    </w:p>
    <w:p w14:paraId="197BD3E6" w14:textId="44B69573" w:rsidR="00D851CD" w:rsidRDefault="009E4179" w:rsidP="00D851CD">
      <w:pPr>
        <w:pStyle w:val="ListParagraph"/>
        <w:numPr>
          <w:ilvl w:val="1"/>
          <w:numId w:val="8"/>
        </w:numPr>
        <w:rPr>
          <w:rFonts w:cstheme="minorHAnsi"/>
          <w:szCs w:val="18"/>
        </w:rPr>
      </w:pPr>
      <w:r>
        <w:rPr>
          <w:rFonts w:cstheme="minorHAnsi"/>
          <w:szCs w:val="18"/>
        </w:rPr>
        <w:t xml:space="preserve">MEDPAR claims are either SNF or IP. </w:t>
      </w:r>
      <w:r w:rsidR="00D851CD">
        <w:rPr>
          <w:rFonts w:cstheme="minorHAnsi"/>
          <w:szCs w:val="18"/>
        </w:rPr>
        <w:t xml:space="preserve">If SNFIND = ‘N’ then </w:t>
      </w:r>
      <w:r w:rsidR="0071562E">
        <w:rPr>
          <w:rFonts w:cstheme="minorHAnsi"/>
          <w:szCs w:val="18"/>
        </w:rPr>
        <w:t xml:space="preserve">this becomes a SNF visit with </w:t>
      </w:r>
      <w:r w:rsidR="00D851CD">
        <w:rPr>
          <w:rFonts w:cstheme="minorHAnsi"/>
          <w:szCs w:val="18"/>
        </w:rPr>
        <w:t>VISIT_CONCEPT_ID =</w:t>
      </w:r>
      <w:r w:rsidR="00D851CD" w:rsidRPr="00EC499F">
        <w:rPr>
          <w:rFonts w:cstheme="minorHAnsi"/>
          <w:szCs w:val="18"/>
          <w:shd w:val="clear" w:color="auto" w:fill="FFFFFF"/>
        </w:rPr>
        <w:t>42898160</w:t>
      </w:r>
      <w:r w:rsidR="00D851CD">
        <w:rPr>
          <w:rFonts w:cstheme="minorHAnsi"/>
          <w:szCs w:val="18"/>
        </w:rPr>
        <w:t xml:space="preserve"> else </w:t>
      </w:r>
      <w:r w:rsidR="0071562E">
        <w:rPr>
          <w:rFonts w:cstheme="minorHAnsi"/>
          <w:szCs w:val="18"/>
        </w:rPr>
        <w:t xml:space="preserve">if SNFIND is other than ‘N’ then this becomes an inpatient visit </w:t>
      </w:r>
      <w:r w:rsidR="00D851CD">
        <w:rPr>
          <w:rFonts w:cstheme="minorHAnsi"/>
          <w:szCs w:val="18"/>
        </w:rPr>
        <w:t xml:space="preserve">VISIT_CONCEPT_ID = 9201. </w:t>
      </w:r>
    </w:p>
    <w:p w14:paraId="2B902755" w14:textId="41A11659" w:rsidR="009E4179" w:rsidRPr="00950B56" w:rsidRDefault="0071562E" w:rsidP="009E4179">
      <w:pPr>
        <w:pStyle w:val="ListParagraph"/>
        <w:numPr>
          <w:ilvl w:val="2"/>
          <w:numId w:val="8"/>
        </w:numPr>
        <w:ind w:hanging="360"/>
        <w:rPr>
          <w:rFonts w:cstheme="minorHAnsi"/>
          <w:szCs w:val="18"/>
        </w:rPr>
      </w:pPr>
      <w:r w:rsidRPr="0071562E">
        <w:rPr>
          <w:rFonts w:cstheme="minorHAnsi"/>
          <w:szCs w:val="18"/>
        </w:rPr>
        <w:t>After identifying SNF visits (SNFIND=’N’), if two visits have the same value for PROVIDER and the discharge date (DIS_D, DIS_M, DIS_Y) of one is within two days of the admit date (ADM_D, ADM_M, ADM_Y) of another then collapse the two records into one visit.</w:t>
      </w:r>
    </w:p>
    <w:p w14:paraId="71C82828" w14:textId="56854539" w:rsidR="009E4179" w:rsidRPr="009E4179" w:rsidRDefault="00D851CD" w:rsidP="009E4179">
      <w:pPr>
        <w:pStyle w:val="ListParagraph"/>
        <w:numPr>
          <w:ilvl w:val="1"/>
          <w:numId w:val="8"/>
        </w:numPr>
        <w:rPr>
          <w:rFonts w:cstheme="minorHAnsi"/>
          <w:szCs w:val="18"/>
        </w:rPr>
      </w:pPr>
      <w:r w:rsidRPr="00950B56">
        <w:rPr>
          <w:rFonts w:cstheme="minorHAnsi"/>
          <w:szCs w:val="18"/>
        </w:rPr>
        <w:t xml:space="preserve">If </w:t>
      </w:r>
      <w:r w:rsidR="00514D2E" w:rsidRPr="00950B56">
        <w:rPr>
          <w:rFonts w:cstheme="minorHAnsi"/>
          <w:szCs w:val="18"/>
        </w:rPr>
        <w:t xml:space="preserve">an </w:t>
      </w:r>
      <w:r w:rsidRPr="00950B56">
        <w:rPr>
          <w:rFonts w:cstheme="minorHAnsi"/>
          <w:szCs w:val="18"/>
        </w:rPr>
        <w:t>OUTSAF claim</w:t>
      </w:r>
      <w:r w:rsidR="009E4179" w:rsidRPr="00950B56">
        <w:rPr>
          <w:rFonts w:cstheme="minorHAnsi"/>
          <w:szCs w:val="18"/>
        </w:rPr>
        <w:t xml:space="preserve"> line</w:t>
      </w:r>
      <w:r w:rsidRPr="00950B56">
        <w:rPr>
          <w:rFonts w:cstheme="minorHAnsi"/>
          <w:szCs w:val="18"/>
        </w:rPr>
        <w:t xml:space="preserve"> start date</w:t>
      </w:r>
      <w:r w:rsidR="009E4179" w:rsidRPr="00950B56">
        <w:rPr>
          <w:rFonts w:cstheme="minorHAnsi"/>
          <w:szCs w:val="18"/>
        </w:rPr>
        <w:t xml:space="preserve"> (CENDD, CENDM, CENDY</w:t>
      </w:r>
      <w:r w:rsidR="009E4179" w:rsidRPr="009E4179">
        <w:rPr>
          <w:rFonts w:cstheme="minorHAnsi"/>
          <w:szCs w:val="18"/>
        </w:rPr>
        <w:t xml:space="preserve"> or FROM_DTD, FROM_DTM, FROM_DTY)</w:t>
      </w:r>
      <w:r w:rsidRPr="009E4179">
        <w:rPr>
          <w:rFonts w:cstheme="minorHAnsi"/>
          <w:szCs w:val="18"/>
        </w:rPr>
        <w:t xml:space="preserve"> or end date </w:t>
      </w:r>
      <w:r w:rsidR="009E4179" w:rsidRPr="009E4179">
        <w:rPr>
          <w:rFonts w:cstheme="minorHAnsi"/>
          <w:szCs w:val="18"/>
        </w:rPr>
        <w:t xml:space="preserve">(THRU_DTD, THRU_DTM, THRU_DTY) </w:t>
      </w:r>
      <w:r w:rsidRPr="009E4179">
        <w:rPr>
          <w:rFonts w:cstheme="minorHAnsi"/>
          <w:szCs w:val="18"/>
        </w:rPr>
        <w:t xml:space="preserve">is </w:t>
      </w:r>
      <w:r w:rsidR="0071562E" w:rsidRPr="009E4179">
        <w:rPr>
          <w:rFonts w:cstheme="minorHAnsi"/>
          <w:szCs w:val="18"/>
        </w:rPr>
        <w:t xml:space="preserve">entirely </w:t>
      </w:r>
      <w:r w:rsidRPr="009E4179">
        <w:rPr>
          <w:rFonts w:cstheme="minorHAnsi"/>
          <w:szCs w:val="18"/>
        </w:rPr>
        <w:t xml:space="preserve">within MEDPAR admission and discharge dates, the claim </w:t>
      </w:r>
      <w:r w:rsidR="009E4179" w:rsidRPr="009E4179">
        <w:rPr>
          <w:rFonts w:cstheme="minorHAnsi"/>
          <w:szCs w:val="18"/>
        </w:rPr>
        <w:t xml:space="preserve">line </w:t>
      </w:r>
      <w:r w:rsidRPr="009E4179">
        <w:rPr>
          <w:rFonts w:cstheme="minorHAnsi"/>
          <w:szCs w:val="18"/>
        </w:rPr>
        <w:t>should become part of that MEDPAR VISIT_OCCURRENCE</w:t>
      </w:r>
      <w:r w:rsidR="009E4179" w:rsidRPr="009E4179">
        <w:rPr>
          <w:rFonts w:cstheme="minorHAnsi"/>
          <w:szCs w:val="18"/>
        </w:rPr>
        <w:t xml:space="preserve"> . If an OUTSAF claim </w:t>
      </w:r>
      <w:r w:rsidR="009E4179">
        <w:rPr>
          <w:rFonts w:cstheme="minorHAnsi"/>
          <w:szCs w:val="18"/>
        </w:rPr>
        <w:t xml:space="preserve">line </w:t>
      </w:r>
      <w:r w:rsidR="009E4179" w:rsidRPr="009E4179">
        <w:rPr>
          <w:rFonts w:cstheme="minorHAnsi"/>
          <w:szCs w:val="18"/>
        </w:rPr>
        <w:t>starts within a MEDPAR visits but ends after the MEDPAR visit then it should become its own visit. The same should be done if an OUTSAF claim</w:t>
      </w:r>
      <w:r w:rsidR="009E4179">
        <w:rPr>
          <w:rFonts w:cstheme="minorHAnsi"/>
          <w:szCs w:val="18"/>
        </w:rPr>
        <w:t xml:space="preserve"> starts before a MEDPAR visit but ends within it.</w:t>
      </w:r>
    </w:p>
    <w:p w14:paraId="039E3541" w14:textId="3D5CAF06" w:rsidR="009E4179" w:rsidRDefault="00514D2E" w:rsidP="009E4179">
      <w:pPr>
        <w:pStyle w:val="ListParagraph"/>
        <w:numPr>
          <w:ilvl w:val="1"/>
          <w:numId w:val="8"/>
        </w:numPr>
        <w:rPr>
          <w:rFonts w:cstheme="minorHAnsi"/>
          <w:szCs w:val="18"/>
        </w:rPr>
      </w:pPr>
      <w:r w:rsidRPr="009E4179">
        <w:rPr>
          <w:rFonts w:cstheme="minorHAnsi"/>
          <w:szCs w:val="18"/>
        </w:rPr>
        <w:t xml:space="preserve">If an NCH or DME claim </w:t>
      </w:r>
      <w:r w:rsidR="009E4179">
        <w:rPr>
          <w:rFonts w:cstheme="minorHAnsi"/>
          <w:szCs w:val="18"/>
        </w:rPr>
        <w:t xml:space="preserve">line </w:t>
      </w:r>
      <w:r w:rsidRPr="009E4179">
        <w:rPr>
          <w:rFonts w:cstheme="minorHAnsi"/>
          <w:szCs w:val="18"/>
        </w:rPr>
        <w:t xml:space="preserve">has a start and end date entirely within a MEDPAR </w:t>
      </w:r>
      <w:r w:rsidR="009E4179">
        <w:rPr>
          <w:rFonts w:cstheme="minorHAnsi"/>
          <w:szCs w:val="18"/>
        </w:rPr>
        <w:t>visit</w:t>
      </w:r>
      <w:r w:rsidRPr="009E4179">
        <w:rPr>
          <w:rFonts w:cstheme="minorHAnsi"/>
          <w:szCs w:val="18"/>
        </w:rPr>
        <w:t xml:space="preserve"> </w:t>
      </w:r>
      <w:r w:rsidR="009E4179">
        <w:rPr>
          <w:rFonts w:cstheme="minorHAnsi"/>
          <w:szCs w:val="18"/>
        </w:rPr>
        <w:t>then it should become part of the MEDPAR VISIT_OCCURRENCE under these conditions:</w:t>
      </w:r>
    </w:p>
    <w:p w14:paraId="7295A0E4" w14:textId="27B353C5" w:rsidR="009E4179" w:rsidRDefault="009E4179" w:rsidP="009E4179">
      <w:pPr>
        <w:pStyle w:val="ListParagraph"/>
        <w:numPr>
          <w:ilvl w:val="2"/>
          <w:numId w:val="8"/>
        </w:numPr>
        <w:rPr>
          <w:rFonts w:cstheme="minorHAnsi"/>
          <w:szCs w:val="18"/>
        </w:rPr>
      </w:pPr>
      <w:r>
        <w:rPr>
          <w:rFonts w:cstheme="minorHAnsi"/>
          <w:szCs w:val="18"/>
        </w:rPr>
        <w:t>After identifying that an NCH or DME claim line should be rolled into a MEDPAR visit, i</w:t>
      </w:r>
      <w:r w:rsidRPr="009E4179">
        <w:rPr>
          <w:rFonts w:cstheme="minorHAnsi"/>
          <w:szCs w:val="18"/>
        </w:rPr>
        <w:t xml:space="preserve">f the MEDPAR </w:t>
      </w:r>
      <w:r>
        <w:rPr>
          <w:rFonts w:cstheme="minorHAnsi"/>
          <w:szCs w:val="18"/>
        </w:rPr>
        <w:t>claim has SNFIND = ‘N’ it</w:t>
      </w:r>
      <w:r w:rsidRPr="009E4179">
        <w:rPr>
          <w:rFonts w:cstheme="minorHAnsi"/>
          <w:szCs w:val="18"/>
        </w:rPr>
        <w:t xml:space="preserve"> is a SNF visit </w:t>
      </w:r>
      <w:r>
        <w:rPr>
          <w:rFonts w:cstheme="minorHAnsi"/>
          <w:szCs w:val="18"/>
        </w:rPr>
        <w:t xml:space="preserve">and </w:t>
      </w:r>
      <w:r w:rsidRPr="009E4179">
        <w:rPr>
          <w:rFonts w:cstheme="minorHAnsi"/>
          <w:szCs w:val="18"/>
        </w:rPr>
        <w:t>t</w:t>
      </w:r>
      <w:r>
        <w:rPr>
          <w:rFonts w:cstheme="minorHAnsi"/>
          <w:szCs w:val="18"/>
        </w:rPr>
        <w:t xml:space="preserve">he NCH or DME variable </w:t>
      </w:r>
      <w:r w:rsidR="00514D2E" w:rsidRPr="009E4179">
        <w:rPr>
          <w:rFonts w:cstheme="minorHAnsi"/>
          <w:szCs w:val="18"/>
        </w:rPr>
        <w:t xml:space="preserve">PLCSRVC </w:t>
      </w:r>
      <w:r w:rsidRPr="009E4179">
        <w:rPr>
          <w:rFonts w:cstheme="minorHAnsi"/>
          <w:szCs w:val="18"/>
        </w:rPr>
        <w:t xml:space="preserve">must be </w:t>
      </w:r>
      <w:r w:rsidR="00514D2E" w:rsidRPr="009E4179">
        <w:rPr>
          <w:rFonts w:cstheme="minorHAnsi"/>
          <w:szCs w:val="18"/>
        </w:rPr>
        <w:t>in</w:t>
      </w:r>
      <w:r w:rsidRPr="009E4179">
        <w:rPr>
          <w:rFonts w:cstheme="minorHAnsi"/>
          <w:szCs w:val="18"/>
        </w:rPr>
        <w:t xml:space="preserve"> (4,31) </w:t>
      </w:r>
    </w:p>
    <w:p w14:paraId="2E799580" w14:textId="78815029" w:rsidR="001860F4" w:rsidRPr="001761E1" w:rsidRDefault="009E4179" w:rsidP="001761E1">
      <w:pPr>
        <w:pStyle w:val="ListParagraph"/>
        <w:numPr>
          <w:ilvl w:val="2"/>
          <w:numId w:val="8"/>
        </w:numPr>
        <w:rPr>
          <w:rFonts w:cstheme="minorHAnsi"/>
          <w:szCs w:val="18"/>
        </w:rPr>
      </w:pPr>
      <w:r>
        <w:rPr>
          <w:rFonts w:cstheme="minorHAnsi"/>
          <w:szCs w:val="18"/>
        </w:rPr>
        <w:t xml:space="preserve">If the MEDPAR visit has SNFIND other than ‘N’ the NCH or DME variable PLCSRVC must be in </w:t>
      </w:r>
      <w:r w:rsidR="00514D2E" w:rsidRPr="009E4179">
        <w:rPr>
          <w:rFonts w:cstheme="minorHAnsi"/>
          <w:szCs w:val="18"/>
        </w:rPr>
        <w:t>(3,21,51,</w:t>
      </w:r>
      <w:r>
        <w:rPr>
          <w:rFonts w:cstheme="minorHAnsi"/>
          <w:szCs w:val="18"/>
        </w:rPr>
        <w:t>52,</w:t>
      </w:r>
      <w:r w:rsidR="00514D2E" w:rsidRPr="009E4179">
        <w:rPr>
          <w:rFonts w:cstheme="minorHAnsi"/>
          <w:szCs w:val="18"/>
        </w:rPr>
        <w:t>55,56</w:t>
      </w:r>
      <w:r w:rsidRPr="00C55B55">
        <w:rPr>
          <w:rFonts w:cstheme="minorHAnsi"/>
          <w:szCs w:val="18"/>
        </w:rPr>
        <w:t>,61,65</w:t>
      </w:r>
      <w:r w:rsidR="00514D2E" w:rsidRPr="009E4179">
        <w:rPr>
          <w:rFonts w:cstheme="minorHAnsi"/>
          <w:szCs w:val="18"/>
        </w:rPr>
        <w:t>)</w:t>
      </w:r>
      <w:r w:rsidR="00F2347F" w:rsidRPr="009E4179">
        <w:rPr>
          <w:rFonts w:cstheme="minorHAnsi"/>
          <w:szCs w:val="18"/>
        </w:rPr>
        <w:t xml:space="preserve"> </w:t>
      </w:r>
      <w:r w:rsidR="00514D2E" w:rsidRPr="009E4179">
        <w:rPr>
          <w:rFonts w:cstheme="minorHAnsi"/>
          <w:szCs w:val="18"/>
        </w:rPr>
        <w:t>to be rolled into the MEDPAR VISIT_OCCUR</w:t>
      </w:r>
      <w:r w:rsidR="00ED0F14">
        <w:rPr>
          <w:rFonts w:cstheme="minorHAnsi"/>
          <w:szCs w:val="18"/>
        </w:rPr>
        <w:t>R</w:t>
      </w:r>
      <w:r w:rsidR="00514D2E" w:rsidRPr="009E4179">
        <w:rPr>
          <w:rFonts w:cstheme="minorHAnsi"/>
          <w:szCs w:val="18"/>
        </w:rPr>
        <w:t>ENCE</w:t>
      </w:r>
    </w:p>
    <w:p w14:paraId="1D7E25B1" w14:textId="3E6357AE" w:rsidR="009E4179" w:rsidRDefault="009E4179" w:rsidP="009E4179">
      <w:pPr>
        <w:pStyle w:val="ListParagraph"/>
        <w:numPr>
          <w:ilvl w:val="0"/>
          <w:numId w:val="10"/>
        </w:numPr>
        <w:ind w:left="360"/>
        <w:rPr>
          <w:rFonts w:cstheme="minorHAnsi"/>
          <w:szCs w:val="18"/>
        </w:rPr>
      </w:pPr>
      <w:r>
        <w:rPr>
          <w:rFonts w:cstheme="minorHAnsi"/>
          <w:szCs w:val="18"/>
        </w:rPr>
        <w:t xml:space="preserve">After </w:t>
      </w:r>
      <w:r w:rsidR="00ED0F14">
        <w:rPr>
          <w:rFonts w:cstheme="minorHAnsi"/>
          <w:szCs w:val="18"/>
        </w:rPr>
        <w:t xml:space="preserve">identifying </w:t>
      </w:r>
      <w:r>
        <w:rPr>
          <w:rFonts w:cstheme="minorHAnsi"/>
          <w:szCs w:val="18"/>
        </w:rPr>
        <w:t xml:space="preserve">OUTSAF claim lines that should be rolled into MEDPAR visits the remaining claims should become stand-alone visits. </w:t>
      </w:r>
    </w:p>
    <w:p w14:paraId="3907EFB3" w14:textId="429D30E7" w:rsidR="00D851CD" w:rsidRDefault="009E4179" w:rsidP="009E4179">
      <w:pPr>
        <w:pStyle w:val="ListParagraph"/>
        <w:numPr>
          <w:ilvl w:val="1"/>
          <w:numId w:val="10"/>
        </w:numPr>
        <w:ind w:left="1080"/>
        <w:rPr>
          <w:rFonts w:cstheme="minorHAnsi"/>
          <w:szCs w:val="18"/>
        </w:rPr>
      </w:pPr>
      <w:r>
        <w:rPr>
          <w:rFonts w:cstheme="minorHAnsi"/>
          <w:szCs w:val="18"/>
        </w:rPr>
        <w:t xml:space="preserve">Claim lines with CENTER &lt;&gt; ‘0001’ that have the same link_num and the same start and end dates should become one visit. </w:t>
      </w:r>
    </w:p>
    <w:p w14:paraId="6A1DCDE6" w14:textId="34B6149A" w:rsidR="009E4179" w:rsidRDefault="009E4179" w:rsidP="009E4179">
      <w:pPr>
        <w:pStyle w:val="ListParagraph"/>
        <w:numPr>
          <w:ilvl w:val="1"/>
          <w:numId w:val="10"/>
        </w:numPr>
        <w:ind w:left="1080"/>
        <w:rPr>
          <w:rFonts w:cstheme="minorHAnsi"/>
          <w:szCs w:val="18"/>
        </w:rPr>
      </w:pPr>
      <w:r>
        <w:rPr>
          <w:rFonts w:cstheme="minorHAnsi"/>
          <w:szCs w:val="18"/>
        </w:rPr>
        <w:t>After identifying the stand-alone OUTSAF visits, apply the following logic to determine if it is an ER visit and should be given VISIT_CONCEPT_ID = 9203:</w:t>
      </w:r>
    </w:p>
    <w:p w14:paraId="4E0FDAA2" w14:textId="4DB16BA9" w:rsidR="009E4179" w:rsidRDefault="009E4179" w:rsidP="009E4179">
      <w:pPr>
        <w:pStyle w:val="ListParagraph"/>
        <w:numPr>
          <w:ilvl w:val="1"/>
          <w:numId w:val="11"/>
        </w:numPr>
        <w:rPr>
          <w:rFonts w:cstheme="minorHAnsi"/>
          <w:szCs w:val="18"/>
        </w:rPr>
      </w:pPr>
      <w:r>
        <w:rPr>
          <w:rFonts w:cstheme="minorHAnsi"/>
          <w:szCs w:val="18"/>
        </w:rPr>
        <w:t>If any claim line in the visit has a revenue center code (CENTER) between ‘0450’ and ‘0459’ or</w:t>
      </w:r>
      <w:r w:rsidR="007976E8">
        <w:rPr>
          <w:rFonts w:cstheme="minorHAnsi"/>
          <w:szCs w:val="18"/>
        </w:rPr>
        <w:t xml:space="preserve"> CENTER =</w:t>
      </w:r>
      <w:r>
        <w:rPr>
          <w:rFonts w:cstheme="minorHAnsi"/>
          <w:szCs w:val="18"/>
        </w:rPr>
        <w:t xml:space="preserve"> ‘0981’ </w:t>
      </w:r>
    </w:p>
    <w:p w14:paraId="1D872634" w14:textId="2E0C5888" w:rsidR="009E4179" w:rsidRPr="009E4179" w:rsidRDefault="009E4179" w:rsidP="009E4179">
      <w:pPr>
        <w:pStyle w:val="ListParagraph"/>
        <w:numPr>
          <w:ilvl w:val="1"/>
          <w:numId w:val="11"/>
        </w:numPr>
        <w:rPr>
          <w:rFonts w:cstheme="minorHAnsi"/>
          <w:szCs w:val="18"/>
        </w:rPr>
      </w:pPr>
      <w:r>
        <w:rPr>
          <w:rFonts w:cstheme="minorHAnsi"/>
          <w:szCs w:val="18"/>
        </w:rPr>
        <w:t>or if any claim line in the visit has a HCPCS (HCPCS) code of ’99281’, ‘99282’, ‘99283’, ‘99284’, ‘99285’</w:t>
      </w:r>
    </w:p>
    <w:p w14:paraId="671EA404" w14:textId="6A324BFE" w:rsidR="009E4179" w:rsidRPr="009E4179" w:rsidRDefault="009E4179" w:rsidP="009E4179">
      <w:pPr>
        <w:pStyle w:val="ListParagraph"/>
        <w:numPr>
          <w:ilvl w:val="1"/>
          <w:numId w:val="11"/>
        </w:numPr>
        <w:rPr>
          <w:rFonts w:cstheme="minorHAnsi"/>
          <w:szCs w:val="18"/>
        </w:rPr>
      </w:pPr>
      <w:r w:rsidRPr="009E4179">
        <w:rPr>
          <w:rFonts w:cstheme="minorHAnsi"/>
          <w:szCs w:val="18"/>
        </w:rPr>
        <w:t xml:space="preserve">If the above conditions for an ER visit are met and an NCH or DME claim line has a start and end date entirely within the OUTSAF claim start and end dates then the NCH or DME claim line should be rolled into the OUTSAF visit </w:t>
      </w:r>
      <w:r w:rsidR="00434C32">
        <w:rPr>
          <w:rFonts w:cstheme="minorHAnsi"/>
          <w:szCs w:val="18"/>
        </w:rPr>
        <w:t xml:space="preserve">only </w:t>
      </w:r>
      <w:r>
        <w:rPr>
          <w:rFonts w:cstheme="minorHAnsi"/>
          <w:szCs w:val="18"/>
        </w:rPr>
        <w:t>if</w:t>
      </w:r>
      <w:r w:rsidRPr="009E4179">
        <w:rPr>
          <w:rFonts w:cstheme="minorHAnsi"/>
          <w:szCs w:val="18"/>
        </w:rPr>
        <w:t xml:space="preserve"> the </w:t>
      </w:r>
      <w:r>
        <w:rPr>
          <w:rFonts w:cstheme="minorHAnsi"/>
          <w:szCs w:val="18"/>
        </w:rPr>
        <w:t xml:space="preserve">NCH or DME </w:t>
      </w:r>
      <w:r w:rsidRPr="009E4179">
        <w:rPr>
          <w:rFonts w:cstheme="minorHAnsi"/>
          <w:szCs w:val="18"/>
        </w:rPr>
        <w:t>variable PLCSRVC is in (23, 41, 42)</w:t>
      </w:r>
    </w:p>
    <w:p w14:paraId="48412831" w14:textId="30075E2D" w:rsidR="009E4179" w:rsidRPr="009E4179" w:rsidRDefault="009E4179" w:rsidP="009E4179">
      <w:pPr>
        <w:pStyle w:val="ListParagraph"/>
        <w:numPr>
          <w:ilvl w:val="0"/>
          <w:numId w:val="11"/>
        </w:numPr>
        <w:rPr>
          <w:rFonts w:cstheme="minorHAnsi"/>
          <w:szCs w:val="18"/>
        </w:rPr>
      </w:pPr>
      <w:r>
        <w:rPr>
          <w:rFonts w:cstheme="minorHAnsi"/>
          <w:szCs w:val="18"/>
        </w:rPr>
        <w:t>If an OUTSAF visit does not meet the above criteria for an ER visit then it should be given VISIT_CONCEPT_ID = 9202 (Outpatient visit).</w:t>
      </w:r>
    </w:p>
    <w:p w14:paraId="4E0A62DB" w14:textId="269A2D16" w:rsidR="00091920" w:rsidRDefault="00091920" w:rsidP="009E4179">
      <w:pPr>
        <w:pStyle w:val="ListParagraph"/>
        <w:numPr>
          <w:ilvl w:val="2"/>
          <w:numId w:val="8"/>
        </w:numPr>
        <w:rPr>
          <w:rFonts w:cstheme="minorHAnsi"/>
          <w:szCs w:val="18"/>
        </w:rPr>
      </w:pPr>
      <w:r>
        <w:rPr>
          <w:rFonts w:cstheme="minorHAnsi"/>
          <w:szCs w:val="18"/>
        </w:rPr>
        <w:t xml:space="preserve">If </w:t>
      </w:r>
      <w:r w:rsidR="009E4179">
        <w:rPr>
          <w:rFonts w:cstheme="minorHAnsi"/>
          <w:szCs w:val="18"/>
        </w:rPr>
        <w:t xml:space="preserve">an OUTSAF visit is given VISIT_CONCEPT_ID = 9202 and </w:t>
      </w:r>
      <w:r>
        <w:rPr>
          <w:rFonts w:cstheme="minorHAnsi"/>
          <w:szCs w:val="18"/>
        </w:rPr>
        <w:t xml:space="preserve">an NCH claim </w:t>
      </w:r>
      <w:r w:rsidR="009E4179">
        <w:rPr>
          <w:rFonts w:cstheme="minorHAnsi"/>
          <w:szCs w:val="18"/>
        </w:rPr>
        <w:t xml:space="preserve">line </w:t>
      </w:r>
      <w:r>
        <w:rPr>
          <w:rFonts w:cstheme="minorHAnsi"/>
          <w:szCs w:val="18"/>
        </w:rPr>
        <w:t xml:space="preserve">or DME claim </w:t>
      </w:r>
      <w:r w:rsidR="009E4179">
        <w:rPr>
          <w:rFonts w:cstheme="minorHAnsi"/>
          <w:szCs w:val="18"/>
        </w:rPr>
        <w:t xml:space="preserve">line </w:t>
      </w:r>
      <w:r>
        <w:rPr>
          <w:rFonts w:cstheme="minorHAnsi"/>
          <w:szCs w:val="18"/>
        </w:rPr>
        <w:t xml:space="preserve">start and end dates are entirely contained within </w:t>
      </w:r>
      <w:r w:rsidR="009E4179">
        <w:rPr>
          <w:rFonts w:cstheme="minorHAnsi"/>
          <w:szCs w:val="18"/>
        </w:rPr>
        <w:t xml:space="preserve">the OUTSAF visit start </w:t>
      </w:r>
      <w:r w:rsidR="009E4179">
        <w:rPr>
          <w:rFonts w:cstheme="minorHAnsi"/>
          <w:szCs w:val="18"/>
        </w:rPr>
        <w:lastRenderedPageBreak/>
        <w:t>and end dates</w:t>
      </w:r>
      <w:r>
        <w:rPr>
          <w:rFonts w:cstheme="minorHAnsi"/>
          <w:szCs w:val="18"/>
        </w:rPr>
        <w:t xml:space="preserve"> then the NCH/DME claim should be rolled into the OUTSAF claim</w:t>
      </w:r>
      <w:r w:rsidR="00514D2E">
        <w:rPr>
          <w:rFonts w:cstheme="minorHAnsi"/>
          <w:szCs w:val="18"/>
        </w:rPr>
        <w:t xml:space="preserve"> </w:t>
      </w:r>
      <w:r w:rsidR="00434C32">
        <w:rPr>
          <w:rFonts w:cstheme="minorHAnsi"/>
          <w:szCs w:val="18"/>
        </w:rPr>
        <w:t xml:space="preserve">only </w:t>
      </w:r>
      <w:r w:rsidR="00514D2E">
        <w:rPr>
          <w:rFonts w:cstheme="minorHAnsi"/>
          <w:szCs w:val="18"/>
        </w:rPr>
        <w:t>if</w:t>
      </w:r>
      <w:r w:rsidR="009E4179">
        <w:rPr>
          <w:rFonts w:cstheme="minorHAnsi"/>
          <w:szCs w:val="18"/>
        </w:rPr>
        <w:t xml:space="preserve"> the following conditions are met</w:t>
      </w:r>
      <w:r w:rsidR="00514D2E">
        <w:rPr>
          <w:rFonts w:cstheme="minorHAnsi"/>
          <w:szCs w:val="18"/>
        </w:rPr>
        <w:t>:</w:t>
      </w:r>
    </w:p>
    <w:p w14:paraId="29954F67" w14:textId="020AEC5F" w:rsidR="009E4179" w:rsidRPr="009E4179" w:rsidRDefault="00514D2E" w:rsidP="009E4179">
      <w:pPr>
        <w:pStyle w:val="ListParagraph"/>
        <w:numPr>
          <w:ilvl w:val="3"/>
          <w:numId w:val="8"/>
        </w:numPr>
        <w:rPr>
          <w:rFonts w:cstheme="minorHAnsi"/>
          <w:szCs w:val="18"/>
        </w:rPr>
      </w:pPr>
      <w:r w:rsidRPr="00514D2E">
        <w:rPr>
          <w:rFonts w:cstheme="minorHAnsi"/>
          <w:szCs w:val="18"/>
        </w:rPr>
        <w:t xml:space="preserve">The NCH or DME </w:t>
      </w:r>
      <w:r w:rsidR="009E4179">
        <w:rPr>
          <w:rFonts w:cstheme="minorHAnsi"/>
          <w:szCs w:val="18"/>
        </w:rPr>
        <w:t xml:space="preserve">claim line </w:t>
      </w:r>
      <w:r>
        <w:rPr>
          <w:rFonts w:cstheme="minorHAnsi"/>
          <w:szCs w:val="18"/>
        </w:rPr>
        <w:t>has</w:t>
      </w:r>
      <w:r w:rsidRPr="00514D2E">
        <w:rPr>
          <w:rFonts w:cstheme="minorHAnsi"/>
          <w:szCs w:val="18"/>
        </w:rPr>
        <w:t xml:space="preserve"> PLCSRVC in (5,8,9,22,26,53,54,60,62,71,72</w:t>
      </w:r>
      <w:r>
        <w:rPr>
          <w:rFonts w:cstheme="minorHAnsi"/>
          <w:szCs w:val="18"/>
        </w:rPr>
        <w:t xml:space="preserve">) </w:t>
      </w:r>
    </w:p>
    <w:p w14:paraId="6CF0DFC4" w14:textId="77AF3C76" w:rsidR="009E4179" w:rsidRDefault="009E4179" w:rsidP="009E4179">
      <w:pPr>
        <w:pStyle w:val="ListParagraph"/>
        <w:numPr>
          <w:ilvl w:val="1"/>
          <w:numId w:val="8"/>
        </w:numPr>
        <w:rPr>
          <w:rFonts w:cstheme="minorHAnsi"/>
          <w:szCs w:val="18"/>
        </w:rPr>
      </w:pPr>
      <w:r w:rsidRPr="009E4179">
        <w:rPr>
          <w:rFonts w:cstheme="minorHAnsi"/>
          <w:szCs w:val="18"/>
        </w:rPr>
        <w:t xml:space="preserve">If an NCH </w:t>
      </w:r>
      <w:r>
        <w:rPr>
          <w:rFonts w:cstheme="minorHAnsi"/>
          <w:szCs w:val="18"/>
        </w:rPr>
        <w:t xml:space="preserve">or DME </w:t>
      </w:r>
      <w:r w:rsidRPr="009E4179">
        <w:rPr>
          <w:rFonts w:cstheme="minorHAnsi"/>
          <w:szCs w:val="18"/>
        </w:rPr>
        <w:t xml:space="preserve">claim </w:t>
      </w:r>
      <w:r>
        <w:rPr>
          <w:rFonts w:cstheme="minorHAnsi"/>
          <w:szCs w:val="18"/>
        </w:rPr>
        <w:t xml:space="preserve">line </w:t>
      </w:r>
      <w:r w:rsidRPr="009E4179">
        <w:rPr>
          <w:rFonts w:cstheme="minorHAnsi"/>
          <w:szCs w:val="18"/>
        </w:rPr>
        <w:t xml:space="preserve">has a start and end date entirely within a </w:t>
      </w:r>
      <w:r>
        <w:rPr>
          <w:rFonts w:cstheme="minorHAnsi"/>
          <w:szCs w:val="18"/>
        </w:rPr>
        <w:t>OUTSAF</w:t>
      </w:r>
      <w:r w:rsidRPr="009E4179">
        <w:rPr>
          <w:rFonts w:cstheme="minorHAnsi"/>
          <w:szCs w:val="18"/>
        </w:rPr>
        <w:t xml:space="preserve"> claim but it does not meet the above conditions </w:t>
      </w:r>
      <w:r>
        <w:rPr>
          <w:rFonts w:cstheme="minorHAnsi"/>
          <w:szCs w:val="18"/>
        </w:rPr>
        <w:t xml:space="preserve">to be rolled up </w:t>
      </w:r>
      <w:r w:rsidRPr="009E4179">
        <w:rPr>
          <w:rFonts w:cstheme="minorHAnsi"/>
          <w:szCs w:val="18"/>
        </w:rPr>
        <w:t>then apply the following logic:</w:t>
      </w:r>
    </w:p>
    <w:p w14:paraId="18AF8437" w14:textId="23520CC9" w:rsidR="009E4179" w:rsidRDefault="009E4179" w:rsidP="009E4179">
      <w:pPr>
        <w:pStyle w:val="ListParagraph"/>
        <w:numPr>
          <w:ilvl w:val="2"/>
          <w:numId w:val="8"/>
        </w:numPr>
        <w:rPr>
          <w:rFonts w:cstheme="minorHAnsi"/>
          <w:szCs w:val="18"/>
        </w:rPr>
      </w:pPr>
      <w:r w:rsidRPr="009E4179">
        <w:rPr>
          <w:rFonts w:cstheme="minorHAnsi"/>
          <w:szCs w:val="18"/>
        </w:rPr>
        <w:t>If the variable PLCSRVC is in (23, 41, 42) then this should become a separate visit with VISIT_CONCEPT_ID = 9203.</w:t>
      </w:r>
      <w:r>
        <w:rPr>
          <w:rFonts w:cstheme="minorHAnsi"/>
          <w:szCs w:val="18"/>
        </w:rPr>
        <w:t xml:space="preserve"> Otherwise they will become their own visits using the below logic:</w:t>
      </w:r>
    </w:p>
    <w:p w14:paraId="0FA992DE" w14:textId="17469810" w:rsidR="00D851CD" w:rsidRDefault="009E4179" w:rsidP="001761E1">
      <w:pPr>
        <w:pStyle w:val="ListParagraph"/>
        <w:numPr>
          <w:ilvl w:val="0"/>
          <w:numId w:val="8"/>
        </w:numPr>
        <w:rPr>
          <w:rFonts w:cstheme="minorHAnsi"/>
          <w:szCs w:val="18"/>
        </w:rPr>
      </w:pPr>
      <w:r>
        <w:rPr>
          <w:rFonts w:cstheme="minorHAnsi"/>
          <w:szCs w:val="18"/>
        </w:rPr>
        <w:t>This should now leave NCH claims and DME claims that do not roll into MEDPAR or OUTSAF visits. Each unique claim should be its own visit</w:t>
      </w:r>
      <w:r w:rsidR="00A939B7">
        <w:rPr>
          <w:rFonts w:cstheme="minorHAnsi"/>
          <w:szCs w:val="18"/>
        </w:rPr>
        <w:t xml:space="preserve"> with VISIT_CONCEPT_ID = 9202.</w:t>
      </w:r>
      <w:r>
        <w:rPr>
          <w:rFonts w:cstheme="minorHAnsi"/>
          <w:szCs w:val="18"/>
        </w:rPr>
        <w:t xml:space="preserve"> </w:t>
      </w:r>
    </w:p>
    <w:p w14:paraId="7348BCB4" w14:textId="57E2B119" w:rsidR="008E4D0F" w:rsidRDefault="008E4D0F" w:rsidP="008E4D0F">
      <w:pPr>
        <w:pStyle w:val="ListParagraph"/>
        <w:numPr>
          <w:ilvl w:val="0"/>
          <w:numId w:val="8"/>
        </w:numPr>
        <w:rPr>
          <w:rFonts w:cstheme="minorHAnsi"/>
          <w:szCs w:val="18"/>
        </w:rPr>
      </w:pPr>
      <w:r>
        <w:rPr>
          <w:rFonts w:cstheme="minorHAnsi"/>
          <w:szCs w:val="18"/>
        </w:rPr>
        <w:t>If any visit occurs before the patient’s date of birth then that visit and all corresponding records (condition, procedure, drug_exposure, device_exposure, measurement, observation) should be deleted</w:t>
      </w:r>
    </w:p>
    <w:p w14:paraId="54C49125" w14:textId="5E5230AF" w:rsidR="008E4D0F" w:rsidRPr="008E4D0F" w:rsidRDefault="008E4D0F" w:rsidP="008E4D0F">
      <w:pPr>
        <w:pStyle w:val="ListParagraph"/>
        <w:numPr>
          <w:ilvl w:val="0"/>
          <w:numId w:val="8"/>
        </w:numPr>
        <w:rPr>
          <w:rFonts w:cstheme="minorHAnsi"/>
          <w:szCs w:val="18"/>
        </w:rPr>
      </w:pPr>
      <w:r>
        <w:rPr>
          <w:rFonts w:cstheme="minorHAnsi"/>
          <w:szCs w:val="18"/>
        </w:rPr>
        <w:t xml:space="preserve">If any visit occurs &gt;= </w:t>
      </w:r>
      <w:r w:rsidR="00D150EE">
        <w:rPr>
          <w:rFonts w:cstheme="minorHAnsi"/>
          <w:szCs w:val="18"/>
        </w:rPr>
        <w:t>30</w:t>
      </w:r>
      <w:r>
        <w:rPr>
          <w:rFonts w:cstheme="minorHAnsi"/>
          <w:szCs w:val="18"/>
        </w:rPr>
        <w:t xml:space="preserve"> days after the patient’s death then that visit and all corresponding records (condition, procedure, drug_exposure, device_exposure, measurement, observation) should be deleted</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340"/>
        <w:gridCol w:w="1986"/>
        <w:gridCol w:w="2709"/>
        <w:gridCol w:w="2431"/>
      </w:tblGrid>
      <w:tr w:rsidR="00D851CD" w14:paraId="37742374" w14:textId="77777777" w:rsidTr="00CE695D">
        <w:trPr>
          <w:trHeight w:hRule="exact" w:val="418"/>
        </w:trPr>
        <w:tc>
          <w:tcPr>
            <w:tcW w:w="0" w:type="auto"/>
            <w:gridSpan w:val="4"/>
            <w:shd w:val="clear" w:color="auto" w:fill="A6A6A6" w:themeFill="background1" w:themeFillShade="A6"/>
          </w:tcPr>
          <w:p w14:paraId="7773FB14" w14:textId="56622952" w:rsidR="00D851CD" w:rsidRPr="00E5747B" w:rsidRDefault="00D851CD" w:rsidP="00353974">
            <w:pPr>
              <w:rPr>
                <w:rFonts w:cstheme="minorHAnsi"/>
                <w:sz w:val="18"/>
                <w:szCs w:val="18"/>
              </w:rPr>
            </w:pPr>
            <w:r w:rsidRPr="00BC1B1F">
              <w:rPr>
                <w:b/>
                <w:sz w:val="28"/>
                <w:szCs w:val="18"/>
              </w:rPr>
              <w:t xml:space="preserve">Table </w:t>
            </w:r>
            <w:r w:rsidR="00353974">
              <w:rPr>
                <w:b/>
                <w:sz w:val="28"/>
                <w:szCs w:val="18"/>
              </w:rPr>
              <w:t>7</w:t>
            </w:r>
            <w:r w:rsidRPr="00BC1B1F">
              <w:rPr>
                <w:b/>
                <w:sz w:val="28"/>
                <w:szCs w:val="18"/>
              </w:rPr>
              <w:t xml:space="preserve">: </w:t>
            </w:r>
            <w:r>
              <w:rPr>
                <w:b/>
                <w:sz w:val="28"/>
                <w:szCs w:val="18"/>
              </w:rPr>
              <w:t>VISIT_OCCURRENCE</w:t>
            </w:r>
          </w:p>
        </w:tc>
      </w:tr>
      <w:tr w:rsidR="00D851CD" w14:paraId="00E2AEDB" w14:textId="77777777" w:rsidTr="009E5C71">
        <w:trPr>
          <w:trHeight w:hRule="exact" w:val="274"/>
        </w:trPr>
        <w:tc>
          <w:tcPr>
            <w:tcW w:w="2340" w:type="dxa"/>
            <w:shd w:val="clear" w:color="auto" w:fill="BFBFBF" w:themeFill="background1" w:themeFillShade="BF"/>
          </w:tcPr>
          <w:p w14:paraId="7D80F646" w14:textId="77777777" w:rsidR="00D851CD" w:rsidRPr="00E5747B" w:rsidRDefault="00D851CD" w:rsidP="00CE695D">
            <w:pPr>
              <w:rPr>
                <w:rFonts w:cstheme="minorHAnsi"/>
                <w:sz w:val="18"/>
                <w:szCs w:val="18"/>
              </w:rPr>
            </w:pPr>
            <w:r w:rsidRPr="008521DB">
              <w:rPr>
                <w:b/>
              </w:rPr>
              <w:t>Destination Field</w:t>
            </w:r>
          </w:p>
        </w:tc>
        <w:tc>
          <w:tcPr>
            <w:tcW w:w="1986" w:type="dxa"/>
            <w:shd w:val="clear" w:color="auto" w:fill="BFBFBF" w:themeFill="background1" w:themeFillShade="BF"/>
          </w:tcPr>
          <w:p w14:paraId="5774D32A" w14:textId="77777777" w:rsidR="00D851CD" w:rsidRPr="00E5747B" w:rsidRDefault="00D851CD" w:rsidP="00CE695D">
            <w:pPr>
              <w:rPr>
                <w:rFonts w:cstheme="minorHAnsi"/>
                <w:sz w:val="18"/>
                <w:szCs w:val="18"/>
              </w:rPr>
            </w:pPr>
            <w:r w:rsidRPr="008521DB">
              <w:rPr>
                <w:b/>
              </w:rPr>
              <w:t>Source Field</w:t>
            </w:r>
          </w:p>
        </w:tc>
        <w:tc>
          <w:tcPr>
            <w:tcW w:w="2709" w:type="dxa"/>
            <w:shd w:val="clear" w:color="auto" w:fill="BFBFBF" w:themeFill="background1" w:themeFillShade="BF"/>
          </w:tcPr>
          <w:p w14:paraId="37D5D623" w14:textId="77777777" w:rsidR="00D851CD" w:rsidRPr="00E5747B" w:rsidRDefault="00D851CD" w:rsidP="00CE695D">
            <w:pPr>
              <w:rPr>
                <w:rFonts w:cstheme="minorHAnsi"/>
                <w:sz w:val="18"/>
                <w:szCs w:val="18"/>
              </w:rPr>
            </w:pPr>
            <w:r>
              <w:rPr>
                <w:b/>
              </w:rPr>
              <w:t>Logic</w:t>
            </w:r>
          </w:p>
        </w:tc>
        <w:tc>
          <w:tcPr>
            <w:tcW w:w="2431" w:type="dxa"/>
            <w:shd w:val="clear" w:color="auto" w:fill="BFBFBF" w:themeFill="background1" w:themeFillShade="BF"/>
          </w:tcPr>
          <w:p w14:paraId="2184DB6D" w14:textId="77777777" w:rsidR="00D851CD" w:rsidRPr="00E5747B" w:rsidRDefault="00D851CD" w:rsidP="00CE695D">
            <w:pPr>
              <w:rPr>
                <w:rFonts w:cstheme="minorHAnsi"/>
                <w:sz w:val="18"/>
                <w:szCs w:val="18"/>
              </w:rPr>
            </w:pPr>
            <w:r w:rsidRPr="008521DB">
              <w:rPr>
                <w:b/>
              </w:rPr>
              <w:t>Comment</w:t>
            </w:r>
          </w:p>
        </w:tc>
      </w:tr>
      <w:tr w:rsidR="00D851CD" w14:paraId="5F62A45E" w14:textId="77777777" w:rsidTr="009E5C71">
        <w:trPr>
          <w:trHeight w:hRule="exact" w:val="274"/>
        </w:trPr>
        <w:tc>
          <w:tcPr>
            <w:tcW w:w="2340" w:type="dxa"/>
          </w:tcPr>
          <w:p w14:paraId="135ABB43" w14:textId="77777777" w:rsidR="00D851CD" w:rsidRPr="00E5747B" w:rsidRDefault="00D851CD" w:rsidP="00CE695D">
            <w:pPr>
              <w:rPr>
                <w:rFonts w:cstheme="minorHAnsi"/>
                <w:sz w:val="18"/>
                <w:szCs w:val="18"/>
              </w:rPr>
            </w:pPr>
            <w:r>
              <w:rPr>
                <w:rFonts w:cstheme="minorHAnsi"/>
                <w:sz w:val="18"/>
                <w:szCs w:val="18"/>
              </w:rPr>
              <w:t>VISIT_OCCURRENCE_ID</w:t>
            </w:r>
          </w:p>
        </w:tc>
        <w:tc>
          <w:tcPr>
            <w:tcW w:w="1986" w:type="dxa"/>
          </w:tcPr>
          <w:p w14:paraId="1ACEB98F" w14:textId="77777777" w:rsidR="00D851CD" w:rsidRPr="00E5747B" w:rsidRDefault="00D851CD" w:rsidP="00CE695D">
            <w:pPr>
              <w:rPr>
                <w:rFonts w:cstheme="minorHAnsi"/>
                <w:sz w:val="18"/>
                <w:szCs w:val="18"/>
              </w:rPr>
            </w:pPr>
          </w:p>
        </w:tc>
        <w:tc>
          <w:tcPr>
            <w:tcW w:w="2709" w:type="dxa"/>
          </w:tcPr>
          <w:p w14:paraId="07B1551E" w14:textId="77777777" w:rsidR="00D851CD" w:rsidRPr="00E5747B" w:rsidRDefault="00D851CD" w:rsidP="00CE695D">
            <w:pPr>
              <w:rPr>
                <w:rFonts w:cstheme="minorHAnsi"/>
                <w:sz w:val="18"/>
                <w:szCs w:val="18"/>
              </w:rPr>
            </w:pPr>
            <w:r>
              <w:rPr>
                <w:rFonts w:cstheme="minorHAnsi"/>
                <w:sz w:val="18"/>
                <w:szCs w:val="18"/>
              </w:rPr>
              <w:t>System generated</w:t>
            </w:r>
          </w:p>
        </w:tc>
        <w:tc>
          <w:tcPr>
            <w:tcW w:w="2431" w:type="dxa"/>
          </w:tcPr>
          <w:p w14:paraId="391B1789" w14:textId="77777777" w:rsidR="00D851CD" w:rsidRPr="00E5747B" w:rsidRDefault="00D851CD" w:rsidP="00CE695D">
            <w:pPr>
              <w:rPr>
                <w:rFonts w:cstheme="minorHAnsi"/>
                <w:sz w:val="18"/>
                <w:szCs w:val="18"/>
              </w:rPr>
            </w:pPr>
          </w:p>
        </w:tc>
      </w:tr>
      <w:tr w:rsidR="00D851CD" w14:paraId="026600E2" w14:textId="77777777" w:rsidTr="009E5C71">
        <w:trPr>
          <w:trHeight w:hRule="exact" w:val="274"/>
        </w:trPr>
        <w:tc>
          <w:tcPr>
            <w:tcW w:w="2340" w:type="dxa"/>
          </w:tcPr>
          <w:p w14:paraId="66489837" w14:textId="77777777" w:rsidR="00D851CD" w:rsidRPr="00E5747B" w:rsidRDefault="00D851CD" w:rsidP="00CE695D">
            <w:pPr>
              <w:rPr>
                <w:rFonts w:cstheme="minorHAnsi"/>
                <w:sz w:val="18"/>
                <w:szCs w:val="18"/>
              </w:rPr>
            </w:pPr>
            <w:r>
              <w:rPr>
                <w:rFonts w:cstheme="minorHAnsi"/>
                <w:sz w:val="18"/>
                <w:szCs w:val="18"/>
              </w:rPr>
              <w:t>PERSON_ID</w:t>
            </w:r>
          </w:p>
        </w:tc>
        <w:tc>
          <w:tcPr>
            <w:tcW w:w="1986" w:type="dxa"/>
          </w:tcPr>
          <w:p w14:paraId="0A046FAB" w14:textId="77777777" w:rsidR="00D851CD" w:rsidRPr="00E5747B" w:rsidRDefault="00D851CD" w:rsidP="00CE695D">
            <w:pPr>
              <w:rPr>
                <w:rFonts w:cstheme="minorHAnsi"/>
                <w:sz w:val="18"/>
                <w:szCs w:val="18"/>
              </w:rPr>
            </w:pPr>
            <w:r>
              <w:rPr>
                <w:rFonts w:cstheme="minorHAnsi"/>
                <w:sz w:val="18"/>
                <w:szCs w:val="18"/>
              </w:rPr>
              <w:t>Patient_ID</w:t>
            </w:r>
          </w:p>
        </w:tc>
        <w:tc>
          <w:tcPr>
            <w:tcW w:w="2709" w:type="dxa"/>
          </w:tcPr>
          <w:p w14:paraId="673CA5FF" w14:textId="77777777" w:rsidR="00D851CD" w:rsidRPr="00E5747B" w:rsidRDefault="00D851CD" w:rsidP="00CE695D">
            <w:pPr>
              <w:rPr>
                <w:rFonts w:cstheme="minorHAnsi"/>
                <w:sz w:val="18"/>
                <w:szCs w:val="18"/>
              </w:rPr>
            </w:pPr>
          </w:p>
        </w:tc>
        <w:tc>
          <w:tcPr>
            <w:tcW w:w="2431" w:type="dxa"/>
          </w:tcPr>
          <w:p w14:paraId="1CB90E4A" w14:textId="77777777" w:rsidR="00D851CD" w:rsidRPr="00E5747B" w:rsidRDefault="00D851CD" w:rsidP="00CE695D">
            <w:pPr>
              <w:rPr>
                <w:rFonts w:cstheme="minorHAnsi"/>
                <w:sz w:val="18"/>
                <w:szCs w:val="18"/>
              </w:rPr>
            </w:pPr>
          </w:p>
        </w:tc>
      </w:tr>
      <w:tr w:rsidR="00D851CD" w14:paraId="3CC6A402" w14:textId="77777777" w:rsidTr="009E5C71">
        <w:trPr>
          <w:trHeight w:val="274"/>
        </w:trPr>
        <w:tc>
          <w:tcPr>
            <w:tcW w:w="2340" w:type="dxa"/>
          </w:tcPr>
          <w:p w14:paraId="1E3C82F8" w14:textId="77777777" w:rsidR="00D851CD" w:rsidRPr="00E5747B" w:rsidRDefault="00D851CD" w:rsidP="00CE695D">
            <w:pPr>
              <w:rPr>
                <w:rFonts w:cstheme="minorHAnsi"/>
                <w:sz w:val="18"/>
                <w:szCs w:val="18"/>
              </w:rPr>
            </w:pPr>
            <w:r>
              <w:rPr>
                <w:rFonts w:cstheme="minorHAnsi"/>
                <w:sz w:val="18"/>
                <w:szCs w:val="18"/>
              </w:rPr>
              <w:t>VISIT_CONCEPT_ID</w:t>
            </w:r>
          </w:p>
        </w:tc>
        <w:tc>
          <w:tcPr>
            <w:tcW w:w="1986" w:type="dxa"/>
          </w:tcPr>
          <w:p w14:paraId="127925A9" w14:textId="77777777" w:rsidR="00D851CD" w:rsidRPr="00E5747B" w:rsidRDefault="00D851CD" w:rsidP="00CE695D">
            <w:pPr>
              <w:rPr>
                <w:rFonts w:cstheme="minorHAnsi"/>
                <w:sz w:val="18"/>
                <w:szCs w:val="18"/>
              </w:rPr>
            </w:pPr>
          </w:p>
        </w:tc>
        <w:tc>
          <w:tcPr>
            <w:tcW w:w="2709" w:type="dxa"/>
          </w:tcPr>
          <w:p w14:paraId="4CA68C66" w14:textId="77777777" w:rsidR="00D851CD" w:rsidRPr="00E5747B" w:rsidRDefault="00D851CD" w:rsidP="00CE695D">
            <w:pPr>
              <w:rPr>
                <w:rFonts w:cstheme="minorHAnsi"/>
                <w:sz w:val="18"/>
                <w:szCs w:val="18"/>
              </w:rPr>
            </w:pPr>
            <w:r>
              <w:rPr>
                <w:rFonts w:cstheme="minorHAnsi"/>
                <w:sz w:val="18"/>
                <w:szCs w:val="18"/>
              </w:rPr>
              <w:t>Refer to above logic above for how to assign this variable</w:t>
            </w:r>
          </w:p>
        </w:tc>
        <w:tc>
          <w:tcPr>
            <w:tcW w:w="2431" w:type="dxa"/>
          </w:tcPr>
          <w:p w14:paraId="2C651440" w14:textId="77777777" w:rsidR="00D851CD" w:rsidRPr="00E5747B" w:rsidRDefault="00D851CD" w:rsidP="00CE695D">
            <w:pPr>
              <w:rPr>
                <w:rFonts w:cstheme="minorHAnsi"/>
                <w:sz w:val="18"/>
                <w:szCs w:val="18"/>
              </w:rPr>
            </w:pPr>
          </w:p>
        </w:tc>
      </w:tr>
      <w:tr w:rsidR="00D851CD" w14:paraId="2B95BA53" w14:textId="77777777" w:rsidTr="009E5C71">
        <w:tc>
          <w:tcPr>
            <w:tcW w:w="2340" w:type="dxa"/>
          </w:tcPr>
          <w:p w14:paraId="2B8EA284" w14:textId="77777777" w:rsidR="00D851CD" w:rsidRPr="00E5747B" w:rsidRDefault="00D851CD" w:rsidP="00CE695D">
            <w:pPr>
              <w:rPr>
                <w:rFonts w:cstheme="minorHAnsi"/>
                <w:sz w:val="18"/>
                <w:szCs w:val="18"/>
              </w:rPr>
            </w:pPr>
            <w:r>
              <w:rPr>
                <w:rFonts w:cstheme="minorHAnsi"/>
                <w:sz w:val="18"/>
                <w:szCs w:val="18"/>
              </w:rPr>
              <w:t>VISIT_START_DATE</w:t>
            </w:r>
          </w:p>
        </w:tc>
        <w:tc>
          <w:tcPr>
            <w:tcW w:w="1986" w:type="dxa"/>
          </w:tcPr>
          <w:p w14:paraId="19FD67DD" w14:textId="77777777" w:rsidR="00D851CD" w:rsidRPr="00E5747B" w:rsidRDefault="00D851CD" w:rsidP="00CE695D">
            <w:pPr>
              <w:spacing w:after="0" w:line="240" w:lineRule="auto"/>
              <w:contextualSpacing/>
              <w:rPr>
                <w:rFonts w:cstheme="minorHAnsi"/>
                <w:sz w:val="18"/>
                <w:szCs w:val="18"/>
              </w:rPr>
            </w:pPr>
            <w:r>
              <w:rPr>
                <w:rFonts w:cstheme="minorHAnsi"/>
                <w:b/>
                <w:sz w:val="18"/>
                <w:szCs w:val="18"/>
              </w:rPr>
              <w:t>MEDPAR</w:t>
            </w:r>
            <w:r w:rsidRPr="00E5747B">
              <w:rPr>
                <w:rFonts w:cstheme="minorHAnsi"/>
                <w:sz w:val="18"/>
                <w:szCs w:val="18"/>
              </w:rPr>
              <w:t>.ADM_D, ADM_M, ADM_Y</w:t>
            </w:r>
          </w:p>
          <w:p w14:paraId="29864ED2" w14:textId="77777777" w:rsidR="00D851CD" w:rsidRPr="00E5747B" w:rsidRDefault="00D851CD" w:rsidP="00CE695D">
            <w:pPr>
              <w:spacing w:after="0" w:line="240" w:lineRule="auto"/>
              <w:contextualSpacing/>
              <w:rPr>
                <w:rFonts w:cstheme="minorHAnsi"/>
                <w:sz w:val="18"/>
                <w:szCs w:val="18"/>
              </w:rPr>
            </w:pPr>
          </w:p>
          <w:p w14:paraId="208A9759" w14:textId="28BE0C9D"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NCH</w:t>
            </w:r>
            <w:r>
              <w:rPr>
                <w:rFonts w:cstheme="minorHAnsi"/>
                <w:sz w:val="18"/>
                <w:szCs w:val="18"/>
              </w:rPr>
              <w:t>.</w:t>
            </w:r>
            <w:r w:rsidR="004C606E">
              <w:rPr>
                <w:rFonts w:cstheme="minorHAnsi"/>
                <w:sz w:val="18"/>
                <w:szCs w:val="18"/>
              </w:rPr>
              <w:t>FREXPENM, FR</w:t>
            </w:r>
            <w:r w:rsidRPr="00E5747B">
              <w:rPr>
                <w:rFonts w:cstheme="minorHAnsi"/>
                <w:sz w:val="18"/>
                <w:szCs w:val="18"/>
              </w:rPr>
              <w:t>EXPEND, FREXPENY</w:t>
            </w:r>
          </w:p>
          <w:p w14:paraId="7FDCE8A0" w14:textId="77777777" w:rsidR="00D851CD" w:rsidRPr="00E5747B" w:rsidRDefault="00D851CD" w:rsidP="00CE695D">
            <w:pPr>
              <w:spacing w:after="0" w:line="240" w:lineRule="auto"/>
              <w:contextualSpacing/>
              <w:rPr>
                <w:rFonts w:cstheme="minorHAnsi"/>
                <w:sz w:val="18"/>
                <w:szCs w:val="18"/>
              </w:rPr>
            </w:pPr>
          </w:p>
          <w:p w14:paraId="58D54446" w14:textId="1D0BCD70"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OUTSAF</w:t>
            </w:r>
            <w:r>
              <w:rPr>
                <w:rFonts w:cstheme="minorHAnsi"/>
                <w:sz w:val="18"/>
                <w:szCs w:val="18"/>
              </w:rPr>
              <w:t>.</w:t>
            </w:r>
            <w:r w:rsidR="009E4179" w:rsidRPr="009E4179">
              <w:rPr>
                <w:rFonts w:cstheme="minorHAnsi"/>
                <w:sz w:val="18"/>
                <w:szCs w:val="18"/>
              </w:rPr>
              <w:t xml:space="preserve">CENM, CEND, CENY OR </w:t>
            </w:r>
            <w:r>
              <w:rPr>
                <w:rFonts w:cstheme="minorHAnsi"/>
                <w:sz w:val="18"/>
                <w:szCs w:val="18"/>
              </w:rPr>
              <w:t>FROM_DTM</w:t>
            </w:r>
            <w:r w:rsidRPr="00E5747B">
              <w:rPr>
                <w:rFonts w:cstheme="minorHAnsi"/>
                <w:sz w:val="18"/>
                <w:szCs w:val="18"/>
              </w:rPr>
              <w:t xml:space="preserve">, </w:t>
            </w:r>
            <w:r>
              <w:rPr>
                <w:rFonts w:cstheme="minorHAnsi"/>
                <w:sz w:val="18"/>
                <w:szCs w:val="18"/>
              </w:rPr>
              <w:t>FROM_DTD</w:t>
            </w:r>
            <w:r w:rsidRPr="00E5747B">
              <w:rPr>
                <w:rFonts w:cstheme="minorHAnsi"/>
                <w:sz w:val="18"/>
                <w:szCs w:val="18"/>
              </w:rPr>
              <w:t xml:space="preserve"> or </w:t>
            </w:r>
            <w:r>
              <w:rPr>
                <w:rFonts w:cstheme="minorHAnsi"/>
                <w:sz w:val="18"/>
                <w:szCs w:val="18"/>
              </w:rPr>
              <w:t>FROM_DTY</w:t>
            </w:r>
            <w:r w:rsidRPr="00E5747B">
              <w:rPr>
                <w:rFonts w:cstheme="minorHAnsi"/>
                <w:sz w:val="18"/>
                <w:szCs w:val="18"/>
              </w:rPr>
              <w:t xml:space="preserve"> </w:t>
            </w:r>
          </w:p>
          <w:p w14:paraId="08A91EE7" w14:textId="77777777" w:rsidR="00D851CD" w:rsidRPr="00E5747B" w:rsidRDefault="00D851CD" w:rsidP="00CE695D">
            <w:pPr>
              <w:spacing w:after="0" w:line="240" w:lineRule="auto"/>
              <w:contextualSpacing/>
              <w:rPr>
                <w:rFonts w:cstheme="minorHAnsi"/>
                <w:sz w:val="18"/>
                <w:szCs w:val="18"/>
              </w:rPr>
            </w:pPr>
          </w:p>
          <w:p w14:paraId="5B1345DB" w14:textId="1D9BF058"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DME</w:t>
            </w:r>
            <w:r w:rsidR="004C606E">
              <w:rPr>
                <w:rFonts w:cstheme="minorHAnsi"/>
                <w:sz w:val="18"/>
                <w:szCs w:val="18"/>
              </w:rPr>
              <w:t>.FREXPENM, FRE</w:t>
            </w:r>
            <w:r>
              <w:rPr>
                <w:rFonts w:cstheme="minorHAnsi"/>
                <w:sz w:val="18"/>
                <w:szCs w:val="18"/>
              </w:rPr>
              <w:t>XPEND, FREXPENY</w:t>
            </w:r>
          </w:p>
        </w:tc>
        <w:tc>
          <w:tcPr>
            <w:tcW w:w="2709" w:type="dxa"/>
          </w:tcPr>
          <w:p w14:paraId="0D6BB668" w14:textId="7D61179A" w:rsidR="00D851CD" w:rsidRPr="00E5747B" w:rsidRDefault="009E4179" w:rsidP="009E4179">
            <w:pPr>
              <w:rPr>
                <w:rFonts w:cstheme="minorHAnsi"/>
                <w:sz w:val="18"/>
                <w:szCs w:val="18"/>
              </w:rPr>
            </w:pPr>
            <w:r>
              <w:rPr>
                <w:rFonts w:cstheme="minorHAnsi"/>
                <w:sz w:val="18"/>
                <w:szCs w:val="18"/>
              </w:rPr>
              <w:t xml:space="preserve">An OUTSAF visit is defined as claim lines having the same LINK_NUM and start and end dates. If CENDM, CENDD, and CENDY are &lt;&gt; ‘00’ then use them as the visit start and end date. If they are equal to ‘00’ then use FROM_DTM, FROM_DTD and FROM_DTY as VISIT_START_DATE </w:t>
            </w:r>
          </w:p>
        </w:tc>
        <w:tc>
          <w:tcPr>
            <w:tcW w:w="2431" w:type="dxa"/>
          </w:tcPr>
          <w:p w14:paraId="78417112" w14:textId="77777777" w:rsidR="00D851CD" w:rsidRPr="00E5747B" w:rsidRDefault="00D851CD" w:rsidP="00CE695D">
            <w:pPr>
              <w:spacing w:after="0" w:line="240" w:lineRule="auto"/>
              <w:contextualSpacing/>
              <w:rPr>
                <w:rFonts w:cstheme="minorHAnsi"/>
                <w:sz w:val="18"/>
                <w:szCs w:val="18"/>
              </w:rPr>
            </w:pPr>
          </w:p>
          <w:p w14:paraId="019BAFB6" w14:textId="77777777" w:rsidR="00D851CD" w:rsidRPr="00E5747B" w:rsidRDefault="00D851CD" w:rsidP="00CE695D">
            <w:pPr>
              <w:rPr>
                <w:rFonts w:cstheme="minorHAnsi"/>
                <w:sz w:val="18"/>
                <w:szCs w:val="18"/>
              </w:rPr>
            </w:pPr>
          </w:p>
          <w:p w14:paraId="4CB08972" w14:textId="77777777" w:rsidR="00D851CD" w:rsidRPr="00E5747B" w:rsidRDefault="00D851CD" w:rsidP="00CE695D">
            <w:pPr>
              <w:rPr>
                <w:rFonts w:cstheme="minorHAnsi"/>
                <w:sz w:val="18"/>
                <w:szCs w:val="18"/>
              </w:rPr>
            </w:pPr>
          </w:p>
        </w:tc>
      </w:tr>
      <w:tr w:rsidR="00D851CD" w14:paraId="0AFD7410" w14:textId="77777777" w:rsidTr="009E5C71">
        <w:trPr>
          <w:trHeight w:hRule="exact" w:val="274"/>
        </w:trPr>
        <w:tc>
          <w:tcPr>
            <w:tcW w:w="2340" w:type="dxa"/>
          </w:tcPr>
          <w:p w14:paraId="2A19D447" w14:textId="77777777" w:rsidR="00D851CD" w:rsidRPr="00E5747B" w:rsidRDefault="00D851CD" w:rsidP="00CE695D">
            <w:pPr>
              <w:rPr>
                <w:rFonts w:cstheme="minorHAnsi"/>
                <w:sz w:val="18"/>
                <w:szCs w:val="18"/>
              </w:rPr>
            </w:pPr>
            <w:r>
              <w:rPr>
                <w:rFonts w:cstheme="minorHAnsi"/>
                <w:sz w:val="18"/>
                <w:szCs w:val="18"/>
              </w:rPr>
              <w:t>VISIT_START_TIME</w:t>
            </w:r>
          </w:p>
        </w:tc>
        <w:tc>
          <w:tcPr>
            <w:tcW w:w="1986" w:type="dxa"/>
          </w:tcPr>
          <w:p w14:paraId="3BF15E44" w14:textId="77777777" w:rsidR="00D851CD" w:rsidRPr="00E5747B" w:rsidRDefault="00D851CD" w:rsidP="00CE695D">
            <w:pPr>
              <w:rPr>
                <w:rFonts w:cstheme="minorHAnsi"/>
                <w:sz w:val="18"/>
                <w:szCs w:val="18"/>
              </w:rPr>
            </w:pPr>
          </w:p>
        </w:tc>
        <w:tc>
          <w:tcPr>
            <w:tcW w:w="2709" w:type="dxa"/>
          </w:tcPr>
          <w:p w14:paraId="35BA3291" w14:textId="77777777" w:rsidR="00D851CD" w:rsidRPr="00E5747B" w:rsidRDefault="00D851CD" w:rsidP="00CE695D">
            <w:pPr>
              <w:rPr>
                <w:rFonts w:cstheme="minorHAnsi"/>
                <w:sz w:val="18"/>
                <w:szCs w:val="18"/>
              </w:rPr>
            </w:pPr>
            <w:r>
              <w:rPr>
                <w:rFonts w:cstheme="minorHAnsi"/>
                <w:sz w:val="18"/>
                <w:szCs w:val="18"/>
              </w:rPr>
              <w:t>NULL</w:t>
            </w:r>
          </w:p>
        </w:tc>
        <w:tc>
          <w:tcPr>
            <w:tcW w:w="2431" w:type="dxa"/>
          </w:tcPr>
          <w:p w14:paraId="4332B2AD" w14:textId="77777777" w:rsidR="00D851CD" w:rsidRPr="00E5747B" w:rsidRDefault="00D851CD" w:rsidP="00CE695D">
            <w:pPr>
              <w:rPr>
                <w:rFonts w:cstheme="minorHAnsi"/>
                <w:sz w:val="18"/>
                <w:szCs w:val="18"/>
              </w:rPr>
            </w:pPr>
          </w:p>
        </w:tc>
      </w:tr>
      <w:tr w:rsidR="00D851CD" w14:paraId="26D064FD" w14:textId="77777777" w:rsidTr="009E5C71">
        <w:tc>
          <w:tcPr>
            <w:tcW w:w="2340" w:type="dxa"/>
          </w:tcPr>
          <w:p w14:paraId="385A3BCA" w14:textId="77777777" w:rsidR="00D851CD" w:rsidRPr="00E5747B" w:rsidRDefault="00D851CD" w:rsidP="00CE695D">
            <w:pPr>
              <w:rPr>
                <w:rFonts w:cstheme="minorHAnsi"/>
                <w:sz w:val="18"/>
                <w:szCs w:val="18"/>
              </w:rPr>
            </w:pPr>
            <w:r>
              <w:rPr>
                <w:rFonts w:cstheme="minorHAnsi"/>
                <w:sz w:val="18"/>
                <w:szCs w:val="18"/>
              </w:rPr>
              <w:t>VISIT_END_DATE</w:t>
            </w:r>
          </w:p>
        </w:tc>
        <w:tc>
          <w:tcPr>
            <w:tcW w:w="1986" w:type="dxa"/>
          </w:tcPr>
          <w:p w14:paraId="78B49423" w14:textId="77777777"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MEDPAR</w:t>
            </w:r>
            <w:r w:rsidRPr="00E5747B">
              <w:rPr>
                <w:rFonts w:cstheme="minorHAnsi"/>
                <w:sz w:val="18"/>
                <w:szCs w:val="18"/>
              </w:rPr>
              <w:t>.DIS_D, DIS_M, DIS_Y</w:t>
            </w:r>
          </w:p>
          <w:p w14:paraId="42A4082A" w14:textId="77777777" w:rsidR="00D851CD" w:rsidRPr="00E5747B" w:rsidRDefault="00D851CD" w:rsidP="00CE695D">
            <w:pPr>
              <w:spacing w:after="0" w:line="240" w:lineRule="auto"/>
              <w:contextualSpacing/>
              <w:rPr>
                <w:rFonts w:cstheme="minorHAnsi"/>
                <w:sz w:val="18"/>
                <w:szCs w:val="18"/>
              </w:rPr>
            </w:pPr>
          </w:p>
          <w:p w14:paraId="29D9FA11" w14:textId="77777777"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NCH</w:t>
            </w:r>
            <w:r>
              <w:rPr>
                <w:rFonts w:cstheme="minorHAnsi"/>
                <w:sz w:val="18"/>
                <w:szCs w:val="18"/>
              </w:rPr>
              <w:t>.</w:t>
            </w:r>
            <w:r w:rsidRPr="00E5747B">
              <w:rPr>
                <w:rFonts w:cstheme="minorHAnsi"/>
                <w:sz w:val="18"/>
                <w:szCs w:val="18"/>
              </w:rPr>
              <w:t>LSEXPENM, LSEXPEND, LSEXPENY</w:t>
            </w:r>
          </w:p>
          <w:p w14:paraId="2A5B2A9B" w14:textId="77777777" w:rsidR="00D851CD" w:rsidRPr="00E5747B" w:rsidRDefault="00D851CD" w:rsidP="00CE695D">
            <w:pPr>
              <w:spacing w:after="0" w:line="240" w:lineRule="auto"/>
              <w:contextualSpacing/>
              <w:rPr>
                <w:rFonts w:cstheme="minorHAnsi"/>
                <w:sz w:val="18"/>
                <w:szCs w:val="18"/>
              </w:rPr>
            </w:pPr>
          </w:p>
          <w:p w14:paraId="067E3A47" w14:textId="0DB9AC17"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OUTSAF</w:t>
            </w:r>
            <w:r w:rsidR="009E4179">
              <w:rPr>
                <w:rFonts w:cstheme="minorHAnsi"/>
                <w:b/>
                <w:sz w:val="18"/>
                <w:szCs w:val="18"/>
              </w:rPr>
              <w:t>.</w:t>
            </w:r>
            <w:r w:rsidR="00FF7D09">
              <w:rPr>
                <w:rFonts w:cstheme="minorHAnsi"/>
                <w:sz w:val="18"/>
                <w:szCs w:val="18"/>
              </w:rPr>
              <w:t>CEND, CENY OR THRU_DTM, THRU_DTD, THRU_DTY</w:t>
            </w:r>
          </w:p>
          <w:p w14:paraId="338E7196" w14:textId="77777777" w:rsidR="00D851CD" w:rsidRPr="00E5747B" w:rsidRDefault="00D851CD" w:rsidP="00CE695D">
            <w:pPr>
              <w:spacing w:after="0" w:line="240" w:lineRule="auto"/>
              <w:contextualSpacing/>
              <w:rPr>
                <w:rFonts w:cstheme="minorHAnsi"/>
                <w:sz w:val="18"/>
                <w:szCs w:val="18"/>
              </w:rPr>
            </w:pPr>
          </w:p>
          <w:p w14:paraId="7AA85F61" w14:textId="0A688A13" w:rsidR="00D851CD" w:rsidRPr="00E5747B" w:rsidRDefault="00D851CD" w:rsidP="004C606E">
            <w:pPr>
              <w:spacing w:after="0" w:line="240" w:lineRule="auto"/>
              <w:contextualSpacing/>
              <w:rPr>
                <w:rFonts w:cstheme="minorHAnsi"/>
                <w:sz w:val="18"/>
                <w:szCs w:val="18"/>
              </w:rPr>
            </w:pPr>
            <w:r w:rsidRPr="00D42ED2">
              <w:rPr>
                <w:rFonts w:cstheme="minorHAnsi"/>
                <w:b/>
                <w:sz w:val="18"/>
                <w:szCs w:val="18"/>
              </w:rPr>
              <w:t>DME</w:t>
            </w:r>
            <w:r>
              <w:rPr>
                <w:rFonts w:cstheme="minorHAnsi"/>
                <w:sz w:val="18"/>
                <w:szCs w:val="18"/>
              </w:rPr>
              <w:t xml:space="preserve">. </w:t>
            </w:r>
            <w:r w:rsidR="008723F2" w:rsidRPr="00E5747B">
              <w:rPr>
                <w:rFonts w:cstheme="minorHAnsi"/>
                <w:sz w:val="18"/>
                <w:szCs w:val="18"/>
              </w:rPr>
              <w:t xml:space="preserve">LSEXPENM, </w:t>
            </w:r>
            <w:r w:rsidR="008723F2" w:rsidRPr="00E5747B">
              <w:rPr>
                <w:rFonts w:cstheme="minorHAnsi"/>
                <w:sz w:val="18"/>
                <w:szCs w:val="18"/>
              </w:rPr>
              <w:lastRenderedPageBreak/>
              <w:t>LSEXPEND, LSEXPENY</w:t>
            </w:r>
          </w:p>
        </w:tc>
        <w:tc>
          <w:tcPr>
            <w:tcW w:w="2709" w:type="dxa"/>
          </w:tcPr>
          <w:p w14:paraId="28600EEA" w14:textId="238340FE" w:rsidR="00D851CD" w:rsidRPr="00E5747B" w:rsidRDefault="009E4179" w:rsidP="009E4179">
            <w:pPr>
              <w:rPr>
                <w:rFonts w:cstheme="minorHAnsi"/>
                <w:sz w:val="18"/>
                <w:szCs w:val="18"/>
              </w:rPr>
            </w:pPr>
            <w:r>
              <w:rPr>
                <w:rFonts w:cstheme="minorHAnsi"/>
                <w:sz w:val="18"/>
                <w:szCs w:val="18"/>
              </w:rPr>
              <w:lastRenderedPageBreak/>
              <w:t xml:space="preserve">An OUTSAF visit is defined as claim lines having the same LINK_NUM and start and end dates. If CENDM, CENDD, and CENDY are &lt;&gt; ‘00’ then use them as the start and end date. If they are equal to ‘00’ then use THRU_DTM, THRU_DTD, THRU_DTY as the </w:t>
            </w:r>
            <w:r>
              <w:rPr>
                <w:rFonts w:cstheme="minorHAnsi"/>
                <w:sz w:val="18"/>
                <w:szCs w:val="18"/>
              </w:rPr>
              <w:lastRenderedPageBreak/>
              <w:t>VISIT_END_DATE</w:t>
            </w:r>
          </w:p>
        </w:tc>
        <w:tc>
          <w:tcPr>
            <w:tcW w:w="2431" w:type="dxa"/>
          </w:tcPr>
          <w:p w14:paraId="0828F875" w14:textId="77777777" w:rsidR="00D851CD" w:rsidRPr="00E5747B" w:rsidRDefault="00D851CD" w:rsidP="00CE695D">
            <w:pPr>
              <w:rPr>
                <w:rFonts w:cstheme="minorHAnsi"/>
                <w:sz w:val="18"/>
                <w:szCs w:val="18"/>
              </w:rPr>
            </w:pPr>
          </w:p>
        </w:tc>
      </w:tr>
      <w:tr w:rsidR="00D851CD" w14:paraId="4C303C02" w14:textId="77777777" w:rsidTr="009E5C71">
        <w:trPr>
          <w:trHeight w:hRule="exact" w:val="274"/>
        </w:trPr>
        <w:tc>
          <w:tcPr>
            <w:tcW w:w="2340" w:type="dxa"/>
          </w:tcPr>
          <w:p w14:paraId="23BF1880" w14:textId="77777777" w:rsidR="00D851CD" w:rsidRPr="00E5747B" w:rsidRDefault="00D851CD" w:rsidP="00CE695D">
            <w:pPr>
              <w:rPr>
                <w:rFonts w:cstheme="minorHAnsi"/>
                <w:sz w:val="18"/>
                <w:szCs w:val="18"/>
              </w:rPr>
            </w:pPr>
            <w:r>
              <w:rPr>
                <w:rFonts w:cstheme="minorHAnsi"/>
                <w:sz w:val="18"/>
                <w:szCs w:val="18"/>
              </w:rPr>
              <w:t>VISIT_END_TIME</w:t>
            </w:r>
          </w:p>
        </w:tc>
        <w:tc>
          <w:tcPr>
            <w:tcW w:w="1986" w:type="dxa"/>
          </w:tcPr>
          <w:p w14:paraId="751BB120" w14:textId="77777777" w:rsidR="00D851CD" w:rsidRPr="00E5747B" w:rsidRDefault="00D851CD" w:rsidP="00CE695D">
            <w:pPr>
              <w:rPr>
                <w:rFonts w:cstheme="minorHAnsi"/>
                <w:sz w:val="18"/>
                <w:szCs w:val="18"/>
              </w:rPr>
            </w:pPr>
            <w:r>
              <w:rPr>
                <w:rFonts w:cstheme="minorHAnsi"/>
                <w:sz w:val="18"/>
                <w:szCs w:val="18"/>
              </w:rPr>
              <w:t>-</w:t>
            </w:r>
          </w:p>
        </w:tc>
        <w:tc>
          <w:tcPr>
            <w:tcW w:w="2709" w:type="dxa"/>
          </w:tcPr>
          <w:p w14:paraId="42671588" w14:textId="77777777" w:rsidR="00D851CD" w:rsidRPr="00E5747B" w:rsidRDefault="00D851CD" w:rsidP="00CE695D">
            <w:pPr>
              <w:rPr>
                <w:rFonts w:cstheme="minorHAnsi"/>
                <w:sz w:val="18"/>
                <w:szCs w:val="18"/>
              </w:rPr>
            </w:pPr>
            <w:r>
              <w:rPr>
                <w:rFonts w:cstheme="minorHAnsi"/>
                <w:sz w:val="18"/>
                <w:szCs w:val="18"/>
              </w:rPr>
              <w:t>NULL</w:t>
            </w:r>
          </w:p>
        </w:tc>
        <w:tc>
          <w:tcPr>
            <w:tcW w:w="2431" w:type="dxa"/>
          </w:tcPr>
          <w:p w14:paraId="07B1D475" w14:textId="77777777" w:rsidR="00D851CD" w:rsidRPr="00E5747B" w:rsidRDefault="00D851CD" w:rsidP="00CE695D">
            <w:pPr>
              <w:rPr>
                <w:rFonts w:cstheme="minorHAnsi"/>
                <w:sz w:val="18"/>
                <w:szCs w:val="18"/>
              </w:rPr>
            </w:pPr>
          </w:p>
        </w:tc>
      </w:tr>
      <w:tr w:rsidR="00D851CD" w14:paraId="0F71AA56" w14:textId="77777777" w:rsidTr="009E5C71">
        <w:tc>
          <w:tcPr>
            <w:tcW w:w="2340" w:type="dxa"/>
          </w:tcPr>
          <w:p w14:paraId="717AF8B5" w14:textId="77777777" w:rsidR="00D851CD" w:rsidRPr="00E5747B" w:rsidRDefault="00D851CD" w:rsidP="00CE695D">
            <w:pPr>
              <w:rPr>
                <w:rFonts w:cstheme="minorHAnsi"/>
                <w:sz w:val="18"/>
                <w:szCs w:val="18"/>
              </w:rPr>
            </w:pPr>
            <w:r>
              <w:rPr>
                <w:rFonts w:cstheme="minorHAnsi"/>
                <w:sz w:val="18"/>
                <w:szCs w:val="18"/>
              </w:rPr>
              <w:t>VISIT_TYPE_CONCEPT_ID</w:t>
            </w:r>
          </w:p>
        </w:tc>
        <w:tc>
          <w:tcPr>
            <w:tcW w:w="1986" w:type="dxa"/>
          </w:tcPr>
          <w:p w14:paraId="15A42BBF" w14:textId="77777777" w:rsidR="00D851CD" w:rsidRPr="00E5747B" w:rsidRDefault="00D851CD" w:rsidP="00CE695D">
            <w:pPr>
              <w:rPr>
                <w:rFonts w:cstheme="minorHAnsi"/>
                <w:sz w:val="18"/>
                <w:szCs w:val="18"/>
              </w:rPr>
            </w:pPr>
          </w:p>
        </w:tc>
        <w:tc>
          <w:tcPr>
            <w:tcW w:w="2709" w:type="dxa"/>
          </w:tcPr>
          <w:p w14:paraId="562EF8C1" w14:textId="77777777" w:rsidR="00D851CD" w:rsidRPr="00E5747B" w:rsidRDefault="00D851CD" w:rsidP="00CE695D">
            <w:pPr>
              <w:rPr>
                <w:rFonts w:cstheme="minorHAnsi"/>
                <w:sz w:val="18"/>
                <w:szCs w:val="18"/>
              </w:rPr>
            </w:pPr>
          </w:p>
        </w:tc>
        <w:tc>
          <w:tcPr>
            <w:tcW w:w="2431" w:type="dxa"/>
          </w:tcPr>
          <w:p w14:paraId="6309F10F" w14:textId="77777777" w:rsidR="00D851CD" w:rsidRPr="00E5747B" w:rsidRDefault="00D851CD" w:rsidP="00CE695D">
            <w:pPr>
              <w:rPr>
                <w:rFonts w:cstheme="minorHAnsi"/>
                <w:sz w:val="18"/>
                <w:szCs w:val="18"/>
              </w:rPr>
            </w:pPr>
            <w:r>
              <w:rPr>
                <w:rFonts w:cstheme="minorHAnsi"/>
                <w:sz w:val="18"/>
                <w:szCs w:val="18"/>
              </w:rPr>
              <w:t>All visits should have a VISIT_TYPE_CONCEPT_ID = 44818518</w:t>
            </w:r>
          </w:p>
        </w:tc>
      </w:tr>
      <w:tr w:rsidR="009E5C71" w14:paraId="04E22154" w14:textId="77777777" w:rsidTr="009E5C71">
        <w:tc>
          <w:tcPr>
            <w:tcW w:w="2340" w:type="dxa"/>
          </w:tcPr>
          <w:p w14:paraId="16A06F93" w14:textId="77777777" w:rsidR="009E5C71" w:rsidRPr="00E5747B" w:rsidRDefault="009E5C71" w:rsidP="00CE695D">
            <w:pPr>
              <w:rPr>
                <w:rFonts w:cstheme="minorHAnsi"/>
                <w:sz w:val="18"/>
                <w:szCs w:val="18"/>
              </w:rPr>
            </w:pPr>
            <w:r>
              <w:rPr>
                <w:rFonts w:cstheme="minorHAnsi"/>
                <w:sz w:val="18"/>
                <w:szCs w:val="18"/>
              </w:rPr>
              <w:t>PROVIDER_ID</w:t>
            </w:r>
          </w:p>
        </w:tc>
        <w:tc>
          <w:tcPr>
            <w:tcW w:w="1986" w:type="dxa"/>
          </w:tcPr>
          <w:p w14:paraId="6166ADD9" w14:textId="77777777" w:rsidR="009E5C71" w:rsidRPr="001367B4" w:rsidRDefault="009E5C71" w:rsidP="009E5C71">
            <w:pPr>
              <w:rPr>
                <w:sz w:val="18"/>
                <w:szCs w:val="18"/>
              </w:rPr>
            </w:pPr>
            <w:r w:rsidRPr="001367B4">
              <w:rPr>
                <w:b/>
                <w:sz w:val="18"/>
                <w:szCs w:val="18"/>
              </w:rPr>
              <w:t>NCH</w:t>
            </w:r>
            <w:r w:rsidRPr="001367B4">
              <w:rPr>
                <w:sz w:val="18"/>
                <w:szCs w:val="18"/>
              </w:rPr>
              <w:t>.</w:t>
            </w:r>
            <w:r>
              <w:rPr>
                <w:sz w:val="18"/>
                <w:szCs w:val="18"/>
              </w:rPr>
              <w:t>PRF_NPI or PERUPIN</w:t>
            </w:r>
            <w:r w:rsidRPr="001367B4">
              <w:rPr>
                <w:sz w:val="18"/>
                <w:szCs w:val="18"/>
              </w:rPr>
              <w:t>,</w:t>
            </w:r>
          </w:p>
          <w:p w14:paraId="3B283F50" w14:textId="77777777" w:rsidR="009E5C71" w:rsidRPr="001367B4" w:rsidRDefault="009E5C71" w:rsidP="009E5C71">
            <w:pPr>
              <w:rPr>
                <w:sz w:val="18"/>
                <w:szCs w:val="18"/>
              </w:rPr>
            </w:pPr>
            <w:r w:rsidRPr="001367B4">
              <w:rPr>
                <w:b/>
                <w:sz w:val="18"/>
                <w:szCs w:val="18"/>
              </w:rPr>
              <w:t>DME</w:t>
            </w:r>
            <w:r w:rsidRPr="001367B4">
              <w:rPr>
                <w:sz w:val="18"/>
                <w:szCs w:val="18"/>
              </w:rPr>
              <w:t>.</w:t>
            </w:r>
            <w:r>
              <w:rPr>
                <w:sz w:val="18"/>
                <w:szCs w:val="18"/>
              </w:rPr>
              <w:t xml:space="preserve"> ORD_NPI or ORD_UPIN</w:t>
            </w:r>
            <w:r w:rsidRPr="001367B4">
              <w:rPr>
                <w:sz w:val="18"/>
                <w:szCs w:val="18"/>
              </w:rPr>
              <w:t>,</w:t>
            </w:r>
          </w:p>
          <w:p w14:paraId="3A32450A" w14:textId="77103021" w:rsidR="009E5C71" w:rsidRPr="00E5747B" w:rsidRDefault="009E5C71" w:rsidP="00CE695D">
            <w:pPr>
              <w:spacing w:after="0" w:line="240" w:lineRule="auto"/>
              <w:rPr>
                <w:rFonts w:cstheme="minorHAnsi"/>
                <w:sz w:val="18"/>
                <w:szCs w:val="18"/>
              </w:rPr>
            </w:pPr>
            <w:r w:rsidRPr="001367B4">
              <w:rPr>
                <w:b/>
                <w:sz w:val="18"/>
                <w:szCs w:val="18"/>
              </w:rPr>
              <w:t>OUT</w:t>
            </w:r>
            <w:r>
              <w:rPr>
                <w:b/>
                <w:sz w:val="18"/>
                <w:szCs w:val="18"/>
              </w:rPr>
              <w:t>SAF</w:t>
            </w:r>
            <w:r w:rsidRPr="001367B4">
              <w:rPr>
                <w:sz w:val="18"/>
                <w:szCs w:val="18"/>
              </w:rPr>
              <w:t>.</w:t>
            </w:r>
            <w:r>
              <w:rPr>
                <w:sz w:val="18"/>
                <w:szCs w:val="18"/>
              </w:rPr>
              <w:t xml:space="preserve">AT_NPI or </w:t>
            </w:r>
            <w:r w:rsidRPr="001927B6">
              <w:rPr>
                <w:sz w:val="20"/>
              </w:rPr>
              <w:t>AT_UPIN</w:t>
            </w:r>
          </w:p>
        </w:tc>
        <w:tc>
          <w:tcPr>
            <w:tcW w:w="2709" w:type="dxa"/>
          </w:tcPr>
          <w:p w14:paraId="4EE46FC5" w14:textId="77777777" w:rsidR="009E5C71" w:rsidRDefault="009E5C71" w:rsidP="009E5C71">
            <w:pPr>
              <w:pStyle w:val="ListParagraph"/>
              <w:numPr>
                <w:ilvl w:val="0"/>
                <w:numId w:val="9"/>
              </w:numPr>
              <w:ind w:left="252" w:hanging="180"/>
              <w:rPr>
                <w:sz w:val="18"/>
              </w:rPr>
            </w:pPr>
            <w:r w:rsidRPr="006841DB">
              <w:rPr>
                <w:sz w:val="18"/>
              </w:rPr>
              <w:t xml:space="preserve">If </w:t>
            </w:r>
            <w:r w:rsidRPr="006841DB">
              <w:rPr>
                <w:b/>
                <w:sz w:val="18"/>
              </w:rPr>
              <w:t>NCH.</w:t>
            </w:r>
            <w:r w:rsidRPr="006841DB">
              <w:rPr>
                <w:sz w:val="18"/>
              </w:rPr>
              <w:t>PRF_</w:t>
            </w:r>
            <w:r>
              <w:rPr>
                <w:sz w:val="18"/>
              </w:rPr>
              <w:t>NPI</w:t>
            </w:r>
            <w:r w:rsidRPr="006841DB">
              <w:rPr>
                <w:sz w:val="18"/>
              </w:rPr>
              <w:t xml:space="preserve"> is NULL then use </w:t>
            </w:r>
            <w:r w:rsidRPr="006841DB">
              <w:rPr>
                <w:b/>
                <w:sz w:val="18"/>
              </w:rPr>
              <w:t>NCH.</w:t>
            </w:r>
            <w:r w:rsidRPr="006841DB">
              <w:rPr>
                <w:sz w:val="18"/>
              </w:rPr>
              <w:t>PERUPIN</w:t>
            </w:r>
          </w:p>
          <w:p w14:paraId="3680B332" w14:textId="77777777" w:rsidR="009E5C71" w:rsidRPr="009E5C71" w:rsidRDefault="009E5C71" w:rsidP="009E5C71">
            <w:pPr>
              <w:pStyle w:val="ListParagraph"/>
              <w:numPr>
                <w:ilvl w:val="0"/>
                <w:numId w:val="9"/>
              </w:numPr>
              <w:ind w:left="252" w:hanging="180"/>
              <w:rPr>
                <w:rFonts w:cstheme="minorHAnsi"/>
                <w:sz w:val="18"/>
                <w:szCs w:val="18"/>
              </w:rPr>
            </w:pPr>
            <w:r w:rsidRPr="006841DB">
              <w:rPr>
                <w:sz w:val="18"/>
              </w:rPr>
              <w:t xml:space="preserve">If </w:t>
            </w:r>
            <w:r w:rsidRPr="006841DB">
              <w:rPr>
                <w:b/>
                <w:sz w:val="18"/>
              </w:rPr>
              <w:t>DME.</w:t>
            </w:r>
            <w:r w:rsidRPr="006841DB">
              <w:rPr>
                <w:sz w:val="18"/>
              </w:rPr>
              <w:t xml:space="preserve"> ORD_NPI is NULL then use </w:t>
            </w:r>
            <w:r w:rsidRPr="006841DB">
              <w:rPr>
                <w:b/>
                <w:sz w:val="18"/>
              </w:rPr>
              <w:t>DME.</w:t>
            </w:r>
            <w:r w:rsidRPr="006841DB">
              <w:rPr>
                <w:sz w:val="18"/>
              </w:rPr>
              <w:t xml:space="preserve"> ORD_UPIN</w:t>
            </w:r>
          </w:p>
          <w:p w14:paraId="358F5C76" w14:textId="0267448F" w:rsidR="009E5C71" w:rsidRPr="009E5C71" w:rsidRDefault="009E5C71" w:rsidP="009E5C71">
            <w:pPr>
              <w:pStyle w:val="ListParagraph"/>
              <w:numPr>
                <w:ilvl w:val="0"/>
                <w:numId w:val="9"/>
              </w:numPr>
              <w:ind w:left="252" w:hanging="180"/>
              <w:rPr>
                <w:rFonts w:cstheme="minorHAnsi"/>
                <w:sz w:val="18"/>
                <w:szCs w:val="18"/>
              </w:rPr>
            </w:pPr>
            <w:r w:rsidRPr="009E5C71">
              <w:rPr>
                <w:sz w:val="18"/>
              </w:rPr>
              <w:t xml:space="preserve">If </w:t>
            </w:r>
            <w:r w:rsidRPr="009E5C71">
              <w:rPr>
                <w:b/>
                <w:sz w:val="18"/>
              </w:rPr>
              <w:t>OUTSAF</w:t>
            </w:r>
            <w:r w:rsidRPr="009E5C71">
              <w:rPr>
                <w:sz w:val="18"/>
              </w:rPr>
              <w:t xml:space="preserve">.AT_NPI is NULL then use </w:t>
            </w:r>
            <w:r w:rsidRPr="009E5C71">
              <w:rPr>
                <w:b/>
                <w:sz w:val="18"/>
              </w:rPr>
              <w:t>OUTSAF</w:t>
            </w:r>
            <w:r w:rsidRPr="009E5C71">
              <w:rPr>
                <w:sz w:val="18"/>
              </w:rPr>
              <w:t>.AT_UPIN</w:t>
            </w:r>
          </w:p>
        </w:tc>
        <w:tc>
          <w:tcPr>
            <w:tcW w:w="2431" w:type="dxa"/>
          </w:tcPr>
          <w:p w14:paraId="57DAEDD0" w14:textId="77777777" w:rsidR="009E5C71" w:rsidRPr="00E5747B" w:rsidRDefault="009E5C71" w:rsidP="00CE695D">
            <w:pPr>
              <w:rPr>
                <w:rFonts w:cstheme="minorHAnsi"/>
                <w:sz w:val="18"/>
                <w:szCs w:val="18"/>
              </w:rPr>
            </w:pPr>
          </w:p>
        </w:tc>
      </w:tr>
      <w:tr w:rsidR="00D851CD" w14:paraId="499BEFB6" w14:textId="77777777" w:rsidTr="009E5C71">
        <w:tc>
          <w:tcPr>
            <w:tcW w:w="2340" w:type="dxa"/>
          </w:tcPr>
          <w:p w14:paraId="7225420B" w14:textId="77777777" w:rsidR="00D851CD" w:rsidRPr="00E5747B" w:rsidRDefault="00D851CD" w:rsidP="00CE695D">
            <w:pPr>
              <w:rPr>
                <w:rFonts w:cstheme="minorHAnsi"/>
                <w:sz w:val="18"/>
                <w:szCs w:val="18"/>
              </w:rPr>
            </w:pPr>
            <w:r>
              <w:rPr>
                <w:rFonts w:cstheme="minorHAnsi"/>
                <w:sz w:val="18"/>
                <w:szCs w:val="18"/>
              </w:rPr>
              <w:t>CARE_SITE_ID</w:t>
            </w:r>
          </w:p>
        </w:tc>
        <w:tc>
          <w:tcPr>
            <w:tcW w:w="1986" w:type="dxa"/>
          </w:tcPr>
          <w:p w14:paraId="1A63987C" w14:textId="77777777" w:rsidR="00D851CD" w:rsidRPr="00BC4DBA" w:rsidRDefault="00D851CD" w:rsidP="00CE695D">
            <w:pPr>
              <w:rPr>
                <w:rFonts w:cstheme="minorHAnsi"/>
                <w:sz w:val="18"/>
                <w:szCs w:val="18"/>
              </w:rPr>
            </w:pPr>
            <w:r>
              <w:rPr>
                <w:rFonts w:cstheme="minorHAnsi"/>
                <w:b/>
                <w:sz w:val="18"/>
                <w:szCs w:val="18"/>
              </w:rPr>
              <w:t>MEDPAR</w:t>
            </w:r>
            <w:r w:rsidRPr="00E5747B">
              <w:rPr>
                <w:rFonts w:cstheme="minorHAnsi"/>
                <w:sz w:val="18"/>
                <w:szCs w:val="18"/>
              </w:rPr>
              <w:t xml:space="preserve">, </w:t>
            </w:r>
            <w:r>
              <w:rPr>
                <w:rFonts w:cstheme="minorHAnsi"/>
                <w:b/>
                <w:sz w:val="18"/>
                <w:szCs w:val="18"/>
              </w:rPr>
              <w:t>OUTSAF</w:t>
            </w:r>
            <w:r>
              <w:rPr>
                <w:rFonts w:cstheme="minorHAnsi"/>
                <w:sz w:val="18"/>
                <w:szCs w:val="18"/>
              </w:rPr>
              <w:t>.PROVIDER</w:t>
            </w:r>
          </w:p>
        </w:tc>
        <w:tc>
          <w:tcPr>
            <w:tcW w:w="2709" w:type="dxa"/>
          </w:tcPr>
          <w:p w14:paraId="79DD8384" w14:textId="77777777" w:rsidR="00D851CD" w:rsidRPr="00E5747B" w:rsidRDefault="00D851CD" w:rsidP="00CE695D">
            <w:pPr>
              <w:rPr>
                <w:rFonts w:cstheme="minorHAnsi"/>
                <w:sz w:val="18"/>
                <w:szCs w:val="18"/>
              </w:rPr>
            </w:pPr>
          </w:p>
        </w:tc>
        <w:tc>
          <w:tcPr>
            <w:tcW w:w="2431" w:type="dxa"/>
          </w:tcPr>
          <w:p w14:paraId="420B612E" w14:textId="77777777" w:rsidR="00D851CD" w:rsidRPr="00E5747B" w:rsidRDefault="00D851CD" w:rsidP="00CE695D">
            <w:pPr>
              <w:rPr>
                <w:rFonts w:cstheme="minorHAnsi"/>
                <w:sz w:val="18"/>
                <w:szCs w:val="18"/>
              </w:rPr>
            </w:pPr>
            <w:r w:rsidRPr="00E5747B">
              <w:rPr>
                <w:rFonts w:cstheme="minorHAnsi"/>
                <w:sz w:val="18"/>
                <w:szCs w:val="18"/>
              </w:rPr>
              <w:t>Use source code to lookup care_site_id</w:t>
            </w:r>
          </w:p>
        </w:tc>
      </w:tr>
      <w:tr w:rsidR="00D851CD" w14:paraId="157E8137" w14:textId="77777777" w:rsidTr="009E5C71">
        <w:tc>
          <w:tcPr>
            <w:tcW w:w="2340" w:type="dxa"/>
          </w:tcPr>
          <w:p w14:paraId="7E47F653" w14:textId="77777777" w:rsidR="00D851CD" w:rsidRPr="00E5747B" w:rsidRDefault="00D851CD" w:rsidP="00CE695D">
            <w:pPr>
              <w:rPr>
                <w:rFonts w:cstheme="minorHAnsi"/>
                <w:sz w:val="18"/>
                <w:szCs w:val="18"/>
              </w:rPr>
            </w:pPr>
            <w:r>
              <w:rPr>
                <w:rFonts w:cstheme="minorHAnsi"/>
                <w:sz w:val="18"/>
                <w:szCs w:val="18"/>
              </w:rPr>
              <w:t>VISIT_SOURCE_VALUE</w:t>
            </w:r>
          </w:p>
        </w:tc>
        <w:tc>
          <w:tcPr>
            <w:tcW w:w="1986" w:type="dxa"/>
          </w:tcPr>
          <w:p w14:paraId="29C1CCDC" w14:textId="19E8DBBA" w:rsidR="00D851CD" w:rsidRPr="00E5747B" w:rsidRDefault="009E4179" w:rsidP="00CE695D">
            <w:pPr>
              <w:rPr>
                <w:rFonts w:cstheme="minorHAnsi"/>
                <w:sz w:val="18"/>
                <w:szCs w:val="18"/>
              </w:rPr>
            </w:pPr>
            <w:r>
              <w:rPr>
                <w:rFonts w:cstheme="minorHAnsi"/>
                <w:b/>
                <w:sz w:val="18"/>
                <w:szCs w:val="18"/>
              </w:rPr>
              <w:t>-</w:t>
            </w:r>
          </w:p>
        </w:tc>
        <w:tc>
          <w:tcPr>
            <w:tcW w:w="2709" w:type="dxa"/>
          </w:tcPr>
          <w:p w14:paraId="0ADCCD65" w14:textId="154233F5" w:rsidR="00D851CD" w:rsidRPr="00E5747B" w:rsidRDefault="009E4179" w:rsidP="00CE695D">
            <w:pPr>
              <w:rPr>
                <w:rFonts w:cstheme="minorHAnsi"/>
                <w:sz w:val="18"/>
                <w:szCs w:val="18"/>
              </w:rPr>
            </w:pPr>
            <w:r>
              <w:rPr>
                <w:rFonts w:cstheme="minorHAnsi"/>
                <w:sz w:val="18"/>
                <w:szCs w:val="18"/>
              </w:rPr>
              <w:t>NULL</w:t>
            </w:r>
          </w:p>
        </w:tc>
        <w:tc>
          <w:tcPr>
            <w:tcW w:w="2431" w:type="dxa"/>
          </w:tcPr>
          <w:p w14:paraId="53C05B61" w14:textId="77777777" w:rsidR="00D851CD" w:rsidRPr="00E5747B" w:rsidRDefault="00D851CD" w:rsidP="00CE695D">
            <w:pPr>
              <w:rPr>
                <w:rFonts w:cstheme="minorHAnsi"/>
                <w:sz w:val="18"/>
                <w:szCs w:val="18"/>
              </w:rPr>
            </w:pPr>
          </w:p>
        </w:tc>
      </w:tr>
      <w:tr w:rsidR="00D851CD" w14:paraId="5D7B0C9F" w14:textId="77777777" w:rsidTr="009E5C71">
        <w:tc>
          <w:tcPr>
            <w:tcW w:w="2340" w:type="dxa"/>
          </w:tcPr>
          <w:p w14:paraId="312FE0D1" w14:textId="77777777" w:rsidR="00D851CD" w:rsidRPr="00E5747B" w:rsidRDefault="00D851CD" w:rsidP="00CE695D">
            <w:pPr>
              <w:rPr>
                <w:rFonts w:cstheme="minorHAnsi"/>
                <w:sz w:val="18"/>
                <w:szCs w:val="18"/>
              </w:rPr>
            </w:pPr>
            <w:r>
              <w:rPr>
                <w:rFonts w:cstheme="minorHAnsi"/>
                <w:sz w:val="18"/>
                <w:szCs w:val="18"/>
              </w:rPr>
              <w:t>VISIT_SOURCE_CONCEPT_ID</w:t>
            </w:r>
          </w:p>
        </w:tc>
        <w:tc>
          <w:tcPr>
            <w:tcW w:w="1986" w:type="dxa"/>
          </w:tcPr>
          <w:p w14:paraId="14D0707E" w14:textId="77777777" w:rsidR="00D851CD" w:rsidRPr="00E5747B" w:rsidRDefault="00D851CD" w:rsidP="00CE695D">
            <w:pPr>
              <w:rPr>
                <w:rFonts w:cstheme="minorHAnsi"/>
                <w:sz w:val="18"/>
                <w:szCs w:val="18"/>
              </w:rPr>
            </w:pPr>
            <w:r>
              <w:rPr>
                <w:rFonts w:cstheme="minorHAnsi"/>
                <w:sz w:val="18"/>
                <w:szCs w:val="18"/>
              </w:rPr>
              <w:t>-</w:t>
            </w:r>
          </w:p>
        </w:tc>
        <w:tc>
          <w:tcPr>
            <w:tcW w:w="2709" w:type="dxa"/>
          </w:tcPr>
          <w:p w14:paraId="1B785EF4" w14:textId="70950029" w:rsidR="00D851CD" w:rsidRPr="00E5747B" w:rsidRDefault="009E4179" w:rsidP="00CE695D">
            <w:pPr>
              <w:rPr>
                <w:rFonts w:cstheme="minorHAnsi"/>
                <w:sz w:val="18"/>
                <w:szCs w:val="18"/>
              </w:rPr>
            </w:pPr>
            <w:r>
              <w:rPr>
                <w:rFonts w:cstheme="minorHAnsi"/>
                <w:sz w:val="18"/>
                <w:szCs w:val="18"/>
              </w:rPr>
              <w:t>0</w:t>
            </w:r>
          </w:p>
        </w:tc>
        <w:tc>
          <w:tcPr>
            <w:tcW w:w="2431" w:type="dxa"/>
          </w:tcPr>
          <w:p w14:paraId="73DF6D8F" w14:textId="77777777" w:rsidR="00D851CD" w:rsidRPr="00E5747B" w:rsidRDefault="00D851CD" w:rsidP="00CE695D">
            <w:pPr>
              <w:rPr>
                <w:rFonts w:cstheme="minorHAnsi"/>
                <w:sz w:val="18"/>
                <w:szCs w:val="18"/>
              </w:rPr>
            </w:pPr>
          </w:p>
        </w:tc>
      </w:tr>
    </w:tbl>
    <w:p w14:paraId="6439A09F" w14:textId="77777777" w:rsidR="009E4179" w:rsidRDefault="009E4179" w:rsidP="009E4179">
      <w:pPr>
        <w:pStyle w:val="NoSpacing"/>
      </w:pPr>
    </w:p>
    <w:p w14:paraId="11D3EA3A" w14:textId="77777777" w:rsidR="009E4179" w:rsidRPr="009E4179" w:rsidRDefault="009E4179" w:rsidP="009E4179"/>
    <w:p w14:paraId="40C2AE3D" w14:textId="1C0E7A8D" w:rsidR="006337E3" w:rsidRDefault="006337E3" w:rsidP="006337E3">
      <w:pPr>
        <w:pStyle w:val="Heading2"/>
      </w:pPr>
      <w:bookmarkStart w:id="13" w:name="_Toc437601218"/>
      <w:r>
        <w:t>2.8</w:t>
      </w:r>
      <w:r>
        <w:tab/>
        <w:t>Table name: CONDITION_OCCURRENCE</w:t>
      </w:r>
      <w:bookmarkEnd w:id="13"/>
    </w:p>
    <w:p w14:paraId="3A496302" w14:textId="2C682642" w:rsidR="00B61B89" w:rsidRPr="00B61B89" w:rsidRDefault="00B61B89" w:rsidP="00B61B89">
      <w:r>
        <w:t>Key conventions</w:t>
      </w:r>
    </w:p>
    <w:p w14:paraId="6BD73642" w14:textId="34666EF4" w:rsidR="00B61B89" w:rsidRDefault="00B61B89" w:rsidP="00B61B89">
      <w:pPr>
        <w:pStyle w:val="NoSpacing"/>
        <w:numPr>
          <w:ilvl w:val="0"/>
          <w:numId w:val="20"/>
        </w:numPr>
      </w:pPr>
      <w:r>
        <w:t xml:space="preserve">This table will be sourced from MEDPAR, OUTSAF, NCH and DME. Refer to the logic in the VISIT_OCCURRENCE table for defining visits; it will be used for assigning VISIT_OCCURRENCE_ID. Any code in a diagnosis field, HCPCS field or surgical field that maps to a concept with DOMAIN_ID =’ Condition’ should go in this table. </w:t>
      </w:r>
    </w:p>
    <w:p w14:paraId="0AB4E4F4" w14:textId="76BD1DAA" w:rsidR="008E4D0F" w:rsidRDefault="00D150EE" w:rsidP="00B61B89">
      <w:pPr>
        <w:pStyle w:val="NoSpacing"/>
        <w:numPr>
          <w:ilvl w:val="0"/>
          <w:numId w:val="20"/>
        </w:numPr>
      </w:pPr>
      <w:r>
        <w:t>If any condition occurs &gt;= 30</w:t>
      </w:r>
      <w:r w:rsidR="008E4D0F">
        <w:t xml:space="preserve"> days after death then that record should be deleted</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95"/>
        <w:gridCol w:w="1620"/>
        <w:gridCol w:w="1617"/>
        <w:gridCol w:w="3361"/>
      </w:tblGrid>
      <w:tr w:rsidR="006337E3" w:rsidRPr="00673D61" w14:paraId="4DEC5544" w14:textId="77777777" w:rsidTr="006337E3">
        <w:trPr>
          <w:trHeight w:val="1095"/>
        </w:trPr>
        <w:tc>
          <w:tcPr>
            <w:tcW w:w="2595" w:type="dxa"/>
            <w:shd w:val="clear" w:color="000000" w:fill="808080"/>
            <w:vAlign w:val="center"/>
            <w:hideMark/>
          </w:tcPr>
          <w:p w14:paraId="1D6D3A63" w14:textId="77777777" w:rsidR="006337E3" w:rsidRPr="00E37A34" w:rsidRDefault="006337E3" w:rsidP="006337E3">
            <w:pPr>
              <w:spacing w:after="0" w:line="240" w:lineRule="auto"/>
              <w:rPr>
                <w:rFonts w:eastAsia="Times New Roman" w:cs="Calibri"/>
                <w:b/>
                <w:bCs/>
                <w:lang w:eastAsia="zh-CN"/>
              </w:rPr>
            </w:pPr>
            <w:r w:rsidRPr="00E37A34">
              <w:rPr>
                <w:rFonts w:eastAsia="Times New Roman" w:cs="Calibri"/>
                <w:b/>
                <w:bCs/>
                <w:lang w:eastAsia="zh-CN"/>
              </w:rPr>
              <w:t xml:space="preserve">Source Table </w:t>
            </w:r>
          </w:p>
        </w:tc>
        <w:tc>
          <w:tcPr>
            <w:tcW w:w="1620" w:type="dxa"/>
            <w:shd w:val="clear" w:color="000000" w:fill="808080"/>
            <w:vAlign w:val="center"/>
            <w:hideMark/>
          </w:tcPr>
          <w:p w14:paraId="0265A7CF" w14:textId="77777777" w:rsidR="006337E3" w:rsidRPr="00E37A34" w:rsidRDefault="006337E3" w:rsidP="006337E3">
            <w:pPr>
              <w:spacing w:after="0" w:line="240" w:lineRule="auto"/>
              <w:jc w:val="center"/>
              <w:rPr>
                <w:rFonts w:eastAsia="Times New Roman" w:cs="Calibri"/>
                <w:b/>
                <w:bCs/>
                <w:lang w:eastAsia="zh-CN"/>
              </w:rPr>
            </w:pPr>
            <w:r w:rsidRPr="00E37A34">
              <w:rPr>
                <w:rFonts w:eastAsia="Times New Roman" w:cs="Calibri"/>
                <w:b/>
                <w:bCs/>
                <w:lang w:eastAsia="zh-CN"/>
              </w:rPr>
              <w:t>Position/ Source Field</w:t>
            </w:r>
          </w:p>
        </w:tc>
        <w:tc>
          <w:tcPr>
            <w:tcW w:w="1617" w:type="dxa"/>
            <w:shd w:val="clear" w:color="000000" w:fill="808080"/>
            <w:vAlign w:val="center"/>
            <w:hideMark/>
          </w:tcPr>
          <w:p w14:paraId="10E35A63" w14:textId="77777777" w:rsidR="006337E3" w:rsidRPr="00213642" w:rsidRDefault="006337E3" w:rsidP="006337E3">
            <w:pPr>
              <w:spacing w:after="0" w:line="240" w:lineRule="auto"/>
              <w:jc w:val="center"/>
              <w:rPr>
                <w:rFonts w:eastAsia="Times New Roman" w:cstheme="minorHAnsi"/>
                <w:b/>
                <w:bCs/>
                <w:sz w:val="20"/>
                <w:szCs w:val="20"/>
                <w:lang w:eastAsia="zh-CN"/>
              </w:rPr>
            </w:pPr>
            <w:r>
              <w:rPr>
                <w:rFonts w:eastAsia="Times New Roman" w:cstheme="minorHAnsi"/>
                <w:b/>
                <w:bCs/>
                <w:sz w:val="20"/>
                <w:szCs w:val="20"/>
                <w:lang w:eastAsia="zh-CN"/>
              </w:rPr>
              <w:t>CONDITION</w:t>
            </w:r>
            <w:r w:rsidRPr="00213642">
              <w:rPr>
                <w:rFonts w:eastAsia="Times New Roman" w:cstheme="minorHAnsi"/>
                <w:b/>
                <w:bCs/>
                <w:sz w:val="20"/>
                <w:szCs w:val="20"/>
                <w:lang w:eastAsia="zh-CN"/>
              </w:rPr>
              <w:t>_</w:t>
            </w:r>
            <w:r w:rsidRPr="00213642">
              <w:rPr>
                <w:rFonts w:eastAsia="Times New Roman" w:cstheme="minorHAnsi"/>
                <w:b/>
                <w:bCs/>
                <w:sz w:val="20"/>
                <w:szCs w:val="20"/>
                <w:lang w:eastAsia="zh-CN"/>
              </w:rPr>
              <w:br/>
              <w:t>TYPE_CONCEPT_ID</w:t>
            </w:r>
          </w:p>
        </w:tc>
        <w:tc>
          <w:tcPr>
            <w:tcW w:w="3361" w:type="dxa"/>
            <w:shd w:val="clear" w:color="000000" w:fill="808080"/>
            <w:vAlign w:val="center"/>
            <w:hideMark/>
          </w:tcPr>
          <w:p w14:paraId="7D0F458E" w14:textId="77777777" w:rsidR="006337E3" w:rsidRPr="00E37A34" w:rsidRDefault="006337E3" w:rsidP="006337E3">
            <w:pPr>
              <w:spacing w:after="0" w:line="240" w:lineRule="auto"/>
              <w:jc w:val="center"/>
              <w:rPr>
                <w:rFonts w:eastAsia="Times New Roman" w:cs="Calibri"/>
                <w:b/>
                <w:bCs/>
                <w:lang w:eastAsia="zh-CN"/>
              </w:rPr>
            </w:pPr>
            <w:r w:rsidRPr="00E37A34">
              <w:rPr>
                <w:rFonts w:eastAsia="Times New Roman" w:cs="Calibri"/>
                <w:b/>
                <w:bCs/>
                <w:lang w:eastAsia="zh-CN"/>
              </w:rPr>
              <w:t>CONCEPT_NAME</w:t>
            </w:r>
          </w:p>
        </w:tc>
      </w:tr>
      <w:tr w:rsidR="006337E3" w:rsidRPr="00673D61" w14:paraId="6AE71747" w14:textId="77777777" w:rsidTr="006337E3">
        <w:tc>
          <w:tcPr>
            <w:tcW w:w="2595" w:type="dxa"/>
            <w:vMerge w:val="restart"/>
            <w:shd w:val="clear" w:color="auto" w:fill="auto"/>
            <w:vAlign w:val="center"/>
            <w:hideMark/>
          </w:tcPr>
          <w:p w14:paraId="7E8FF521" w14:textId="77777777" w:rsidR="006337E3" w:rsidRPr="00E37A34" w:rsidRDefault="006337E3" w:rsidP="006337E3">
            <w:pPr>
              <w:spacing w:after="0" w:line="240" w:lineRule="auto"/>
              <w:rPr>
                <w:rFonts w:eastAsia="Times New Roman" w:cs="Calibri"/>
                <w:lang w:eastAsia="zh-CN"/>
              </w:rPr>
            </w:pPr>
            <w:r>
              <w:rPr>
                <w:rFonts w:eastAsia="Times New Roman" w:cs="Calibri"/>
                <w:lang w:eastAsia="zh-CN"/>
              </w:rPr>
              <w:t>MEDPAR</w:t>
            </w:r>
          </w:p>
        </w:tc>
        <w:tc>
          <w:tcPr>
            <w:tcW w:w="1620" w:type="dxa"/>
            <w:shd w:val="clear" w:color="auto" w:fill="auto"/>
            <w:noWrap/>
            <w:vAlign w:val="center"/>
            <w:hideMark/>
          </w:tcPr>
          <w:p w14:paraId="73BBF49D" w14:textId="77777777" w:rsidR="006337E3" w:rsidRPr="006F5584" w:rsidRDefault="006337E3" w:rsidP="006337E3">
            <w:pPr>
              <w:spacing w:after="0" w:line="240" w:lineRule="auto"/>
              <w:jc w:val="right"/>
              <w:rPr>
                <w:rFonts w:eastAsia="Times New Roman" w:cs="Calibri"/>
                <w:color w:val="000000"/>
                <w:lang w:eastAsia="zh-CN"/>
              </w:rPr>
            </w:pPr>
            <w:r w:rsidRPr="00213642">
              <w:rPr>
                <w:szCs w:val="18"/>
              </w:rPr>
              <w:t>DGN_CD1</w:t>
            </w:r>
          </w:p>
        </w:tc>
        <w:tc>
          <w:tcPr>
            <w:tcW w:w="1617" w:type="dxa"/>
            <w:shd w:val="clear" w:color="auto" w:fill="auto"/>
            <w:noWrap/>
            <w:vAlign w:val="center"/>
          </w:tcPr>
          <w:p w14:paraId="0CA40E05" w14:textId="77777777" w:rsidR="006337E3" w:rsidRPr="00673D61" w:rsidRDefault="006337E3" w:rsidP="006337E3">
            <w:pPr>
              <w:spacing w:after="0" w:line="240" w:lineRule="auto"/>
              <w:jc w:val="right"/>
              <w:rPr>
                <w:rFonts w:eastAsia="Times New Roman" w:cs="Calibri"/>
                <w:color w:val="000000"/>
                <w:lang w:eastAsia="zh-CN"/>
              </w:rPr>
            </w:pPr>
            <w:r w:rsidRPr="00E37A34">
              <w:rPr>
                <w:rFonts w:eastAsia="Times New Roman" w:cs="Calibri"/>
                <w:color w:val="000000"/>
                <w:lang w:eastAsia="zh-CN"/>
              </w:rPr>
              <w:t>38000200</w:t>
            </w:r>
          </w:p>
        </w:tc>
        <w:tc>
          <w:tcPr>
            <w:tcW w:w="3361" w:type="dxa"/>
            <w:shd w:val="clear" w:color="auto" w:fill="auto"/>
            <w:noWrap/>
            <w:vAlign w:val="center"/>
          </w:tcPr>
          <w:p w14:paraId="0CBA8759" w14:textId="77777777" w:rsidR="006337E3" w:rsidRPr="00673D61"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w:t>
            </w:r>
            <w:r w:rsidRPr="00E37A34">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14BF2CC2" w14:textId="77777777" w:rsidTr="006337E3">
        <w:tc>
          <w:tcPr>
            <w:tcW w:w="2595" w:type="dxa"/>
            <w:vMerge/>
            <w:shd w:val="clear" w:color="auto" w:fill="auto"/>
            <w:vAlign w:val="center"/>
            <w:hideMark/>
          </w:tcPr>
          <w:p w14:paraId="3E74F69B"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hideMark/>
          </w:tcPr>
          <w:p w14:paraId="28255CDF" w14:textId="77777777" w:rsidR="006337E3" w:rsidRPr="006F5584" w:rsidRDefault="006337E3" w:rsidP="006337E3">
            <w:pPr>
              <w:spacing w:after="0" w:line="240" w:lineRule="auto"/>
              <w:jc w:val="right"/>
              <w:rPr>
                <w:rFonts w:eastAsia="Times New Roman" w:cs="Calibri"/>
                <w:color w:val="000000"/>
                <w:lang w:eastAsia="zh-CN"/>
              </w:rPr>
            </w:pPr>
            <w:r w:rsidRPr="00213642">
              <w:rPr>
                <w:szCs w:val="18"/>
              </w:rPr>
              <w:t>DGN_CD</w:t>
            </w:r>
            <w:r>
              <w:rPr>
                <w:szCs w:val="18"/>
              </w:rPr>
              <w:t>2</w:t>
            </w:r>
          </w:p>
        </w:tc>
        <w:tc>
          <w:tcPr>
            <w:tcW w:w="1617" w:type="dxa"/>
            <w:shd w:val="clear" w:color="auto" w:fill="auto"/>
            <w:noWrap/>
            <w:vAlign w:val="center"/>
          </w:tcPr>
          <w:p w14:paraId="3C689235"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38000201</w:t>
            </w:r>
          </w:p>
        </w:tc>
        <w:tc>
          <w:tcPr>
            <w:tcW w:w="3361" w:type="dxa"/>
            <w:shd w:val="clear" w:color="auto" w:fill="auto"/>
            <w:noWrap/>
            <w:vAlign w:val="center"/>
          </w:tcPr>
          <w:p w14:paraId="12BDC1C4" w14:textId="77777777" w:rsidR="006337E3" w:rsidRPr="00673D61"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2</w:t>
            </w:r>
            <w:r w:rsidRPr="00E37A34">
              <w:rPr>
                <w:rFonts w:eastAsia="Times New Roman" w:cs="Calibri"/>
                <w:color w:val="000000"/>
                <w:vertAlign w:val="superscript"/>
                <w:lang w:eastAsia="zh-CN"/>
              </w:rPr>
              <w:t>nd</w:t>
            </w:r>
            <w:r>
              <w:rPr>
                <w:rFonts w:eastAsia="Times New Roman" w:cs="Calibri"/>
                <w:color w:val="000000"/>
                <w:lang w:eastAsia="zh-CN"/>
              </w:rPr>
              <w:t xml:space="preserve"> position</w:t>
            </w:r>
          </w:p>
        </w:tc>
      </w:tr>
      <w:tr w:rsidR="006337E3" w:rsidRPr="00673D61" w14:paraId="08118F9D" w14:textId="77777777" w:rsidTr="006337E3">
        <w:tc>
          <w:tcPr>
            <w:tcW w:w="2595" w:type="dxa"/>
            <w:vMerge/>
            <w:shd w:val="clear" w:color="auto" w:fill="auto"/>
            <w:vAlign w:val="center"/>
          </w:tcPr>
          <w:p w14:paraId="0524DCEE"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723C50C1" w14:textId="77777777" w:rsidR="006337E3" w:rsidRPr="00E37A34" w:rsidRDefault="006337E3" w:rsidP="006337E3">
            <w:pPr>
              <w:spacing w:after="0" w:line="240" w:lineRule="auto"/>
              <w:jc w:val="right"/>
              <w:rPr>
                <w:szCs w:val="18"/>
              </w:rPr>
            </w:pPr>
            <w:r w:rsidRPr="00213642">
              <w:rPr>
                <w:szCs w:val="18"/>
              </w:rPr>
              <w:t>DGN_CD</w:t>
            </w:r>
            <w:r>
              <w:rPr>
                <w:szCs w:val="18"/>
              </w:rPr>
              <w:t>3</w:t>
            </w:r>
          </w:p>
        </w:tc>
        <w:tc>
          <w:tcPr>
            <w:tcW w:w="1617" w:type="dxa"/>
            <w:shd w:val="clear" w:color="auto" w:fill="auto"/>
            <w:noWrap/>
            <w:vAlign w:val="center"/>
          </w:tcPr>
          <w:p w14:paraId="0EF2E218"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38000202</w:t>
            </w:r>
          </w:p>
        </w:tc>
        <w:tc>
          <w:tcPr>
            <w:tcW w:w="3361" w:type="dxa"/>
            <w:shd w:val="clear" w:color="auto" w:fill="auto"/>
            <w:noWrap/>
            <w:vAlign w:val="center"/>
          </w:tcPr>
          <w:p w14:paraId="16D86E70"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3</w:t>
            </w:r>
            <w:r w:rsidRPr="00E37A34">
              <w:rPr>
                <w:rFonts w:eastAsia="Times New Roman" w:cs="Calibri"/>
                <w:color w:val="000000"/>
                <w:vertAlign w:val="superscript"/>
                <w:lang w:eastAsia="zh-CN"/>
              </w:rPr>
              <w:t>rd</w:t>
            </w:r>
            <w:r>
              <w:rPr>
                <w:rFonts w:eastAsia="Times New Roman" w:cs="Calibri"/>
                <w:color w:val="000000"/>
                <w:lang w:eastAsia="zh-CN"/>
              </w:rPr>
              <w:t xml:space="preserve"> position</w:t>
            </w:r>
          </w:p>
        </w:tc>
      </w:tr>
      <w:tr w:rsidR="006337E3" w:rsidRPr="00673D61" w14:paraId="0CE2341F" w14:textId="77777777" w:rsidTr="006337E3">
        <w:tc>
          <w:tcPr>
            <w:tcW w:w="2595" w:type="dxa"/>
            <w:vMerge/>
            <w:shd w:val="clear" w:color="auto" w:fill="auto"/>
            <w:vAlign w:val="center"/>
          </w:tcPr>
          <w:p w14:paraId="24BF341B"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563EC0E1" w14:textId="77777777" w:rsidR="006337E3" w:rsidRPr="00E37A34" w:rsidRDefault="006337E3" w:rsidP="006337E3">
            <w:pPr>
              <w:spacing w:after="0" w:line="240" w:lineRule="auto"/>
              <w:jc w:val="right"/>
              <w:rPr>
                <w:szCs w:val="18"/>
              </w:rPr>
            </w:pPr>
            <w:r w:rsidRPr="00213642">
              <w:rPr>
                <w:szCs w:val="18"/>
              </w:rPr>
              <w:t>DGN_CD</w:t>
            </w:r>
            <w:r>
              <w:rPr>
                <w:szCs w:val="18"/>
              </w:rPr>
              <w:t>4</w:t>
            </w:r>
          </w:p>
        </w:tc>
        <w:tc>
          <w:tcPr>
            <w:tcW w:w="1617" w:type="dxa"/>
            <w:shd w:val="clear" w:color="auto" w:fill="auto"/>
            <w:noWrap/>
            <w:vAlign w:val="center"/>
          </w:tcPr>
          <w:p w14:paraId="407A661C"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38000203</w:t>
            </w:r>
          </w:p>
        </w:tc>
        <w:tc>
          <w:tcPr>
            <w:tcW w:w="3361" w:type="dxa"/>
            <w:shd w:val="clear" w:color="auto" w:fill="auto"/>
            <w:noWrap/>
            <w:vAlign w:val="center"/>
          </w:tcPr>
          <w:p w14:paraId="32AC0901"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4</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37EC9F7A" w14:textId="77777777" w:rsidTr="006337E3">
        <w:tc>
          <w:tcPr>
            <w:tcW w:w="2595" w:type="dxa"/>
            <w:vMerge/>
            <w:shd w:val="clear" w:color="auto" w:fill="auto"/>
            <w:vAlign w:val="center"/>
          </w:tcPr>
          <w:p w14:paraId="5CF64B0C"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6FA9F7A1" w14:textId="77777777" w:rsidR="006337E3" w:rsidRPr="00E37A34" w:rsidRDefault="006337E3" w:rsidP="006337E3">
            <w:pPr>
              <w:spacing w:after="0" w:line="240" w:lineRule="auto"/>
              <w:jc w:val="right"/>
              <w:rPr>
                <w:szCs w:val="18"/>
              </w:rPr>
            </w:pPr>
            <w:r w:rsidRPr="00213642">
              <w:rPr>
                <w:szCs w:val="18"/>
              </w:rPr>
              <w:t>DGN_CD</w:t>
            </w:r>
            <w:r>
              <w:rPr>
                <w:szCs w:val="18"/>
              </w:rPr>
              <w:t>5</w:t>
            </w:r>
          </w:p>
        </w:tc>
        <w:tc>
          <w:tcPr>
            <w:tcW w:w="1617" w:type="dxa"/>
            <w:shd w:val="clear" w:color="auto" w:fill="auto"/>
            <w:noWrap/>
            <w:vAlign w:val="center"/>
          </w:tcPr>
          <w:p w14:paraId="668DC762"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38000204</w:t>
            </w:r>
          </w:p>
        </w:tc>
        <w:tc>
          <w:tcPr>
            <w:tcW w:w="3361" w:type="dxa"/>
            <w:shd w:val="clear" w:color="auto" w:fill="auto"/>
            <w:noWrap/>
            <w:vAlign w:val="center"/>
          </w:tcPr>
          <w:p w14:paraId="6826EA05"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5</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4646C3C4" w14:textId="77777777" w:rsidTr="006337E3">
        <w:tc>
          <w:tcPr>
            <w:tcW w:w="2595" w:type="dxa"/>
            <w:vMerge/>
            <w:shd w:val="clear" w:color="auto" w:fill="auto"/>
            <w:vAlign w:val="center"/>
          </w:tcPr>
          <w:p w14:paraId="0BAEE71C"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4FE4E434" w14:textId="77777777" w:rsidR="006337E3" w:rsidRPr="00E37A34" w:rsidRDefault="006337E3" w:rsidP="006337E3">
            <w:pPr>
              <w:spacing w:after="0" w:line="240" w:lineRule="auto"/>
              <w:jc w:val="right"/>
              <w:rPr>
                <w:szCs w:val="18"/>
              </w:rPr>
            </w:pPr>
            <w:r w:rsidRPr="00213642">
              <w:rPr>
                <w:szCs w:val="18"/>
              </w:rPr>
              <w:t>DGN_CD</w:t>
            </w:r>
            <w:r>
              <w:rPr>
                <w:szCs w:val="18"/>
              </w:rPr>
              <w:t>6</w:t>
            </w:r>
          </w:p>
        </w:tc>
        <w:tc>
          <w:tcPr>
            <w:tcW w:w="1617" w:type="dxa"/>
            <w:shd w:val="clear" w:color="auto" w:fill="auto"/>
            <w:noWrap/>
            <w:vAlign w:val="center"/>
          </w:tcPr>
          <w:p w14:paraId="1B13803A"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38000205</w:t>
            </w:r>
          </w:p>
        </w:tc>
        <w:tc>
          <w:tcPr>
            <w:tcW w:w="3361" w:type="dxa"/>
            <w:shd w:val="clear" w:color="auto" w:fill="auto"/>
            <w:noWrap/>
            <w:vAlign w:val="center"/>
          </w:tcPr>
          <w:p w14:paraId="562AE2AC"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6</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376A560F" w14:textId="77777777" w:rsidTr="006337E3">
        <w:tc>
          <w:tcPr>
            <w:tcW w:w="2595" w:type="dxa"/>
            <w:vMerge/>
            <w:shd w:val="clear" w:color="auto" w:fill="auto"/>
            <w:vAlign w:val="center"/>
          </w:tcPr>
          <w:p w14:paraId="23D10388"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24813D44" w14:textId="77777777" w:rsidR="006337E3" w:rsidRPr="00E37A34" w:rsidRDefault="006337E3" w:rsidP="006337E3">
            <w:pPr>
              <w:spacing w:after="0" w:line="240" w:lineRule="auto"/>
              <w:jc w:val="right"/>
              <w:rPr>
                <w:szCs w:val="18"/>
              </w:rPr>
            </w:pPr>
            <w:r w:rsidRPr="00213642">
              <w:rPr>
                <w:szCs w:val="18"/>
              </w:rPr>
              <w:t>DGN_CD</w:t>
            </w:r>
            <w:r>
              <w:rPr>
                <w:szCs w:val="18"/>
              </w:rPr>
              <w:t>7</w:t>
            </w:r>
          </w:p>
        </w:tc>
        <w:tc>
          <w:tcPr>
            <w:tcW w:w="1617" w:type="dxa"/>
            <w:shd w:val="clear" w:color="auto" w:fill="auto"/>
            <w:noWrap/>
            <w:vAlign w:val="center"/>
          </w:tcPr>
          <w:p w14:paraId="0D1830C6"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38000206</w:t>
            </w:r>
          </w:p>
        </w:tc>
        <w:tc>
          <w:tcPr>
            <w:tcW w:w="3361" w:type="dxa"/>
            <w:shd w:val="clear" w:color="auto" w:fill="auto"/>
            <w:noWrap/>
            <w:vAlign w:val="center"/>
          </w:tcPr>
          <w:p w14:paraId="7413D1F3"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7</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4104EA8" w14:textId="77777777" w:rsidTr="006337E3">
        <w:tc>
          <w:tcPr>
            <w:tcW w:w="2595" w:type="dxa"/>
            <w:vMerge/>
            <w:shd w:val="clear" w:color="auto" w:fill="auto"/>
            <w:vAlign w:val="center"/>
          </w:tcPr>
          <w:p w14:paraId="05743DD1"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57742F86" w14:textId="77777777" w:rsidR="006337E3" w:rsidRPr="00E37A34" w:rsidRDefault="006337E3" w:rsidP="006337E3">
            <w:pPr>
              <w:spacing w:after="0" w:line="240" w:lineRule="auto"/>
              <w:jc w:val="right"/>
              <w:rPr>
                <w:szCs w:val="18"/>
              </w:rPr>
            </w:pPr>
            <w:r w:rsidRPr="00213642">
              <w:rPr>
                <w:szCs w:val="18"/>
              </w:rPr>
              <w:t>DGN_CD</w:t>
            </w:r>
            <w:r>
              <w:rPr>
                <w:szCs w:val="18"/>
              </w:rPr>
              <w:t>8</w:t>
            </w:r>
          </w:p>
        </w:tc>
        <w:tc>
          <w:tcPr>
            <w:tcW w:w="1617" w:type="dxa"/>
            <w:shd w:val="clear" w:color="auto" w:fill="auto"/>
            <w:noWrap/>
            <w:vAlign w:val="center"/>
          </w:tcPr>
          <w:p w14:paraId="1F501527"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38000207</w:t>
            </w:r>
          </w:p>
        </w:tc>
        <w:tc>
          <w:tcPr>
            <w:tcW w:w="3361" w:type="dxa"/>
            <w:shd w:val="clear" w:color="auto" w:fill="auto"/>
            <w:noWrap/>
            <w:vAlign w:val="center"/>
          </w:tcPr>
          <w:p w14:paraId="5E483B1A"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8</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D83522B" w14:textId="77777777" w:rsidTr="006337E3">
        <w:tc>
          <w:tcPr>
            <w:tcW w:w="2595" w:type="dxa"/>
            <w:vMerge/>
            <w:shd w:val="clear" w:color="auto" w:fill="auto"/>
            <w:vAlign w:val="center"/>
          </w:tcPr>
          <w:p w14:paraId="50A64052"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14FE79F6" w14:textId="77777777" w:rsidR="006337E3" w:rsidRPr="00E37A34" w:rsidRDefault="006337E3" w:rsidP="006337E3">
            <w:pPr>
              <w:spacing w:after="0" w:line="240" w:lineRule="auto"/>
              <w:jc w:val="right"/>
              <w:rPr>
                <w:szCs w:val="18"/>
              </w:rPr>
            </w:pPr>
            <w:r w:rsidRPr="00213642">
              <w:rPr>
                <w:szCs w:val="18"/>
              </w:rPr>
              <w:t>DGN_CD</w:t>
            </w:r>
            <w:r>
              <w:rPr>
                <w:szCs w:val="18"/>
              </w:rPr>
              <w:t>9</w:t>
            </w:r>
          </w:p>
        </w:tc>
        <w:tc>
          <w:tcPr>
            <w:tcW w:w="1617" w:type="dxa"/>
            <w:shd w:val="clear" w:color="auto" w:fill="auto"/>
            <w:noWrap/>
            <w:vAlign w:val="center"/>
          </w:tcPr>
          <w:p w14:paraId="019982A0"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38000208</w:t>
            </w:r>
          </w:p>
        </w:tc>
        <w:tc>
          <w:tcPr>
            <w:tcW w:w="3361" w:type="dxa"/>
            <w:shd w:val="clear" w:color="auto" w:fill="auto"/>
            <w:noWrap/>
            <w:vAlign w:val="center"/>
          </w:tcPr>
          <w:p w14:paraId="7934E6B3"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9</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4441A376" w14:textId="77777777" w:rsidTr="006337E3">
        <w:tc>
          <w:tcPr>
            <w:tcW w:w="2595" w:type="dxa"/>
            <w:vMerge/>
            <w:shd w:val="clear" w:color="auto" w:fill="auto"/>
            <w:vAlign w:val="center"/>
          </w:tcPr>
          <w:p w14:paraId="31F42BA4"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7F3AFB54" w14:textId="77777777" w:rsidR="006337E3" w:rsidRPr="00E37A34" w:rsidRDefault="006337E3" w:rsidP="006337E3">
            <w:pPr>
              <w:spacing w:after="0" w:line="240" w:lineRule="auto"/>
              <w:jc w:val="right"/>
              <w:rPr>
                <w:szCs w:val="18"/>
              </w:rPr>
            </w:pPr>
            <w:r w:rsidRPr="00213642">
              <w:rPr>
                <w:szCs w:val="18"/>
              </w:rPr>
              <w:t>DGN_CD1</w:t>
            </w:r>
            <w:r>
              <w:rPr>
                <w:szCs w:val="18"/>
              </w:rPr>
              <w:t>0</w:t>
            </w:r>
          </w:p>
        </w:tc>
        <w:tc>
          <w:tcPr>
            <w:tcW w:w="1617" w:type="dxa"/>
            <w:shd w:val="clear" w:color="auto" w:fill="auto"/>
            <w:noWrap/>
            <w:vAlign w:val="center"/>
          </w:tcPr>
          <w:p w14:paraId="14C8D408"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38000209</w:t>
            </w:r>
          </w:p>
        </w:tc>
        <w:tc>
          <w:tcPr>
            <w:tcW w:w="3361" w:type="dxa"/>
            <w:shd w:val="clear" w:color="auto" w:fill="auto"/>
            <w:noWrap/>
            <w:vAlign w:val="center"/>
          </w:tcPr>
          <w:p w14:paraId="777AFCD0"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10</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581E31D0" w14:textId="77777777" w:rsidTr="006337E3">
        <w:tc>
          <w:tcPr>
            <w:tcW w:w="2595" w:type="dxa"/>
            <w:vMerge/>
            <w:shd w:val="clear" w:color="auto" w:fill="auto"/>
            <w:vAlign w:val="center"/>
          </w:tcPr>
          <w:p w14:paraId="2528AEED"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24CB7166" w14:textId="77777777" w:rsidR="006337E3" w:rsidRPr="00E37A34" w:rsidRDefault="006337E3" w:rsidP="006337E3">
            <w:pPr>
              <w:spacing w:after="0" w:line="240" w:lineRule="auto"/>
              <w:jc w:val="right"/>
              <w:rPr>
                <w:szCs w:val="18"/>
              </w:rPr>
            </w:pPr>
            <w:r w:rsidRPr="00213642">
              <w:rPr>
                <w:szCs w:val="18"/>
              </w:rPr>
              <w:t>DGN_CD1</w:t>
            </w:r>
            <w:r>
              <w:rPr>
                <w:szCs w:val="18"/>
              </w:rPr>
              <w:t>1</w:t>
            </w:r>
          </w:p>
        </w:tc>
        <w:tc>
          <w:tcPr>
            <w:tcW w:w="1617" w:type="dxa"/>
            <w:shd w:val="clear" w:color="auto" w:fill="auto"/>
            <w:noWrap/>
            <w:vAlign w:val="center"/>
          </w:tcPr>
          <w:p w14:paraId="2BCA0B7B"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38000210</w:t>
            </w:r>
          </w:p>
        </w:tc>
        <w:tc>
          <w:tcPr>
            <w:tcW w:w="3361" w:type="dxa"/>
            <w:shd w:val="clear" w:color="auto" w:fill="auto"/>
            <w:noWrap/>
            <w:vAlign w:val="center"/>
          </w:tcPr>
          <w:p w14:paraId="012734B8"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11</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EA76C95" w14:textId="77777777" w:rsidTr="006337E3">
        <w:tc>
          <w:tcPr>
            <w:tcW w:w="2595" w:type="dxa"/>
            <w:vMerge/>
            <w:shd w:val="clear" w:color="auto" w:fill="auto"/>
            <w:vAlign w:val="center"/>
          </w:tcPr>
          <w:p w14:paraId="1969D088"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0B71B9CA" w14:textId="77777777" w:rsidR="006337E3" w:rsidRPr="00E37A34" w:rsidRDefault="006337E3" w:rsidP="006337E3">
            <w:pPr>
              <w:spacing w:after="0" w:line="240" w:lineRule="auto"/>
              <w:jc w:val="right"/>
              <w:rPr>
                <w:szCs w:val="18"/>
              </w:rPr>
            </w:pPr>
            <w:r w:rsidRPr="00213642">
              <w:rPr>
                <w:szCs w:val="18"/>
              </w:rPr>
              <w:t>DGN_CD1</w:t>
            </w:r>
            <w:r>
              <w:rPr>
                <w:szCs w:val="18"/>
              </w:rPr>
              <w:t>2</w:t>
            </w:r>
          </w:p>
        </w:tc>
        <w:tc>
          <w:tcPr>
            <w:tcW w:w="1617" w:type="dxa"/>
            <w:shd w:val="clear" w:color="auto" w:fill="auto"/>
            <w:noWrap/>
            <w:vAlign w:val="center"/>
          </w:tcPr>
          <w:p w14:paraId="24F13FB2"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38000211</w:t>
            </w:r>
          </w:p>
        </w:tc>
        <w:tc>
          <w:tcPr>
            <w:tcW w:w="3361" w:type="dxa"/>
            <w:shd w:val="clear" w:color="auto" w:fill="auto"/>
            <w:noWrap/>
            <w:vAlign w:val="center"/>
          </w:tcPr>
          <w:p w14:paraId="562543D0"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12</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41729827" w14:textId="77777777" w:rsidTr="006337E3">
        <w:tc>
          <w:tcPr>
            <w:tcW w:w="2595" w:type="dxa"/>
            <w:vMerge/>
            <w:shd w:val="clear" w:color="auto" w:fill="auto"/>
            <w:vAlign w:val="center"/>
          </w:tcPr>
          <w:p w14:paraId="27FD9128"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45B67D21" w14:textId="77777777" w:rsidR="006337E3" w:rsidRPr="00E37A34" w:rsidRDefault="006337E3" w:rsidP="006337E3">
            <w:pPr>
              <w:spacing w:after="0" w:line="240" w:lineRule="auto"/>
              <w:jc w:val="right"/>
              <w:rPr>
                <w:szCs w:val="18"/>
              </w:rPr>
            </w:pPr>
            <w:r w:rsidRPr="00213642">
              <w:rPr>
                <w:szCs w:val="18"/>
              </w:rPr>
              <w:t>DGN_CD1</w:t>
            </w:r>
            <w:r>
              <w:rPr>
                <w:szCs w:val="18"/>
              </w:rPr>
              <w:t>3</w:t>
            </w:r>
          </w:p>
        </w:tc>
        <w:tc>
          <w:tcPr>
            <w:tcW w:w="1617" w:type="dxa"/>
            <w:shd w:val="clear" w:color="auto" w:fill="auto"/>
            <w:noWrap/>
            <w:vAlign w:val="center"/>
          </w:tcPr>
          <w:p w14:paraId="04EB2D6A"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38000212</w:t>
            </w:r>
          </w:p>
        </w:tc>
        <w:tc>
          <w:tcPr>
            <w:tcW w:w="3361" w:type="dxa"/>
            <w:shd w:val="clear" w:color="auto" w:fill="auto"/>
            <w:noWrap/>
            <w:vAlign w:val="center"/>
          </w:tcPr>
          <w:p w14:paraId="4D39E77E"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13</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D790F69" w14:textId="77777777" w:rsidTr="006337E3">
        <w:tc>
          <w:tcPr>
            <w:tcW w:w="2595" w:type="dxa"/>
            <w:vMerge/>
            <w:shd w:val="clear" w:color="auto" w:fill="auto"/>
            <w:vAlign w:val="center"/>
          </w:tcPr>
          <w:p w14:paraId="6443DFAA"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1AE8723F" w14:textId="77777777" w:rsidR="006337E3" w:rsidRPr="00E37A34" w:rsidRDefault="006337E3" w:rsidP="006337E3">
            <w:pPr>
              <w:spacing w:after="0" w:line="240" w:lineRule="auto"/>
              <w:jc w:val="right"/>
              <w:rPr>
                <w:szCs w:val="18"/>
              </w:rPr>
            </w:pPr>
            <w:r w:rsidRPr="00213642">
              <w:rPr>
                <w:szCs w:val="18"/>
              </w:rPr>
              <w:t>DGN_CD1</w:t>
            </w:r>
            <w:r>
              <w:rPr>
                <w:szCs w:val="18"/>
              </w:rPr>
              <w:t>4</w:t>
            </w:r>
          </w:p>
        </w:tc>
        <w:tc>
          <w:tcPr>
            <w:tcW w:w="1617" w:type="dxa"/>
            <w:shd w:val="clear" w:color="auto" w:fill="auto"/>
            <w:noWrap/>
            <w:vAlign w:val="center"/>
          </w:tcPr>
          <w:p w14:paraId="6273AD88"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38000213</w:t>
            </w:r>
          </w:p>
        </w:tc>
        <w:tc>
          <w:tcPr>
            <w:tcW w:w="3361" w:type="dxa"/>
            <w:shd w:val="clear" w:color="auto" w:fill="auto"/>
            <w:noWrap/>
            <w:vAlign w:val="center"/>
          </w:tcPr>
          <w:p w14:paraId="0AD521A9"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14</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3528E0C" w14:textId="77777777" w:rsidTr="006337E3">
        <w:tc>
          <w:tcPr>
            <w:tcW w:w="2595" w:type="dxa"/>
            <w:vMerge/>
            <w:shd w:val="clear" w:color="auto" w:fill="auto"/>
            <w:vAlign w:val="center"/>
          </w:tcPr>
          <w:p w14:paraId="1850FFC5"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7670ED1F" w14:textId="77777777" w:rsidR="006337E3" w:rsidRPr="00E37A34" w:rsidRDefault="006337E3" w:rsidP="006337E3">
            <w:pPr>
              <w:spacing w:after="0" w:line="240" w:lineRule="auto"/>
              <w:jc w:val="right"/>
              <w:rPr>
                <w:szCs w:val="18"/>
              </w:rPr>
            </w:pPr>
            <w:r w:rsidRPr="00213642">
              <w:rPr>
                <w:szCs w:val="18"/>
              </w:rPr>
              <w:t>DGN_CD1</w:t>
            </w:r>
            <w:r>
              <w:rPr>
                <w:szCs w:val="18"/>
              </w:rPr>
              <w:t>5-DGN_CD25</w:t>
            </w:r>
          </w:p>
        </w:tc>
        <w:tc>
          <w:tcPr>
            <w:tcW w:w="1617" w:type="dxa"/>
            <w:shd w:val="clear" w:color="auto" w:fill="auto"/>
            <w:noWrap/>
            <w:vAlign w:val="center"/>
          </w:tcPr>
          <w:p w14:paraId="6545C62E"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38000214</w:t>
            </w:r>
          </w:p>
        </w:tc>
        <w:tc>
          <w:tcPr>
            <w:tcW w:w="3361" w:type="dxa"/>
            <w:shd w:val="clear" w:color="auto" w:fill="auto"/>
            <w:noWrap/>
            <w:vAlign w:val="center"/>
          </w:tcPr>
          <w:p w14:paraId="40D0BF95"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15</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C3E1940" w14:textId="77777777" w:rsidTr="006337E3">
        <w:tc>
          <w:tcPr>
            <w:tcW w:w="2595" w:type="dxa"/>
            <w:vMerge w:val="restart"/>
            <w:shd w:val="clear" w:color="auto" w:fill="auto"/>
            <w:vAlign w:val="center"/>
          </w:tcPr>
          <w:p w14:paraId="312030CF"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OUTSAF</w:t>
            </w:r>
          </w:p>
        </w:tc>
        <w:tc>
          <w:tcPr>
            <w:tcW w:w="1620" w:type="dxa"/>
            <w:shd w:val="clear" w:color="auto" w:fill="auto"/>
            <w:noWrap/>
            <w:vAlign w:val="center"/>
          </w:tcPr>
          <w:p w14:paraId="3AFD55DB" w14:textId="74A14BD3" w:rsidR="006337E3" w:rsidRPr="00FE0C7B" w:rsidRDefault="006337E3" w:rsidP="00463B97">
            <w:pPr>
              <w:spacing w:after="0" w:line="240" w:lineRule="auto"/>
              <w:jc w:val="right"/>
              <w:rPr>
                <w:szCs w:val="18"/>
              </w:rPr>
            </w:pPr>
            <w:r w:rsidRPr="00213642">
              <w:rPr>
                <w:szCs w:val="18"/>
              </w:rPr>
              <w:t>DGN_CD1</w:t>
            </w:r>
            <w:r w:rsidR="00463B97">
              <w:rPr>
                <w:szCs w:val="18"/>
              </w:rPr>
              <w:t xml:space="preserve"> or</w:t>
            </w:r>
            <w:r w:rsidR="001D6ADA">
              <w:rPr>
                <w:szCs w:val="18"/>
              </w:rPr>
              <w:t xml:space="preserve"> E1DGNSCD</w:t>
            </w:r>
          </w:p>
        </w:tc>
        <w:tc>
          <w:tcPr>
            <w:tcW w:w="1617" w:type="dxa"/>
            <w:shd w:val="clear" w:color="auto" w:fill="auto"/>
            <w:noWrap/>
            <w:vAlign w:val="center"/>
          </w:tcPr>
          <w:p w14:paraId="23D3988A" w14:textId="77777777" w:rsidR="006337E3" w:rsidRPr="00442098" w:rsidRDefault="006337E3" w:rsidP="006337E3">
            <w:pPr>
              <w:spacing w:after="0" w:line="240" w:lineRule="auto"/>
              <w:jc w:val="right"/>
              <w:rPr>
                <w:rFonts w:eastAsia="Times New Roman" w:cs="Calibri"/>
                <w:color w:val="000000"/>
                <w:lang w:eastAsia="zh-CN"/>
              </w:rPr>
            </w:pPr>
            <w:r w:rsidRPr="00FE0C7B">
              <w:rPr>
                <w:rFonts w:eastAsia="Times New Roman" w:cs="Calibri"/>
                <w:color w:val="000000"/>
                <w:lang w:eastAsia="zh-CN"/>
              </w:rPr>
              <w:t>38000230</w:t>
            </w:r>
          </w:p>
        </w:tc>
        <w:tc>
          <w:tcPr>
            <w:tcW w:w="3361" w:type="dxa"/>
            <w:shd w:val="clear" w:color="auto" w:fill="auto"/>
            <w:noWrap/>
            <w:vAlign w:val="center"/>
          </w:tcPr>
          <w:p w14:paraId="078FA1C8"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w:t>
            </w:r>
            <w:r w:rsidRPr="00FE0C7B">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1B899951" w14:textId="77777777" w:rsidTr="006337E3">
        <w:tc>
          <w:tcPr>
            <w:tcW w:w="2595" w:type="dxa"/>
            <w:vMerge/>
            <w:shd w:val="clear" w:color="auto" w:fill="auto"/>
            <w:vAlign w:val="center"/>
          </w:tcPr>
          <w:p w14:paraId="655B6A70"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57BBFDEF" w14:textId="3D42F75B" w:rsidR="006337E3" w:rsidRDefault="006337E3" w:rsidP="006337E3">
            <w:pPr>
              <w:spacing w:after="0" w:line="240" w:lineRule="auto"/>
              <w:jc w:val="right"/>
              <w:rPr>
                <w:szCs w:val="18"/>
              </w:rPr>
            </w:pPr>
            <w:r w:rsidRPr="00213642">
              <w:rPr>
                <w:szCs w:val="18"/>
              </w:rPr>
              <w:t>DGN_CD</w:t>
            </w:r>
            <w:r>
              <w:rPr>
                <w:szCs w:val="18"/>
              </w:rPr>
              <w:t>2</w:t>
            </w:r>
            <w:r w:rsidR="00463B97">
              <w:rPr>
                <w:szCs w:val="18"/>
              </w:rPr>
              <w:t xml:space="preserve"> or</w:t>
            </w:r>
          </w:p>
          <w:p w14:paraId="7F0F41BF" w14:textId="28440676" w:rsidR="001D6ADA" w:rsidRPr="00FE0C7B" w:rsidRDefault="001D6ADA" w:rsidP="006337E3">
            <w:pPr>
              <w:spacing w:after="0" w:line="240" w:lineRule="auto"/>
              <w:jc w:val="right"/>
              <w:rPr>
                <w:szCs w:val="18"/>
              </w:rPr>
            </w:pPr>
            <w:r>
              <w:rPr>
                <w:szCs w:val="18"/>
              </w:rPr>
              <w:t>EDGNSD1</w:t>
            </w:r>
          </w:p>
        </w:tc>
        <w:tc>
          <w:tcPr>
            <w:tcW w:w="1617" w:type="dxa"/>
            <w:shd w:val="clear" w:color="auto" w:fill="auto"/>
            <w:noWrap/>
            <w:vAlign w:val="center"/>
          </w:tcPr>
          <w:p w14:paraId="075A2E48"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38000231</w:t>
            </w:r>
          </w:p>
        </w:tc>
        <w:tc>
          <w:tcPr>
            <w:tcW w:w="3361" w:type="dxa"/>
            <w:shd w:val="clear" w:color="auto" w:fill="auto"/>
            <w:noWrap/>
            <w:vAlign w:val="center"/>
          </w:tcPr>
          <w:p w14:paraId="29AE373B"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2</w:t>
            </w:r>
            <w:r w:rsidRPr="00FE0C7B">
              <w:rPr>
                <w:rFonts w:eastAsia="Times New Roman" w:cs="Calibri"/>
                <w:color w:val="000000"/>
                <w:vertAlign w:val="superscript"/>
                <w:lang w:eastAsia="zh-CN"/>
              </w:rPr>
              <w:t>nd</w:t>
            </w:r>
            <w:r>
              <w:rPr>
                <w:rFonts w:eastAsia="Times New Roman" w:cs="Calibri"/>
                <w:color w:val="000000"/>
                <w:lang w:eastAsia="zh-CN"/>
              </w:rPr>
              <w:t xml:space="preserve"> position</w:t>
            </w:r>
          </w:p>
        </w:tc>
      </w:tr>
      <w:tr w:rsidR="006337E3" w:rsidRPr="00673D61" w14:paraId="46D7BA7B" w14:textId="77777777" w:rsidTr="006337E3">
        <w:tc>
          <w:tcPr>
            <w:tcW w:w="2595" w:type="dxa"/>
            <w:vMerge/>
            <w:shd w:val="clear" w:color="auto" w:fill="auto"/>
            <w:vAlign w:val="center"/>
          </w:tcPr>
          <w:p w14:paraId="08CB8BD3" w14:textId="6209AD23"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3BFD780" w14:textId="4CBA857F" w:rsidR="006337E3" w:rsidRPr="00FE0C7B" w:rsidRDefault="006337E3" w:rsidP="00463B97">
            <w:pPr>
              <w:spacing w:after="0" w:line="240" w:lineRule="auto"/>
              <w:jc w:val="right"/>
              <w:rPr>
                <w:szCs w:val="18"/>
              </w:rPr>
            </w:pPr>
            <w:r w:rsidRPr="00213642">
              <w:rPr>
                <w:szCs w:val="18"/>
              </w:rPr>
              <w:t>DGN_CD</w:t>
            </w:r>
            <w:r>
              <w:rPr>
                <w:szCs w:val="18"/>
              </w:rPr>
              <w:t>3</w:t>
            </w:r>
            <w:r w:rsidR="00463B97">
              <w:rPr>
                <w:szCs w:val="18"/>
              </w:rPr>
              <w:t xml:space="preserve"> or</w:t>
            </w:r>
            <w:r w:rsidR="001D6ADA">
              <w:rPr>
                <w:szCs w:val="18"/>
              </w:rPr>
              <w:t xml:space="preserve"> EDGNSD2</w:t>
            </w:r>
          </w:p>
        </w:tc>
        <w:tc>
          <w:tcPr>
            <w:tcW w:w="1617" w:type="dxa"/>
            <w:shd w:val="clear" w:color="auto" w:fill="auto"/>
            <w:noWrap/>
            <w:vAlign w:val="center"/>
          </w:tcPr>
          <w:p w14:paraId="71BB05AA"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38000232</w:t>
            </w:r>
          </w:p>
        </w:tc>
        <w:tc>
          <w:tcPr>
            <w:tcW w:w="3361" w:type="dxa"/>
            <w:shd w:val="clear" w:color="auto" w:fill="auto"/>
            <w:noWrap/>
            <w:vAlign w:val="center"/>
          </w:tcPr>
          <w:p w14:paraId="2ED5457E"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3</w:t>
            </w:r>
            <w:r w:rsidRPr="00FE0C7B">
              <w:rPr>
                <w:rFonts w:eastAsia="Times New Roman" w:cs="Calibri"/>
                <w:color w:val="000000"/>
                <w:vertAlign w:val="superscript"/>
                <w:lang w:eastAsia="zh-CN"/>
              </w:rPr>
              <w:t>rd</w:t>
            </w:r>
            <w:r>
              <w:rPr>
                <w:rFonts w:eastAsia="Times New Roman" w:cs="Calibri"/>
                <w:color w:val="000000"/>
                <w:lang w:eastAsia="zh-CN"/>
              </w:rPr>
              <w:t xml:space="preserve"> position</w:t>
            </w:r>
          </w:p>
        </w:tc>
      </w:tr>
      <w:tr w:rsidR="006337E3" w:rsidRPr="00673D61" w14:paraId="6C726EFE" w14:textId="77777777" w:rsidTr="006337E3">
        <w:tc>
          <w:tcPr>
            <w:tcW w:w="2595" w:type="dxa"/>
            <w:vMerge/>
            <w:shd w:val="clear" w:color="auto" w:fill="auto"/>
            <w:vAlign w:val="center"/>
          </w:tcPr>
          <w:p w14:paraId="5D19D401"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42E7039A" w14:textId="26AEC35C" w:rsidR="006337E3" w:rsidRPr="00FE0C7B" w:rsidRDefault="006337E3" w:rsidP="00463B97">
            <w:pPr>
              <w:spacing w:after="0" w:line="240" w:lineRule="auto"/>
              <w:jc w:val="right"/>
              <w:rPr>
                <w:szCs w:val="18"/>
              </w:rPr>
            </w:pPr>
            <w:r w:rsidRPr="00213642">
              <w:rPr>
                <w:szCs w:val="18"/>
              </w:rPr>
              <w:t>DGN_CD</w:t>
            </w:r>
            <w:r>
              <w:rPr>
                <w:szCs w:val="18"/>
              </w:rPr>
              <w:t>4</w:t>
            </w:r>
            <w:r w:rsidR="00463B97">
              <w:rPr>
                <w:szCs w:val="18"/>
              </w:rPr>
              <w:t xml:space="preserve"> or</w:t>
            </w:r>
            <w:r w:rsidR="001D6ADA">
              <w:rPr>
                <w:szCs w:val="18"/>
              </w:rPr>
              <w:t xml:space="preserve"> EDGNSD3</w:t>
            </w:r>
          </w:p>
        </w:tc>
        <w:tc>
          <w:tcPr>
            <w:tcW w:w="1617" w:type="dxa"/>
            <w:shd w:val="clear" w:color="auto" w:fill="auto"/>
            <w:noWrap/>
            <w:vAlign w:val="center"/>
          </w:tcPr>
          <w:p w14:paraId="33821199"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38000233</w:t>
            </w:r>
          </w:p>
        </w:tc>
        <w:tc>
          <w:tcPr>
            <w:tcW w:w="3361" w:type="dxa"/>
            <w:shd w:val="clear" w:color="auto" w:fill="auto"/>
            <w:noWrap/>
            <w:vAlign w:val="center"/>
          </w:tcPr>
          <w:p w14:paraId="1FE9EE94"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4</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5D9FD4D6" w14:textId="77777777" w:rsidTr="006337E3">
        <w:tc>
          <w:tcPr>
            <w:tcW w:w="2595" w:type="dxa"/>
            <w:vMerge/>
            <w:shd w:val="clear" w:color="auto" w:fill="auto"/>
            <w:vAlign w:val="center"/>
          </w:tcPr>
          <w:p w14:paraId="7D18EE32"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4076F1F8" w14:textId="574C6C5E" w:rsidR="006337E3" w:rsidRPr="00FE0C7B" w:rsidRDefault="006337E3" w:rsidP="00463B97">
            <w:pPr>
              <w:spacing w:after="0" w:line="240" w:lineRule="auto"/>
              <w:jc w:val="right"/>
              <w:rPr>
                <w:szCs w:val="18"/>
              </w:rPr>
            </w:pPr>
            <w:r w:rsidRPr="00213642">
              <w:rPr>
                <w:szCs w:val="18"/>
              </w:rPr>
              <w:t>DGN_CD</w:t>
            </w:r>
            <w:r>
              <w:rPr>
                <w:szCs w:val="18"/>
              </w:rPr>
              <w:t>5</w:t>
            </w:r>
            <w:r w:rsidR="00463B97">
              <w:rPr>
                <w:szCs w:val="18"/>
              </w:rPr>
              <w:t xml:space="preserve"> or</w:t>
            </w:r>
            <w:r w:rsidR="001D6ADA">
              <w:rPr>
                <w:szCs w:val="18"/>
              </w:rPr>
              <w:t xml:space="preserve"> EDGNSD4</w:t>
            </w:r>
          </w:p>
        </w:tc>
        <w:tc>
          <w:tcPr>
            <w:tcW w:w="1617" w:type="dxa"/>
            <w:shd w:val="clear" w:color="auto" w:fill="auto"/>
            <w:noWrap/>
            <w:vAlign w:val="center"/>
          </w:tcPr>
          <w:p w14:paraId="2E2D9009"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38000234</w:t>
            </w:r>
          </w:p>
        </w:tc>
        <w:tc>
          <w:tcPr>
            <w:tcW w:w="3361" w:type="dxa"/>
            <w:shd w:val="clear" w:color="auto" w:fill="auto"/>
            <w:noWrap/>
            <w:vAlign w:val="center"/>
          </w:tcPr>
          <w:p w14:paraId="24FB740D"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5</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D2AB6EE" w14:textId="77777777" w:rsidTr="006337E3">
        <w:tc>
          <w:tcPr>
            <w:tcW w:w="2595" w:type="dxa"/>
            <w:vMerge/>
            <w:shd w:val="clear" w:color="auto" w:fill="auto"/>
            <w:vAlign w:val="center"/>
          </w:tcPr>
          <w:p w14:paraId="57B505D5"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56ADB264" w14:textId="5C5B9BF0" w:rsidR="006337E3" w:rsidRPr="00FE0C7B" w:rsidRDefault="006337E3" w:rsidP="00463B97">
            <w:pPr>
              <w:spacing w:after="0" w:line="240" w:lineRule="auto"/>
              <w:jc w:val="right"/>
              <w:rPr>
                <w:szCs w:val="18"/>
              </w:rPr>
            </w:pPr>
            <w:r w:rsidRPr="00213642">
              <w:rPr>
                <w:szCs w:val="18"/>
              </w:rPr>
              <w:t>DGN_CD</w:t>
            </w:r>
            <w:r>
              <w:rPr>
                <w:szCs w:val="18"/>
              </w:rPr>
              <w:t>6</w:t>
            </w:r>
            <w:r w:rsidR="00463B97">
              <w:rPr>
                <w:szCs w:val="18"/>
              </w:rPr>
              <w:t xml:space="preserve"> or</w:t>
            </w:r>
            <w:r w:rsidR="001D6ADA">
              <w:rPr>
                <w:szCs w:val="18"/>
              </w:rPr>
              <w:t xml:space="preserve"> EDGNSD5</w:t>
            </w:r>
          </w:p>
        </w:tc>
        <w:tc>
          <w:tcPr>
            <w:tcW w:w="1617" w:type="dxa"/>
            <w:shd w:val="clear" w:color="auto" w:fill="auto"/>
            <w:noWrap/>
            <w:vAlign w:val="center"/>
          </w:tcPr>
          <w:p w14:paraId="60A18363"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38000235</w:t>
            </w:r>
          </w:p>
        </w:tc>
        <w:tc>
          <w:tcPr>
            <w:tcW w:w="3361" w:type="dxa"/>
            <w:shd w:val="clear" w:color="auto" w:fill="auto"/>
            <w:noWrap/>
            <w:vAlign w:val="center"/>
          </w:tcPr>
          <w:p w14:paraId="2F3A5DBC"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6</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352B51D5" w14:textId="77777777" w:rsidTr="006337E3">
        <w:tc>
          <w:tcPr>
            <w:tcW w:w="2595" w:type="dxa"/>
            <w:vMerge/>
            <w:shd w:val="clear" w:color="auto" w:fill="auto"/>
            <w:vAlign w:val="center"/>
          </w:tcPr>
          <w:p w14:paraId="1AB8CD29"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EA36BBF" w14:textId="36C38EA8" w:rsidR="006337E3" w:rsidRPr="00FE0C7B" w:rsidRDefault="006337E3" w:rsidP="00463B97">
            <w:pPr>
              <w:spacing w:after="0" w:line="240" w:lineRule="auto"/>
              <w:jc w:val="right"/>
              <w:rPr>
                <w:szCs w:val="18"/>
              </w:rPr>
            </w:pPr>
            <w:r w:rsidRPr="00213642">
              <w:rPr>
                <w:szCs w:val="18"/>
              </w:rPr>
              <w:t>DGN_CD</w:t>
            </w:r>
            <w:r>
              <w:rPr>
                <w:szCs w:val="18"/>
              </w:rPr>
              <w:t>7</w:t>
            </w:r>
            <w:r w:rsidR="00463B97">
              <w:rPr>
                <w:szCs w:val="18"/>
              </w:rPr>
              <w:t xml:space="preserve"> or</w:t>
            </w:r>
            <w:r w:rsidR="001D6ADA">
              <w:rPr>
                <w:szCs w:val="18"/>
              </w:rPr>
              <w:t xml:space="preserve"> EDGNSD6</w:t>
            </w:r>
          </w:p>
        </w:tc>
        <w:tc>
          <w:tcPr>
            <w:tcW w:w="1617" w:type="dxa"/>
            <w:shd w:val="clear" w:color="auto" w:fill="auto"/>
            <w:noWrap/>
            <w:vAlign w:val="center"/>
          </w:tcPr>
          <w:p w14:paraId="1E694DAA"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38000236</w:t>
            </w:r>
          </w:p>
        </w:tc>
        <w:tc>
          <w:tcPr>
            <w:tcW w:w="3361" w:type="dxa"/>
            <w:shd w:val="clear" w:color="auto" w:fill="auto"/>
            <w:noWrap/>
            <w:vAlign w:val="center"/>
          </w:tcPr>
          <w:p w14:paraId="48D52CFA"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7</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A2C1201" w14:textId="77777777" w:rsidTr="006337E3">
        <w:tc>
          <w:tcPr>
            <w:tcW w:w="2595" w:type="dxa"/>
            <w:vMerge/>
            <w:shd w:val="clear" w:color="auto" w:fill="auto"/>
            <w:vAlign w:val="center"/>
          </w:tcPr>
          <w:p w14:paraId="59EF1824"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447E0D05" w14:textId="77777777" w:rsidR="006337E3" w:rsidRPr="00FE0C7B" w:rsidRDefault="006337E3" w:rsidP="006337E3">
            <w:pPr>
              <w:spacing w:after="0" w:line="240" w:lineRule="auto"/>
              <w:jc w:val="right"/>
              <w:rPr>
                <w:szCs w:val="18"/>
              </w:rPr>
            </w:pPr>
            <w:r w:rsidRPr="00213642">
              <w:rPr>
                <w:szCs w:val="18"/>
              </w:rPr>
              <w:t>DGN_CD</w:t>
            </w:r>
            <w:r>
              <w:rPr>
                <w:szCs w:val="18"/>
              </w:rPr>
              <w:t>8</w:t>
            </w:r>
          </w:p>
        </w:tc>
        <w:tc>
          <w:tcPr>
            <w:tcW w:w="1617" w:type="dxa"/>
            <w:shd w:val="clear" w:color="auto" w:fill="auto"/>
            <w:noWrap/>
            <w:vAlign w:val="center"/>
          </w:tcPr>
          <w:p w14:paraId="32C660E5"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38000237</w:t>
            </w:r>
          </w:p>
        </w:tc>
        <w:tc>
          <w:tcPr>
            <w:tcW w:w="3361" w:type="dxa"/>
            <w:shd w:val="clear" w:color="auto" w:fill="auto"/>
            <w:noWrap/>
            <w:vAlign w:val="center"/>
          </w:tcPr>
          <w:p w14:paraId="7F7FF021"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8</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FF9FBF2" w14:textId="77777777" w:rsidTr="006337E3">
        <w:tc>
          <w:tcPr>
            <w:tcW w:w="2595" w:type="dxa"/>
            <w:vMerge/>
            <w:shd w:val="clear" w:color="auto" w:fill="auto"/>
            <w:vAlign w:val="center"/>
          </w:tcPr>
          <w:p w14:paraId="37BB9F7C"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3E219D6" w14:textId="77777777" w:rsidR="006337E3" w:rsidRPr="00FE0C7B" w:rsidRDefault="006337E3" w:rsidP="006337E3">
            <w:pPr>
              <w:spacing w:after="0" w:line="240" w:lineRule="auto"/>
              <w:jc w:val="right"/>
              <w:rPr>
                <w:szCs w:val="18"/>
              </w:rPr>
            </w:pPr>
            <w:r w:rsidRPr="00213642">
              <w:rPr>
                <w:szCs w:val="18"/>
              </w:rPr>
              <w:t>DGN_CD</w:t>
            </w:r>
            <w:r>
              <w:rPr>
                <w:szCs w:val="18"/>
              </w:rPr>
              <w:t>9</w:t>
            </w:r>
          </w:p>
        </w:tc>
        <w:tc>
          <w:tcPr>
            <w:tcW w:w="1617" w:type="dxa"/>
            <w:shd w:val="clear" w:color="auto" w:fill="auto"/>
            <w:noWrap/>
            <w:vAlign w:val="center"/>
          </w:tcPr>
          <w:p w14:paraId="0405ECA7"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38000238</w:t>
            </w:r>
          </w:p>
        </w:tc>
        <w:tc>
          <w:tcPr>
            <w:tcW w:w="3361" w:type="dxa"/>
            <w:shd w:val="clear" w:color="auto" w:fill="auto"/>
            <w:noWrap/>
            <w:vAlign w:val="center"/>
          </w:tcPr>
          <w:p w14:paraId="72548833"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9</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38735E74" w14:textId="77777777" w:rsidTr="006337E3">
        <w:tc>
          <w:tcPr>
            <w:tcW w:w="2595" w:type="dxa"/>
            <w:vMerge/>
            <w:shd w:val="clear" w:color="auto" w:fill="auto"/>
            <w:vAlign w:val="center"/>
          </w:tcPr>
          <w:p w14:paraId="244350A7"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4579D30F" w14:textId="77777777" w:rsidR="006337E3" w:rsidRPr="00FE0C7B" w:rsidRDefault="006337E3" w:rsidP="006337E3">
            <w:pPr>
              <w:spacing w:after="0" w:line="240" w:lineRule="auto"/>
              <w:jc w:val="right"/>
              <w:rPr>
                <w:szCs w:val="18"/>
              </w:rPr>
            </w:pPr>
            <w:r w:rsidRPr="00213642">
              <w:rPr>
                <w:szCs w:val="18"/>
              </w:rPr>
              <w:t>DGN_CD1</w:t>
            </w:r>
            <w:r>
              <w:rPr>
                <w:szCs w:val="18"/>
              </w:rPr>
              <w:t>0</w:t>
            </w:r>
          </w:p>
        </w:tc>
        <w:tc>
          <w:tcPr>
            <w:tcW w:w="1617" w:type="dxa"/>
            <w:shd w:val="clear" w:color="auto" w:fill="auto"/>
            <w:noWrap/>
            <w:vAlign w:val="center"/>
          </w:tcPr>
          <w:p w14:paraId="6DA2CFB9"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38000239</w:t>
            </w:r>
          </w:p>
        </w:tc>
        <w:tc>
          <w:tcPr>
            <w:tcW w:w="3361" w:type="dxa"/>
            <w:shd w:val="clear" w:color="auto" w:fill="auto"/>
            <w:noWrap/>
            <w:vAlign w:val="center"/>
          </w:tcPr>
          <w:p w14:paraId="1A07CDEB"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10</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73DEFA2" w14:textId="77777777" w:rsidTr="006337E3">
        <w:tc>
          <w:tcPr>
            <w:tcW w:w="2595" w:type="dxa"/>
            <w:vMerge/>
            <w:shd w:val="clear" w:color="auto" w:fill="auto"/>
            <w:vAlign w:val="center"/>
          </w:tcPr>
          <w:p w14:paraId="3CFB56D1"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113E5F21" w14:textId="77777777" w:rsidR="006337E3" w:rsidRPr="00FE0C7B" w:rsidRDefault="006337E3" w:rsidP="006337E3">
            <w:pPr>
              <w:spacing w:after="0" w:line="240" w:lineRule="auto"/>
              <w:jc w:val="right"/>
              <w:rPr>
                <w:szCs w:val="18"/>
              </w:rPr>
            </w:pPr>
            <w:r w:rsidRPr="00213642">
              <w:rPr>
                <w:szCs w:val="18"/>
              </w:rPr>
              <w:t>DGN_CD1</w:t>
            </w:r>
            <w:r>
              <w:rPr>
                <w:szCs w:val="18"/>
              </w:rPr>
              <w:t>1</w:t>
            </w:r>
          </w:p>
        </w:tc>
        <w:tc>
          <w:tcPr>
            <w:tcW w:w="1617" w:type="dxa"/>
            <w:shd w:val="clear" w:color="auto" w:fill="auto"/>
            <w:noWrap/>
            <w:vAlign w:val="center"/>
          </w:tcPr>
          <w:p w14:paraId="20D4283E"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38000240</w:t>
            </w:r>
          </w:p>
        </w:tc>
        <w:tc>
          <w:tcPr>
            <w:tcW w:w="3361" w:type="dxa"/>
            <w:shd w:val="clear" w:color="auto" w:fill="auto"/>
            <w:noWrap/>
            <w:vAlign w:val="center"/>
          </w:tcPr>
          <w:p w14:paraId="06188F4B"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11</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07181AC" w14:textId="77777777" w:rsidTr="006337E3">
        <w:tc>
          <w:tcPr>
            <w:tcW w:w="2595" w:type="dxa"/>
            <w:vMerge/>
            <w:shd w:val="clear" w:color="auto" w:fill="auto"/>
            <w:vAlign w:val="center"/>
          </w:tcPr>
          <w:p w14:paraId="1E1F0D52"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284EB2D2" w14:textId="77777777" w:rsidR="006337E3" w:rsidRPr="00FE0C7B" w:rsidRDefault="006337E3" w:rsidP="006337E3">
            <w:pPr>
              <w:spacing w:after="0" w:line="240" w:lineRule="auto"/>
              <w:jc w:val="right"/>
              <w:rPr>
                <w:szCs w:val="18"/>
              </w:rPr>
            </w:pPr>
            <w:r w:rsidRPr="00213642">
              <w:rPr>
                <w:szCs w:val="18"/>
              </w:rPr>
              <w:t>DGN_CD1</w:t>
            </w:r>
            <w:r>
              <w:rPr>
                <w:szCs w:val="18"/>
              </w:rPr>
              <w:t>2</w:t>
            </w:r>
          </w:p>
        </w:tc>
        <w:tc>
          <w:tcPr>
            <w:tcW w:w="1617" w:type="dxa"/>
            <w:shd w:val="clear" w:color="auto" w:fill="auto"/>
            <w:noWrap/>
            <w:vAlign w:val="center"/>
          </w:tcPr>
          <w:p w14:paraId="6E2EE652"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38000241</w:t>
            </w:r>
          </w:p>
        </w:tc>
        <w:tc>
          <w:tcPr>
            <w:tcW w:w="3361" w:type="dxa"/>
            <w:shd w:val="clear" w:color="auto" w:fill="auto"/>
            <w:noWrap/>
            <w:vAlign w:val="center"/>
          </w:tcPr>
          <w:p w14:paraId="1846D54C"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12</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32ADBD66" w14:textId="77777777" w:rsidTr="006337E3">
        <w:tc>
          <w:tcPr>
            <w:tcW w:w="2595" w:type="dxa"/>
            <w:vMerge/>
            <w:shd w:val="clear" w:color="auto" w:fill="auto"/>
            <w:vAlign w:val="center"/>
          </w:tcPr>
          <w:p w14:paraId="4D88A51C"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E330628" w14:textId="77777777" w:rsidR="006337E3" w:rsidRPr="00FE0C7B" w:rsidRDefault="006337E3" w:rsidP="006337E3">
            <w:pPr>
              <w:spacing w:after="0" w:line="240" w:lineRule="auto"/>
              <w:jc w:val="right"/>
              <w:rPr>
                <w:szCs w:val="18"/>
              </w:rPr>
            </w:pPr>
            <w:r w:rsidRPr="00213642">
              <w:rPr>
                <w:szCs w:val="18"/>
              </w:rPr>
              <w:t>DGN_CD1</w:t>
            </w:r>
            <w:r>
              <w:rPr>
                <w:szCs w:val="18"/>
              </w:rPr>
              <w:t>3</w:t>
            </w:r>
          </w:p>
        </w:tc>
        <w:tc>
          <w:tcPr>
            <w:tcW w:w="1617" w:type="dxa"/>
            <w:shd w:val="clear" w:color="auto" w:fill="auto"/>
            <w:noWrap/>
            <w:vAlign w:val="center"/>
          </w:tcPr>
          <w:p w14:paraId="567FDDFC"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38000242</w:t>
            </w:r>
          </w:p>
        </w:tc>
        <w:tc>
          <w:tcPr>
            <w:tcW w:w="3361" w:type="dxa"/>
            <w:shd w:val="clear" w:color="auto" w:fill="auto"/>
            <w:noWrap/>
            <w:vAlign w:val="center"/>
          </w:tcPr>
          <w:p w14:paraId="0273E1E5"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13</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456B1CF8" w14:textId="77777777" w:rsidTr="006337E3">
        <w:tc>
          <w:tcPr>
            <w:tcW w:w="2595" w:type="dxa"/>
            <w:vMerge/>
            <w:shd w:val="clear" w:color="auto" w:fill="auto"/>
            <w:vAlign w:val="center"/>
          </w:tcPr>
          <w:p w14:paraId="4E47B62B"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0245E5F" w14:textId="77777777" w:rsidR="006337E3" w:rsidRPr="00FE0C7B" w:rsidRDefault="006337E3" w:rsidP="006337E3">
            <w:pPr>
              <w:spacing w:after="0" w:line="240" w:lineRule="auto"/>
              <w:jc w:val="right"/>
              <w:rPr>
                <w:szCs w:val="18"/>
              </w:rPr>
            </w:pPr>
            <w:r w:rsidRPr="00213642">
              <w:rPr>
                <w:szCs w:val="18"/>
              </w:rPr>
              <w:t>DGN_CD1</w:t>
            </w:r>
            <w:r>
              <w:rPr>
                <w:szCs w:val="18"/>
              </w:rPr>
              <w:t>4</w:t>
            </w:r>
          </w:p>
        </w:tc>
        <w:tc>
          <w:tcPr>
            <w:tcW w:w="1617" w:type="dxa"/>
            <w:shd w:val="clear" w:color="auto" w:fill="auto"/>
            <w:noWrap/>
            <w:vAlign w:val="center"/>
          </w:tcPr>
          <w:p w14:paraId="7E4538AD"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38000243</w:t>
            </w:r>
          </w:p>
        </w:tc>
        <w:tc>
          <w:tcPr>
            <w:tcW w:w="3361" w:type="dxa"/>
            <w:shd w:val="clear" w:color="auto" w:fill="auto"/>
            <w:noWrap/>
            <w:vAlign w:val="center"/>
          </w:tcPr>
          <w:p w14:paraId="409C40B4"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14</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4A41077" w14:textId="77777777" w:rsidTr="006337E3">
        <w:tc>
          <w:tcPr>
            <w:tcW w:w="2595" w:type="dxa"/>
            <w:vMerge/>
            <w:shd w:val="clear" w:color="auto" w:fill="auto"/>
            <w:vAlign w:val="center"/>
          </w:tcPr>
          <w:p w14:paraId="39433F4B"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63DFFAFB" w14:textId="77777777" w:rsidR="006337E3" w:rsidRPr="00FE0C7B" w:rsidRDefault="006337E3" w:rsidP="006337E3">
            <w:pPr>
              <w:spacing w:after="0" w:line="240" w:lineRule="auto"/>
              <w:jc w:val="right"/>
              <w:rPr>
                <w:szCs w:val="18"/>
              </w:rPr>
            </w:pPr>
            <w:r w:rsidRPr="00213642">
              <w:rPr>
                <w:szCs w:val="18"/>
              </w:rPr>
              <w:t>DGN_CD1</w:t>
            </w:r>
            <w:r>
              <w:rPr>
                <w:szCs w:val="18"/>
              </w:rPr>
              <w:t>5-DGN_CD25</w:t>
            </w:r>
          </w:p>
        </w:tc>
        <w:tc>
          <w:tcPr>
            <w:tcW w:w="1617" w:type="dxa"/>
            <w:shd w:val="clear" w:color="auto" w:fill="auto"/>
            <w:noWrap/>
            <w:vAlign w:val="center"/>
          </w:tcPr>
          <w:p w14:paraId="22AC6E1D"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38000244</w:t>
            </w:r>
          </w:p>
        </w:tc>
        <w:tc>
          <w:tcPr>
            <w:tcW w:w="3361" w:type="dxa"/>
            <w:shd w:val="clear" w:color="auto" w:fill="auto"/>
            <w:noWrap/>
            <w:vAlign w:val="center"/>
          </w:tcPr>
          <w:p w14:paraId="4C091CD6"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15</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8EA61D5" w14:textId="77777777" w:rsidTr="006337E3">
        <w:tc>
          <w:tcPr>
            <w:tcW w:w="2595" w:type="dxa"/>
            <w:shd w:val="clear" w:color="auto" w:fill="auto"/>
            <w:vAlign w:val="center"/>
          </w:tcPr>
          <w:p w14:paraId="75186D15"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 xml:space="preserve">NCH </w:t>
            </w:r>
          </w:p>
        </w:tc>
        <w:tc>
          <w:tcPr>
            <w:tcW w:w="1620" w:type="dxa"/>
            <w:shd w:val="clear" w:color="auto" w:fill="auto"/>
            <w:noWrap/>
            <w:vAlign w:val="center"/>
          </w:tcPr>
          <w:p w14:paraId="451DC640" w14:textId="77777777" w:rsidR="006337E3" w:rsidRPr="00213642" w:rsidRDefault="006337E3" w:rsidP="006337E3">
            <w:pPr>
              <w:spacing w:after="0" w:line="240" w:lineRule="auto"/>
              <w:jc w:val="right"/>
              <w:rPr>
                <w:szCs w:val="18"/>
              </w:rPr>
            </w:pPr>
            <w:r w:rsidRPr="00213642">
              <w:rPr>
                <w:szCs w:val="18"/>
              </w:rPr>
              <w:t xml:space="preserve">LINEDIAG  </w:t>
            </w:r>
          </w:p>
        </w:tc>
        <w:tc>
          <w:tcPr>
            <w:tcW w:w="1617" w:type="dxa"/>
            <w:shd w:val="clear" w:color="auto" w:fill="auto"/>
            <w:noWrap/>
            <w:vAlign w:val="center"/>
          </w:tcPr>
          <w:p w14:paraId="224B5640" w14:textId="77777777" w:rsidR="006337E3" w:rsidRPr="00442098" w:rsidRDefault="006337E3" w:rsidP="006337E3">
            <w:pPr>
              <w:spacing w:after="0" w:line="240" w:lineRule="auto"/>
              <w:jc w:val="right"/>
              <w:rPr>
                <w:rFonts w:eastAsia="Times New Roman" w:cs="Calibri"/>
                <w:color w:val="000000"/>
                <w:lang w:eastAsia="zh-CN"/>
              </w:rPr>
            </w:pPr>
            <w:r w:rsidRPr="00AC3507">
              <w:rPr>
                <w:rFonts w:eastAsia="Times New Roman" w:cs="Calibri"/>
                <w:color w:val="000000"/>
                <w:lang w:eastAsia="zh-CN"/>
              </w:rPr>
              <w:t>45756843</w:t>
            </w:r>
          </w:p>
        </w:tc>
        <w:tc>
          <w:tcPr>
            <w:tcW w:w="3361" w:type="dxa"/>
            <w:shd w:val="clear" w:color="auto" w:fill="auto"/>
            <w:noWrap/>
            <w:vAlign w:val="center"/>
          </w:tcPr>
          <w:p w14:paraId="3F38964A"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detail – 1</w:t>
            </w:r>
            <w:r w:rsidRPr="00AC3507">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0DBD5E5F" w14:textId="77777777" w:rsidTr="006337E3">
        <w:tc>
          <w:tcPr>
            <w:tcW w:w="2595" w:type="dxa"/>
            <w:shd w:val="clear" w:color="auto" w:fill="auto"/>
            <w:vAlign w:val="center"/>
          </w:tcPr>
          <w:p w14:paraId="52B8171F"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DME</w:t>
            </w:r>
          </w:p>
        </w:tc>
        <w:tc>
          <w:tcPr>
            <w:tcW w:w="1620" w:type="dxa"/>
            <w:shd w:val="clear" w:color="auto" w:fill="auto"/>
            <w:noWrap/>
            <w:vAlign w:val="center"/>
          </w:tcPr>
          <w:p w14:paraId="7B5BEBEE" w14:textId="77777777" w:rsidR="006337E3" w:rsidRPr="00AC3507" w:rsidRDefault="006337E3" w:rsidP="006337E3">
            <w:pPr>
              <w:spacing w:after="0" w:line="240" w:lineRule="auto"/>
              <w:jc w:val="right"/>
              <w:rPr>
                <w:szCs w:val="18"/>
              </w:rPr>
            </w:pPr>
            <w:r>
              <w:rPr>
                <w:szCs w:val="18"/>
              </w:rPr>
              <w:t>LINEDIAG</w:t>
            </w:r>
          </w:p>
        </w:tc>
        <w:tc>
          <w:tcPr>
            <w:tcW w:w="1617" w:type="dxa"/>
            <w:shd w:val="clear" w:color="auto" w:fill="auto"/>
            <w:noWrap/>
            <w:vAlign w:val="center"/>
          </w:tcPr>
          <w:p w14:paraId="10770A57" w14:textId="77777777" w:rsidR="006337E3" w:rsidRPr="00442098" w:rsidRDefault="006337E3" w:rsidP="006337E3">
            <w:pPr>
              <w:spacing w:after="0" w:line="240" w:lineRule="auto"/>
              <w:jc w:val="right"/>
              <w:rPr>
                <w:rFonts w:eastAsia="Times New Roman" w:cs="Calibri"/>
                <w:color w:val="000000"/>
                <w:lang w:eastAsia="zh-CN"/>
              </w:rPr>
            </w:pPr>
            <w:r w:rsidRPr="00AC3507">
              <w:rPr>
                <w:rFonts w:eastAsia="Times New Roman" w:cs="Calibri"/>
                <w:color w:val="000000"/>
                <w:lang w:eastAsia="zh-CN"/>
              </w:rPr>
              <w:t>38000215</w:t>
            </w:r>
          </w:p>
        </w:tc>
        <w:tc>
          <w:tcPr>
            <w:tcW w:w="3361" w:type="dxa"/>
            <w:shd w:val="clear" w:color="auto" w:fill="auto"/>
            <w:noWrap/>
            <w:vAlign w:val="center"/>
          </w:tcPr>
          <w:p w14:paraId="41D46F44"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detail – 1</w:t>
            </w:r>
            <w:r w:rsidRPr="00AC3507">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223C82A9" w14:textId="77777777" w:rsidTr="006337E3">
        <w:tc>
          <w:tcPr>
            <w:tcW w:w="2595" w:type="dxa"/>
            <w:vMerge w:val="restart"/>
            <w:shd w:val="clear" w:color="auto" w:fill="auto"/>
            <w:vAlign w:val="center"/>
          </w:tcPr>
          <w:p w14:paraId="34DA0DBF"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NCH</w:t>
            </w:r>
          </w:p>
        </w:tc>
        <w:tc>
          <w:tcPr>
            <w:tcW w:w="1620" w:type="dxa"/>
            <w:shd w:val="clear" w:color="auto" w:fill="auto"/>
            <w:noWrap/>
            <w:vAlign w:val="center"/>
          </w:tcPr>
          <w:p w14:paraId="2C4E2ACF" w14:textId="77777777" w:rsidR="006337E3" w:rsidRPr="00AC3507" w:rsidRDefault="006337E3" w:rsidP="006337E3">
            <w:pPr>
              <w:spacing w:after="0" w:line="240" w:lineRule="auto"/>
              <w:jc w:val="right"/>
              <w:rPr>
                <w:szCs w:val="18"/>
              </w:rPr>
            </w:pPr>
            <w:r w:rsidRPr="00213642">
              <w:rPr>
                <w:szCs w:val="18"/>
              </w:rPr>
              <w:t>DGN_CD</w:t>
            </w:r>
            <w:r>
              <w:rPr>
                <w:szCs w:val="18"/>
              </w:rPr>
              <w:t>1</w:t>
            </w:r>
          </w:p>
        </w:tc>
        <w:tc>
          <w:tcPr>
            <w:tcW w:w="1617" w:type="dxa"/>
            <w:shd w:val="clear" w:color="auto" w:fill="auto"/>
            <w:noWrap/>
            <w:vAlign w:val="center"/>
          </w:tcPr>
          <w:p w14:paraId="4DCD198B" w14:textId="77777777" w:rsidR="006337E3" w:rsidRPr="00442098" w:rsidRDefault="006337E3" w:rsidP="006337E3">
            <w:pPr>
              <w:spacing w:after="0" w:line="240" w:lineRule="auto"/>
              <w:jc w:val="right"/>
              <w:rPr>
                <w:rFonts w:eastAsia="Times New Roman" w:cs="Calibri"/>
                <w:color w:val="000000"/>
                <w:lang w:eastAsia="zh-CN"/>
              </w:rPr>
            </w:pPr>
            <w:r w:rsidRPr="00AC3507">
              <w:rPr>
                <w:rFonts w:eastAsia="Times New Roman" w:cs="Calibri"/>
                <w:color w:val="000000"/>
                <w:lang w:eastAsia="zh-CN"/>
              </w:rPr>
              <w:t>45756835</w:t>
            </w:r>
          </w:p>
        </w:tc>
        <w:tc>
          <w:tcPr>
            <w:tcW w:w="3361" w:type="dxa"/>
            <w:shd w:val="clear" w:color="auto" w:fill="auto"/>
            <w:noWrap/>
            <w:vAlign w:val="center"/>
          </w:tcPr>
          <w:p w14:paraId="5059DB3D"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1</w:t>
            </w:r>
            <w:r w:rsidRPr="00AC3507">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55D66CEA" w14:textId="77777777" w:rsidTr="006337E3">
        <w:tc>
          <w:tcPr>
            <w:tcW w:w="2595" w:type="dxa"/>
            <w:vMerge/>
            <w:shd w:val="clear" w:color="auto" w:fill="auto"/>
            <w:vAlign w:val="center"/>
          </w:tcPr>
          <w:p w14:paraId="066D5C86"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2C832CF7" w14:textId="77777777" w:rsidR="006337E3" w:rsidRPr="00AC3507" w:rsidRDefault="006337E3" w:rsidP="006337E3">
            <w:pPr>
              <w:spacing w:after="0" w:line="240" w:lineRule="auto"/>
              <w:jc w:val="right"/>
              <w:rPr>
                <w:szCs w:val="18"/>
              </w:rPr>
            </w:pPr>
            <w:r w:rsidRPr="00213642">
              <w:rPr>
                <w:szCs w:val="18"/>
              </w:rPr>
              <w:t>DGN_CD</w:t>
            </w:r>
            <w:r>
              <w:rPr>
                <w:szCs w:val="18"/>
              </w:rPr>
              <w:t>2</w:t>
            </w:r>
          </w:p>
        </w:tc>
        <w:tc>
          <w:tcPr>
            <w:tcW w:w="1617" w:type="dxa"/>
            <w:shd w:val="clear" w:color="auto" w:fill="auto"/>
            <w:noWrap/>
            <w:vAlign w:val="center"/>
          </w:tcPr>
          <w:p w14:paraId="3F60C09E"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45756836</w:t>
            </w:r>
          </w:p>
        </w:tc>
        <w:tc>
          <w:tcPr>
            <w:tcW w:w="3361" w:type="dxa"/>
            <w:shd w:val="clear" w:color="auto" w:fill="auto"/>
            <w:noWrap/>
            <w:vAlign w:val="center"/>
          </w:tcPr>
          <w:p w14:paraId="7DCA52C6"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2</w:t>
            </w:r>
            <w:r w:rsidRPr="002A0DDD">
              <w:rPr>
                <w:rFonts w:eastAsia="Times New Roman" w:cs="Calibri"/>
                <w:color w:val="000000"/>
                <w:vertAlign w:val="superscript"/>
                <w:lang w:eastAsia="zh-CN"/>
              </w:rPr>
              <w:t>nd</w:t>
            </w:r>
            <w:r>
              <w:rPr>
                <w:rFonts w:eastAsia="Times New Roman" w:cs="Calibri"/>
                <w:color w:val="000000"/>
                <w:lang w:eastAsia="zh-CN"/>
              </w:rPr>
              <w:t xml:space="preserve"> position</w:t>
            </w:r>
          </w:p>
        </w:tc>
      </w:tr>
      <w:tr w:rsidR="006337E3" w:rsidRPr="00673D61" w14:paraId="77A224FC" w14:textId="77777777" w:rsidTr="006337E3">
        <w:tc>
          <w:tcPr>
            <w:tcW w:w="2595" w:type="dxa"/>
            <w:vMerge/>
            <w:shd w:val="clear" w:color="auto" w:fill="auto"/>
            <w:vAlign w:val="center"/>
          </w:tcPr>
          <w:p w14:paraId="1E1D37EF"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61F78704" w14:textId="77777777" w:rsidR="006337E3" w:rsidRPr="00AC3507" w:rsidRDefault="006337E3" w:rsidP="006337E3">
            <w:pPr>
              <w:spacing w:after="0" w:line="240" w:lineRule="auto"/>
              <w:jc w:val="right"/>
              <w:rPr>
                <w:szCs w:val="18"/>
              </w:rPr>
            </w:pPr>
            <w:r w:rsidRPr="00213642">
              <w:rPr>
                <w:szCs w:val="18"/>
              </w:rPr>
              <w:t>DGN_CD</w:t>
            </w:r>
            <w:r>
              <w:rPr>
                <w:szCs w:val="18"/>
              </w:rPr>
              <w:t>3</w:t>
            </w:r>
          </w:p>
        </w:tc>
        <w:tc>
          <w:tcPr>
            <w:tcW w:w="1617" w:type="dxa"/>
            <w:shd w:val="clear" w:color="auto" w:fill="auto"/>
            <w:noWrap/>
            <w:vAlign w:val="center"/>
          </w:tcPr>
          <w:p w14:paraId="70039152"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45756837</w:t>
            </w:r>
          </w:p>
        </w:tc>
        <w:tc>
          <w:tcPr>
            <w:tcW w:w="3361" w:type="dxa"/>
            <w:shd w:val="clear" w:color="auto" w:fill="auto"/>
            <w:noWrap/>
            <w:vAlign w:val="center"/>
          </w:tcPr>
          <w:p w14:paraId="53EAF411"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3</w:t>
            </w:r>
            <w:r w:rsidRPr="002A0DDD">
              <w:rPr>
                <w:rFonts w:eastAsia="Times New Roman" w:cs="Calibri"/>
                <w:color w:val="000000"/>
                <w:vertAlign w:val="superscript"/>
                <w:lang w:eastAsia="zh-CN"/>
              </w:rPr>
              <w:t>rd</w:t>
            </w:r>
            <w:r>
              <w:rPr>
                <w:rFonts w:eastAsia="Times New Roman" w:cs="Calibri"/>
                <w:color w:val="000000"/>
                <w:lang w:eastAsia="zh-CN"/>
              </w:rPr>
              <w:t xml:space="preserve"> position</w:t>
            </w:r>
          </w:p>
        </w:tc>
      </w:tr>
      <w:tr w:rsidR="006337E3" w:rsidRPr="00673D61" w14:paraId="40404107" w14:textId="77777777" w:rsidTr="006337E3">
        <w:tc>
          <w:tcPr>
            <w:tcW w:w="2595" w:type="dxa"/>
            <w:vMerge/>
            <w:shd w:val="clear" w:color="auto" w:fill="auto"/>
            <w:vAlign w:val="center"/>
          </w:tcPr>
          <w:p w14:paraId="2271DE92"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57446A8" w14:textId="77777777" w:rsidR="006337E3" w:rsidRPr="00AC3507" w:rsidRDefault="006337E3" w:rsidP="006337E3">
            <w:pPr>
              <w:spacing w:after="0" w:line="240" w:lineRule="auto"/>
              <w:jc w:val="right"/>
              <w:rPr>
                <w:szCs w:val="18"/>
              </w:rPr>
            </w:pPr>
            <w:r w:rsidRPr="00213642">
              <w:rPr>
                <w:szCs w:val="18"/>
              </w:rPr>
              <w:t>DGN_CD</w:t>
            </w:r>
            <w:r>
              <w:rPr>
                <w:szCs w:val="18"/>
              </w:rPr>
              <w:t>4</w:t>
            </w:r>
          </w:p>
        </w:tc>
        <w:tc>
          <w:tcPr>
            <w:tcW w:w="1617" w:type="dxa"/>
            <w:shd w:val="clear" w:color="auto" w:fill="auto"/>
            <w:noWrap/>
            <w:vAlign w:val="center"/>
          </w:tcPr>
          <w:p w14:paraId="58C756AC"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45756838</w:t>
            </w:r>
          </w:p>
        </w:tc>
        <w:tc>
          <w:tcPr>
            <w:tcW w:w="3361" w:type="dxa"/>
            <w:shd w:val="clear" w:color="auto" w:fill="auto"/>
            <w:noWrap/>
            <w:vAlign w:val="center"/>
          </w:tcPr>
          <w:p w14:paraId="7254F4CD"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4</w:t>
            </w:r>
            <w:r w:rsidRPr="002A0DDD">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C305CB1" w14:textId="77777777" w:rsidTr="006337E3">
        <w:tc>
          <w:tcPr>
            <w:tcW w:w="2595" w:type="dxa"/>
            <w:vMerge/>
            <w:shd w:val="clear" w:color="auto" w:fill="auto"/>
            <w:vAlign w:val="center"/>
          </w:tcPr>
          <w:p w14:paraId="7C0B7A3D"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5F5D680D" w14:textId="77777777" w:rsidR="006337E3" w:rsidRPr="00AC3507" w:rsidRDefault="006337E3" w:rsidP="006337E3">
            <w:pPr>
              <w:spacing w:after="0" w:line="240" w:lineRule="auto"/>
              <w:jc w:val="right"/>
              <w:rPr>
                <w:szCs w:val="18"/>
              </w:rPr>
            </w:pPr>
            <w:r w:rsidRPr="00213642">
              <w:rPr>
                <w:szCs w:val="18"/>
              </w:rPr>
              <w:t>DGN_CD</w:t>
            </w:r>
            <w:r>
              <w:rPr>
                <w:szCs w:val="18"/>
              </w:rPr>
              <w:t>5</w:t>
            </w:r>
          </w:p>
        </w:tc>
        <w:tc>
          <w:tcPr>
            <w:tcW w:w="1617" w:type="dxa"/>
            <w:shd w:val="clear" w:color="auto" w:fill="auto"/>
            <w:noWrap/>
            <w:vAlign w:val="center"/>
          </w:tcPr>
          <w:p w14:paraId="1D6D9829"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45756839</w:t>
            </w:r>
          </w:p>
        </w:tc>
        <w:tc>
          <w:tcPr>
            <w:tcW w:w="3361" w:type="dxa"/>
            <w:shd w:val="clear" w:color="auto" w:fill="auto"/>
            <w:noWrap/>
            <w:vAlign w:val="center"/>
          </w:tcPr>
          <w:p w14:paraId="107323C8"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5</w:t>
            </w:r>
            <w:r w:rsidRPr="002A0DDD">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FB63986" w14:textId="77777777" w:rsidTr="006337E3">
        <w:tc>
          <w:tcPr>
            <w:tcW w:w="2595" w:type="dxa"/>
            <w:vMerge/>
            <w:shd w:val="clear" w:color="auto" w:fill="auto"/>
            <w:vAlign w:val="center"/>
          </w:tcPr>
          <w:p w14:paraId="5660AC25"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55B8E9F9" w14:textId="77777777" w:rsidR="006337E3" w:rsidRPr="00AC3507" w:rsidRDefault="006337E3" w:rsidP="006337E3">
            <w:pPr>
              <w:spacing w:after="0" w:line="240" w:lineRule="auto"/>
              <w:jc w:val="right"/>
              <w:rPr>
                <w:szCs w:val="18"/>
              </w:rPr>
            </w:pPr>
            <w:r w:rsidRPr="00213642">
              <w:rPr>
                <w:szCs w:val="18"/>
              </w:rPr>
              <w:t>DGN_CD</w:t>
            </w:r>
            <w:r>
              <w:rPr>
                <w:szCs w:val="18"/>
              </w:rPr>
              <w:t>6</w:t>
            </w:r>
          </w:p>
        </w:tc>
        <w:tc>
          <w:tcPr>
            <w:tcW w:w="1617" w:type="dxa"/>
            <w:shd w:val="clear" w:color="auto" w:fill="auto"/>
            <w:noWrap/>
            <w:vAlign w:val="center"/>
          </w:tcPr>
          <w:p w14:paraId="31F4C9D4"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45756840</w:t>
            </w:r>
          </w:p>
        </w:tc>
        <w:tc>
          <w:tcPr>
            <w:tcW w:w="3361" w:type="dxa"/>
            <w:shd w:val="clear" w:color="auto" w:fill="auto"/>
            <w:noWrap/>
            <w:vAlign w:val="center"/>
          </w:tcPr>
          <w:p w14:paraId="16EF91BA"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6</w:t>
            </w:r>
            <w:r w:rsidRPr="002A0DDD">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CD1A387" w14:textId="77777777" w:rsidTr="006337E3">
        <w:tc>
          <w:tcPr>
            <w:tcW w:w="2595" w:type="dxa"/>
            <w:vMerge/>
            <w:shd w:val="clear" w:color="auto" w:fill="auto"/>
            <w:vAlign w:val="center"/>
          </w:tcPr>
          <w:p w14:paraId="0CC9C949"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43BB5E2" w14:textId="77777777" w:rsidR="006337E3" w:rsidRPr="00AC3507" w:rsidRDefault="006337E3" w:rsidP="006337E3">
            <w:pPr>
              <w:spacing w:after="0" w:line="240" w:lineRule="auto"/>
              <w:jc w:val="right"/>
              <w:rPr>
                <w:szCs w:val="18"/>
              </w:rPr>
            </w:pPr>
            <w:r w:rsidRPr="00213642">
              <w:rPr>
                <w:szCs w:val="18"/>
              </w:rPr>
              <w:t>DGN_CD</w:t>
            </w:r>
            <w:r>
              <w:rPr>
                <w:szCs w:val="18"/>
              </w:rPr>
              <w:t>7</w:t>
            </w:r>
          </w:p>
        </w:tc>
        <w:tc>
          <w:tcPr>
            <w:tcW w:w="1617" w:type="dxa"/>
            <w:shd w:val="clear" w:color="auto" w:fill="auto"/>
            <w:noWrap/>
            <w:vAlign w:val="center"/>
          </w:tcPr>
          <w:p w14:paraId="71BD7A10"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45756841</w:t>
            </w:r>
          </w:p>
        </w:tc>
        <w:tc>
          <w:tcPr>
            <w:tcW w:w="3361" w:type="dxa"/>
            <w:shd w:val="clear" w:color="auto" w:fill="auto"/>
            <w:noWrap/>
            <w:vAlign w:val="center"/>
          </w:tcPr>
          <w:p w14:paraId="0D00A549"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7</w:t>
            </w:r>
            <w:r w:rsidRPr="002A0DDD">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69EDD00" w14:textId="77777777" w:rsidTr="006337E3">
        <w:tc>
          <w:tcPr>
            <w:tcW w:w="2595" w:type="dxa"/>
            <w:vMerge/>
            <w:shd w:val="clear" w:color="auto" w:fill="auto"/>
            <w:vAlign w:val="center"/>
          </w:tcPr>
          <w:p w14:paraId="417B7338"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8000AE1" w14:textId="77777777" w:rsidR="006337E3" w:rsidRPr="00AC3507" w:rsidRDefault="006337E3" w:rsidP="006337E3">
            <w:pPr>
              <w:spacing w:after="0" w:line="240" w:lineRule="auto"/>
              <w:jc w:val="right"/>
              <w:rPr>
                <w:szCs w:val="18"/>
              </w:rPr>
            </w:pPr>
            <w:r w:rsidRPr="00213642">
              <w:rPr>
                <w:szCs w:val="18"/>
              </w:rPr>
              <w:t>DGN_CD</w:t>
            </w:r>
            <w:r>
              <w:rPr>
                <w:szCs w:val="18"/>
              </w:rPr>
              <w:t>8-DGN_CD12</w:t>
            </w:r>
          </w:p>
        </w:tc>
        <w:tc>
          <w:tcPr>
            <w:tcW w:w="1617" w:type="dxa"/>
            <w:shd w:val="clear" w:color="auto" w:fill="auto"/>
            <w:noWrap/>
            <w:vAlign w:val="center"/>
          </w:tcPr>
          <w:p w14:paraId="74AE23EA"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45756842</w:t>
            </w:r>
          </w:p>
        </w:tc>
        <w:tc>
          <w:tcPr>
            <w:tcW w:w="3361" w:type="dxa"/>
            <w:shd w:val="clear" w:color="auto" w:fill="auto"/>
            <w:noWrap/>
            <w:vAlign w:val="center"/>
          </w:tcPr>
          <w:p w14:paraId="57A4C177"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8</w:t>
            </w:r>
            <w:r w:rsidRPr="002A0DDD">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B05946B" w14:textId="77777777" w:rsidTr="006337E3">
        <w:tc>
          <w:tcPr>
            <w:tcW w:w="2595" w:type="dxa"/>
            <w:vMerge w:val="restart"/>
            <w:shd w:val="clear" w:color="auto" w:fill="auto"/>
            <w:vAlign w:val="center"/>
          </w:tcPr>
          <w:p w14:paraId="779142FB"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DME</w:t>
            </w:r>
          </w:p>
        </w:tc>
        <w:tc>
          <w:tcPr>
            <w:tcW w:w="1620" w:type="dxa"/>
            <w:shd w:val="clear" w:color="auto" w:fill="auto"/>
            <w:noWrap/>
            <w:vAlign w:val="center"/>
          </w:tcPr>
          <w:p w14:paraId="1AC38C4D" w14:textId="77777777" w:rsidR="006337E3" w:rsidRPr="002A0DDD" w:rsidRDefault="006337E3" w:rsidP="006337E3">
            <w:pPr>
              <w:spacing w:after="0" w:line="240" w:lineRule="auto"/>
              <w:jc w:val="right"/>
              <w:rPr>
                <w:szCs w:val="18"/>
              </w:rPr>
            </w:pPr>
            <w:r w:rsidRPr="00213642">
              <w:rPr>
                <w:szCs w:val="18"/>
              </w:rPr>
              <w:t>DGN_CD1</w:t>
            </w:r>
          </w:p>
        </w:tc>
        <w:tc>
          <w:tcPr>
            <w:tcW w:w="1617" w:type="dxa"/>
            <w:shd w:val="clear" w:color="auto" w:fill="auto"/>
            <w:noWrap/>
            <w:vAlign w:val="center"/>
          </w:tcPr>
          <w:p w14:paraId="5AEA15DA"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38000230</w:t>
            </w:r>
          </w:p>
        </w:tc>
        <w:tc>
          <w:tcPr>
            <w:tcW w:w="3361" w:type="dxa"/>
            <w:shd w:val="clear" w:color="auto" w:fill="auto"/>
            <w:noWrap/>
            <w:vAlign w:val="center"/>
          </w:tcPr>
          <w:p w14:paraId="615528A8"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w:t>
            </w:r>
            <w:r w:rsidRPr="002A0DDD">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1E8E5488" w14:textId="77777777" w:rsidTr="006337E3">
        <w:tc>
          <w:tcPr>
            <w:tcW w:w="2595" w:type="dxa"/>
            <w:vMerge/>
            <w:shd w:val="clear" w:color="auto" w:fill="auto"/>
          </w:tcPr>
          <w:p w14:paraId="401B891D"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7B67F8DF" w14:textId="77777777" w:rsidR="006337E3" w:rsidRPr="002A0DDD" w:rsidRDefault="006337E3" w:rsidP="006337E3">
            <w:pPr>
              <w:spacing w:after="0" w:line="240" w:lineRule="auto"/>
              <w:jc w:val="right"/>
              <w:rPr>
                <w:szCs w:val="18"/>
              </w:rPr>
            </w:pPr>
            <w:r w:rsidRPr="00213642">
              <w:rPr>
                <w:szCs w:val="18"/>
              </w:rPr>
              <w:t>DGN_CD</w:t>
            </w:r>
            <w:r>
              <w:rPr>
                <w:szCs w:val="18"/>
              </w:rPr>
              <w:t>2</w:t>
            </w:r>
          </w:p>
        </w:tc>
        <w:tc>
          <w:tcPr>
            <w:tcW w:w="1617" w:type="dxa"/>
            <w:shd w:val="clear" w:color="auto" w:fill="auto"/>
            <w:noWrap/>
            <w:vAlign w:val="center"/>
          </w:tcPr>
          <w:p w14:paraId="5EC36CF5"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38000231</w:t>
            </w:r>
          </w:p>
        </w:tc>
        <w:tc>
          <w:tcPr>
            <w:tcW w:w="3361" w:type="dxa"/>
            <w:shd w:val="clear" w:color="auto" w:fill="auto"/>
            <w:noWrap/>
            <w:vAlign w:val="center"/>
          </w:tcPr>
          <w:p w14:paraId="0A37ED11"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2</w:t>
            </w:r>
            <w:r w:rsidRPr="00FE0C7B">
              <w:rPr>
                <w:rFonts w:eastAsia="Times New Roman" w:cs="Calibri"/>
                <w:color w:val="000000"/>
                <w:vertAlign w:val="superscript"/>
                <w:lang w:eastAsia="zh-CN"/>
              </w:rPr>
              <w:t>nd</w:t>
            </w:r>
            <w:r>
              <w:rPr>
                <w:rFonts w:eastAsia="Times New Roman" w:cs="Calibri"/>
                <w:color w:val="000000"/>
                <w:lang w:eastAsia="zh-CN"/>
              </w:rPr>
              <w:t xml:space="preserve"> position</w:t>
            </w:r>
          </w:p>
        </w:tc>
      </w:tr>
      <w:tr w:rsidR="006337E3" w:rsidRPr="00673D61" w14:paraId="4AC84BC1" w14:textId="77777777" w:rsidTr="006337E3">
        <w:tc>
          <w:tcPr>
            <w:tcW w:w="2595" w:type="dxa"/>
            <w:vMerge/>
            <w:shd w:val="clear" w:color="auto" w:fill="auto"/>
          </w:tcPr>
          <w:p w14:paraId="554DB774"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2183B303" w14:textId="77777777" w:rsidR="006337E3" w:rsidRPr="002A0DDD" w:rsidRDefault="006337E3" w:rsidP="006337E3">
            <w:pPr>
              <w:spacing w:after="0" w:line="240" w:lineRule="auto"/>
              <w:jc w:val="right"/>
              <w:rPr>
                <w:szCs w:val="18"/>
              </w:rPr>
            </w:pPr>
            <w:r w:rsidRPr="00213642">
              <w:rPr>
                <w:szCs w:val="18"/>
              </w:rPr>
              <w:t>DGN_CD</w:t>
            </w:r>
            <w:r>
              <w:rPr>
                <w:szCs w:val="18"/>
              </w:rPr>
              <w:t>3</w:t>
            </w:r>
          </w:p>
        </w:tc>
        <w:tc>
          <w:tcPr>
            <w:tcW w:w="1617" w:type="dxa"/>
            <w:shd w:val="clear" w:color="auto" w:fill="auto"/>
            <w:noWrap/>
            <w:vAlign w:val="center"/>
          </w:tcPr>
          <w:p w14:paraId="547733B5"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38000232</w:t>
            </w:r>
          </w:p>
        </w:tc>
        <w:tc>
          <w:tcPr>
            <w:tcW w:w="3361" w:type="dxa"/>
            <w:shd w:val="clear" w:color="auto" w:fill="auto"/>
            <w:noWrap/>
            <w:vAlign w:val="center"/>
          </w:tcPr>
          <w:p w14:paraId="7C079ABD"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3</w:t>
            </w:r>
            <w:r w:rsidRPr="00FE0C7B">
              <w:rPr>
                <w:rFonts w:eastAsia="Times New Roman" w:cs="Calibri"/>
                <w:color w:val="000000"/>
                <w:vertAlign w:val="superscript"/>
                <w:lang w:eastAsia="zh-CN"/>
              </w:rPr>
              <w:t>rd</w:t>
            </w:r>
            <w:r>
              <w:rPr>
                <w:rFonts w:eastAsia="Times New Roman" w:cs="Calibri"/>
                <w:color w:val="000000"/>
                <w:lang w:eastAsia="zh-CN"/>
              </w:rPr>
              <w:t xml:space="preserve"> position</w:t>
            </w:r>
          </w:p>
        </w:tc>
      </w:tr>
      <w:tr w:rsidR="006337E3" w:rsidRPr="00673D61" w14:paraId="23A4B0A7" w14:textId="77777777" w:rsidTr="006337E3">
        <w:tc>
          <w:tcPr>
            <w:tcW w:w="2595" w:type="dxa"/>
            <w:vMerge/>
            <w:shd w:val="clear" w:color="auto" w:fill="auto"/>
          </w:tcPr>
          <w:p w14:paraId="010F1823"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B1DB535" w14:textId="77777777" w:rsidR="006337E3" w:rsidRPr="002A0DDD" w:rsidRDefault="006337E3" w:rsidP="006337E3">
            <w:pPr>
              <w:spacing w:after="0" w:line="240" w:lineRule="auto"/>
              <w:jc w:val="right"/>
              <w:rPr>
                <w:szCs w:val="18"/>
              </w:rPr>
            </w:pPr>
            <w:r w:rsidRPr="00213642">
              <w:rPr>
                <w:szCs w:val="18"/>
              </w:rPr>
              <w:t>DGN_CD</w:t>
            </w:r>
            <w:r>
              <w:rPr>
                <w:szCs w:val="18"/>
              </w:rPr>
              <w:t>4</w:t>
            </w:r>
          </w:p>
        </w:tc>
        <w:tc>
          <w:tcPr>
            <w:tcW w:w="1617" w:type="dxa"/>
            <w:shd w:val="clear" w:color="auto" w:fill="auto"/>
            <w:noWrap/>
            <w:vAlign w:val="center"/>
          </w:tcPr>
          <w:p w14:paraId="7DBD7876"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38000233</w:t>
            </w:r>
          </w:p>
        </w:tc>
        <w:tc>
          <w:tcPr>
            <w:tcW w:w="3361" w:type="dxa"/>
            <w:shd w:val="clear" w:color="auto" w:fill="auto"/>
            <w:noWrap/>
            <w:vAlign w:val="center"/>
          </w:tcPr>
          <w:p w14:paraId="68C333BC"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4</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4855C87" w14:textId="77777777" w:rsidTr="006337E3">
        <w:tc>
          <w:tcPr>
            <w:tcW w:w="2595" w:type="dxa"/>
            <w:vMerge/>
            <w:shd w:val="clear" w:color="auto" w:fill="auto"/>
          </w:tcPr>
          <w:p w14:paraId="0019CC17"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78B74487" w14:textId="77777777" w:rsidR="006337E3" w:rsidRPr="002A0DDD" w:rsidRDefault="006337E3" w:rsidP="006337E3">
            <w:pPr>
              <w:spacing w:after="0" w:line="240" w:lineRule="auto"/>
              <w:jc w:val="right"/>
              <w:rPr>
                <w:szCs w:val="18"/>
              </w:rPr>
            </w:pPr>
            <w:r w:rsidRPr="00213642">
              <w:rPr>
                <w:szCs w:val="18"/>
              </w:rPr>
              <w:t>DGN_CD</w:t>
            </w:r>
            <w:r>
              <w:rPr>
                <w:szCs w:val="18"/>
              </w:rPr>
              <w:t>5</w:t>
            </w:r>
          </w:p>
        </w:tc>
        <w:tc>
          <w:tcPr>
            <w:tcW w:w="1617" w:type="dxa"/>
            <w:shd w:val="clear" w:color="auto" w:fill="auto"/>
            <w:noWrap/>
            <w:vAlign w:val="center"/>
          </w:tcPr>
          <w:p w14:paraId="29CCD566"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38000234</w:t>
            </w:r>
          </w:p>
        </w:tc>
        <w:tc>
          <w:tcPr>
            <w:tcW w:w="3361" w:type="dxa"/>
            <w:shd w:val="clear" w:color="auto" w:fill="auto"/>
            <w:noWrap/>
            <w:vAlign w:val="center"/>
          </w:tcPr>
          <w:p w14:paraId="32236FD0"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5</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4B4D038" w14:textId="77777777" w:rsidTr="006337E3">
        <w:tc>
          <w:tcPr>
            <w:tcW w:w="2595" w:type="dxa"/>
            <w:vMerge/>
            <w:shd w:val="clear" w:color="auto" w:fill="auto"/>
          </w:tcPr>
          <w:p w14:paraId="5B3B51FA"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DC4C0BC" w14:textId="77777777" w:rsidR="006337E3" w:rsidRPr="002A0DDD" w:rsidRDefault="006337E3" w:rsidP="006337E3">
            <w:pPr>
              <w:spacing w:after="0" w:line="240" w:lineRule="auto"/>
              <w:jc w:val="right"/>
              <w:rPr>
                <w:szCs w:val="18"/>
              </w:rPr>
            </w:pPr>
            <w:r w:rsidRPr="00213642">
              <w:rPr>
                <w:szCs w:val="18"/>
              </w:rPr>
              <w:t>DGN_CD</w:t>
            </w:r>
            <w:r>
              <w:rPr>
                <w:szCs w:val="18"/>
              </w:rPr>
              <w:t>6</w:t>
            </w:r>
          </w:p>
        </w:tc>
        <w:tc>
          <w:tcPr>
            <w:tcW w:w="1617" w:type="dxa"/>
            <w:shd w:val="clear" w:color="auto" w:fill="auto"/>
            <w:noWrap/>
            <w:vAlign w:val="center"/>
          </w:tcPr>
          <w:p w14:paraId="5022A8C3"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38000235</w:t>
            </w:r>
          </w:p>
        </w:tc>
        <w:tc>
          <w:tcPr>
            <w:tcW w:w="3361" w:type="dxa"/>
            <w:shd w:val="clear" w:color="auto" w:fill="auto"/>
            <w:noWrap/>
            <w:vAlign w:val="center"/>
          </w:tcPr>
          <w:p w14:paraId="5CB13115"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6</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52B4F250" w14:textId="77777777" w:rsidTr="006337E3">
        <w:tc>
          <w:tcPr>
            <w:tcW w:w="2595" w:type="dxa"/>
            <w:vMerge/>
            <w:shd w:val="clear" w:color="auto" w:fill="auto"/>
          </w:tcPr>
          <w:p w14:paraId="77A4A2CC"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2065DA1" w14:textId="77777777" w:rsidR="006337E3" w:rsidRPr="002A0DDD" w:rsidRDefault="006337E3" w:rsidP="006337E3">
            <w:pPr>
              <w:spacing w:after="0" w:line="240" w:lineRule="auto"/>
              <w:jc w:val="right"/>
              <w:rPr>
                <w:szCs w:val="18"/>
              </w:rPr>
            </w:pPr>
            <w:r w:rsidRPr="00213642">
              <w:rPr>
                <w:szCs w:val="18"/>
              </w:rPr>
              <w:t>DGN_CD</w:t>
            </w:r>
            <w:r>
              <w:rPr>
                <w:szCs w:val="18"/>
              </w:rPr>
              <w:t>7</w:t>
            </w:r>
          </w:p>
        </w:tc>
        <w:tc>
          <w:tcPr>
            <w:tcW w:w="1617" w:type="dxa"/>
            <w:shd w:val="clear" w:color="auto" w:fill="auto"/>
            <w:noWrap/>
            <w:vAlign w:val="center"/>
          </w:tcPr>
          <w:p w14:paraId="4942A428"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38000236</w:t>
            </w:r>
          </w:p>
        </w:tc>
        <w:tc>
          <w:tcPr>
            <w:tcW w:w="3361" w:type="dxa"/>
            <w:shd w:val="clear" w:color="auto" w:fill="auto"/>
            <w:noWrap/>
            <w:vAlign w:val="center"/>
          </w:tcPr>
          <w:p w14:paraId="1CA074FE"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7</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14CD3DB" w14:textId="77777777" w:rsidTr="006337E3">
        <w:tc>
          <w:tcPr>
            <w:tcW w:w="2595" w:type="dxa"/>
            <w:vMerge/>
            <w:shd w:val="clear" w:color="auto" w:fill="auto"/>
          </w:tcPr>
          <w:p w14:paraId="02C0D031"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9FF9535" w14:textId="77777777" w:rsidR="006337E3" w:rsidRPr="002A0DDD" w:rsidRDefault="006337E3" w:rsidP="006337E3">
            <w:pPr>
              <w:spacing w:after="0" w:line="240" w:lineRule="auto"/>
              <w:jc w:val="right"/>
              <w:rPr>
                <w:szCs w:val="18"/>
              </w:rPr>
            </w:pPr>
            <w:r w:rsidRPr="00213642">
              <w:rPr>
                <w:szCs w:val="18"/>
              </w:rPr>
              <w:t>DGN_CD</w:t>
            </w:r>
            <w:r>
              <w:rPr>
                <w:szCs w:val="18"/>
              </w:rPr>
              <w:t>8</w:t>
            </w:r>
          </w:p>
        </w:tc>
        <w:tc>
          <w:tcPr>
            <w:tcW w:w="1617" w:type="dxa"/>
            <w:shd w:val="clear" w:color="auto" w:fill="auto"/>
            <w:noWrap/>
            <w:vAlign w:val="center"/>
          </w:tcPr>
          <w:p w14:paraId="1D0BEEF2"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38000237</w:t>
            </w:r>
          </w:p>
        </w:tc>
        <w:tc>
          <w:tcPr>
            <w:tcW w:w="3361" w:type="dxa"/>
            <w:shd w:val="clear" w:color="auto" w:fill="auto"/>
            <w:noWrap/>
            <w:vAlign w:val="center"/>
          </w:tcPr>
          <w:p w14:paraId="6DDA787A"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8</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0F485E14" w14:textId="77777777" w:rsidTr="006337E3">
        <w:tc>
          <w:tcPr>
            <w:tcW w:w="2595" w:type="dxa"/>
            <w:vMerge/>
            <w:shd w:val="clear" w:color="auto" w:fill="auto"/>
          </w:tcPr>
          <w:p w14:paraId="2B687C36"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6271DCA3" w14:textId="77777777" w:rsidR="006337E3" w:rsidRPr="002A0DDD" w:rsidRDefault="006337E3" w:rsidP="006337E3">
            <w:pPr>
              <w:spacing w:after="0" w:line="240" w:lineRule="auto"/>
              <w:jc w:val="right"/>
              <w:rPr>
                <w:szCs w:val="18"/>
              </w:rPr>
            </w:pPr>
            <w:r w:rsidRPr="00213642">
              <w:rPr>
                <w:szCs w:val="18"/>
              </w:rPr>
              <w:t>DGN_CD</w:t>
            </w:r>
            <w:r>
              <w:rPr>
                <w:szCs w:val="18"/>
              </w:rPr>
              <w:t>9</w:t>
            </w:r>
          </w:p>
        </w:tc>
        <w:tc>
          <w:tcPr>
            <w:tcW w:w="1617" w:type="dxa"/>
            <w:shd w:val="clear" w:color="auto" w:fill="auto"/>
            <w:noWrap/>
            <w:vAlign w:val="center"/>
          </w:tcPr>
          <w:p w14:paraId="452A3BD2"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38000238</w:t>
            </w:r>
          </w:p>
        </w:tc>
        <w:tc>
          <w:tcPr>
            <w:tcW w:w="3361" w:type="dxa"/>
            <w:shd w:val="clear" w:color="auto" w:fill="auto"/>
            <w:noWrap/>
            <w:vAlign w:val="center"/>
          </w:tcPr>
          <w:p w14:paraId="0045C2A2"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9</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34C64EA" w14:textId="77777777" w:rsidTr="006337E3">
        <w:tc>
          <w:tcPr>
            <w:tcW w:w="2595" w:type="dxa"/>
            <w:vMerge/>
            <w:shd w:val="clear" w:color="auto" w:fill="auto"/>
          </w:tcPr>
          <w:p w14:paraId="664DD299"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52951BAB" w14:textId="77777777" w:rsidR="006337E3" w:rsidRPr="002A0DDD" w:rsidRDefault="006337E3" w:rsidP="006337E3">
            <w:pPr>
              <w:spacing w:after="0" w:line="240" w:lineRule="auto"/>
              <w:jc w:val="right"/>
              <w:rPr>
                <w:szCs w:val="18"/>
              </w:rPr>
            </w:pPr>
            <w:r w:rsidRPr="00213642">
              <w:rPr>
                <w:szCs w:val="18"/>
              </w:rPr>
              <w:t>DGN_CD1</w:t>
            </w:r>
            <w:r>
              <w:rPr>
                <w:szCs w:val="18"/>
              </w:rPr>
              <w:t>0</w:t>
            </w:r>
          </w:p>
        </w:tc>
        <w:tc>
          <w:tcPr>
            <w:tcW w:w="1617" w:type="dxa"/>
            <w:shd w:val="clear" w:color="auto" w:fill="auto"/>
            <w:noWrap/>
            <w:vAlign w:val="center"/>
          </w:tcPr>
          <w:p w14:paraId="3D53443D"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38000239</w:t>
            </w:r>
          </w:p>
        </w:tc>
        <w:tc>
          <w:tcPr>
            <w:tcW w:w="3361" w:type="dxa"/>
            <w:shd w:val="clear" w:color="auto" w:fill="auto"/>
            <w:noWrap/>
            <w:vAlign w:val="center"/>
          </w:tcPr>
          <w:p w14:paraId="3E6DBF30"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10</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D6D856D" w14:textId="77777777" w:rsidTr="006337E3">
        <w:tc>
          <w:tcPr>
            <w:tcW w:w="2595" w:type="dxa"/>
            <w:vMerge/>
            <w:shd w:val="clear" w:color="auto" w:fill="auto"/>
          </w:tcPr>
          <w:p w14:paraId="74C81BA1"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BD8D94A" w14:textId="77777777" w:rsidR="006337E3" w:rsidRPr="002A0DDD" w:rsidRDefault="006337E3" w:rsidP="006337E3">
            <w:pPr>
              <w:spacing w:after="0" w:line="240" w:lineRule="auto"/>
              <w:jc w:val="right"/>
              <w:rPr>
                <w:szCs w:val="18"/>
              </w:rPr>
            </w:pPr>
            <w:r w:rsidRPr="00213642">
              <w:rPr>
                <w:szCs w:val="18"/>
              </w:rPr>
              <w:t>DGN_CD1</w:t>
            </w:r>
            <w:r>
              <w:rPr>
                <w:szCs w:val="18"/>
              </w:rPr>
              <w:t>1</w:t>
            </w:r>
          </w:p>
        </w:tc>
        <w:tc>
          <w:tcPr>
            <w:tcW w:w="1617" w:type="dxa"/>
            <w:shd w:val="clear" w:color="auto" w:fill="auto"/>
            <w:noWrap/>
            <w:vAlign w:val="center"/>
          </w:tcPr>
          <w:p w14:paraId="0914B1A5"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38000240</w:t>
            </w:r>
          </w:p>
        </w:tc>
        <w:tc>
          <w:tcPr>
            <w:tcW w:w="3361" w:type="dxa"/>
            <w:shd w:val="clear" w:color="auto" w:fill="auto"/>
            <w:noWrap/>
            <w:vAlign w:val="center"/>
          </w:tcPr>
          <w:p w14:paraId="79EFBE89"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11</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2F306A7" w14:textId="77777777" w:rsidTr="006337E3">
        <w:tc>
          <w:tcPr>
            <w:tcW w:w="2595" w:type="dxa"/>
            <w:vMerge/>
            <w:shd w:val="clear" w:color="auto" w:fill="auto"/>
          </w:tcPr>
          <w:p w14:paraId="6DA4A9F2"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611892C9" w14:textId="77777777" w:rsidR="006337E3" w:rsidRPr="002A0DDD" w:rsidRDefault="006337E3" w:rsidP="006337E3">
            <w:pPr>
              <w:spacing w:after="0" w:line="240" w:lineRule="auto"/>
              <w:jc w:val="right"/>
              <w:rPr>
                <w:szCs w:val="18"/>
              </w:rPr>
            </w:pPr>
            <w:r w:rsidRPr="00213642">
              <w:rPr>
                <w:szCs w:val="18"/>
              </w:rPr>
              <w:t>DGN_CD1</w:t>
            </w:r>
            <w:r>
              <w:rPr>
                <w:szCs w:val="18"/>
              </w:rPr>
              <w:t>2</w:t>
            </w:r>
          </w:p>
        </w:tc>
        <w:tc>
          <w:tcPr>
            <w:tcW w:w="1617" w:type="dxa"/>
            <w:shd w:val="clear" w:color="auto" w:fill="auto"/>
            <w:noWrap/>
            <w:vAlign w:val="center"/>
          </w:tcPr>
          <w:p w14:paraId="06C41C30"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38000241</w:t>
            </w:r>
          </w:p>
        </w:tc>
        <w:tc>
          <w:tcPr>
            <w:tcW w:w="3361" w:type="dxa"/>
            <w:shd w:val="clear" w:color="auto" w:fill="auto"/>
            <w:noWrap/>
            <w:vAlign w:val="center"/>
          </w:tcPr>
          <w:p w14:paraId="2C7A17E2"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12</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9989D8A" w14:textId="77777777" w:rsidTr="006337E3">
        <w:trPr>
          <w:trHeight w:val="315"/>
        </w:trPr>
        <w:tc>
          <w:tcPr>
            <w:tcW w:w="2595" w:type="dxa"/>
            <w:vMerge w:val="restart"/>
            <w:shd w:val="clear" w:color="auto" w:fill="auto"/>
            <w:vAlign w:val="center"/>
            <w:hideMark/>
          </w:tcPr>
          <w:p w14:paraId="20530E6F" w14:textId="77777777" w:rsidR="006337E3" w:rsidRPr="00673D61" w:rsidRDefault="006337E3" w:rsidP="006337E3">
            <w:pPr>
              <w:spacing w:after="0" w:line="240" w:lineRule="auto"/>
              <w:rPr>
                <w:rFonts w:eastAsia="Times New Roman" w:cs="Calibri"/>
                <w:color w:val="000000"/>
                <w:lang w:eastAsia="zh-CN"/>
              </w:rPr>
            </w:pPr>
            <w:r>
              <w:rPr>
                <w:rFonts w:eastAsia="Times New Roman" w:cs="Calibri"/>
                <w:color w:val="000000"/>
                <w:lang w:eastAsia="zh-CN"/>
              </w:rPr>
              <w:t>MEDPAR</w:t>
            </w:r>
          </w:p>
        </w:tc>
        <w:tc>
          <w:tcPr>
            <w:tcW w:w="1620" w:type="dxa"/>
            <w:shd w:val="clear" w:color="auto" w:fill="auto"/>
            <w:noWrap/>
            <w:vAlign w:val="center"/>
            <w:hideMark/>
          </w:tcPr>
          <w:p w14:paraId="2D5D8307"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 (SRGCDE1)</w:t>
            </w:r>
          </w:p>
        </w:tc>
        <w:tc>
          <w:tcPr>
            <w:tcW w:w="1617" w:type="dxa"/>
            <w:shd w:val="clear" w:color="auto" w:fill="auto"/>
            <w:noWrap/>
            <w:vAlign w:val="center"/>
            <w:hideMark/>
          </w:tcPr>
          <w:p w14:paraId="7778810D" w14:textId="77777777" w:rsidR="006337E3" w:rsidRPr="00673D61" w:rsidRDefault="006337E3" w:rsidP="006337E3">
            <w:pPr>
              <w:spacing w:after="0" w:line="240" w:lineRule="auto"/>
              <w:jc w:val="right"/>
              <w:rPr>
                <w:rFonts w:eastAsia="Times New Roman" w:cs="Calibri"/>
                <w:color w:val="000000"/>
                <w:lang w:eastAsia="zh-CN"/>
              </w:rPr>
            </w:pPr>
            <w:r w:rsidRPr="00FB76A5">
              <w:rPr>
                <w:rFonts w:eastAsia="Times New Roman" w:cs="Calibri"/>
                <w:color w:val="000000"/>
                <w:lang w:eastAsia="zh-CN"/>
              </w:rPr>
              <w:t>38000184</w:t>
            </w:r>
          </w:p>
        </w:tc>
        <w:tc>
          <w:tcPr>
            <w:tcW w:w="3361" w:type="dxa"/>
            <w:shd w:val="clear" w:color="auto" w:fill="auto"/>
            <w:noWrap/>
            <w:vAlign w:val="center"/>
            <w:hideMark/>
          </w:tcPr>
          <w:p w14:paraId="64FBC3EF"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 - 1</w:t>
            </w:r>
            <w:r w:rsidRPr="00FB76A5">
              <w:rPr>
                <w:rFonts w:eastAsia="Times New Roman" w:cs="Calibri"/>
                <w:color w:val="000000"/>
                <w:vertAlign w:val="superscript"/>
                <w:lang w:eastAsia="zh-CN"/>
              </w:rPr>
              <w:t>st</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5EEA10A8" w14:textId="77777777" w:rsidTr="006337E3">
        <w:trPr>
          <w:trHeight w:val="315"/>
        </w:trPr>
        <w:tc>
          <w:tcPr>
            <w:tcW w:w="2595" w:type="dxa"/>
            <w:vMerge/>
            <w:vAlign w:val="center"/>
            <w:hideMark/>
          </w:tcPr>
          <w:p w14:paraId="5EE07852"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6474BCAD"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 xml:space="preserve">2 (SRGCDE 2) </w:t>
            </w:r>
          </w:p>
        </w:tc>
        <w:tc>
          <w:tcPr>
            <w:tcW w:w="1617" w:type="dxa"/>
            <w:shd w:val="clear" w:color="auto" w:fill="auto"/>
            <w:noWrap/>
            <w:vAlign w:val="center"/>
          </w:tcPr>
          <w:p w14:paraId="6D771F59"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38000185</w:t>
            </w:r>
          </w:p>
        </w:tc>
        <w:tc>
          <w:tcPr>
            <w:tcW w:w="3361" w:type="dxa"/>
            <w:shd w:val="clear" w:color="auto" w:fill="auto"/>
            <w:noWrap/>
            <w:vAlign w:val="center"/>
            <w:hideMark/>
          </w:tcPr>
          <w:p w14:paraId="0DFA85C2"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- 2</w:t>
            </w:r>
            <w:r w:rsidRPr="00FB76A5">
              <w:rPr>
                <w:rFonts w:eastAsia="Times New Roman" w:cs="Calibri"/>
                <w:color w:val="000000"/>
                <w:vertAlign w:val="superscript"/>
                <w:lang w:eastAsia="zh-CN"/>
              </w:rPr>
              <w:t>nd</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713870C0" w14:textId="77777777" w:rsidTr="006337E3">
        <w:trPr>
          <w:trHeight w:val="315"/>
        </w:trPr>
        <w:tc>
          <w:tcPr>
            <w:tcW w:w="2595" w:type="dxa"/>
            <w:vMerge/>
            <w:vAlign w:val="center"/>
            <w:hideMark/>
          </w:tcPr>
          <w:p w14:paraId="548DEB2D"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6383F7A2"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 (SRGCDE 3)</w:t>
            </w:r>
          </w:p>
        </w:tc>
        <w:tc>
          <w:tcPr>
            <w:tcW w:w="1617" w:type="dxa"/>
            <w:shd w:val="clear" w:color="auto" w:fill="auto"/>
            <w:noWrap/>
            <w:vAlign w:val="center"/>
          </w:tcPr>
          <w:p w14:paraId="58BFFD55"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38000186</w:t>
            </w:r>
          </w:p>
        </w:tc>
        <w:tc>
          <w:tcPr>
            <w:tcW w:w="3361" w:type="dxa"/>
            <w:shd w:val="clear" w:color="auto" w:fill="auto"/>
            <w:noWrap/>
            <w:vAlign w:val="center"/>
            <w:hideMark/>
          </w:tcPr>
          <w:p w14:paraId="58668CE7"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- 3</w:t>
            </w:r>
            <w:r w:rsidRPr="00FB76A5">
              <w:rPr>
                <w:rFonts w:eastAsia="Times New Roman" w:cs="Calibri"/>
                <w:color w:val="000000"/>
                <w:vertAlign w:val="superscript"/>
                <w:lang w:eastAsia="zh-CN"/>
              </w:rPr>
              <w:t>rd</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31C36C9A" w14:textId="77777777" w:rsidTr="006337E3">
        <w:trPr>
          <w:trHeight w:val="315"/>
        </w:trPr>
        <w:tc>
          <w:tcPr>
            <w:tcW w:w="2595" w:type="dxa"/>
            <w:vMerge/>
            <w:vAlign w:val="center"/>
            <w:hideMark/>
          </w:tcPr>
          <w:p w14:paraId="1D4A791A"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4D149DF5"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 xml:space="preserve">4 (SRGCDE 4) </w:t>
            </w:r>
          </w:p>
        </w:tc>
        <w:tc>
          <w:tcPr>
            <w:tcW w:w="1617" w:type="dxa"/>
            <w:shd w:val="clear" w:color="auto" w:fill="auto"/>
            <w:noWrap/>
            <w:vAlign w:val="center"/>
          </w:tcPr>
          <w:p w14:paraId="2AFC8CBB"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38000187</w:t>
            </w:r>
          </w:p>
        </w:tc>
        <w:tc>
          <w:tcPr>
            <w:tcW w:w="3361" w:type="dxa"/>
            <w:shd w:val="clear" w:color="auto" w:fill="auto"/>
            <w:noWrap/>
            <w:vAlign w:val="center"/>
            <w:hideMark/>
          </w:tcPr>
          <w:p w14:paraId="35AFBBC6"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- 4</w:t>
            </w:r>
            <w:r w:rsidRPr="00FB76A5">
              <w:rPr>
                <w:rFonts w:eastAsia="Times New Roman" w:cs="Calibri"/>
                <w:color w:val="000000"/>
                <w:vertAlign w:val="superscript"/>
                <w:lang w:eastAsia="zh-CN"/>
              </w:rPr>
              <w:t>th</w:t>
            </w:r>
            <w:r>
              <w:rPr>
                <w:rFonts w:eastAsia="Times New Roman" w:cs="Calibri"/>
                <w:color w:val="000000"/>
                <w:lang w:eastAsia="zh-CN"/>
              </w:rPr>
              <w:t xml:space="preserve"> p</w:t>
            </w:r>
            <w:r w:rsidRPr="00673D61">
              <w:rPr>
                <w:rFonts w:eastAsia="Times New Roman" w:cs="Calibri"/>
                <w:color w:val="000000"/>
                <w:lang w:eastAsia="zh-CN"/>
              </w:rPr>
              <w:t>osition</w:t>
            </w:r>
          </w:p>
        </w:tc>
      </w:tr>
      <w:tr w:rsidR="006337E3" w:rsidRPr="00673D61" w14:paraId="086B3E96" w14:textId="77777777" w:rsidTr="006337E3">
        <w:trPr>
          <w:trHeight w:val="315"/>
        </w:trPr>
        <w:tc>
          <w:tcPr>
            <w:tcW w:w="2595" w:type="dxa"/>
            <w:vMerge/>
            <w:vAlign w:val="center"/>
            <w:hideMark/>
          </w:tcPr>
          <w:p w14:paraId="312A2956"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39809678"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5 (SRGCDE 5)</w:t>
            </w:r>
          </w:p>
        </w:tc>
        <w:tc>
          <w:tcPr>
            <w:tcW w:w="1617" w:type="dxa"/>
            <w:shd w:val="clear" w:color="auto" w:fill="auto"/>
            <w:noWrap/>
            <w:vAlign w:val="center"/>
          </w:tcPr>
          <w:p w14:paraId="15194559"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38000188</w:t>
            </w:r>
          </w:p>
        </w:tc>
        <w:tc>
          <w:tcPr>
            <w:tcW w:w="3361" w:type="dxa"/>
            <w:shd w:val="clear" w:color="auto" w:fill="auto"/>
            <w:noWrap/>
            <w:vAlign w:val="center"/>
            <w:hideMark/>
          </w:tcPr>
          <w:p w14:paraId="05863350"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 - 5</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44C048F8" w14:textId="77777777" w:rsidTr="006337E3">
        <w:trPr>
          <w:trHeight w:val="315"/>
        </w:trPr>
        <w:tc>
          <w:tcPr>
            <w:tcW w:w="2595" w:type="dxa"/>
            <w:vMerge/>
            <w:vAlign w:val="center"/>
            <w:hideMark/>
          </w:tcPr>
          <w:p w14:paraId="154CAEA7"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39D4EBF3"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6 (SRGCDE 6)</w:t>
            </w:r>
          </w:p>
        </w:tc>
        <w:tc>
          <w:tcPr>
            <w:tcW w:w="1617" w:type="dxa"/>
            <w:shd w:val="clear" w:color="auto" w:fill="auto"/>
            <w:noWrap/>
            <w:vAlign w:val="center"/>
          </w:tcPr>
          <w:p w14:paraId="386C945B"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38000189</w:t>
            </w:r>
          </w:p>
        </w:tc>
        <w:tc>
          <w:tcPr>
            <w:tcW w:w="3361" w:type="dxa"/>
            <w:shd w:val="clear" w:color="auto" w:fill="auto"/>
            <w:noWrap/>
            <w:vAlign w:val="center"/>
            <w:hideMark/>
          </w:tcPr>
          <w:p w14:paraId="3884410C"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- 6</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1B1FBF05" w14:textId="77777777" w:rsidTr="006337E3">
        <w:trPr>
          <w:trHeight w:val="315"/>
        </w:trPr>
        <w:tc>
          <w:tcPr>
            <w:tcW w:w="2595" w:type="dxa"/>
            <w:vMerge/>
            <w:vAlign w:val="center"/>
            <w:hideMark/>
          </w:tcPr>
          <w:p w14:paraId="1FBC233E"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0FA0D080"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7 (SRGCDE 7)</w:t>
            </w:r>
          </w:p>
        </w:tc>
        <w:tc>
          <w:tcPr>
            <w:tcW w:w="1617" w:type="dxa"/>
            <w:shd w:val="clear" w:color="auto" w:fill="auto"/>
            <w:noWrap/>
            <w:vAlign w:val="center"/>
          </w:tcPr>
          <w:p w14:paraId="276B8336"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38000190</w:t>
            </w:r>
          </w:p>
        </w:tc>
        <w:tc>
          <w:tcPr>
            <w:tcW w:w="3361" w:type="dxa"/>
            <w:shd w:val="clear" w:color="auto" w:fill="auto"/>
            <w:noWrap/>
            <w:vAlign w:val="center"/>
            <w:hideMark/>
          </w:tcPr>
          <w:p w14:paraId="629577BF"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- 7</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3502093A" w14:textId="77777777" w:rsidTr="006337E3">
        <w:trPr>
          <w:trHeight w:val="315"/>
        </w:trPr>
        <w:tc>
          <w:tcPr>
            <w:tcW w:w="2595" w:type="dxa"/>
            <w:vMerge/>
            <w:vAlign w:val="center"/>
            <w:hideMark/>
          </w:tcPr>
          <w:p w14:paraId="2BEFD41F"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2AA970AC"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8 (SRGCDE 8)</w:t>
            </w:r>
          </w:p>
        </w:tc>
        <w:tc>
          <w:tcPr>
            <w:tcW w:w="1617" w:type="dxa"/>
            <w:shd w:val="clear" w:color="auto" w:fill="auto"/>
            <w:noWrap/>
            <w:vAlign w:val="center"/>
          </w:tcPr>
          <w:p w14:paraId="41542DEE"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38000191</w:t>
            </w:r>
          </w:p>
        </w:tc>
        <w:tc>
          <w:tcPr>
            <w:tcW w:w="3361" w:type="dxa"/>
            <w:shd w:val="clear" w:color="auto" w:fill="auto"/>
            <w:noWrap/>
            <w:vAlign w:val="center"/>
            <w:hideMark/>
          </w:tcPr>
          <w:p w14:paraId="5572ED2F"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- 8</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1A0C3562" w14:textId="77777777" w:rsidTr="006337E3">
        <w:trPr>
          <w:trHeight w:val="315"/>
        </w:trPr>
        <w:tc>
          <w:tcPr>
            <w:tcW w:w="2595" w:type="dxa"/>
            <w:vMerge/>
            <w:vAlign w:val="center"/>
            <w:hideMark/>
          </w:tcPr>
          <w:p w14:paraId="2A28D827"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7BF92116"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9 (SRGCDE 9)</w:t>
            </w:r>
          </w:p>
        </w:tc>
        <w:tc>
          <w:tcPr>
            <w:tcW w:w="1617" w:type="dxa"/>
            <w:shd w:val="clear" w:color="auto" w:fill="auto"/>
            <w:noWrap/>
            <w:vAlign w:val="center"/>
          </w:tcPr>
          <w:p w14:paraId="1F774FCA"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38000192</w:t>
            </w:r>
          </w:p>
        </w:tc>
        <w:tc>
          <w:tcPr>
            <w:tcW w:w="3361" w:type="dxa"/>
            <w:shd w:val="clear" w:color="auto" w:fill="auto"/>
            <w:noWrap/>
            <w:vAlign w:val="center"/>
            <w:hideMark/>
          </w:tcPr>
          <w:p w14:paraId="3F3CC988"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- 9</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21C7CDE6" w14:textId="77777777" w:rsidTr="006337E3">
        <w:trPr>
          <w:trHeight w:val="315"/>
        </w:trPr>
        <w:tc>
          <w:tcPr>
            <w:tcW w:w="2595" w:type="dxa"/>
            <w:vMerge/>
            <w:vAlign w:val="center"/>
            <w:hideMark/>
          </w:tcPr>
          <w:p w14:paraId="6168B54F"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09008732"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10 (SRGCDE 10)</w:t>
            </w:r>
          </w:p>
        </w:tc>
        <w:tc>
          <w:tcPr>
            <w:tcW w:w="1617" w:type="dxa"/>
            <w:shd w:val="clear" w:color="auto" w:fill="auto"/>
            <w:noWrap/>
            <w:vAlign w:val="center"/>
          </w:tcPr>
          <w:p w14:paraId="744F476D"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38000193</w:t>
            </w:r>
          </w:p>
        </w:tc>
        <w:tc>
          <w:tcPr>
            <w:tcW w:w="3361" w:type="dxa"/>
            <w:shd w:val="clear" w:color="auto" w:fill="auto"/>
            <w:noWrap/>
            <w:vAlign w:val="center"/>
            <w:hideMark/>
          </w:tcPr>
          <w:p w14:paraId="20741EA1"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- 10</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26F807CA" w14:textId="77777777" w:rsidTr="006337E3">
        <w:trPr>
          <w:trHeight w:val="315"/>
        </w:trPr>
        <w:tc>
          <w:tcPr>
            <w:tcW w:w="2595" w:type="dxa"/>
            <w:vMerge/>
            <w:vAlign w:val="center"/>
            <w:hideMark/>
          </w:tcPr>
          <w:p w14:paraId="0932A801"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7763F1B9" w14:textId="77777777" w:rsidR="006337E3" w:rsidRPr="00673D61" w:rsidRDefault="006337E3" w:rsidP="006337E3">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1 (SRGCDE 11)</w:t>
            </w:r>
          </w:p>
        </w:tc>
        <w:tc>
          <w:tcPr>
            <w:tcW w:w="1617" w:type="dxa"/>
            <w:shd w:val="clear" w:color="auto" w:fill="auto"/>
            <w:noWrap/>
            <w:vAlign w:val="center"/>
          </w:tcPr>
          <w:p w14:paraId="503D2B5C"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38000194</w:t>
            </w:r>
          </w:p>
        </w:tc>
        <w:tc>
          <w:tcPr>
            <w:tcW w:w="3361" w:type="dxa"/>
            <w:shd w:val="clear" w:color="auto" w:fill="auto"/>
            <w:noWrap/>
            <w:vAlign w:val="center"/>
            <w:hideMark/>
          </w:tcPr>
          <w:p w14:paraId="55B54A81"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- 11</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041681C8" w14:textId="77777777" w:rsidTr="006337E3">
        <w:trPr>
          <w:trHeight w:val="315"/>
        </w:trPr>
        <w:tc>
          <w:tcPr>
            <w:tcW w:w="2595" w:type="dxa"/>
            <w:vMerge/>
            <w:vAlign w:val="center"/>
            <w:hideMark/>
          </w:tcPr>
          <w:p w14:paraId="144F8A75"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4A7F5536"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12 (SRGCDE 12)</w:t>
            </w:r>
          </w:p>
        </w:tc>
        <w:tc>
          <w:tcPr>
            <w:tcW w:w="1617" w:type="dxa"/>
            <w:shd w:val="clear" w:color="auto" w:fill="auto"/>
            <w:noWrap/>
            <w:vAlign w:val="center"/>
          </w:tcPr>
          <w:p w14:paraId="11F4E6FD"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38000195</w:t>
            </w:r>
          </w:p>
        </w:tc>
        <w:tc>
          <w:tcPr>
            <w:tcW w:w="3361" w:type="dxa"/>
            <w:shd w:val="clear" w:color="auto" w:fill="auto"/>
            <w:noWrap/>
            <w:vAlign w:val="center"/>
            <w:hideMark/>
          </w:tcPr>
          <w:p w14:paraId="7B4E40BD"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- 12</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34DF784E" w14:textId="77777777" w:rsidTr="006337E3">
        <w:trPr>
          <w:trHeight w:val="315"/>
        </w:trPr>
        <w:tc>
          <w:tcPr>
            <w:tcW w:w="2595" w:type="dxa"/>
            <w:vMerge/>
            <w:vAlign w:val="center"/>
            <w:hideMark/>
          </w:tcPr>
          <w:p w14:paraId="6E7D9784"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632A9631"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13 (SRGCDE 13)</w:t>
            </w:r>
          </w:p>
        </w:tc>
        <w:tc>
          <w:tcPr>
            <w:tcW w:w="1617" w:type="dxa"/>
            <w:shd w:val="clear" w:color="auto" w:fill="auto"/>
            <w:noWrap/>
            <w:vAlign w:val="center"/>
          </w:tcPr>
          <w:p w14:paraId="73D0BD93"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38000196</w:t>
            </w:r>
          </w:p>
        </w:tc>
        <w:tc>
          <w:tcPr>
            <w:tcW w:w="3361" w:type="dxa"/>
            <w:shd w:val="clear" w:color="auto" w:fill="auto"/>
            <w:noWrap/>
            <w:vAlign w:val="center"/>
            <w:hideMark/>
          </w:tcPr>
          <w:p w14:paraId="2A05A032"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- 13</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4DEC3F72" w14:textId="77777777" w:rsidTr="006337E3">
        <w:trPr>
          <w:trHeight w:val="315"/>
        </w:trPr>
        <w:tc>
          <w:tcPr>
            <w:tcW w:w="2595" w:type="dxa"/>
            <w:vMerge/>
            <w:vAlign w:val="center"/>
            <w:hideMark/>
          </w:tcPr>
          <w:p w14:paraId="7C170F84"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1BBB2A39"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14 (SRGCDE 14)</w:t>
            </w:r>
          </w:p>
        </w:tc>
        <w:tc>
          <w:tcPr>
            <w:tcW w:w="1617" w:type="dxa"/>
            <w:shd w:val="clear" w:color="auto" w:fill="auto"/>
            <w:noWrap/>
            <w:vAlign w:val="center"/>
          </w:tcPr>
          <w:p w14:paraId="764F9C81"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38000197</w:t>
            </w:r>
          </w:p>
        </w:tc>
        <w:tc>
          <w:tcPr>
            <w:tcW w:w="3361" w:type="dxa"/>
            <w:shd w:val="clear" w:color="auto" w:fill="auto"/>
            <w:noWrap/>
            <w:vAlign w:val="center"/>
            <w:hideMark/>
          </w:tcPr>
          <w:p w14:paraId="6733EBDC"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- 14</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78F00816" w14:textId="77777777" w:rsidTr="006337E3">
        <w:trPr>
          <w:trHeight w:val="315"/>
        </w:trPr>
        <w:tc>
          <w:tcPr>
            <w:tcW w:w="2595" w:type="dxa"/>
            <w:vMerge/>
            <w:vAlign w:val="center"/>
            <w:hideMark/>
          </w:tcPr>
          <w:p w14:paraId="7B4AE129"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02ACDF8E" w14:textId="77777777" w:rsidR="006337E3" w:rsidRPr="00E367DA" w:rsidRDefault="006337E3" w:rsidP="006337E3">
            <w:pPr>
              <w:spacing w:after="0" w:line="240" w:lineRule="auto"/>
              <w:jc w:val="right"/>
            </w:pPr>
            <w:r>
              <w:rPr>
                <w:rFonts w:eastAsia="Times New Roman" w:cs="Calibri"/>
                <w:color w:val="000000"/>
                <w:lang w:eastAsia="zh-CN"/>
              </w:rPr>
              <w:t>15(SRGCDE 15)</w:t>
            </w:r>
          </w:p>
        </w:tc>
        <w:tc>
          <w:tcPr>
            <w:tcW w:w="1617" w:type="dxa"/>
            <w:shd w:val="clear" w:color="auto" w:fill="auto"/>
            <w:noWrap/>
            <w:vAlign w:val="center"/>
          </w:tcPr>
          <w:p w14:paraId="3D08EF3A"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38000198</w:t>
            </w:r>
          </w:p>
        </w:tc>
        <w:tc>
          <w:tcPr>
            <w:tcW w:w="3361" w:type="dxa"/>
            <w:shd w:val="clear" w:color="auto" w:fill="auto"/>
            <w:noWrap/>
            <w:vAlign w:val="center"/>
            <w:hideMark/>
          </w:tcPr>
          <w:p w14:paraId="1ACE5719"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- 15</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01E2C26E" w14:textId="77777777" w:rsidTr="006337E3">
        <w:trPr>
          <w:trHeight w:val="315"/>
        </w:trPr>
        <w:tc>
          <w:tcPr>
            <w:tcW w:w="2595" w:type="dxa"/>
            <w:vMerge/>
            <w:vAlign w:val="center"/>
          </w:tcPr>
          <w:p w14:paraId="2B732210"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7AEE9334"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16(SRGCDE16)</w:t>
            </w:r>
          </w:p>
        </w:tc>
        <w:tc>
          <w:tcPr>
            <w:tcW w:w="1617" w:type="dxa"/>
            <w:shd w:val="clear" w:color="auto" w:fill="auto"/>
            <w:noWrap/>
            <w:vAlign w:val="center"/>
          </w:tcPr>
          <w:p w14:paraId="2D923877" w14:textId="77777777" w:rsidR="006337E3" w:rsidRPr="00673D61" w:rsidRDefault="006337E3" w:rsidP="006337E3">
            <w:pPr>
              <w:spacing w:after="0" w:line="240" w:lineRule="auto"/>
              <w:jc w:val="right"/>
              <w:rPr>
                <w:rFonts w:eastAsia="Times New Roman" w:cs="Calibri"/>
                <w:color w:val="000000"/>
                <w:lang w:eastAsia="zh-CN"/>
              </w:rPr>
            </w:pPr>
            <w:r w:rsidRPr="00FB76A5">
              <w:rPr>
                <w:rFonts w:eastAsia="Times New Roman" w:cs="Calibri"/>
                <w:color w:val="000000"/>
                <w:lang w:eastAsia="zh-CN"/>
              </w:rPr>
              <w:t>44818709</w:t>
            </w:r>
          </w:p>
        </w:tc>
        <w:tc>
          <w:tcPr>
            <w:tcW w:w="3361" w:type="dxa"/>
            <w:shd w:val="clear" w:color="auto" w:fill="auto"/>
            <w:noWrap/>
          </w:tcPr>
          <w:p w14:paraId="5D8CE965" w14:textId="77777777" w:rsidR="006337E3" w:rsidRPr="00673D61" w:rsidRDefault="006337E3" w:rsidP="006337E3">
            <w:pPr>
              <w:spacing w:after="0" w:line="240" w:lineRule="auto"/>
              <w:rPr>
                <w:rFonts w:eastAsia="Times New Roman" w:cs="Calibri"/>
                <w:color w:val="000000"/>
                <w:lang w:eastAsia="zh-CN"/>
              </w:rPr>
            </w:pPr>
            <w:r w:rsidRPr="00F60CC7">
              <w:rPr>
                <w:rFonts w:eastAsia="Times New Roman" w:cs="Calibri"/>
                <w:color w:val="000000"/>
                <w:lang w:eastAsia="zh-CN"/>
              </w:rPr>
              <w:t>Inpatient detail - 1</w:t>
            </w:r>
            <w:r>
              <w:rPr>
                <w:rFonts w:eastAsia="Times New Roman" w:cs="Calibri"/>
                <w:color w:val="000000"/>
                <w:lang w:eastAsia="zh-CN"/>
              </w:rPr>
              <w:t>6</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F60CC7">
              <w:rPr>
                <w:rFonts w:eastAsia="Times New Roman" w:cs="Calibri"/>
                <w:color w:val="000000"/>
                <w:lang w:eastAsia="zh-CN"/>
              </w:rPr>
              <w:t>position</w:t>
            </w:r>
          </w:p>
        </w:tc>
      </w:tr>
      <w:tr w:rsidR="006337E3" w:rsidRPr="00673D61" w14:paraId="54C2AE61" w14:textId="77777777" w:rsidTr="006337E3">
        <w:trPr>
          <w:trHeight w:val="315"/>
        </w:trPr>
        <w:tc>
          <w:tcPr>
            <w:tcW w:w="2595" w:type="dxa"/>
            <w:vMerge/>
            <w:vAlign w:val="center"/>
          </w:tcPr>
          <w:p w14:paraId="7349974D"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693E5EA8"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17(SRGCDE17)</w:t>
            </w:r>
          </w:p>
        </w:tc>
        <w:tc>
          <w:tcPr>
            <w:tcW w:w="1617" w:type="dxa"/>
            <w:shd w:val="clear" w:color="auto" w:fill="auto"/>
            <w:noWrap/>
          </w:tcPr>
          <w:p w14:paraId="18C24334"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44818710</w:t>
            </w:r>
          </w:p>
        </w:tc>
        <w:tc>
          <w:tcPr>
            <w:tcW w:w="3361" w:type="dxa"/>
            <w:shd w:val="clear" w:color="auto" w:fill="auto"/>
            <w:noWrap/>
          </w:tcPr>
          <w:p w14:paraId="6F98D224" w14:textId="77777777" w:rsidR="006337E3" w:rsidRPr="00673D61" w:rsidRDefault="006337E3" w:rsidP="006337E3">
            <w:pPr>
              <w:spacing w:after="0" w:line="240" w:lineRule="auto"/>
              <w:rPr>
                <w:rFonts w:eastAsia="Times New Roman" w:cs="Calibri"/>
                <w:color w:val="000000"/>
                <w:lang w:eastAsia="zh-CN"/>
              </w:rPr>
            </w:pPr>
            <w:r w:rsidRPr="00F60CC7">
              <w:rPr>
                <w:rFonts w:eastAsia="Times New Roman" w:cs="Calibri"/>
                <w:color w:val="000000"/>
                <w:lang w:eastAsia="zh-CN"/>
              </w:rPr>
              <w:t>Inpatient detail</w:t>
            </w:r>
            <w:r>
              <w:rPr>
                <w:rFonts w:eastAsia="Times New Roman" w:cs="Calibri"/>
                <w:color w:val="000000"/>
                <w:lang w:eastAsia="zh-CN"/>
              </w:rPr>
              <w:t xml:space="preserve"> - 17</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F60CC7">
              <w:rPr>
                <w:rFonts w:eastAsia="Times New Roman" w:cs="Calibri"/>
                <w:color w:val="000000"/>
                <w:lang w:eastAsia="zh-CN"/>
              </w:rPr>
              <w:t>position</w:t>
            </w:r>
          </w:p>
        </w:tc>
      </w:tr>
      <w:tr w:rsidR="006337E3" w:rsidRPr="00673D61" w14:paraId="5B16CF27" w14:textId="77777777" w:rsidTr="006337E3">
        <w:trPr>
          <w:trHeight w:val="315"/>
        </w:trPr>
        <w:tc>
          <w:tcPr>
            <w:tcW w:w="2595" w:type="dxa"/>
            <w:vMerge/>
            <w:vAlign w:val="center"/>
          </w:tcPr>
          <w:p w14:paraId="4BA8B074"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21863D97"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18(SRGCDE18)</w:t>
            </w:r>
          </w:p>
        </w:tc>
        <w:tc>
          <w:tcPr>
            <w:tcW w:w="1617" w:type="dxa"/>
            <w:shd w:val="clear" w:color="auto" w:fill="auto"/>
            <w:noWrap/>
          </w:tcPr>
          <w:p w14:paraId="35F58F77"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44818711</w:t>
            </w:r>
          </w:p>
        </w:tc>
        <w:tc>
          <w:tcPr>
            <w:tcW w:w="3361" w:type="dxa"/>
            <w:shd w:val="clear" w:color="auto" w:fill="auto"/>
            <w:noWrap/>
          </w:tcPr>
          <w:p w14:paraId="288D9841" w14:textId="77777777" w:rsidR="006337E3" w:rsidRPr="00673D61" w:rsidRDefault="006337E3" w:rsidP="006337E3">
            <w:pPr>
              <w:spacing w:after="0" w:line="240" w:lineRule="auto"/>
              <w:rPr>
                <w:rFonts w:eastAsia="Times New Roman" w:cs="Calibri"/>
                <w:color w:val="000000"/>
                <w:lang w:eastAsia="zh-CN"/>
              </w:rPr>
            </w:pPr>
            <w:r w:rsidRPr="00F60CC7">
              <w:rPr>
                <w:rFonts w:eastAsia="Times New Roman" w:cs="Calibri"/>
                <w:color w:val="000000"/>
                <w:lang w:eastAsia="zh-CN"/>
              </w:rPr>
              <w:t>Inpatient detail</w:t>
            </w:r>
            <w:r>
              <w:rPr>
                <w:rFonts w:eastAsia="Times New Roman" w:cs="Calibri"/>
                <w:color w:val="000000"/>
                <w:lang w:eastAsia="zh-CN"/>
              </w:rPr>
              <w:t xml:space="preserve"> - 18</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F60CC7">
              <w:rPr>
                <w:rFonts w:eastAsia="Times New Roman" w:cs="Calibri"/>
                <w:color w:val="000000"/>
                <w:lang w:eastAsia="zh-CN"/>
              </w:rPr>
              <w:t>position</w:t>
            </w:r>
          </w:p>
        </w:tc>
      </w:tr>
      <w:tr w:rsidR="006337E3" w:rsidRPr="00673D61" w14:paraId="451227C5" w14:textId="77777777" w:rsidTr="006337E3">
        <w:trPr>
          <w:trHeight w:val="315"/>
        </w:trPr>
        <w:tc>
          <w:tcPr>
            <w:tcW w:w="2595" w:type="dxa"/>
            <w:vMerge/>
            <w:vAlign w:val="center"/>
          </w:tcPr>
          <w:p w14:paraId="1515E755"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4586B65"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19(SRGCDE19)</w:t>
            </w:r>
          </w:p>
        </w:tc>
        <w:tc>
          <w:tcPr>
            <w:tcW w:w="1617" w:type="dxa"/>
            <w:shd w:val="clear" w:color="auto" w:fill="auto"/>
            <w:noWrap/>
          </w:tcPr>
          <w:p w14:paraId="4F1CA80E"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44818712</w:t>
            </w:r>
          </w:p>
        </w:tc>
        <w:tc>
          <w:tcPr>
            <w:tcW w:w="3361" w:type="dxa"/>
            <w:shd w:val="clear" w:color="auto" w:fill="auto"/>
            <w:noWrap/>
          </w:tcPr>
          <w:p w14:paraId="1967FAED" w14:textId="77777777" w:rsidR="006337E3" w:rsidRPr="00673D61" w:rsidRDefault="006337E3" w:rsidP="006337E3">
            <w:pPr>
              <w:spacing w:after="0" w:line="240" w:lineRule="auto"/>
              <w:rPr>
                <w:rFonts w:eastAsia="Times New Roman" w:cs="Calibri"/>
                <w:color w:val="000000"/>
                <w:lang w:eastAsia="zh-CN"/>
              </w:rPr>
            </w:pPr>
            <w:r w:rsidRPr="00F60CC7">
              <w:rPr>
                <w:rFonts w:eastAsia="Times New Roman" w:cs="Calibri"/>
                <w:color w:val="000000"/>
                <w:lang w:eastAsia="zh-CN"/>
              </w:rPr>
              <w:t>Inpatient detail</w:t>
            </w:r>
            <w:r>
              <w:rPr>
                <w:rFonts w:eastAsia="Times New Roman" w:cs="Calibri"/>
                <w:color w:val="000000"/>
                <w:lang w:eastAsia="zh-CN"/>
              </w:rPr>
              <w:t xml:space="preserve"> - 19</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F60CC7">
              <w:rPr>
                <w:rFonts w:eastAsia="Times New Roman" w:cs="Calibri"/>
                <w:color w:val="000000"/>
                <w:lang w:eastAsia="zh-CN"/>
              </w:rPr>
              <w:t>position</w:t>
            </w:r>
          </w:p>
        </w:tc>
      </w:tr>
      <w:tr w:rsidR="006337E3" w:rsidRPr="00673D61" w14:paraId="5BFEF942" w14:textId="77777777" w:rsidTr="006337E3">
        <w:trPr>
          <w:trHeight w:val="315"/>
        </w:trPr>
        <w:tc>
          <w:tcPr>
            <w:tcW w:w="2595" w:type="dxa"/>
            <w:vMerge/>
            <w:vAlign w:val="center"/>
          </w:tcPr>
          <w:p w14:paraId="648C89F4"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7E954A3A"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20(SRGCDE20-SRGCDE25)</w:t>
            </w:r>
          </w:p>
        </w:tc>
        <w:tc>
          <w:tcPr>
            <w:tcW w:w="1617" w:type="dxa"/>
            <w:shd w:val="clear" w:color="auto" w:fill="auto"/>
            <w:noWrap/>
          </w:tcPr>
          <w:p w14:paraId="404D8530"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44818713</w:t>
            </w:r>
          </w:p>
        </w:tc>
        <w:tc>
          <w:tcPr>
            <w:tcW w:w="3361" w:type="dxa"/>
            <w:shd w:val="clear" w:color="auto" w:fill="auto"/>
            <w:noWrap/>
          </w:tcPr>
          <w:p w14:paraId="78FB4E7D" w14:textId="77777777" w:rsidR="006337E3" w:rsidRPr="00673D61" w:rsidRDefault="006337E3" w:rsidP="006337E3">
            <w:pPr>
              <w:spacing w:after="0" w:line="240" w:lineRule="auto"/>
              <w:rPr>
                <w:rFonts w:eastAsia="Times New Roman" w:cs="Calibri"/>
                <w:color w:val="000000"/>
                <w:lang w:eastAsia="zh-CN"/>
              </w:rPr>
            </w:pPr>
            <w:r w:rsidRPr="00F60CC7">
              <w:rPr>
                <w:rFonts w:eastAsia="Times New Roman" w:cs="Calibri"/>
                <w:color w:val="000000"/>
                <w:lang w:eastAsia="zh-CN"/>
              </w:rPr>
              <w:t>Inpatient detail</w:t>
            </w:r>
            <w:r>
              <w:rPr>
                <w:rFonts w:eastAsia="Times New Roman" w:cs="Calibri"/>
                <w:color w:val="000000"/>
                <w:lang w:eastAsia="zh-CN"/>
              </w:rPr>
              <w:t xml:space="preserve"> – 20</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F60CC7">
              <w:rPr>
                <w:rFonts w:eastAsia="Times New Roman" w:cs="Calibri"/>
                <w:color w:val="000000"/>
                <w:lang w:eastAsia="zh-CN"/>
              </w:rPr>
              <w:t>position</w:t>
            </w:r>
          </w:p>
        </w:tc>
      </w:tr>
      <w:tr w:rsidR="006337E3" w:rsidRPr="00673D61" w14:paraId="45519EC2" w14:textId="77777777" w:rsidTr="006337E3">
        <w:trPr>
          <w:trHeight w:val="315"/>
        </w:trPr>
        <w:tc>
          <w:tcPr>
            <w:tcW w:w="2595" w:type="dxa"/>
            <w:vAlign w:val="center"/>
          </w:tcPr>
          <w:p w14:paraId="5FAD4FBC" w14:textId="77777777" w:rsidR="006337E3" w:rsidRPr="00673D61"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OUTSAF</w:t>
            </w:r>
          </w:p>
        </w:tc>
        <w:tc>
          <w:tcPr>
            <w:tcW w:w="1620" w:type="dxa"/>
            <w:shd w:val="clear" w:color="auto" w:fill="auto"/>
            <w:noWrap/>
            <w:vAlign w:val="center"/>
          </w:tcPr>
          <w:p w14:paraId="16D8DBAE"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HCPCS</w:t>
            </w:r>
          </w:p>
        </w:tc>
        <w:tc>
          <w:tcPr>
            <w:tcW w:w="1617" w:type="dxa"/>
            <w:shd w:val="clear" w:color="auto" w:fill="auto"/>
            <w:noWrap/>
            <w:vAlign w:val="center"/>
          </w:tcPr>
          <w:p w14:paraId="187069C5" w14:textId="77777777" w:rsidR="006337E3" w:rsidRPr="00673D61" w:rsidRDefault="006337E3" w:rsidP="006337E3">
            <w:pPr>
              <w:spacing w:after="0" w:line="240" w:lineRule="auto"/>
              <w:jc w:val="right"/>
              <w:rPr>
                <w:rFonts w:eastAsia="Times New Roman" w:cs="Calibri"/>
                <w:color w:val="000000"/>
                <w:lang w:eastAsia="zh-CN"/>
              </w:rPr>
            </w:pPr>
            <w:r w:rsidRPr="007B7524">
              <w:rPr>
                <w:rFonts w:eastAsia="Times New Roman" w:cs="Calibri"/>
                <w:color w:val="000000"/>
                <w:lang w:eastAsia="zh-CN"/>
              </w:rPr>
              <w:t>38000215</w:t>
            </w:r>
          </w:p>
        </w:tc>
        <w:tc>
          <w:tcPr>
            <w:tcW w:w="3361" w:type="dxa"/>
            <w:shd w:val="clear" w:color="auto" w:fill="auto"/>
            <w:noWrap/>
            <w:vAlign w:val="center"/>
          </w:tcPr>
          <w:p w14:paraId="2B966FF4" w14:textId="77777777" w:rsidR="006337E3" w:rsidRPr="00673D61"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detail – 1</w:t>
            </w:r>
            <w:r w:rsidRPr="007B7524">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22018C3D" w14:textId="77777777" w:rsidTr="006337E3">
        <w:trPr>
          <w:trHeight w:val="315"/>
        </w:trPr>
        <w:tc>
          <w:tcPr>
            <w:tcW w:w="2595" w:type="dxa"/>
            <w:shd w:val="clear" w:color="auto" w:fill="auto"/>
            <w:vAlign w:val="center"/>
          </w:tcPr>
          <w:p w14:paraId="67445E61"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NCH</w:t>
            </w:r>
          </w:p>
        </w:tc>
        <w:tc>
          <w:tcPr>
            <w:tcW w:w="1620" w:type="dxa"/>
            <w:shd w:val="clear" w:color="auto" w:fill="auto"/>
            <w:noWrap/>
            <w:vAlign w:val="center"/>
          </w:tcPr>
          <w:p w14:paraId="44E58A47" w14:textId="77777777" w:rsidR="006337E3" w:rsidRPr="002778A8" w:rsidRDefault="006337E3" w:rsidP="006337E3">
            <w:pPr>
              <w:spacing w:after="0" w:line="240" w:lineRule="auto"/>
              <w:jc w:val="right"/>
              <w:rPr>
                <w:szCs w:val="18"/>
              </w:rPr>
            </w:pPr>
            <w:r>
              <w:rPr>
                <w:szCs w:val="18"/>
              </w:rPr>
              <w:t>HCPCS</w:t>
            </w:r>
          </w:p>
        </w:tc>
        <w:tc>
          <w:tcPr>
            <w:tcW w:w="1617" w:type="dxa"/>
            <w:shd w:val="clear" w:color="auto" w:fill="auto"/>
            <w:noWrap/>
            <w:vAlign w:val="center"/>
          </w:tcPr>
          <w:p w14:paraId="34F693DF" w14:textId="77777777" w:rsidR="006337E3" w:rsidRPr="00442098" w:rsidRDefault="006337E3" w:rsidP="006337E3">
            <w:pPr>
              <w:spacing w:after="0" w:line="240" w:lineRule="auto"/>
              <w:jc w:val="right"/>
              <w:rPr>
                <w:rFonts w:eastAsia="Times New Roman" w:cs="Calibri"/>
                <w:color w:val="000000"/>
                <w:lang w:eastAsia="zh-CN"/>
              </w:rPr>
            </w:pPr>
            <w:r w:rsidRPr="007B7524">
              <w:rPr>
                <w:rFonts w:eastAsia="Times New Roman" w:cs="Calibri"/>
                <w:color w:val="000000"/>
                <w:lang w:eastAsia="zh-CN"/>
              </w:rPr>
              <w:t>45756843</w:t>
            </w:r>
          </w:p>
        </w:tc>
        <w:tc>
          <w:tcPr>
            <w:tcW w:w="3361" w:type="dxa"/>
            <w:shd w:val="clear" w:color="auto" w:fill="auto"/>
            <w:noWrap/>
            <w:vAlign w:val="center"/>
          </w:tcPr>
          <w:p w14:paraId="72938FD3"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detail – 1</w:t>
            </w:r>
            <w:r w:rsidRPr="00213642">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07D416A4" w14:textId="77777777" w:rsidTr="006337E3">
        <w:trPr>
          <w:trHeight w:val="315"/>
        </w:trPr>
        <w:tc>
          <w:tcPr>
            <w:tcW w:w="2595" w:type="dxa"/>
            <w:shd w:val="clear" w:color="auto" w:fill="auto"/>
            <w:vAlign w:val="center"/>
          </w:tcPr>
          <w:p w14:paraId="306DB9EE"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DME</w:t>
            </w:r>
          </w:p>
        </w:tc>
        <w:tc>
          <w:tcPr>
            <w:tcW w:w="1620" w:type="dxa"/>
            <w:shd w:val="clear" w:color="auto" w:fill="auto"/>
            <w:noWrap/>
            <w:vAlign w:val="center"/>
          </w:tcPr>
          <w:p w14:paraId="7C82BB05" w14:textId="77777777" w:rsidR="006337E3" w:rsidRDefault="006337E3" w:rsidP="006337E3">
            <w:pPr>
              <w:spacing w:after="0" w:line="240" w:lineRule="auto"/>
              <w:jc w:val="right"/>
              <w:rPr>
                <w:szCs w:val="18"/>
              </w:rPr>
            </w:pPr>
            <w:r>
              <w:rPr>
                <w:szCs w:val="18"/>
              </w:rPr>
              <w:t>HCPCS</w:t>
            </w:r>
          </w:p>
        </w:tc>
        <w:tc>
          <w:tcPr>
            <w:tcW w:w="1617" w:type="dxa"/>
            <w:shd w:val="clear" w:color="auto" w:fill="auto"/>
            <w:noWrap/>
            <w:vAlign w:val="center"/>
          </w:tcPr>
          <w:p w14:paraId="3E4DADAC" w14:textId="77777777" w:rsidR="006337E3" w:rsidRPr="007E55D8" w:rsidRDefault="006337E3" w:rsidP="006337E3">
            <w:pPr>
              <w:spacing w:after="0" w:line="240" w:lineRule="auto"/>
              <w:jc w:val="right"/>
              <w:rPr>
                <w:rFonts w:eastAsia="Times New Roman" w:cs="Calibri"/>
                <w:color w:val="000000"/>
                <w:lang w:eastAsia="zh-CN"/>
              </w:rPr>
            </w:pPr>
            <w:r w:rsidRPr="007B7524">
              <w:rPr>
                <w:rFonts w:eastAsia="Times New Roman" w:cs="Calibri"/>
                <w:color w:val="000000"/>
                <w:lang w:eastAsia="zh-CN"/>
              </w:rPr>
              <w:t>38000215</w:t>
            </w:r>
          </w:p>
        </w:tc>
        <w:tc>
          <w:tcPr>
            <w:tcW w:w="3361" w:type="dxa"/>
            <w:shd w:val="clear" w:color="auto" w:fill="auto"/>
            <w:noWrap/>
            <w:vAlign w:val="center"/>
          </w:tcPr>
          <w:p w14:paraId="450C66E4"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detail - 1</w:t>
            </w:r>
            <w:r w:rsidRPr="007B7524">
              <w:rPr>
                <w:rFonts w:eastAsia="Times New Roman" w:cs="Calibri"/>
                <w:color w:val="000000"/>
                <w:vertAlign w:val="superscript"/>
                <w:lang w:eastAsia="zh-CN"/>
              </w:rPr>
              <w:t>st</w:t>
            </w:r>
            <w:r>
              <w:rPr>
                <w:rFonts w:eastAsia="Times New Roman" w:cs="Calibri"/>
                <w:color w:val="000000"/>
                <w:lang w:eastAsia="zh-CN"/>
              </w:rPr>
              <w:t xml:space="preserve"> position</w:t>
            </w:r>
          </w:p>
        </w:tc>
      </w:tr>
    </w:tbl>
    <w:tbl>
      <w:tblPr>
        <w:tblStyle w:val="TableGrid"/>
        <w:tblpPr w:leftFromText="180" w:rightFromText="180" w:vertAnchor="page" w:horzAnchor="margin" w:tblpY="13666"/>
        <w:tblW w:w="9648" w:type="dxa"/>
        <w:tblLayout w:type="fixed"/>
        <w:tblLook w:val="04A0" w:firstRow="1" w:lastRow="0" w:firstColumn="1" w:lastColumn="0" w:noHBand="0" w:noVBand="1"/>
      </w:tblPr>
      <w:tblGrid>
        <w:gridCol w:w="2358"/>
        <w:gridCol w:w="2610"/>
        <w:gridCol w:w="2520"/>
        <w:gridCol w:w="2160"/>
      </w:tblGrid>
      <w:tr w:rsidR="00C54182" w:rsidRPr="001367B4" w14:paraId="3170EEB0" w14:textId="77777777" w:rsidTr="00C54182">
        <w:tc>
          <w:tcPr>
            <w:tcW w:w="9648" w:type="dxa"/>
            <w:gridSpan w:val="4"/>
            <w:shd w:val="clear" w:color="auto" w:fill="BFBFBF" w:themeFill="background1" w:themeFillShade="BF"/>
          </w:tcPr>
          <w:p w14:paraId="578F59B2" w14:textId="77777777" w:rsidR="00C54182" w:rsidRPr="001367B4" w:rsidRDefault="00C54182" w:rsidP="00C54182">
            <w:pPr>
              <w:contextualSpacing/>
              <w:rPr>
                <w:rFonts w:cstheme="minorHAnsi"/>
                <w:sz w:val="18"/>
                <w:szCs w:val="18"/>
              </w:rPr>
            </w:pPr>
            <w:r>
              <w:rPr>
                <w:b/>
                <w:sz w:val="28"/>
              </w:rPr>
              <w:t>Table 11</w:t>
            </w:r>
            <w:r w:rsidRPr="001367B4">
              <w:rPr>
                <w:b/>
                <w:sz w:val="28"/>
              </w:rPr>
              <w:t xml:space="preserve">:  </w:t>
            </w:r>
            <w:r>
              <w:rPr>
                <w:b/>
                <w:sz w:val="28"/>
              </w:rPr>
              <w:t>CONDITION_OCCURRENCE</w:t>
            </w:r>
          </w:p>
        </w:tc>
      </w:tr>
      <w:tr w:rsidR="00C54182" w:rsidRPr="001367B4" w14:paraId="5CFACF7A" w14:textId="77777777" w:rsidTr="00C54182">
        <w:tc>
          <w:tcPr>
            <w:tcW w:w="2358" w:type="dxa"/>
            <w:shd w:val="clear" w:color="auto" w:fill="D9D9D9" w:themeFill="background1" w:themeFillShade="D9"/>
          </w:tcPr>
          <w:p w14:paraId="5481946D" w14:textId="77777777" w:rsidR="00C54182" w:rsidRPr="001367B4" w:rsidRDefault="00C54182" w:rsidP="00C54182">
            <w:pPr>
              <w:keepNext/>
              <w:keepLines/>
              <w:rPr>
                <w:b/>
              </w:rPr>
            </w:pPr>
            <w:r w:rsidRPr="001367B4">
              <w:rPr>
                <w:b/>
              </w:rPr>
              <w:t xml:space="preserve"> Destination Field</w:t>
            </w:r>
          </w:p>
        </w:tc>
        <w:tc>
          <w:tcPr>
            <w:tcW w:w="2610" w:type="dxa"/>
            <w:shd w:val="clear" w:color="auto" w:fill="D9D9D9" w:themeFill="background1" w:themeFillShade="D9"/>
          </w:tcPr>
          <w:p w14:paraId="0A28062C" w14:textId="77777777" w:rsidR="00C54182" w:rsidRPr="001367B4" w:rsidRDefault="00C54182" w:rsidP="00C54182">
            <w:pPr>
              <w:keepNext/>
              <w:keepLines/>
              <w:rPr>
                <w:b/>
              </w:rPr>
            </w:pPr>
            <w:r w:rsidRPr="001367B4">
              <w:rPr>
                <w:b/>
              </w:rPr>
              <w:t xml:space="preserve"> Source Field</w:t>
            </w:r>
          </w:p>
        </w:tc>
        <w:tc>
          <w:tcPr>
            <w:tcW w:w="2520" w:type="dxa"/>
            <w:shd w:val="clear" w:color="auto" w:fill="D9D9D9" w:themeFill="background1" w:themeFillShade="D9"/>
          </w:tcPr>
          <w:p w14:paraId="3C818107" w14:textId="77777777" w:rsidR="00C54182" w:rsidRPr="001367B4" w:rsidRDefault="00C54182" w:rsidP="00C54182">
            <w:pPr>
              <w:keepNext/>
              <w:keepLines/>
              <w:rPr>
                <w:b/>
              </w:rPr>
            </w:pPr>
            <w:r w:rsidRPr="001367B4">
              <w:rPr>
                <w:b/>
              </w:rPr>
              <w:t xml:space="preserve"> Logic</w:t>
            </w:r>
          </w:p>
        </w:tc>
        <w:tc>
          <w:tcPr>
            <w:tcW w:w="2160" w:type="dxa"/>
            <w:shd w:val="clear" w:color="auto" w:fill="D9D9D9" w:themeFill="background1" w:themeFillShade="D9"/>
          </w:tcPr>
          <w:p w14:paraId="4F3FC87A" w14:textId="77777777" w:rsidR="00C54182" w:rsidRPr="001367B4" w:rsidRDefault="00C54182" w:rsidP="00C54182">
            <w:pPr>
              <w:keepNext/>
              <w:keepLines/>
              <w:rPr>
                <w:b/>
              </w:rPr>
            </w:pPr>
            <w:r w:rsidRPr="001367B4">
              <w:rPr>
                <w:b/>
              </w:rPr>
              <w:t xml:space="preserve"> Comment</w:t>
            </w:r>
          </w:p>
        </w:tc>
      </w:tr>
      <w:tr w:rsidR="00C54182" w:rsidRPr="001367B4" w14:paraId="64D2E0F3" w14:textId="77777777" w:rsidTr="00C54182">
        <w:tc>
          <w:tcPr>
            <w:tcW w:w="2358" w:type="dxa"/>
          </w:tcPr>
          <w:p w14:paraId="1CF66F63" w14:textId="77777777" w:rsidR="00C54182" w:rsidRPr="001367B4" w:rsidRDefault="00C54182" w:rsidP="00C54182">
            <w:pPr>
              <w:rPr>
                <w:sz w:val="18"/>
                <w:szCs w:val="18"/>
              </w:rPr>
            </w:pPr>
            <w:r>
              <w:rPr>
                <w:sz w:val="18"/>
                <w:szCs w:val="18"/>
              </w:rPr>
              <w:t>CONDITION_OCCURRENCE_ID</w:t>
            </w:r>
          </w:p>
        </w:tc>
        <w:tc>
          <w:tcPr>
            <w:tcW w:w="2610" w:type="dxa"/>
          </w:tcPr>
          <w:p w14:paraId="351BEA4E" w14:textId="77777777" w:rsidR="00C54182" w:rsidRPr="001367B4" w:rsidRDefault="00C54182" w:rsidP="00C54182">
            <w:pPr>
              <w:rPr>
                <w:sz w:val="18"/>
                <w:szCs w:val="18"/>
              </w:rPr>
            </w:pPr>
            <w:r w:rsidRPr="001367B4">
              <w:rPr>
                <w:sz w:val="18"/>
                <w:szCs w:val="18"/>
              </w:rPr>
              <w:t>-</w:t>
            </w:r>
          </w:p>
        </w:tc>
        <w:tc>
          <w:tcPr>
            <w:tcW w:w="2520" w:type="dxa"/>
          </w:tcPr>
          <w:p w14:paraId="0AF874CD" w14:textId="77777777" w:rsidR="00C54182" w:rsidRPr="001367B4" w:rsidRDefault="00C54182" w:rsidP="00C54182">
            <w:pPr>
              <w:rPr>
                <w:sz w:val="18"/>
                <w:szCs w:val="18"/>
              </w:rPr>
            </w:pPr>
            <w:r w:rsidRPr="001367B4">
              <w:rPr>
                <w:sz w:val="18"/>
                <w:szCs w:val="18"/>
              </w:rPr>
              <w:t>System Generated</w:t>
            </w:r>
          </w:p>
          <w:p w14:paraId="78A5945E" w14:textId="77777777" w:rsidR="00C54182" w:rsidRPr="001367B4" w:rsidRDefault="00C54182" w:rsidP="00C54182">
            <w:pPr>
              <w:rPr>
                <w:sz w:val="18"/>
                <w:szCs w:val="18"/>
              </w:rPr>
            </w:pPr>
          </w:p>
          <w:p w14:paraId="0339C753" w14:textId="77777777" w:rsidR="00C54182" w:rsidRPr="001367B4" w:rsidRDefault="00C54182" w:rsidP="00C54182">
            <w:pPr>
              <w:rPr>
                <w:sz w:val="18"/>
                <w:szCs w:val="18"/>
              </w:rPr>
            </w:pPr>
          </w:p>
        </w:tc>
        <w:tc>
          <w:tcPr>
            <w:tcW w:w="2160" w:type="dxa"/>
          </w:tcPr>
          <w:p w14:paraId="5AA0614A" w14:textId="77777777" w:rsidR="00C54182" w:rsidRPr="001367B4" w:rsidRDefault="00C54182" w:rsidP="00C54182">
            <w:pPr>
              <w:rPr>
                <w:sz w:val="18"/>
                <w:szCs w:val="18"/>
              </w:rPr>
            </w:pPr>
            <w:r w:rsidRPr="001367B4">
              <w:rPr>
                <w:sz w:val="18"/>
                <w:szCs w:val="18"/>
              </w:rPr>
              <w:t>Auto generate for each unique provider_source_value</w:t>
            </w:r>
          </w:p>
          <w:p w14:paraId="55C13F2E" w14:textId="77777777" w:rsidR="00C54182" w:rsidRPr="001367B4" w:rsidRDefault="00C54182" w:rsidP="00C54182">
            <w:pPr>
              <w:rPr>
                <w:sz w:val="18"/>
                <w:szCs w:val="18"/>
              </w:rPr>
            </w:pPr>
          </w:p>
          <w:p w14:paraId="71A1BCBF" w14:textId="77777777" w:rsidR="00C54182" w:rsidRPr="001367B4" w:rsidRDefault="00C54182" w:rsidP="00C54182">
            <w:pPr>
              <w:rPr>
                <w:sz w:val="18"/>
                <w:szCs w:val="18"/>
              </w:rPr>
            </w:pPr>
          </w:p>
        </w:tc>
      </w:tr>
      <w:tr w:rsidR="00C54182" w:rsidRPr="001367B4" w14:paraId="457F8C05" w14:textId="77777777" w:rsidTr="00C54182">
        <w:tc>
          <w:tcPr>
            <w:tcW w:w="2358" w:type="dxa"/>
          </w:tcPr>
          <w:p w14:paraId="090CA3F8" w14:textId="77777777" w:rsidR="00C54182" w:rsidRPr="001367B4" w:rsidRDefault="00C54182" w:rsidP="00C54182">
            <w:pPr>
              <w:rPr>
                <w:sz w:val="18"/>
                <w:szCs w:val="18"/>
              </w:rPr>
            </w:pPr>
            <w:r>
              <w:rPr>
                <w:sz w:val="18"/>
                <w:szCs w:val="18"/>
              </w:rPr>
              <w:t>PERSON_ID</w:t>
            </w:r>
          </w:p>
        </w:tc>
        <w:tc>
          <w:tcPr>
            <w:tcW w:w="2610" w:type="dxa"/>
          </w:tcPr>
          <w:p w14:paraId="44FB24D4" w14:textId="77777777" w:rsidR="00C54182" w:rsidRPr="00ED1A29" w:rsidRDefault="00C54182" w:rsidP="00C54182">
            <w:pPr>
              <w:rPr>
                <w:sz w:val="18"/>
                <w:szCs w:val="18"/>
              </w:rPr>
            </w:pPr>
            <w:r>
              <w:rPr>
                <w:b/>
                <w:sz w:val="18"/>
                <w:szCs w:val="18"/>
              </w:rPr>
              <w:t>MEPDAR.</w:t>
            </w:r>
            <w:r>
              <w:rPr>
                <w:sz w:val="18"/>
                <w:szCs w:val="18"/>
              </w:rPr>
              <w:t>Patient_ID</w:t>
            </w:r>
          </w:p>
          <w:p w14:paraId="71C0BAA5" w14:textId="77777777" w:rsidR="00C54182" w:rsidRDefault="00C54182" w:rsidP="00C54182">
            <w:pPr>
              <w:rPr>
                <w:sz w:val="18"/>
                <w:szCs w:val="18"/>
              </w:rPr>
            </w:pPr>
            <w:r>
              <w:rPr>
                <w:b/>
                <w:sz w:val="18"/>
                <w:szCs w:val="18"/>
              </w:rPr>
              <w:t>OUTSAF.</w:t>
            </w:r>
            <w:r>
              <w:rPr>
                <w:sz w:val="18"/>
                <w:szCs w:val="18"/>
              </w:rPr>
              <w:t>Patient_ID</w:t>
            </w:r>
          </w:p>
          <w:p w14:paraId="09C53FC9" w14:textId="77777777" w:rsidR="00C54182" w:rsidRDefault="00C54182" w:rsidP="00C54182">
            <w:pPr>
              <w:rPr>
                <w:sz w:val="18"/>
                <w:szCs w:val="18"/>
              </w:rPr>
            </w:pPr>
            <w:r>
              <w:rPr>
                <w:b/>
                <w:sz w:val="18"/>
                <w:szCs w:val="18"/>
              </w:rPr>
              <w:t>NCH.</w:t>
            </w:r>
            <w:r>
              <w:rPr>
                <w:sz w:val="18"/>
                <w:szCs w:val="18"/>
              </w:rPr>
              <w:t>Patient_ID</w:t>
            </w:r>
          </w:p>
          <w:p w14:paraId="6F2CAE73" w14:textId="77777777" w:rsidR="00C54182" w:rsidRPr="0009072E" w:rsidRDefault="00C54182" w:rsidP="00C54182">
            <w:pPr>
              <w:rPr>
                <w:sz w:val="18"/>
                <w:szCs w:val="18"/>
              </w:rPr>
            </w:pPr>
            <w:r>
              <w:rPr>
                <w:b/>
                <w:sz w:val="18"/>
                <w:szCs w:val="18"/>
              </w:rPr>
              <w:t>DME.</w:t>
            </w:r>
            <w:r>
              <w:rPr>
                <w:sz w:val="18"/>
                <w:szCs w:val="18"/>
              </w:rPr>
              <w:t>Patient_ID</w:t>
            </w:r>
          </w:p>
        </w:tc>
        <w:tc>
          <w:tcPr>
            <w:tcW w:w="2520" w:type="dxa"/>
          </w:tcPr>
          <w:p w14:paraId="202D66F8" w14:textId="77777777" w:rsidR="00C54182" w:rsidRPr="001367B4" w:rsidRDefault="00C54182" w:rsidP="00C54182">
            <w:pPr>
              <w:rPr>
                <w:sz w:val="18"/>
                <w:szCs w:val="18"/>
              </w:rPr>
            </w:pPr>
          </w:p>
        </w:tc>
        <w:tc>
          <w:tcPr>
            <w:tcW w:w="2160" w:type="dxa"/>
          </w:tcPr>
          <w:p w14:paraId="08D3EEDF" w14:textId="77777777" w:rsidR="00C54182" w:rsidRPr="001367B4" w:rsidRDefault="00C54182" w:rsidP="00C54182">
            <w:pPr>
              <w:rPr>
                <w:sz w:val="18"/>
                <w:szCs w:val="18"/>
              </w:rPr>
            </w:pPr>
          </w:p>
        </w:tc>
      </w:tr>
      <w:tr w:rsidR="00C54182" w:rsidRPr="001367B4" w14:paraId="3A7E694E" w14:textId="77777777" w:rsidTr="00C54182">
        <w:trPr>
          <w:trHeight w:val="6110"/>
        </w:trPr>
        <w:tc>
          <w:tcPr>
            <w:tcW w:w="2358" w:type="dxa"/>
          </w:tcPr>
          <w:p w14:paraId="492B7FB2" w14:textId="77777777" w:rsidR="00C54182" w:rsidRPr="001367B4" w:rsidRDefault="00C54182" w:rsidP="00C54182">
            <w:pPr>
              <w:rPr>
                <w:sz w:val="18"/>
                <w:szCs w:val="18"/>
              </w:rPr>
            </w:pPr>
            <w:r>
              <w:rPr>
                <w:sz w:val="18"/>
                <w:szCs w:val="18"/>
              </w:rPr>
              <w:lastRenderedPageBreak/>
              <w:t>CONDITION_CONCEPT_ID</w:t>
            </w:r>
          </w:p>
        </w:tc>
        <w:tc>
          <w:tcPr>
            <w:tcW w:w="2610" w:type="dxa"/>
          </w:tcPr>
          <w:p w14:paraId="24CEAE60" w14:textId="77777777" w:rsidR="00C54182" w:rsidRPr="00213642" w:rsidRDefault="00C54182" w:rsidP="00C54182">
            <w:pPr>
              <w:rPr>
                <w:sz w:val="18"/>
                <w:szCs w:val="18"/>
              </w:rPr>
            </w:pPr>
            <w:r>
              <w:rPr>
                <w:sz w:val="18"/>
                <w:szCs w:val="18"/>
              </w:rPr>
              <w:t>Surgical Fields:</w:t>
            </w:r>
          </w:p>
          <w:p w14:paraId="28046321" w14:textId="77777777" w:rsidR="00C54182" w:rsidRPr="00213642" w:rsidRDefault="00C54182" w:rsidP="00C54182">
            <w:pPr>
              <w:rPr>
                <w:sz w:val="18"/>
                <w:szCs w:val="18"/>
              </w:rPr>
            </w:pPr>
            <w:r>
              <w:rPr>
                <w:b/>
                <w:sz w:val="18"/>
                <w:szCs w:val="18"/>
              </w:rPr>
              <w:t>MEDPAR.</w:t>
            </w:r>
            <w:r>
              <w:rPr>
                <w:sz w:val="18"/>
                <w:szCs w:val="18"/>
              </w:rPr>
              <w:t>SRGCDE1-SRGCDE25</w:t>
            </w:r>
          </w:p>
          <w:p w14:paraId="4B5BC30D" w14:textId="77777777" w:rsidR="00C54182" w:rsidRDefault="00C54182" w:rsidP="00C54182">
            <w:pPr>
              <w:rPr>
                <w:b/>
                <w:sz w:val="18"/>
                <w:szCs w:val="18"/>
              </w:rPr>
            </w:pPr>
          </w:p>
          <w:p w14:paraId="1A56B04D" w14:textId="77777777" w:rsidR="00C54182" w:rsidRPr="00213642" w:rsidRDefault="00C54182" w:rsidP="00C54182">
            <w:pPr>
              <w:rPr>
                <w:sz w:val="18"/>
                <w:szCs w:val="18"/>
              </w:rPr>
            </w:pPr>
            <w:r>
              <w:rPr>
                <w:sz w:val="18"/>
                <w:szCs w:val="18"/>
              </w:rPr>
              <w:t>HCPCS fields:</w:t>
            </w:r>
          </w:p>
          <w:p w14:paraId="0AB64701" w14:textId="77777777" w:rsidR="00C54182" w:rsidRDefault="00C54182" w:rsidP="00C54182">
            <w:pPr>
              <w:rPr>
                <w:sz w:val="18"/>
                <w:szCs w:val="18"/>
              </w:rPr>
            </w:pPr>
            <w:r>
              <w:rPr>
                <w:b/>
                <w:sz w:val="18"/>
                <w:szCs w:val="18"/>
              </w:rPr>
              <w:t>OUTSAF.</w:t>
            </w:r>
            <w:r>
              <w:rPr>
                <w:sz w:val="18"/>
                <w:szCs w:val="18"/>
              </w:rPr>
              <w:t>HCPCS</w:t>
            </w:r>
          </w:p>
          <w:p w14:paraId="0DCE9A5A" w14:textId="77777777" w:rsidR="00C54182" w:rsidRDefault="00C54182" w:rsidP="00C54182">
            <w:pPr>
              <w:rPr>
                <w:sz w:val="18"/>
                <w:szCs w:val="18"/>
              </w:rPr>
            </w:pPr>
            <w:r>
              <w:rPr>
                <w:b/>
                <w:sz w:val="18"/>
                <w:szCs w:val="18"/>
              </w:rPr>
              <w:t>NCH.</w:t>
            </w:r>
            <w:r>
              <w:rPr>
                <w:sz w:val="18"/>
                <w:szCs w:val="18"/>
              </w:rPr>
              <w:t>HCPCS</w:t>
            </w:r>
          </w:p>
          <w:p w14:paraId="4A042FE2" w14:textId="77777777" w:rsidR="00C54182" w:rsidRDefault="00C54182" w:rsidP="00C54182">
            <w:pPr>
              <w:rPr>
                <w:sz w:val="18"/>
                <w:szCs w:val="18"/>
              </w:rPr>
            </w:pPr>
            <w:r>
              <w:rPr>
                <w:b/>
                <w:sz w:val="18"/>
                <w:szCs w:val="18"/>
              </w:rPr>
              <w:t>DME.</w:t>
            </w:r>
            <w:r>
              <w:rPr>
                <w:sz w:val="18"/>
                <w:szCs w:val="18"/>
              </w:rPr>
              <w:t>HCPCS</w:t>
            </w:r>
          </w:p>
          <w:p w14:paraId="1DADCBFE" w14:textId="77777777" w:rsidR="00C54182" w:rsidRDefault="00C54182" w:rsidP="00C54182">
            <w:pPr>
              <w:rPr>
                <w:b/>
                <w:sz w:val="18"/>
                <w:szCs w:val="18"/>
              </w:rPr>
            </w:pPr>
          </w:p>
          <w:p w14:paraId="2F778F6A" w14:textId="77777777" w:rsidR="00C54182" w:rsidRDefault="00C54182" w:rsidP="00C54182">
            <w:pPr>
              <w:rPr>
                <w:sz w:val="18"/>
                <w:szCs w:val="18"/>
              </w:rPr>
            </w:pPr>
            <w:r>
              <w:rPr>
                <w:sz w:val="18"/>
                <w:szCs w:val="18"/>
              </w:rPr>
              <w:t>Diagnosis fields:</w:t>
            </w:r>
          </w:p>
          <w:p w14:paraId="18C59B92" w14:textId="77777777" w:rsidR="00C54182" w:rsidRPr="00213642" w:rsidRDefault="00C54182" w:rsidP="00C54182">
            <w:pPr>
              <w:rPr>
                <w:sz w:val="18"/>
                <w:szCs w:val="18"/>
              </w:rPr>
            </w:pPr>
            <w:r>
              <w:rPr>
                <w:b/>
                <w:sz w:val="18"/>
                <w:szCs w:val="18"/>
              </w:rPr>
              <w:t>MEDPAR.</w:t>
            </w:r>
            <w:r>
              <w:rPr>
                <w:sz w:val="18"/>
                <w:szCs w:val="18"/>
              </w:rPr>
              <w:t>DGN_CD1-DGN_CD25</w:t>
            </w:r>
          </w:p>
          <w:p w14:paraId="6FEDDD25" w14:textId="77777777" w:rsidR="00C54182" w:rsidRDefault="00C54182" w:rsidP="00C54182">
            <w:pPr>
              <w:rPr>
                <w:sz w:val="18"/>
                <w:szCs w:val="18"/>
              </w:rPr>
            </w:pPr>
            <w:r>
              <w:rPr>
                <w:b/>
                <w:sz w:val="18"/>
                <w:szCs w:val="18"/>
              </w:rPr>
              <w:t>OUTSAF.</w:t>
            </w:r>
            <w:r>
              <w:rPr>
                <w:sz w:val="18"/>
                <w:szCs w:val="18"/>
              </w:rPr>
              <w:t xml:space="preserve"> DGN_CD1-DGN_CD25</w:t>
            </w:r>
          </w:p>
          <w:p w14:paraId="1349BB9F" w14:textId="77777777" w:rsidR="00C54182" w:rsidRDefault="00C54182" w:rsidP="00C54182">
            <w:pPr>
              <w:rPr>
                <w:sz w:val="18"/>
                <w:szCs w:val="18"/>
              </w:rPr>
            </w:pPr>
            <w:r>
              <w:rPr>
                <w:b/>
                <w:sz w:val="18"/>
                <w:szCs w:val="18"/>
              </w:rPr>
              <w:t>OUTSAF.</w:t>
            </w:r>
            <w:r>
              <w:rPr>
                <w:sz w:val="18"/>
                <w:szCs w:val="18"/>
              </w:rPr>
              <w:t>E1DGNSCD</w:t>
            </w:r>
          </w:p>
          <w:p w14:paraId="0EAF7AE3" w14:textId="77777777" w:rsidR="00C54182" w:rsidRDefault="00C54182" w:rsidP="00C54182">
            <w:pPr>
              <w:rPr>
                <w:sz w:val="18"/>
                <w:szCs w:val="18"/>
              </w:rPr>
            </w:pPr>
            <w:r w:rsidRPr="001D6ADA">
              <w:rPr>
                <w:b/>
                <w:sz w:val="18"/>
                <w:szCs w:val="18"/>
              </w:rPr>
              <w:t>OUTSAF.</w:t>
            </w:r>
            <w:r w:rsidRPr="001D6ADA">
              <w:rPr>
                <w:sz w:val="18"/>
                <w:szCs w:val="18"/>
              </w:rPr>
              <w:t>EDGNSD1-EDGNSD6</w:t>
            </w:r>
          </w:p>
          <w:p w14:paraId="7D0A0BCF" w14:textId="77777777" w:rsidR="00C54182" w:rsidRDefault="00C54182" w:rsidP="00C54182">
            <w:pPr>
              <w:rPr>
                <w:sz w:val="18"/>
                <w:szCs w:val="18"/>
              </w:rPr>
            </w:pPr>
          </w:p>
          <w:p w14:paraId="057410FE" w14:textId="77777777" w:rsidR="00C54182" w:rsidRDefault="00C54182" w:rsidP="00C54182">
            <w:pPr>
              <w:rPr>
                <w:sz w:val="18"/>
                <w:szCs w:val="18"/>
              </w:rPr>
            </w:pPr>
            <w:r>
              <w:rPr>
                <w:b/>
                <w:sz w:val="18"/>
                <w:szCs w:val="18"/>
              </w:rPr>
              <w:t>NCH.</w:t>
            </w:r>
            <w:r>
              <w:rPr>
                <w:sz w:val="18"/>
                <w:szCs w:val="18"/>
              </w:rPr>
              <w:t>LINEDIAG</w:t>
            </w:r>
          </w:p>
          <w:p w14:paraId="50BC9F70" w14:textId="77777777" w:rsidR="00C54182" w:rsidRDefault="00C54182" w:rsidP="00C54182">
            <w:pPr>
              <w:rPr>
                <w:sz w:val="18"/>
                <w:szCs w:val="18"/>
              </w:rPr>
            </w:pPr>
            <w:r>
              <w:rPr>
                <w:b/>
                <w:sz w:val="18"/>
                <w:szCs w:val="18"/>
              </w:rPr>
              <w:t>NCH.</w:t>
            </w:r>
            <w:r>
              <w:rPr>
                <w:sz w:val="18"/>
                <w:szCs w:val="18"/>
              </w:rPr>
              <w:t>DGN_CD1-DGN_CD12</w:t>
            </w:r>
          </w:p>
          <w:p w14:paraId="6F3D6A3F" w14:textId="77777777" w:rsidR="00C54182" w:rsidRDefault="00C54182" w:rsidP="00C54182">
            <w:pPr>
              <w:rPr>
                <w:sz w:val="18"/>
                <w:szCs w:val="18"/>
              </w:rPr>
            </w:pPr>
            <w:r>
              <w:rPr>
                <w:b/>
                <w:sz w:val="18"/>
                <w:szCs w:val="18"/>
              </w:rPr>
              <w:t>DME.</w:t>
            </w:r>
            <w:r>
              <w:rPr>
                <w:sz w:val="18"/>
                <w:szCs w:val="18"/>
              </w:rPr>
              <w:t>LINEDIAG</w:t>
            </w:r>
          </w:p>
          <w:p w14:paraId="2221D592" w14:textId="77777777" w:rsidR="00C54182" w:rsidRDefault="00C54182" w:rsidP="00C54182">
            <w:pPr>
              <w:rPr>
                <w:sz w:val="18"/>
                <w:szCs w:val="18"/>
              </w:rPr>
            </w:pPr>
            <w:r>
              <w:rPr>
                <w:b/>
                <w:sz w:val="18"/>
                <w:szCs w:val="18"/>
              </w:rPr>
              <w:t>DME.</w:t>
            </w:r>
            <w:r>
              <w:rPr>
                <w:sz w:val="18"/>
                <w:szCs w:val="18"/>
              </w:rPr>
              <w:t>DGN_CD1-DGN_CD12</w:t>
            </w:r>
          </w:p>
          <w:p w14:paraId="070AFE0F" w14:textId="77777777" w:rsidR="00C54182" w:rsidRPr="001367B4" w:rsidRDefault="00C54182" w:rsidP="00C54182">
            <w:pPr>
              <w:rPr>
                <w:sz w:val="18"/>
                <w:szCs w:val="18"/>
              </w:rPr>
            </w:pPr>
          </w:p>
        </w:tc>
        <w:tc>
          <w:tcPr>
            <w:tcW w:w="2520" w:type="dxa"/>
          </w:tcPr>
          <w:p w14:paraId="4BC14BE2" w14:textId="77777777" w:rsidR="00C54182" w:rsidRPr="001367B4" w:rsidRDefault="00C54182" w:rsidP="00C54182">
            <w:pPr>
              <w:rPr>
                <w:sz w:val="18"/>
                <w:szCs w:val="18"/>
              </w:rPr>
            </w:pPr>
            <w:r w:rsidRPr="001367B4">
              <w:rPr>
                <w:rFonts w:cstheme="minorHAnsi"/>
                <w:sz w:val="18"/>
                <w:szCs w:val="18"/>
              </w:rPr>
              <w:t xml:space="preserve">Map source_values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2160" w:type="dxa"/>
          </w:tcPr>
          <w:p w14:paraId="5188ED0D" w14:textId="77777777" w:rsidR="00C54182" w:rsidRDefault="00C54182" w:rsidP="00C54182">
            <w:pPr>
              <w:rPr>
                <w:sz w:val="18"/>
                <w:szCs w:val="18"/>
              </w:rPr>
            </w:pPr>
            <w:r>
              <w:rPr>
                <w:sz w:val="18"/>
                <w:szCs w:val="18"/>
              </w:rPr>
              <w:t>For codes from surgical and HCPCS fields use filters:</w:t>
            </w:r>
          </w:p>
          <w:p w14:paraId="0CFADE4C" w14:textId="77777777" w:rsidR="00C54182" w:rsidRDefault="00C54182" w:rsidP="00C54182">
            <w:pPr>
              <w:rPr>
                <w:sz w:val="18"/>
                <w:szCs w:val="18"/>
              </w:rPr>
            </w:pPr>
          </w:p>
          <w:p w14:paraId="0F2EC388" w14:textId="77777777" w:rsidR="00C54182" w:rsidRPr="00D31708" w:rsidRDefault="00C54182" w:rsidP="00C54182">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100FFB8C" w14:textId="77777777" w:rsidR="00C54182" w:rsidRPr="00D31708" w:rsidRDefault="00C54182" w:rsidP="00C54182">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031D3BE" w14:textId="77777777" w:rsidR="00C54182" w:rsidRPr="00D31708" w:rsidRDefault="00C54182" w:rsidP="00C54182">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2950E78" w14:textId="77777777" w:rsidR="00C54182" w:rsidRPr="00D31708" w:rsidRDefault="00C54182" w:rsidP="00C54182">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4B58E164" w14:textId="77777777" w:rsidR="00C54182" w:rsidRDefault="00C54182" w:rsidP="00C54182">
            <w:pPr>
              <w:rPr>
                <w:rFonts w:ascii="Consolas" w:hAnsi="Consolas" w:cs="Consolas"/>
                <w:color w:val="808080"/>
                <w:sz w:val="19"/>
                <w:szCs w:val="19"/>
              </w:rPr>
            </w:pPr>
          </w:p>
          <w:p w14:paraId="2BCBA454" w14:textId="77777777" w:rsidR="00C54182" w:rsidRDefault="00C54182" w:rsidP="00C54182">
            <w:pPr>
              <w:rPr>
                <w:sz w:val="18"/>
                <w:szCs w:val="18"/>
              </w:rPr>
            </w:pPr>
            <w:r>
              <w:rPr>
                <w:sz w:val="18"/>
                <w:szCs w:val="18"/>
              </w:rPr>
              <w:t>For codes from diagnosis fields use filters:</w:t>
            </w:r>
          </w:p>
          <w:p w14:paraId="3E6BECAD" w14:textId="77777777" w:rsidR="00C54182" w:rsidRDefault="00C54182" w:rsidP="00C54182">
            <w:pPr>
              <w:rPr>
                <w:rFonts w:ascii="Consolas" w:hAnsi="Consolas" w:cs="Consolas"/>
                <w:color w:val="808080"/>
                <w:sz w:val="19"/>
                <w:szCs w:val="19"/>
              </w:rPr>
            </w:pPr>
          </w:p>
          <w:p w14:paraId="4D639199" w14:textId="77777777" w:rsidR="00C54182" w:rsidRDefault="00C54182" w:rsidP="00C54182">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7FD571DF" w14:textId="77777777" w:rsidR="00C54182" w:rsidRPr="004D11FC" w:rsidRDefault="00C54182" w:rsidP="00C54182">
            <w:pPr>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tc>
      </w:tr>
      <w:tr w:rsidR="00C54182" w:rsidRPr="001367B4" w14:paraId="48B2090C" w14:textId="77777777" w:rsidTr="00C54182">
        <w:tc>
          <w:tcPr>
            <w:tcW w:w="2358" w:type="dxa"/>
          </w:tcPr>
          <w:p w14:paraId="1E9AA164" w14:textId="77777777" w:rsidR="00C54182" w:rsidRPr="001367B4" w:rsidRDefault="00C54182" w:rsidP="00C54182">
            <w:pPr>
              <w:rPr>
                <w:sz w:val="18"/>
                <w:szCs w:val="18"/>
              </w:rPr>
            </w:pPr>
            <w:r>
              <w:rPr>
                <w:sz w:val="18"/>
                <w:szCs w:val="18"/>
              </w:rPr>
              <w:t>CONDITION_START_DATE</w:t>
            </w:r>
          </w:p>
        </w:tc>
        <w:tc>
          <w:tcPr>
            <w:tcW w:w="2610" w:type="dxa"/>
          </w:tcPr>
          <w:p w14:paraId="2D2E3AD1" w14:textId="77777777" w:rsidR="00C54182" w:rsidRDefault="00C54182" w:rsidP="00C54182">
            <w:pPr>
              <w:rPr>
                <w:sz w:val="18"/>
                <w:szCs w:val="18"/>
              </w:rPr>
            </w:pPr>
            <w:r>
              <w:rPr>
                <w:sz w:val="18"/>
                <w:szCs w:val="18"/>
              </w:rPr>
              <w:t>Surgical Fields:</w:t>
            </w:r>
          </w:p>
          <w:p w14:paraId="61933452" w14:textId="77777777" w:rsidR="00C54182" w:rsidRDefault="00C54182" w:rsidP="00C54182">
            <w:pPr>
              <w:rPr>
                <w:sz w:val="18"/>
                <w:szCs w:val="18"/>
              </w:rPr>
            </w:pPr>
            <w:r>
              <w:rPr>
                <w:b/>
                <w:sz w:val="18"/>
                <w:szCs w:val="18"/>
              </w:rPr>
              <w:t>MEDPAR.</w:t>
            </w:r>
            <w:r w:rsidDel="00847F5C">
              <w:rPr>
                <w:sz w:val="18"/>
                <w:szCs w:val="18"/>
              </w:rPr>
              <w:t xml:space="preserve"> </w:t>
            </w:r>
          </w:p>
          <w:p w14:paraId="674B2A2B" w14:textId="77777777" w:rsidR="00C54182" w:rsidRDefault="00C54182" w:rsidP="00C54182">
            <w:pPr>
              <w:rPr>
                <w:sz w:val="18"/>
                <w:szCs w:val="18"/>
              </w:rPr>
            </w:pPr>
            <w:r>
              <w:rPr>
                <w:sz w:val="18"/>
                <w:szCs w:val="18"/>
              </w:rPr>
              <w:t>SG_DT1-SG_DT25</w:t>
            </w:r>
          </w:p>
          <w:p w14:paraId="499DA18A" w14:textId="77777777" w:rsidR="00C54182" w:rsidRDefault="00C54182" w:rsidP="00C54182">
            <w:pPr>
              <w:rPr>
                <w:sz w:val="18"/>
                <w:szCs w:val="18"/>
              </w:rPr>
            </w:pPr>
          </w:p>
          <w:p w14:paraId="3F4B16E1" w14:textId="77777777" w:rsidR="00C54182" w:rsidRPr="00F53E8B" w:rsidRDefault="00C54182" w:rsidP="00C54182">
            <w:pPr>
              <w:rPr>
                <w:sz w:val="18"/>
                <w:szCs w:val="18"/>
              </w:rPr>
            </w:pPr>
            <w:r>
              <w:rPr>
                <w:sz w:val="18"/>
                <w:szCs w:val="18"/>
              </w:rPr>
              <w:t xml:space="preserve">HCPCS Fields: </w:t>
            </w:r>
          </w:p>
          <w:p w14:paraId="3EB99738" w14:textId="77777777" w:rsidR="00C54182" w:rsidRDefault="00C54182" w:rsidP="00C54182">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 xml:space="preserve">EXPEND, FREXPENY </w:t>
            </w:r>
          </w:p>
          <w:p w14:paraId="70EB253E" w14:textId="77777777" w:rsidR="00C54182" w:rsidRPr="00E5747B" w:rsidRDefault="00C54182" w:rsidP="00C54182">
            <w:pPr>
              <w:contextualSpacing/>
              <w:rPr>
                <w:rFonts w:cstheme="minorHAnsi"/>
                <w:sz w:val="18"/>
                <w:szCs w:val="18"/>
              </w:rPr>
            </w:pPr>
          </w:p>
          <w:p w14:paraId="0800BCEE" w14:textId="77777777" w:rsidR="00C54182" w:rsidRDefault="00C54182" w:rsidP="00C54182">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FROM_DTM, FROM_DTD, FROM_DTY</w:t>
            </w:r>
          </w:p>
          <w:p w14:paraId="1F5C9E40" w14:textId="77777777" w:rsidR="00C54182" w:rsidRPr="00E5747B" w:rsidRDefault="00C54182" w:rsidP="00C54182">
            <w:pPr>
              <w:contextualSpacing/>
              <w:rPr>
                <w:rFonts w:cstheme="minorHAnsi"/>
                <w:sz w:val="18"/>
                <w:szCs w:val="18"/>
              </w:rPr>
            </w:pPr>
          </w:p>
          <w:p w14:paraId="3F2FC209" w14:textId="77777777" w:rsidR="00C54182" w:rsidRDefault="00C54182" w:rsidP="00C54182">
            <w:pPr>
              <w:rPr>
                <w:rFonts w:cstheme="minorHAnsi"/>
                <w:sz w:val="18"/>
                <w:szCs w:val="18"/>
              </w:rPr>
            </w:pPr>
            <w:r w:rsidRPr="00D42ED2">
              <w:rPr>
                <w:rFonts w:cstheme="minorHAnsi"/>
                <w:b/>
                <w:sz w:val="18"/>
                <w:szCs w:val="18"/>
              </w:rPr>
              <w:t>DME</w:t>
            </w:r>
            <w:r>
              <w:rPr>
                <w:rFonts w:cstheme="minorHAnsi"/>
                <w:sz w:val="18"/>
                <w:szCs w:val="18"/>
              </w:rPr>
              <w:t xml:space="preserve">. FROM_DTM, FROM_DTD, FROM_DTY </w:t>
            </w:r>
          </w:p>
          <w:p w14:paraId="2633A35F" w14:textId="77777777" w:rsidR="00C54182" w:rsidRDefault="00C54182" w:rsidP="00C54182">
            <w:pPr>
              <w:rPr>
                <w:rFonts w:cstheme="minorHAnsi"/>
                <w:sz w:val="18"/>
                <w:szCs w:val="18"/>
              </w:rPr>
            </w:pPr>
          </w:p>
          <w:p w14:paraId="260F2DA8" w14:textId="77777777" w:rsidR="00C54182" w:rsidRDefault="00C54182" w:rsidP="00C54182">
            <w:pPr>
              <w:rPr>
                <w:rFonts w:cstheme="minorHAnsi"/>
                <w:sz w:val="18"/>
                <w:szCs w:val="18"/>
              </w:rPr>
            </w:pPr>
            <w:r>
              <w:rPr>
                <w:rFonts w:cstheme="minorHAnsi"/>
                <w:sz w:val="18"/>
                <w:szCs w:val="18"/>
              </w:rPr>
              <w:t>Diagnosis fields:</w:t>
            </w:r>
          </w:p>
          <w:p w14:paraId="2F575E13" w14:textId="77777777" w:rsidR="00C54182" w:rsidRDefault="00C54182" w:rsidP="00C54182">
            <w:pPr>
              <w:contextualSpacing/>
              <w:rPr>
                <w:rFonts w:cstheme="minorHAnsi"/>
                <w:sz w:val="18"/>
                <w:szCs w:val="18"/>
              </w:rPr>
            </w:pPr>
            <w:r w:rsidRPr="00D42ED2">
              <w:rPr>
                <w:rFonts w:cstheme="minorHAnsi"/>
                <w:b/>
                <w:sz w:val="18"/>
                <w:szCs w:val="18"/>
              </w:rPr>
              <w:t>MEDPAR</w:t>
            </w:r>
            <w:r w:rsidRPr="00E5747B">
              <w:rPr>
                <w:rFonts w:cstheme="minorHAnsi"/>
                <w:sz w:val="18"/>
                <w:szCs w:val="18"/>
              </w:rPr>
              <w:t>.</w:t>
            </w:r>
            <w:r>
              <w:rPr>
                <w:rFonts w:cstheme="minorHAnsi"/>
                <w:sz w:val="18"/>
                <w:szCs w:val="18"/>
              </w:rPr>
              <w:t>ADM</w:t>
            </w:r>
            <w:r w:rsidRPr="00E5747B">
              <w:rPr>
                <w:rFonts w:cstheme="minorHAnsi"/>
                <w:sz w:val="18"/>
                <w:szCs w:val="18"/>
              </w:rPr>
              <w:t xml:space="preserve">_D, </w:t>
            </w:r>
            <w:r>
              <w:rPr>
                <w:rFonts w:cstheme="minorHAnsi"/>
                <w:sz w:val="18"/>
                <w:szCs w:val="18"/>
              </w:rPr>
              <w:t>ADM</w:t>
            </w:r>
            <w:r w:rsidRPr="00E5747B">
              <w:rPr>
                <w:rFonts w:cstheme="minorHAnsi"/>
                <w:sz w:val="18"/>
                <w:szCs w:val="18"/>
              </w:rPr>
              <w:t xml:space="preserve">_M, </w:t>
            </w:r>
            <w:r>
              <w:rPr>
                <w:rFonts w:cstheme="minorHAnsi"/>
                <w:sz w:val="18"/>
                <w:szCs w:val="18"/>
              </w:rPr>
              <w:t>ADM</w:t>
            </w:r>
            <w:r w:rsidRPr="00E5747B">
              <w:rPr>
                <w:rFonts w:cstheme="minorHAnsi"/>
                <w:sz w:val="18"/>
                <w:szCs w:val="18"/>
              </w:rPr>
              <w:t>_Y</w:t>
            </w:r>
          </w:p>
          <w:p w14:paraId="45C0C2CA" w14:textId="77777777" w:rsidR="00C54182" w:rsidRPr="00E5747B" w:rsidRDefault="00C54182" w:rsidP="00C54182">
            <w:pPr>
              <w:contextualSpacing/>
              <w:rPr>
                <w:rFonts w:cstheme="minorHAnsi"/>
                <w:sz w:val="18"/>
                <w:szCs w:val="18"/>
              </w:rPr>
            </w:pPr>
          </w:p>
          <w:p w14:paraId="0EFD8897" w14:textId="77777777" w:rsidR="00C54182" w:rsidRPr="00E5747B" w:rsidRDefault="00C54182" w:rsidP="00C54182">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EXPEND, FREXPENY</w:t>
            </w:r>
            <w:r>
              <w:rPr>
                <w:rFonts w:cstheme="minorHAnsi"/>
                <w:sz w:val="18"/>
                <w:szCs w:val="18"/>
              </w:rPr>
              <w:t xml:space="preserve"> OR FROM_DTM, FROM_DTD, FROM_DTY</w:t>
            </w:r>
          </w:p>
          <w:p w14:paraId="2F6DCE17" w14:textId="77777777" w:rsidR="00C54182" w:rsidRPr="00E5747B" w:rsidRDefault="00C54182" w:rsidP="00C54182">
            <w:pPr>
              <w:contextualSpacing/>
              <w:rPr>
                <w:rFonts w:cstheme="minorHAnsi"/>
                <w:sz w:val="18"/>
                <w:szCs w:val="18"/>
              </w:rPr>
            </w:pPr>
          </w:p>
          <w:p w14:paraId="22881BE7" w14:textId="77777777" w:rsidR="00C54182" w:rsidRPr="00E5747B" w:rsidRDefault="00C54182" w:rsidP="00C54182">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 xml:space="preserve"> FROM_DTM, FROM_DTD, FROM_DTY</w:t>
            </w:r>
          </w:p>
          <w:p w14:paraId="5AA334B3" w14:textId="77777777" w:rsidR="00C54182" w:rsidRPr="00E5747B" w:rsidRDefault="00C54182" w:rsidP="00C54182">
            <w:pPr>
              <w:contextualSpacing/>
              <w:rPr>
                <w:rFonts w:cstheme="minorHAnsi"/>
                <w:sz w:val="18"/>
                <w:szCs w:val="18"/>
              </w:rPr>
            </w:pPr>
          </w:p>
          <w:p w14:paraId="42299151" w14:textId="77777777" w:rsidR="00C54182" w:rsidRPr="0091381A" w:rsidRDefault="00C54182" w:rsidP="00C54182">
            <w:pPr>
              <w:rPr>
                <w:sz w:val="18"/>
                <w:szCs w:val="18"/>
              </w:rPr>
            </w:pPr>
            <w:r w:rsidRPr="00D42ED2">
              <w:rPr>
                <w:rFonts w:cstheme="minorHAnsi"/>
                <w:b/>
                <w:sz w:val="18"/>
                <w:szCs w:val="18"/>
              </w:rPr>
              <w:t>DME</w:t>
            </w:r>
            <w:r>
              <w:rPr>
                <w:rFonts w:cstheme="minorHAnsi"/>
                <w:sz w:val="18"/>
                <w:szCs w:val="18"/>
              </w:rPr>
              <w:t>. FR</w:t>
            </w:r>
            <w:r w:rsidRPr="00E5747B">
              <w:rPr>
                <w:rFonts w:cstheme="minorHAnsi"/>
                <w:sz w:val="18"/>
                <w:szCs w:val="18"/>
              </w:rPr>
              <w:t xml:space="preserve">EXPENM, </w:t>
            </w:r>
            <w:r>
              <w:rPr>
                <w:rFonts w:cstheme="minorHAnsi"/>
                <w:sz w:val="18"/>
                <w:szCs w:val="18"/>
              </w:rPr>
              <w:t>FR</w:t>
            </w:r>
            <w:r w:rsidRPr="00E5747B">
              <w:rPr>
                <w:rFonts w:cstheme="minorHAnsi"/>
                <w:sz w:val="18"/>
                <w:szCs w:val="18"/>
              </w:rPr>
              <w:t xml:space="preserve">EXPEND, </w:t>
            </w:r>
            <w:r>
              <w:rPr>
                <w:rFonts w:cstheme="minorHAnsi"/>
                <w:sz w:val="18"/>
                <w:szCs w:val="18"/>
              </w:rPr>
              <w:t>FR</w:t>
            </w:r>
            <w:r w:rsidRPr="00E5747B">
              <w:rPr>
                <w:rFonts w:cstheme="minorHAnsi"/>
                <w:sz w:val="18"/>
                <w:szCs w:val="18"/>
              </w:rPr>
              <w:t>EXPENY</w:t>
            </w:r>
            <w:r>
              <w:rPr>
                <w:rFonts w:cstheme="minorHAnsi"/>
                <w:sz w:val="18"/>
                <w:szCs w:val="18"/>
              </w:rPr>
              <w:t xml:space="preserve">  OR FROM_DTM, FROM_DTD, FROM_DTY</w:t>
            </w:r>
          </w:p>
        </w:tc>
        <w:tc>
          <w:tcPr>
            <w:tcW w:w="2520" w:type="dxa"/>
          </w:tcPr>
          <w:p w14:paraId="4FB8A58B" w14:textId="77777777" w:rsidR="00C54182" w:rsidRDefault="00C54182" w:rsidP="00C54182">
            <w:pPr>
              <w:rPr>
                <w:rFonts w:cstheme="minorHAnsi"/>
                <w:sz w:val="18"/>
                <w:szCs w:val="18"/>
              </w:rPr>
            </w:pPr>
            <w:r>
              <w:rPr>
                <w:sz w:val="18"/>
                <w:szCs w:val="18"/>
              </w:rPr>
              <w:t xml:space="preserve">For a HCPCS field in the </w:t>
            </w:r>
            <w:r w:rsidRPr="00213642">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FROM_DTM</w:t>
            </w:r>
            <w:r w:rsidRPr="00E5747B">
              <w:rPr>
                <w:rFonts w:cstheme="minorHAnsi"/>
                <w:sz w:val="18"/>
                <w:szCs w:val="18"/>
              </w:rPr>
              <w:t xml:space="preserve">, </w:t>
            </w:r>
            <w:r>
              <w:rPr>
                <w:rFonts w:cstheme="minorHAnsi"/>
                <w:sz w:val="18"/>
                <w:szCs w:val="18"/>
              </w:rPr>
              <w:t>FROM_DTD, FROM_DTY as the condition start date</w:t>
            </w:r>
          </w:p>
          <w:p w14:paraId="79B3AC85" w14:textId="77777777" w:rsidR="00C54182" w:rsidRDefault="00C54182" w:rsidP="00C54182">
            <w:pPr>
              <w:rPr>
                <w:rFonts w:cstheme="minorHAnsi"/>
                <w:sz w:val="18"/>
                <w:szCs w:val="18"/>
              </w:rPr>
            </w:pPr>
          </w:p>
          <w:p w14:paraId="7CEE6126" w14:textId="77777777" w:rsidR="00C54182" w:rsidRDefault="00C54182" w:rsidP="00C54182">
            <w:pPr>
              <w:rPr>
                <w:rFonts w:cstheme="minorHAnsi"/>
                <w:sz w:val="18"/>
                <w:szCs w:val="18"/>
              </w:rPr>
            </w:pPr>
            <w:r>
              <w:rPr>
                <w:rFonts w:cstheme="minorHAnsi"/>
                <w:sz w:val="18"/>
                <w:szCs w:val="18"/>
              </w:rPr>
              <w:t>For a diagnosis code coming from OUTSAF (DGN_CD1-DGN_CD25) then use FROM_DTM</w:t>
            </w:r>
            <w:r w:rsidRPr="00E5747B">
              <w:rPr>
                <w:rFonts w:cstheme="minorHAnsi"/>
                <w:sz w:val="18"/>
                <w:szCs w:val="18"/>
              </w:rPr>
              <w:t xml:space="preserve">, </w:t>
            </w:r>
            <w:r>
              <w:rPr>
                <w:rFonts w:cstheme="minorHAnsi"/>
                <w:sz w:val="18"/>
                <w:szCs w:val="18"/>
              </w:rPr>
              <w:t>FROM_DTD, FROM_DTY as the condition start date</w:t>
            </w:r>
          </w:p>
          <w:p w14:paraId="6011F227" w14:textId="77777777" w:rsidR="00C54182" w:rsidRDefault="00C54182" w:rsidP="00C54182">
            <w:pPr>
              <w:rPr>
                <w:rFonts w:cstheme="minorHAnsi"/>
                <w:sz w:val="18"/>
                <w:szCs w:val="18"/>
              </w:rPr>
            </w:pPr>
          </w:p>
          <w:p w14:paraId="2B83AC0B" w14:textId="77777777" w:rsidR="00C54182" w:rsidRPr="00670A00" w:rsidRDefault="00C54182" w:rsidP="00C54182">
            <w:pPr>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LINEDIAG then use FREXPENM, FREXPEND, FREXPENY, otherwise for DGN_CD1-DGN_CD12 use FROM_DTM,FROM_DTD, FROM_DTY</w:t>
            </w:r>
          </w:p>
        </w:tc>
        <w:tc>
          <w:tcPr>
            <w:tcW w:w="2160" w:type="dxa"/>
          </w:tcPr>
          <w:p w14:paraId="756BEEB8" w14:textId="77777777" w:rsidR="00C54182" w:rsidRPr="001367B4" w:rsidRDefault="00C54182" w:rsidP="00C54182">
            <w:pPr>
              <w:rPr>
                <w:sz w:val="18"/>
                <w:szCs w:val="18"/>
              </w:rPr>
            </w:pPr>
          </w:p>
        </w:tc>
      </w:tr>
      <w:tr w:rsidR="00C54182" w:rsidRPr="001367B4" w14:paraId="060C4C60" w14:textId="77777777" w:rsidTr="00C54182">
        <w:tc>
          <w:tcPr>
            <w:tcW w:w="2358" w:type="dxa"/>
          </w:tcPr>
          <w:p w14:paraId="7111E31A" w14:textId="77777777" w:rsidR="00C54182" w:rsidRDefault="00C54182" w:rsidP="00C54182">
            <w:pPr>
              <w:rPr>
                <w:sz w:val="18"/>
                <w:szCs w:val="18"/>
              </w:rPr>
            </w:pPr>
            <w:r>
              <w:rPr>
                <w:sz w:val="18"/>
                <w:szCs w:val="18"/>
              </w:rPr>
              <w:t>CONDITION_END_DATE</w:t>
            </w:r>
          </w:p>
        </w:tc>
        <w:tc>
          <w:tcPr>
            <w:tcW w:w="2610" w:type="dxa"/>
          </w:tcPr>
          <w:p w14:paraId="5642632A" w14:textId="77777777" w:rsidR="00C54182" w:rsidRPr="007567CC" w:rsidRDefault="00C54182" w:rsidP="00C54182">
            <w:pPr>
              <w:rPr>
                <w:b/>
                <w:sz w:val="18"/>
                <w:szCs w:val="18"/>
              </w:rPr>
            </w:pPr>
            <w:r w:rsidRPr="007567CC">
              <w:rPr>
                <w:b/>
                <w:sz w:val="18"/>
                <w:szCs w:val="18"/>
              </w:rPr>
              <w:t>Surgical Fields:</w:t>
            </w:r>
          </w:p>
          <w:p w14:paraId="4BE332BA" w14:textId="77777777" w:rsidR="00C54182" w:rsidRDefault="00C54182" w:rsidP="00C54182">
            <w:pPr>
              <w:rPr>
                <w:sz w:val="18"/>
                <w:szCs w:val="18"/>
              </w:rPr>
            </w:pPr>
            <w:r>
              <w:rPr>
                <w:b/>
                <w:sz w:val="18"/>
                <w:szCs w:val="18"/>
              </w:rPr>
              <w:lastRenderedPageBreak/>
              <w:t>MEDPAR.</w:t>
            </w:r>
            <w:r>
              <w:rPr>
                <w:sz w:val="18"/>
                <w:szCs w:val="18"/>
              </w:rPr>
              <w:t xml:space="preserve"> </w:t>
            </w:r>
          </w:p>
          <w:p w14:paraId="661DD5B2" w14:textId="77777777" w:rsidR="00C54182" w:rsidRDefault="00C54182" w:rsidP="00C54182">
            <w:pPr>
              <w:rPr>
                <w:sz w:val="18"/>
                <w:szCs w:val="18"/>
              </w:rPr>
            </w:pPr>
            <w:r>
              <w:rPr>
                <w:sz w:val="18"/>
                <w:szCs w:val="18"/>
              </w:rPr>
              <w:t>SG_DT1-SG_DT25</w:t>
            </w:r>
          </w:p>
          <w:p w14:paraId="219BFC7C" w14:textId="77777777" w:rsidR="00C54182" w:rsidRDefault="00C54182" w:rsidP="00C54182">
            <w:pPr>
              <w:rPr>
                <w:sz w:val="18"/>
                <w:szCs w:val="18"/>
              </w:rPr>
            </w:pPr>
          </w:p>
          <w:p w14:paraId="7831ED52" w14:textId="77777777" w:rsidR="00C54182" w:rsidRPr="007567CC" w:rsidRDefault="00C54182" w:rsidP="00C54182">
            <w:pPr>
              <w:rPr>
                <w:b/>
                <w:sz w:val="18"/>
                <w:szCs w:val="18"/>
              </w:rPr>
            </w:pPr>
            <w:r w:rsidRPr="007567CC">
              <w:rPr>
                <w:b/>
                <w:sz w:val="18"/>
                <w:szCs w:val="18"/>
              </w:rPr>
              <w:t xml:space="preserve">HCPCS Fields: </w:t>
            </w:r>
          </w:p>
          <w:p w14:paraId="2E6A5F8C" w14:textId="77777777" w:rsidR="00C54182" w:rsidRDefault="00C54182" w:rsidP="00C54182">
            <w:pPr>
              <w:contextualSpacing/>
              <w:rPr>
                <w:rFonts w:cstheme="minorHAnsi"/>
                <w:sz w:val="18"/>
                <w:szCs w:val="18"/>
              </w:rPr>
            </w:pPr>
            <w:r w:rsidRPr="00D42ED2">
              <w:rPr>
                <w:rFonts w:cstheme="minorHAnsi"/>
                <w:b/>
                <w:sz w:val="18"/>
                <w:szCs w:val="18"/>
              </w:rPr>
              <w:t>NCH</w:t>
            </w:r>
            <w:r>
              <w:rPr>
                <w:rFonts w:cstheme="minorHAnsi"/>
                <w:sz w:val="18"/>
                <w:szCs w:val="18"/>
              </w:rPr>
              <w:t>.LSEXPENM, LSEXPEND, LSEXPENY</w:t>
            </w:r>
          </w:p>
          <w:p w14:paraId="41E041F8" w14:textId="77777777" w:rsidR="00C54182" w:rsidRPr="00E5747B" w:rsidRDefault="00C54182" w:rsidP="00C54182">
            <w:pPr>
              <w:contextualSpacing/>
              <w:rPr>
                <w:rFonts w:cstheme="minorHAnsi"/>
                <w:sz w:val="18"/>
                <w:szCs w:val="18"/>
              </w:rPr>
            </w:pPr>
          </w:p>
          <w:p w14:paraId="534FA534" w14:textId="77777777" w:rsidR="00C54182" w:rsidRDefault="00C54182" w:rsidP="00C54182">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THRU_DTM, THRU_DTD, THRU_DTY</w:t>
            </w:r>
          </w:p>
          <w:p w14:paraId="31819B20" w14:textId="77777777" w:rsidR="00C54182" w:rsidRPr="00E5747B" w:rsidRDefault="00C54182" w:rsidP="00C54182">
            <w:pPr>
              <w:contextualSpacing/>
              <w:rPr>
                <w:rFonts w:cstheme="minorHAnsi"/>
                <w:sz w:val="18"/>
                <w:szCs w:val="18"/>
              </w:rPr>
            </w:pPr>
          </w:p>
          <w:p w14:paraId="5428EF4B" w14:textId="77777777" w:rsidR="00C54182" w:rsidRDefault="00C54182" w:rsidP="00C54182">
            <w:pPr>
              <w:rPr>
                <w:rFonts w:cstheme="minorHAnsi"/>
                <w:sz w:val="18"/>
                <w:szCs w:val="18"/>
              </w:rPr>
            </w:pPr>
            <w:r w:rsidRPr="00D42ED2">
              <w:rPr>
                <w:rFonts w:cstheme="minorHAnsi"/>
                <w:b/>
                <w:sz w:val="18"/>
                <w:szCs w:val="18"/>
              </w:rPr>
              <w:t>DME</w:t>
            </w:r>
            <w:r>
              <w:rPr>
                <w:rFonts w:cstheme="minorHAnsi"/>
                <w:sz w:val="18"/>
                <w:szCs w:val="18"/>
              </w:rPr>
              <w:t xml:space="preserve">. THRU_DTM, THRU_DTD, THRU_DTY </w:t>
            </w:r>
          </w:p>
          <w:p w14:paraId="4170F3D3" w14:textId="77777777" w:rsidR="00C54182" w:rsidRDefault="00C54182" w:rsidP="00C54182">
            <w:pPr>
              <w:rPr>
                <w:rFonts w:cstheme="minorHAnsi"/>
                <w:sz w:val="18"/>
                <w:szCs w:val="18"/>
              </w:rPr>
            </w:pPr>
          </w:p>
          <w:p w14:paraId="2546CEDB" w14:textId="77777777" w:rsidR="00C54182" w:rsidRPr="007567CC" w:rsidRDefault="00C54182" w:rsidP="00C54182">
            <w:pPr>
              <w:rPr>
                <w:rFonts w:cstheme="minorHAnsi"/>
                <w:b/>
                <w:sz w:val="18"/>
                <w:szCs w:val="18"/>
              </w:rPr>
            </w:pPr>
            <w:r w:rsidRPr="007567CC">
              <w:rPr>
                <w:rFonts w:cstheme="minorHAnsi"/>
                <w:b/>
                <w:sz w:val="18"/>
                <w:szCs w:val="18"/>
              </w:rPr>
              <w:t>Diagnosis fields:</w:t>
            </w:r>
          </w:p>
          <w:p w14:paraId="287A5BEF" w14:textId="77777777" w:rsidR="00C54182" w:rsidRDefault="00C54182" w:rsidP="00C54182">
            <w:pPr>
              <w:contextualSpacing/>
              <w:rPr>
                <w:rFonts w:cstheme="minorHAnsi"/>
                <w:sz w:val="18"/>
                <w:szCs w:val="18"/>
              </w:rPr>
            </w:pPr>
            <w:r w:rsidRPr="00D42ED2">
              <w:rPr>
                <w:rFonts w:cstheme="minorHAnsi"/>
                <w:b/>
                <w:sz w:val="18"/>
                <w:szCs w:val="18"/>
              </w:rPr>
              <w:t>MEDPAR</w:t>
            </w:r>
            <w:r w:rsidRPr="00E5747B">
              <w:rPr>
                <w:rFonts w:cstheme="minorHAnsi"/>
                <w:sz w:val="18"/>
                <w:szCs w:val="18"/>
              </w:rPr>
              <w:t>.DIS_D, DIS_M, DIS_Y</w:t>
            </w:r>
          </w:p>
          <w:p w14:paraId="7925B863" w14:textId="77777777" w:rsidR="00C54182" w:rsidRPr="00E5747B" w:rsidRDefault="00C54182" w:rsidP="00C54182">
            <w:pPr>
              <w:contextualSpacing/>
              <w:rPr>
                <w:rFonts w:cstheme="minorHAnsi"/>
                <w:sz w:val="18"/>
                <w:szCs w:val="18"/>
              </w:rPr>
            </w:pPr>
          </w:p>
          <w:p w14:paraId="371FA2A1" w14:textId="77777777" w:rsidR="00C54182" w:rsidRPr="00E5747B" w:rsidRDefault="00C54182" w:rsidP="00C54182">
            <w:pPr>
              <w:contextualSpacing/>
              <w:rPr>
                <w:rFonts w:cstheme="minorHAnsi"/>
                <w:sz w:val="18"/>
                <w:szCs w:val="18"/>
              </w:rPr>
            </w:pPr>
            <w:r w:rsidRPr="00D42ED2">
              <w:rPr>
                <w:rFonts w:cstheme="minorHAnsi"/>
                <w:b/>
                <w:sz w:val="18"/>
                <w:szCs w:val="18"/>
              </w:rPr>
              <w:t>NCH</w:t>
            </w:r>
            <w:r>
              <w:rPr>
                <w:rFonts w:cstheme="minorHAnsi"/>
                <w:sz w:val="18"/>
                <w:szCs w:val="18"/>
              </w:rPr>
              <w:t>.</w:t>
            </w:r>
            <w:r w:rsidRPr="00E5747B">
              <w:rPr>
                <w:rFonts w:cstheme="minorHAnsi"/>
                <w:sz w:val="18"/>
                <w:szCs w:val="18"/>
              </w:rPr>
              <w:t>LSEXPENM, LSEXPEND, LSEXPENY</w:t>
            </w:r>
            <w:r>
              <w:rPr>
                <w:rFonts w:cstheme="minorHAnsi"/>
                <w:sz w:val="18"/>
                <w:szCs w:val="18"/>
              </w:rPr>
              <w:t xml:space="preserve"> OR THRU_DTM, THRU_DTD, THRU_DTY</w:t>
            </w:r>
          </w:p>
          <w:p w14:paraId="53AECD48" w14:textId="77777777" w:rsidR="00C54182" w:rsidRPr="00E5747B" w:rsidRDefault="00C54182" w:rsidP="00C54182">
            <w:pPr>
              <w:contextualSpacing/>
              <w:rPr>
                <w:rFonts w:cstheme="minorHAnsi"/>
                <w:sz w:val="18"/>
                <w:szCs w:val="18"/>
              </w:rPr>
            </w:pPr>
          </w:p>
          <w:p w14:paraId="74063857" w14:textId="77777777" w:rsidR="00C54182" w:rsidRPr="00E5747B" w:rsidRDefault="00C54182" w:rsidP="00C54182">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 xml:space="preserve"> THRU_DTM, THRU_DTD, THRU_DTY</w:t>
            </w:r>
          </w:p>
          <w:p w14:paraId="2DAC651B" w14:textId="77777777" w:rsidR="00C54182" w:rsidRPr="00E5747B" w:rsidRDefault="00C54182" w:rsidP="00C54182">
            <w:pPr>
              <w:contextualSpacing/>
              <w:rPr>
                <w:rFonts w:cstheme="minorHAnsi"/>
                <w:sz w:val="18"/>
                <w:szCs w:val="18"/>
              </w:rPr>
            </w:pPr>
          </w:p>
          <w:p w14:paraId="49AF8E41" w14:textId="77777777" w:rsidR="00C54182" w:rsidRDefault="00C54182" w:rsidP="00C54182">
            <w:pPr>
              <w:rPr>
                <w:sz w:val="18"/>
                <w:szCs w:val="18"/>
              </w:rPr>
            </w:pPr>
            <w:r w:rsidRPr="00D42ED2">
              <w:rPr>
                <w:rFonts w:cstheme="minorHAnsi"/>
                <w:b/>
                <w:sz w:val="18"/>
                <w:szCs w:val="18"/>
              </w:rPr>
              <w:t>DME</w:t>
            </w:r>
            <w:r>
              <w:rPr>
                <w:rFonts w:cstheme="minorHAnsi"/>
                <w:sz w:val="18"/>
                <w:szCs w:val="18"/>
              </w:rPr>
              <w:t xml:space="preserve">. </w:t>
            </w:r>
            <w:r w:rsidRPr="00E5747B">
              <w:rPr>
                <w:rFonts w:cstheme="minorHAnsi"/>
                <w:sz w:val="18"/>
                <w:szCs w:val="18"/>
              </w:rPr>
              <w:t>LSEXPENM, LSEXPEND, LSEXPENY</w:t>
            </w:r>
            <w:r>
              <w:rPr>
                <w:rFonts w:cstheme="minorHAnsi"/>
                <w:sz w:val="18"/>
                <w:szCs w:val="18"/>
              </w:rPr>
              <w:t xml:space="preserve">  OR THRU_DTM, THRU_DTD, THRU_DTY</w:t>
            </w:r>
          </w:p>
        </w:tc>
        <w:tc>
          <w:tcPr>
            <w:tcW w:w="2520" w:type="dxa"/>
          </w:tcPr>
          <w:p w14:paraId="6EF13E75" w14:textId="77777777" w:rsidR="00C54182" w:rsidRDefault="00C54182" w:rsidP="00C54182">
            <w:pPr>
              <w:rPr>
                <w:rFonts w:cstheme="minorHAnsi"/>
                <w:sz w:val="18"/>
                <w:szCs w:val="18"/>
              </w:rPr>
            </w:pPr>
            <w:r>
              <w:rPr>
                <w:sz w:val="18"/>
                <w:szCs w:val="18"/>
              </w:rPr>
              <w:lastRenderedPageBreak/>
              <w:t xml:space="preserve">For a HCPCS field in the </w:t>
            </w:r>
            <w:r w:rsidRPr="00213642">
              <w:rPr>
                <w:b/>
                <w:sz w:val="18"/>
                <w:szCs w:val="18"/>
              </w:rPr>
              <w:lastRenderedPageBreak/>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THRU_DTM</w:t>
            </w:r>
            <w:r w:rsidRPr="00E5747B">
              <w:rPr>
                <w:rFonts w:cstheme="minorHAnsi"/>
                <w:sz w:val="18"/>
                <w:szCs w:val="18"/>
              </w:rPr>
              <w:t xml:space="preserve">, </w:t>
            </w:r>
            <w:r>
              <w:rPr>
                <w:rFonts w:cstheme="minorHAnsi"/>
                <w:sz w:val="18"/>
                <w:szCs w:val="18"/>
              </w:rPr>
              <w:t>THRU_DTD, THRU_DTY as the device end date</w:t>
            </w:r>
          </w:p>
          <w:p w14:paraId="37F60F75" w14:textId="77777777" w:rsidR="00C54182" w:rsidRDefault="00C54182" w:rsidP="00C54182">
            <w:pPr>
              <w:rPr>
                <w:rFonts w:cstheme="minorHAnsi"/>
                <w:sz w:val="18"/>
                <w:szCs w:val="18"/>
              </w:rPr>
            </w:pPr>
          </w:p>
          <w:p w14:paraId="75BBC634" w14:textId="77777777" w:rsidR="00C54182" w:rsidRDefault="00C54182" w:rsidP="00C54182">
            <w:pPr>
              <w:rPr>
                <w:rFonts w:cstheme="minorHAnsi"/>
                <w:sz w:val="18"/>
                <w:szCs w:val="18"/>
              </w:rPr>
            </w:pPr>
            <w:r>
              <w:rPr>
                <w:rFonts w:cstheme="minorHAnsi"/>
                <w:sz w:val="18"/>
                <w:szCs w:val="18"/>
              </w:rPr>
              <w:t>For a diagnosis code coming from OUTSAF (DGN_CD1-DGN_CD25) then use THRU_DTM</w:t>
            </w:r>
            <w:r w:rsidRPr="00E5747B">
              <w:rPr>
                <w:rFonts w:cstheme="minorHAnsi"/>
                <w:sz w:val="18"/>
                <w:szCs w:val="18"/>
              </w:rPr>
              <w:t xml:space="preserve">, </w:t>
            </w:r>
            <w:r>
              <w:rPr>
                <w:rFonts w:cstheme="minorHAnsi"/>
                <w:sz w:val="18"/>
                <w:szCs w:val="18"/>
              </w:rPr>
              <w:t>THRU_DTD, THRU_DTY as the condition end date</w:t>
            </w:r>
          </w:p>
          <w:p w14:paraId="3FAFBCC4" w14:textId="77777777" w:rsidR="00C54182" w:rsidRDefault="00C54182" w:rsidP="00C54182">
            <w:pPr>
              <w:rPr>
                <w:rFonts w:cstheme="minorHAnsi"/>
                <w:sz w:val="18"/>
                <w:szCs w:val="18"/>
              </w:rPr>
            </w:pPr>
          </w:p>
          <w:p w14:paraId="53E9790D" w14:textId="77777777" w:rsidR="00C54182" w:rsidRDefault="00C54182" w:rsidP="00C54182">
            <w:pPr>
              <w:rPr>
                <w:rFonts w:cstheme="minorHAnsi"/>
                <w:sz w:val="18"/>
                <w:szCs w:val="18"/>
              </w:rPr>
            </w:pPr>
          </w:p>
          <w:p w14:paraId="3ED5DD5C" w14:textId="77777777" w:rsidR="00C54182" w:rsidRDefault="00C54182" w:rsidP="00C54182">
            <w:pPr>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LINEDIAG then use LSEXPENM, LSEXPEND, LSEXPENY, otherwise use THRU_DTM, THRU_DTD, THRU_DTY</w:t>
            </w:r>
          </w:p>
        </w:tc>
        <w:tc>
          <w:tcPr>
            <w:tcW w:w="2160" w:type="dxa"/>
          </w:tcPr>
          <w:p w14:paraId="2D99F302" w14:textId="77777777" w:rsidR="00C54182" w:rsidRPr="001367B4" w:rsidRDefault="00C54182" w:rsidP="00C54182">
            <w:pPr>
              <w:rPr>
                <w:sz w:val="18"/>
                <w:szCs w:val="18"/>
              </w:rPr>
            </w:pPr>
          </w:p>
        </w:tc>
      </w:tr>
      <w:tr w:rsidR="00C54182" w:rsidRPr="001367B4" w14:paraId="17EC2FB2" w14:textId="77777777" w:rsidTr="00C54182">
        <w:tc>
          <w:tcPr>
            <w:tcW w:w="2358" w:type="dxa"/>
          </w:tcPr>
          <w:p w14:paraId="20DABEA4" w14:textId="77777777" w:rsidR="00C54182" w:rsidRPr="001367B4" w:rsidRDefault="00C54182" w:rsidP="00C54182">
            <w:pPr>
              <w:rPr>
                <w:sz w:val="18"/>
                <w:szCs w:val="18"/>
              </w:rPr>
            </w:pPr>
            <w:r>
              <w:rPr>
                <w:sz w:val="18"/>
                <w:szCs w:val="18"/>
              </w:rPr>
              <w:t>CONDITION_TYPE_CONCEPT_ID</w:t>
            </w:r>
          </w:p>
        </w:tc>
        <w:tc>
          <w:tcPr>
            <w:tcW w:w="2610" w:type="dxa"/>
          </w:tcPr>
          <w:p w14:paraId="02D06329" w14:textId="77777777" w:rsidR="00C54182" w:rsidRPr="0009072E" w:rsidRDefault="00C54182" w:rsidP="00C54182">
            <w:pPr>
              <w:rPr>
                <w:sz w:val="18"/>
                <w:szCs w:val="18"/>
              </w:rPr>
            </w:pPr>
          </w:p>
        </w:tc>
        <w:tc>
          <w:tcPr>
            <w:tcW w:w="2520" w:type="dxa"/>
          </w:tcPr>
          <w:p w14:paraId="0F78DD9C" w14:textId="77777777" w:rsidR="00C54182" w:rsidRPr="001367B4" w:rsidRDefault="00C54182" w:rsidP="00C54182">
            <w:pPr>
              <w:autoSpaceDE w:val="0"/>
              <w:autoSpaceDN w:val="0"/>
              <w:adjustRightInd w:val="0"/>
              <w:rPr>
                <w:rFonts w:ascii="Consolas" w:eastAsiaTheme="minorHAnsi" w:hAnsi="Consolas" w:cs="Consolas"/>
                <w:sz w:val="19"/>
                <w:szCs w:val="19"/>
                <w:lang w:val="en-GB"/>
              </w:rPr>
            </w:pPr>
            <w:r>
              <w:rPr>
                <w:sz w:val="18"/>
                <w:szCs w:val="18"/>
              </w:rPr>
              <w:t>Refer to above tables and documentation to map this field</w:t>
            </w:r>
          </w:p>
        </w:tc>
        <w:tc>
          <w:tcPr>
            <w:tcW w:w="2160" w:type="dxa"/>
          </w:tcPr>
          <w:p w14:paraId="2ADA689E" w14:textId="77777777" w:rsidR="00C54182" w:rsidRPr="001367B4" w:rsidRDefault="00C54182" w:rsidP="00C54182">
            <w:pPr>
              <w:rPr>
                <w:sz w:val="18"/>
                <w:szCs w:val="18"/>
              </w:rPr>
            </w:pPr>
          </w:p>
        </w:tc>
      </w:tr>
      <w:tr w:rsidR="00C54182" w:rsidRPr="001367B4" w14:paraId="559C14DD" w14:textId="77777777" w:rsidTr="00C54182">
        <w:tc>
          <w:tcPr>
            <w:tcW w:w="2358" w:type="dxa"/>
          </w:tcPr>
          <w:p w14:paraId="5AEE7F47" w14:textId="77777777" w:rsidR="00C54182" w:rsidRPr="001367B4" w:rsidRDefault="00C54182" w:rsidP="00C54182">
            <w:pPr>
              <w:rPr>
                <w:sz w:val="18"/>
                <w:szCs w:val="18"/>
              </w:rPr>
            </w:pPr>
            <w:r>
              <w:rPr>
                <w:sz w:val="18"/>
                <w:szCs w:val="18"/>
              </w:rPr>
              <w:t>STOP_REASON</w:t>
            </w:r>
          </w:p>
        </w:tc>
        <w:tc>
          <w:tcPr>
            <w:tcW w:w="2610" w:type="dxa"/>
          </w:tcPr>
          <w:p w14:paraId="0A95A8CE" w14:textId="77777777" w:rsidR="00C54182" w:rsidRPr="00C0351A" w:rsidRDefault="00C54182" w:rsidP="00C54182">
            <w:pPr>
              <w:rPr>
                <w:sz w:val="18"/>
                <w:szCs w:val="18"/>
              </w:rPr>
            </w:pPr>
          </w:p>
        </w:tc>
        <w:tc>
          <w:tcPr>
            <w:tcW w:w="2520" w:type="dxa"/>
          </w:tcPr>
          <w:p w14:paraId="2A798A6E" w14:textId="77777777" w:rsidR="00C54182" w:rsidRPr="001367B4" w:rsidRDefault="00C54182" w:rsidP="00C54182">
            <w:pPr>
              <w:rPr>
                <w:sz w:val="18"/>
                <w:szCs w:val="18"/>
              </w:rPr>
            </w:pPr>
          </w:p>
        </w:tc>
        <w:tc>
          <w:tcPr>
            <w:tcW w:w="2160" w:type="dxa"/>
          </w:tcPr>
          <w:p w14:paraId="13C05C28" w14:textId="77777777" w:rsidR="00C54182" w:rsidRPr="001367B4" w:rsidRDefault="00C54182" w:rsidP="00C54182">
            <w:pPr>
              <w:rPr>
                <w:sz w:val="18"/>
                <w:szCs w:val="18"/>
              </w:rPr>
            </w:pPr>
          </w:p>
        </w:tc>
      </w:tr>
      <w:tr w:rsidR="00C54182" w:rsidRPr="001367B4" w14:paraId="0ED83F2F" w14:textId="77777777" w:rsidTr="00C54182">
        <w:tc>
          <w:tcPr>
            <w:tcW w:w="2358" w:type="dxa"/>
          </w:tcPr>
          <w:p w14:paraId="5FD9542D" w14:textId="77777777" w:rsidR="00C54182" w:rsidRPr="001367B4" w:rsidRDefault="00C54182" w:rsidP="00C54182">
            <w:pPr>
              <w:rPr>
                <w:sz w:val="18"/>
                <w:szCs w:val="18"/>
              </w:rPr>
            </w:pPr>
            <w:r>
              <w:rPr>
                <w:sz w:val="18"/>
                <w:szCs w:val="18"/>
              </w:rPr>
              <w:t>PROVIDER_ID</w:t>
            </w:r>
          </w:p>
        </w:tc>
        <w:tc>
          <w:tcPr>
            <w:tcW w:w="2610" w:type="dxa"/>
          </w:tcPr>
          <w:p w14:paraId="2F7F1FC9" w14:textId="77777777" w:rsidR="00C54182" w:rsidRDefault="00C54182" w:rsidP="00C54182">
            <w:pPr>
              <w:rPr>
                <w:sz w:val="18"/>
                <w:szCs w:val="18"/>
              </w:rPr>
            </w:pPr>
            <w:r w:rsidRPr="001367B4">
              <w:rPr>
                <w:b/>
                <w:sz w:val="18"/>
                <w:szCs w:val="18"/>
              </w:rPr>
              <w:t>NCH</w:t>
            </w:r>
            <w:r w:rsidRPr="001367B4">
              <w:rPr>
                <w:sz w:val="18"/>
                <w:szCs w:val="18"/>
              </w:rPr>
              <w:t>.</w:t>
            </w:r>
            <w:r>
              <w:rPr>
                <w:sz w:val="18"/>
                <w:szCs w:val="18"/>
              </w:rPr>
              <w:t>PRF_NPI or PERUPIN</w:t>
            </w:r>
          </w:p>
          <w:p w14:paraId="3AF328E7" w14:textId="77777777" w:rsidR="00C54182" w:rsidRDefault="00C54182" w:rsidP="00C54182">
            <w:pPr>
              <w:rPr>
                <w:rFonts w:eastAsiaTheme="minorHAnsi" w:cstheme="minorHAnsi"/>
                <w:sz w:val="18"/>
                <w:szCs w:val="18"/>
                <w:lang w:val="en-GB"/>
              </w:rPr>
            </w:pPr>
            <w:r w:rsidRPr="001367B4">
              <w:rPr>
                <w:rFonts w:cstheme="minorHAnsi"/>
                <w:b/>
                <w:sz w:val="18"/>
                <w:szCs w:val="18"/>
              </w:rPr>
              <w:t>NCH</w:t>
            </w:r>
            <w:r w:rsidRPr="001367B4">
              <w:rPr>
                <w:rFonts w:cstheme="minorHAnsi"/>
                <w:sz w:val="18"/>
                <w:szCs w:val="18"/>
              </w:rPr>
              <w:t>.</w:t>
            </w:r>
            <w:r w:rsidRPr="001367B4">
              <w:rPr>
                <w:rFonts w:eastAsiaTheme="minorHAnsi" w:cstheme="minorHAnsi"/>
                <w:sz w:val="18"/>
                <w:szCs w:val="18"/>
                <w:lang w:val="en-GB"/>
              </w:rPr>
              <w:t>HCFASPEC</w:t>
            </w:r>
          </w:p>
          <w:p w14:paraId="1D74F951" w14:textId="77777777" w:rsidR="00C54182" w:rsidRPr="001367B4" w:rsidRDefault="00C54182" w:rsidP="00C54182">
            <w:pPr>
              <w:rPr>
                <w:sz w:val="18"/>
                <w:szCs w:val="18"/>
              </w:rPr>
            </w:pPr>
          </w:p>
          <w:p w14:paraId="2B8D5246" w14:textId="77777777" w:rsidR="00C54182" w:rsidRDefault="00C54182" w:rsidP="00C54182">
            <w:pPr>
              <w:rPr>
                <w:sz w:val="18"/>
                <w:szCs w:val="18"/>
              </w:rPr>
            </w:pPr>
            <w:r w:rsidRPr="001367B4">
              <w:rPr>
                <w:b/>
                <w:sz w:val="18"/>
                <w:szCs w:val="18"/>
              </w:rPr>
              <w:t>DME</w:t>
            </w:r>
            <w:r w:rsidRPr="001367B4">
              <w:rPr>
                <w:sz w:val="18"/>
                <w:szCs w:val="18"/>
              </w:rPr>
              <w:t>.</w:t>
            </w:r>
            <w:r>
              <w:rPr>
                <w:sz w:val="18"/>
                <w:szCs w:val="18"/>
              </w:rPr>
              <w:t xml:space="preserve"> ORD_NPI or ORD_UPIN</w:t>
            </w:r>
          </w:p>
          <w:p w14:paraId="679A0398" w14:textId="77777777" w:rsidR="00C54182" w:rsidRDefault="00C54182" w:rsidP="00C54182">
            <w:pPr>
              <w:autoSpaceDE w:val="0"/>
              <w:autoSpaceDN w:val="0"/>
              <w:adjustRightInd w:val="0"/>
              <w:rPr>
                <w:rFonts w:eastAsiaTheme="minorHAnsi" w:cstheme="minorHAnsi"/>
                <w:sz w:val="18"/>
                <w:szCs w:val="18"/>
                <w:lang w:val="en-GB"/>
              </w:rPr>
            </w:pPr>
            <w:r w:rsidRPr="001367B4">
              <w:rPr>
                <w:b/>
                <w:sz w:val="18"/>
                <w:szCs w:val="18"/>
              </w:rPr>
              <w:t>DME</w:t>
            </w:r>
            <w:r w:rsidRPr="001367B4">
              <w:rPr>
                <w:sz w:val="18"/>
                <w:szCs w:val="18"/>
              </w:rPr>
              <w:t>.</w:t>
            </w:r>
            <w:r>
              <w:rPr>
                <w:rFonts w:eastAsiaTheme="minorHAnsi" w:cstheme="minorHAnsi"/>
                <w:sz w:val="18"/>
                <w:szCs w:val="18"/>
                <w:lang w:val="en-GB"/>
              </w:rPr>
              <w:t>HCFASPEC</w:t>
            </w:r>
          </w:p>
          <w:p w14:paraId="1A88D8F4" w14:textId="77777777" w:rsidR="00C54182" w:rsidRPr="00C0351A" w:rsidRDefault="00C54182" w:rsidP="00C54182">
            <w:pPr>
              <w:autoSpaceDE w:val="0"/>
              <w:autoSpaceDN w:val="0"/>
              <w:adjustRightInd w:val="0"/>
              <w:rPr>
                <w:rFonts w:eastAsiaTheme="minorHAnsi" w:cstheme="minorHAnsi"/>
                <w:sz w:val="18"/>
                <w:szCs w:val="18"/>
                <w:lang w:val="en-GB"/>
              </w:rPr>
            </w:pPr>
          </w:p>
          <w:p w14:paraId="0EF7D05A" w14:textId="77777777" w:rsidR="00C54182" w:rsidRPr="001367B4" w:rsidRDefault="00C54182" w:rsidP="00C54182">
            <w:r w:rsidRPr="001367B4">
              <w:rPr>
                <w:b/>
                <w:sz w:val="18"/>
                <w:szCs w:val="18"/>
              </w:rPr>
              <w:t>OUT</w:t>
            </w:r>
            <w:r>
              <w:rPr>
                <w:b/>
                <w:sz w:val="18"/>
                <w:szCs w:val="18"/>
              </w:rPr>
              <w:t>SAF</w:t>
            </w:r>
            <w:r w:rsidRPr="001367B4">
              <w:rPr>
                <w:sz w:val="18"/>
                <w:szCs w:val="18"/>
              </w:rPr>
              <w:t>.</w:t>
            </w:r>
            <w:r>
              <w:rPr>
                <w:sz w:val="18"/>
                <w:szCs w:val="18"/>
              </w:rPr>
              <w:t xml:space="preserve">AT_NPI or </w:t>
            </w:r>
            <w:r w:rsidRPr="001927B6">
              <w:rPr>
                <w:sz w:val="20"/>
              </w:rPr>
              <w:t>AT_UPIN</w:t>
            </w:r>
          </w:p>
        </w:tc>
        <w:tc>
          <w:tcPr>
            <w:tcW w:w="2520" w:type="dxa"/>
          </w:tcPr>
          <w:p w14:paraId="5400B9A7" w14:textId="77777777" w:rsidR="00C54182" w:rsidRDefault="00C54182" w:rsidP="00C54182">
            <w:pPr>
              <w:pStyle w:val="ListParagraph"/>
              <w:numPr>
                <w:ilvl w:val="0"/>
                <w:numId w:val="9"/>
              </w:numPr>
              <w:ind w:left="252" w:hanging="180"/>
              <w:rPr>
                <w:sz w:val="18"/>
              </w:rPr>
            </w:pPr>
            <w:r w:rsidRPr="006841DB">
              <w:rPr>
                <w:sz w:val="18"/>
              </w:rPr>
              <w:t xml:space="preserve"> If </w:t>
            </w:r>
            <w:r w:rsidRPr="006841DB">
              <w:rPr>
                <w:b/>
                <w:sz w:val="18"/>
              </w:rPr>
              <w:t>NCH.</w:t>
            </w:r>
            <w:r w:rsidRPr="006841DB">
              <w:rPr>
                <w:sz w:val="18"/>
              </w:rPr>
              <w:t>PRF_</w:t>
            </w:r>
            <w:r>
              <w:rPr>
                <w:sz w:val="18"/>
              </w:rPr>
              <w:t>NPI</w:t>
            </w:r>
            <w:r w:rsidRPr="006841DB">
              <w:rPr>
                <w:sz w:val="18"/>
              </w:rPr>
              <w:t xml:space="preserve"> is NULL then use </w:t>
            </w:r>
            <w:r w:rsidRPr="006841DB">
              <w:rPr>
                <w:b/>
                <w:sz w:val="18"/>
              </w:rPr>
              <w:t>NCH.</w:t>
            </w:r>
            <w:r w:rsidRPr="006841DB">
              <w:rPr>
                <w:sz w:val="18"/>
              </w:rPr>
              <w:t>PERUPIN</w:t>
            </w:r>
          </w:p>
          <w:p w14:paraId="3ADF14E9" w14:textId="77777777" w:rsidR="00C54182" w:rsidRDefault="00C54182" w:rsidP="00C54182">
            <w:pPr>
              <w:pStyle w:val="ListParagraph"/>
              <w:numPr>
                <w:ilvl w:val="0"/>
                <w:numId w:val="9"/>
              </w:numPr>
              <w:ind w:left="252" w:hanging="180"/>
              <w:rPr>
                <w:sz w:val="18"/>
              </w:rPr>
            </w:pPr>
            <w:r w:rsidRPr="006841DB">
              <w:rPr>
                <w:sz w:val="18"/>
              </w:rPr>
              <w:t xml:space="preserve">If </w:t>
            </w:r>
            <w:r w:rsidRPr="006841DB">
              <w:rPr>
                <w:b/>
                <w:sz w:val="18"/>
              </w:rPr>
              <w:t>DME.</w:t>
            </w:r>
            <w:r w:rsidRPr="006841DB">
              <w:rPr>
                <w:sz w:val="18"/>
              </w:rPr>
              <w:t xml:space="preserve"> ORD_NPI is NULL then use </w:t>
            </w:r>
            <w:r w:rsidRPr="006841DB">
              <w:rPr>
                <w:b/>
                <w:sz w:val="18"/>
              </w:rPr>
              <w:t>DME.</w:t>
            </w:r>
            <w:r w:rsidRPr="006841DB">
              <w:rPr>
                <w:sz w:val="18"/>
              </w:rPr>
              <w:t xml:space="preserve"> ORD_UPIN</w:t>
            </w:r>
          </w:p>
          <w:p w14:paraId="1B31EEF0" w14:textId="77777777" w:rsidR="00C54182" w:rsidRDefault="00C54182" w:rsidP="00C54182">
            <w:pPr>
              <w:pStyle w:val="ListParagraph"/>
              <w:numPr>
                <w:ilvl w:val="0"/>
                <w:numId w:val="9"/>
              </w:numPr>
              <w:ind w:left="252" w:hanging="180"/>
              <w:rPr>
                <w:sz w:val="18"/>
              </w:rPr>
            </w:pPr>
            <w:r w:rsidRPr="00E179B5">
              <w:rPr>
                <w:sz w:val="18"/>
              </w:rPr>
              <w:t xml:space="preserve">If </w:t>
            </w:r>
            <w:r w:rsidRPr="00E179B5">
              <w:rPr>
                <w:b/>
                <w:sz w:val="18"/>
              </w:rPr>
              <w:t>OUTSAF</w:t>
            </w:r>
            <w:r w:rsidRPr="00E179B5">
              <w:rPr>
                <w:sz w:val="18"/>
              </w:rPr>
              <w:t xml:space="preserve">.AT_NPI is NULL then use </w:t>
            </w:r>
            <w:r w:rsidRPr="00E179B5">
              <w:rPr>
                <w:b/>
                <w:sz w:val="18"/>
              </w:rPr>
              <w:t>OUTSAF</w:t>
            </w:r>
            <w:r w:rsidRPr="00E179B5">
              <w:rPr>
                <w:sz w:val="18"/>
              </w:rPr>
              <w:t>.AT_UPIN</w:t>
            </w:r>
          </w:p>
          <w:p w14:paraId="65A81AD1" w14:textId="77777777" w:rsidR="00C54182" w:rsidRDefault="00C54182" w:rsidP="00C54182">
            <w:pPr>
              <w:rPr>
                <w:sz w:val="18"/>
              </w:rPr>
            </w:pPr>
          </w:p>
          <w:p w14:paraId="7D19B583" w14:textId="77777777" w:rsidR="00C54182" w:rsidRPr="00C0351A" w:rsidRDefault="00C54182" w:rsidP="00C54182">
            <w:pPr>
              <w:rPr>
                <w:sz w:val="18"/>
              </w:rPr>
            </w:pPr>
            <w:r>
              <w:rPr>
                <w:sz w:val="18"/>
              </w:rPr>
              <w:t>When procedure is in DME or NCH use both UPIN/NPI and HCFASPEC to map to the correct PROVIDER_ID</w:t>
            </w:r>
          </w:p>
        </w:tc>
        <w:tc>
          <w:tcPr>
            <w:tcW w:w="2160" w:type="dxa"/>
          </w:tcPr>
          <w:p w14:paraId="5E5570E1" w14:textId="77777777" w:rsidR="00C54182" w:rsidRPr="00E179B5" w:rsidRDefault="00C54182" w:rsidP="00C54182">
            <w:pPr>
              <w:rPr>
                <w:sz w:val="20"/>
              </w:rPr>
            </w:pPr>
            <w:r w:rsidRPr="00E179B5">
              <w:rPr>
                <w:sz w:val="20"/>
              </w:rPr>
              <w:t>Map these values back to PROVIDER_ID using the PROVIDER table</w:t>
            </w:r>
          </w:p>
        </w:tc>
      </w:tr>
      <w:tr w:rsidR="00C54182" w:rsidRPr="001367B4" w14:paraId="0588FE05" w14:textId="77777777" w:rsidTr="00C54182">
        <w:tc>
          <w:tcPr>
            <w:tcW w:w="2358" w:type="dxa"/>
          </w:tcPr>
          <w:p w14:paraId="18FCA094" w14:textId="77777777" w:rsidR="00C54182" w:rsidRDefault="00C54182" w:rsidP="00C54182">
            <w:pPr>
              <w:rPr>
                <w:sz w:val="18"/>
                <w:szCs w:val="18"/>
              </w:rPr>
            </w:pPr>
            <w:r>
              <w:rPr>
                <w:sz w:val="18"/>
                <w:szCs w:val="18"/>
              </w:rPr>
              <w:t>VISIT_OCCURRENCE_ID</w:t>
            </w:r>
          </w:p>
        </w:tc>
        <w:tc>
          <w:tcPr>
            <w:tcW w:w="2610" w:type="dxa"/>
          </w:tcPr>
          <w:p w14:paraId="2EA91194" w14:textId="77777777" w:rsidR="00C54182" w:rsidRPr="001367B4" w:rsidRDefault="00C54182" w:rsidP="00C54182">
            <w:r>
              <w:rPr>
                <w:b/>
                <w:sz w:val="20"/>
              </w:rPr>
              <w:t xml:space="preserve">VISIT_OCCURRENCE: </w:t>
            </w:r>
            <w:r>
              <w:rPr>
                <w:sz w:val="20"/>
              </w:rPr>
              <w:t>VISIT_OCCURRENCE_ID</w:t>
            </w:r>
            <w:r>
              <w:t xml:space="preserve"> </w:t>
            </w:r>
          </w:p>
        </w:tc>
        <w:tc>
          <w:tcPr>
            <w:tcW w:w="2520" w:type="dxa"/>
          </w:tcPr>
          <w:p w14:paraId="27141D01" w14:textId="77777777" w:rsidR="00C54182" w:rsidRPr="006841DB" w:rsidRDefault="00C54182" w:rsidP="00C54182">
            <w:pPr>
              <w:pStyle w:val="ListParagraph"/>
              <w:ind w:left="0"/>
              <w:rPr>
                <w:sz w:val="18"/>
              </w:rPr>
            </w:pPr>
            <w:r>
              <w:rPr>
                <w:sz w:val="18"/>
              </w:rPr>
              <w:t>Refer to logic in table 2.6 to assign this value</w:t>
            </w:r>
          </w:p>
        </w:tc>
        <w:tc>
          <w:tcPr>
            <w:tcW w:w="2160" w:type="dxa"/>
          </w:tcPr>
          <w:p w14:paraId="49A978B8" w14:textId="77777777" w:rsidR="00C54182" w:rsidRPr="001367B4" w:rsidRDefault="00C54182" w:rsidP="00C54182"/>
        </w:tc>
      </w:tr>
      <w:tr w:rsidR="00C54182" w:rsidRPr="001367B4" w14:paraId="69FDE6BE" w14:textId="77777777" w:rsidTr="00C54182">
        <w:tc>
          <w:tcPr>
            <w:tcW w:w="2358" w:type="dxa"/>
          </w:tcPr>
          <w:p w14:paraId="7385AAC1" w14:textId="77777777" w:rsidR="00C54182" w:rsidRPr="001367B4" w:rsidRDefault="00C54182" w:rsidP="00C54182">
            <w:pPr>
              <w:rPr>
                <w:sz w:val="18"/>
                <w:szCs w:val="18"/>
              </w:rPr>
            </w:pPr>
            <w:r>
              <w:rPr>
                <w:sz w:val="18"/>
                <w:szCs w:val="18"/>
              </w:rPr>
              <w:t>CONDITION_SOURCE_VALUE</w:t>
            </w:r>
          </w:p>
        </w:tc>
        <w:tc>
          <w:tcPr>
            <w:tcW w:w="2610" w:type="dxa"/>
          </w:tcPr>
          <w:p w14:paraId="69F49D01" w14:textId="77777777" w:rsidR="00C54182" w:rsidRPr="002778A8" w:rsidRDefault="00C54182" w:rsidP="00C54182">
            <w:pPr>
              <w:rPr>
                <w:sz w:val="18"/>
                <w:szCs w:val="18"/>
              </w:rPr>
            </w:pPr>
            <w:r>
              <w:rPr>
                <w:sz w:val="18"/>
                <w:szCs w:val="18"/>
              </w:rPr>
              <w:t>Surgical Fields:</w:t>
            </w:r>
          </w:p>
          <w:p w14:paraId="683828F8" w14:textId="77777777" w:rsidR="00C54182" w:rsidRPr="002778A8" w:rsidRDefault="00C54182" w:rsidP="00C54182">
            <w:pPr>
              <w:rPr>
                <w:sz w:val="18"/>
                <w:szCs w:val="18"/>
              </w:rPr>
            </w:pPr>
            <w:r>
              <w:rPr>
                <w:b/>
                <w:sz w:val="18"/>
                <w:szCs w:val="18"/>
              </w:rPr>
              <w:t>MEDPAR.</w:t>
            </w:r>
            <w:r>
              <w:rPr>
                <w:sz w:val="18"/>
                <w:szCs w:val="18"/>
              </w:rPr>
              <w:t>SRGCDE1-SRGCDE25</w:t>
            </w:r>
          </w:p>
          <w:p w14:paraId="4D88AABA" w14:textId="77777777" w:rsidR="00C54182" w:rsidRDefault="00C54182" w:rsidP="00C54182">
            <w:pPr>
              <w:rPr>
                <w:b/>
                <w:sz w:val="18"/>
                <w:szCs w:val="18"/>
              </w:rPr>
            </w:pPr>
          </w:p>
          <w:p w14:paraId="0F0A8C59" w14:textId="77777777" w:rsidR="00C54182" w:rsidRPr="002778A8" w:rsidRDefault="00C54182" w:rsidP="00C54182">
            <w:pPr>
              <w:rPr>
                <w:sz w:val="18"/>
                <w:szCs w:val="18"/>
              </w:rPr>
            </w:pPr>
            <w:r>
              <w:rPr>
                <w:sz w:val="18"/>
                <w:szCs w:val="18"/>
              </w:rPr>
              <w:t>HCPCS fields:</w:t>
            </w:r>
          </w:p>
          <w:p w14:paraId="22B6DF97" w14:textId="77777777" w:rsidR="00C54182" w:rsidRDefault="00C54182" w:rsidP="00C54182">
            <w:pPr>
              <w:rPr>
                <w:sz w:val="18"/>
                <w:szCs w:val="18"/>
              </w:rPr>
            </w:pPr>
            <w:r>
              <w:rPr>
                <w:b/>
                <w:sz w:val="18"/>
                <w:szCs w:val="18"/>
              </w:rPr>
              <w:t>OUTSAF.</w:t>
            </w:r>
            <w:r>
              <w:rPr>
                <w:sz w:val="18"/>
                <w:szCs w:val="18"/>
              </w:rPr>
              <w:t>HCPCS</w:t>
            </w:r>
          </w:p>
          <w:p w14:paraId="5CAC729B" w14:textId="77777777" w:rsidR="00C54182" w:rsidRDefault="00C54182" w:rsidP="00C54182">
            <w:pPr>
              <w:rPr>
                <w:sz w:val="18"/>
                <w:szCs w:val="18"/>
              </w:rPr>
            </w:pPr>
            <w:r>
              <w:rPr>
                <w:b/>
                <w:sz w:val="18"/>
                <w:szCs w:val="18"/>
              </w:rPr>
              <w:t>NCH.</w:t>
            </w:r>
            <w:r>
              <w:rPr>
                <w:sz w:val="18"/>
                <w:szCs w:val="18"/>
              </w:rPr>
              <w:t>HCPCS</w:t>
            </w:r>
          </w:p>
          <w:p w14:paraId="5EB57A79" w14:textId="77777777" w:rsidR="00C54182" w:rsidRDefault="00C54182" w:rsidP="00C54182">
            <w:pPr>
              <w:rPr>
                <w:sz w:val="18"/>
                <w:szCs w:val="18"/>
              </w:rPr>
            </w:pPr>
            <w:r>
              <w:rPr>
                <w:b/>
                <w:sz w:val="18"/>
                <w:szCs w:val="18"/>
              </w:rPr>
              <w:t>DME.</w:t>
            </w:r>
            <w:r>
              <w:rPr>
                <w:sz w:val="18"/>
                <w:szCs w:val="18"/>
              </w:rPr>
              <w:t>HCPCS</w:t>
            </w:r>
          </w:p>
          <w:p w14:paraId="73286FD0" w14:textId="77777777" w:rsidR="00C54182" w:rsidRDefault="00C54182" w:rsidP="00C54182">
            <w:pPr>
              <w:rPr>
                <w:b/>
                <w:sz w:val="18"/>
                <w:szCs w:val="18"/>
              </w:rPr>
            </w:pPr>
          </w:p>
          <w:p w14:paraId="71566211" w14:textId="77777777" w:rsidR="00C54182" w:rsidRDefault="00C54182" w:rsidP="00C54182">
            <w:pPr>
              <w:rPr>
                <w:sz w:val="18"/>
                <w:szCs w:val="18"/>
              </w:rPr>
            </w:pPr>
            <w:r>
              <w:rPr>
                <w:sz w:val="18"/>
                <w:szCs w:val="18"/>
              </w:rPr>
              <w:t>Diagnosis fields:</w:t>
            </w:r>
          </w:p>
          <w:p w14:paraId="19FD0869" w14:textId="77777777" w:rsidR="00C54182" w:rsidRPr="00213642" w:rsidRDefault="00C54182" w:rsidP="00C54182">
            <w:pPr>
              <w:rPr>
                <w:sz w:val="18"/>
                <w:szCs w:val="18"/>
              </w:rPr>
            </w:pPr>
            <w:r>
              <w:rPr>
                <w:b/>
                <w:sz w:val="18"/>
                <w:szCs w:val="18"/>
              </w:rPr>
              <w:t>MEDPAR.</w:t>
            </w:r>
            <w:r>
              <w:rPr>
                <w:sz w:val="18"/>
                <w:szCs w:val="18"/>
              </w:rPr>
              <w:t>DGN_CD1-DGN_CD25</w:t>
            </w:r>
          </w:p>
          <w:p w14:paraId="1B385CB8" w14:textId="77777777" w:rsidR="00C54182" w:rsidRDefault="00C54182" w:rsidP="00C54182">
            <w:pPr>
              <w:rPr>
                <w:sz w:val="18"/>
                <w:szCs w:val="18"/>
              </w:rPr>
            </w:pPr>
            <w:r>
              <w:rPr>
                <w:b/>
                <w:sz w:val="18"/>
                <w:szCs w:val="18"/>
              </w:rPr>
              <w:t>OUTSAF.</w:t>
            </w:r>
            <w:r>
              <w:rPr>
                <w:sz w:val="18"/>
                <w:szCs w:val="18"/>
              </w:rPr>
              <w:t xml:space="preserve"> DGN_CD1-DGN_CD25</w:t>
            </w:r>
          </w:p>
          <w:p w14:paraId="5C49B7A3" w14:textId="77777777" w:rsidR="00C54182" w:rsidRDefault="00C54182" w:rsidP="00C54182">
            <w:pPr>
              <w:rPr>
                <w:sz w:val="18"/>
                <w:szCs w:val="18"/>
              </w:rPr>
            </w:pPr>
            <w:r>
              <w:rPr>
                <w:b/>
                <w:sz w:val="18"/>
                <w:szCs w:val="18"/>
              </w:rPr>
              <w:t>OUTSAF.</w:t>
            </w:r>
            <w:r>
              <w:rPr>
                <w:sz w:val="18"/>
                <w:szCs w:val="18"/>
              </w:rPr>
              <w:t>E1DGNSCD</w:t>
            </w:r>
          </w:p>
          <w:p w14:paraId="1316DC48" w14:textId="77777777" w:rsidR="00C54182" w:rsidRDefault="00C54182" w:rsidP="00C54182">
            <w:pPr>
              <w:rPr>
                <w:sz w:val="18"/>
                <w:szCs w:val="18"/>
              </w:rPr>
            </w:pPr>
            <w:r w:rsidRPr="000D38E4">
              <w:rPr>
                <w:b/>
                <w:sz w:val="18"/>
                <w:szCs w:val="18"/>
              </w:rPr>
              <w:t>OUTSAF.</w:t>
            </w:r>
            <w:r w:rsidRPr="000D38E4">
              <w:rPr>
                <w:sz w:val="18"/>
                <w:szCs w:val="18"/>
              </w:rPr>
              <w:t>EDGNSD1-EDGNSD6</w:t>
            </w:r>
          </w:p>
          <w:p w14:paraId="6F0D777E" w14:textId="77777777" w:rsidR="00C54182" w:rsidRDefault="00C54182" w:rsidP="00C54182">
            <w:pPr>
              <w:rPr>
                <w:sz w:val="18"/>
                <w:szCs w:val="18"/>
              </w:rPr>
            </w:pPr>
          </w:p>
          <w:p w14:paraId="72AE0598" w14:textId="77777777" w:rsidR="00C54182" w:rsidRDefault="00C54182" w:rsidP="00C54182">
            <w:pPr>
              <w:rPr>
                <w:sz w:val="18"/>
                <w:szCs w:val="18"/>
              </w:rPr>
            </w:pPr>
            <w:r>
              <w:rPr>
                <w:b/>
                <w:sz w:val="18"/>
                <w:szCs w:val="18"/>
              </w:rPr>
              <w:lastRenderedPageBreak/>
              <w:t>NCH.</w:t>
            </w:r>
            <w:r>
              <w:rPr>
                <w:sz w:val="18"/>
                <w:szCs w:val="18"/>
              </w:rPr>
              <w:t>LINEDIAG</w:t>
            </w:r>
          </w:p>
          <w:p w14:paraId="19199CEB" w14:textId="77777777" w:rsidR="00C54182" w:rsidRDefault="00C54182" w:rsidP="00C54182">
            <w:pPr>
              <w:rPr>
                <w:sz w:val="18"/>
                <w:szCs w:val="18"/>
              </w:rPr>
            </w:pPr>
            <w:r>
              <w:rPr>
                <w:b/>
                <w:sz w:val="18"/>
                <w:szCs w:val="18"/>
              </w:rPr>
              <w:t>NCH.</w:t>
            </w:r>
            <w:r>
              <w:rPr>
                <w:sz w:val="18"/>
                <w:szCs w:val="18"/>
              </w:rPr>
              <w:t>DGN_CD1-DGN_CD12</w:t>
            </w:r>
          </w:p>
          <w:p w14:paraId="06A5B13A" w14:textId="77777777" w:rsidR="00C54182" w:rsidRDefault="00C54182" w:rsidP="00C54182">
            <w:pPr>
              <w:rPr>
                <w:sz w:val="18"/>
                <w:szCs w:val="18"/>
              </w:rPr>
            </w:pPr>
            <w:r>
              <w:rPr>
                <w:b/>
                <w:sz w:val="18"/>
                <w:szCs w:val="18"/>
              </w:rPr>
              <w:t>DME.</w:t>
            </w:r>
            <w:r>
              <w:rPr>
                <w:sz w:val="18"/>
                <w:szCs w:val="18"/>
              </w:rPr>
              <w:t>LINEDIAG</w:t>
            </w:r>
          </w:p>
          <w:p w14:paraId="1D8CA6FC" w14:textId="77777777" w:rsidR="00C54182" w:rsidRPr="009340D2" w:rsidRDefault="00C54182" w:rsidP="00C54182">
            <w:pPr>
              <w:rPr>
                <w:sz w:val="18"/>
                <w:szCs w:val="18"/>
              </w:rPr>
            </w:pPr>
            <w:r>
              <w:rPr>
                <w:b/>
                <w:sz w:val="18"/>
                <w:szCs w:val="18"/>
              </w:rPr>
              <w:t>DME.</w:t>
            </w:r>
            <w:r>
              <w:rPr>
                <w:sz w:val="18"/>
                <w:szCs w:val="18"/>
              </w:rPr>
              <w:t>DGN_CD1-DGN_CD12</w:t>
            </w:r>
          </w:p>
        </w:tc>
        <w:tc>
          <w:tcPr>
            <w:tcW w:w="2520" w:type="dxa"/>
          </w:tcPr>
          <w:p w14:paraId="37EECBC4" w14:textId="77777777" w:rsidR="00C54182" w:rsidRPr="006841DB" w:rsidRDefault="00C54182" w:rsidP="00C54182">
            <w:pPr>
              <w:pStyle w:val="ListParagraph"/>
              <w:ind w:left="252"/>
              <w:rPr>
                <w:sz w:val="18"/>
              </w:rPr>
            </w:pPr>
          </w:p>
        </w:tc>
        <w:tc>
          <w:tcPr>
            <w:tcW w:w="2160" w:type="dxa"/>
          </w:tcPr>
          <w:p w14:paraId="5F0BFD36" w14:textId="77777777" w:rsidR="00C54182" w:rsidRPr="001367B4" w:rsidRDefault="00C54182" w:rsidP="00C54182"/>
        </w:tc>
      </w:tr>
      <w:tr w:rsidR="00C54182" w:rsidRPr="001367B4" w14:paraId="217A4ADA" w14:textId="77777777" w:rsidTr="00C54182">
        <w:tc>
          <w:tcPr>
            <w:tcW w:w="2358" w:type="dxa"/>
          </w:tcPr>
          <w:p w14:paraId="4C89F6F7" w14:textId="77777777" w:rsidR="00C54182" w:rsidRPr="001367B4" w:rsidRDefault="00C54182" w:rsidP="00C54182">
            <w:pPr>
              <w:rPr>
                <w:sz w:val="18"/>
                <w:szCs w:val="18"/>
              </w:rPr>
            </w:pPr>
            <w:r>
              <w:rPr>
                <w:sz w:val="18"/>
                <w:szCs w:val="18"/>
              </w:rPr>
              <w:t>CONDITION_SOURCE_CONCEPT_ID</w:t>
            </w:r>
          </w:p>
        </w:tc>
        <w:tc>
          <w:tcPr>
            <w:tcW w:w="2610" w:type="dxa"/>
          </w:tcPr>
          <w:p w14:paraId="63D449CE" w14:textId="77777777" w:rsidR="00C54182" w:rsidRPr="002778A8" w:rsidRDefault="00C54182" w:rsidP="00C54182">
            <w:pPr>
              <w:rPr>
                <w:sz w:val="18"/>
                <w:szCs w:val="18"/>
              </w:rPr>
            </w:pPr>
            <w:r>
              <w:rPr>
                <w:sz w:val="18"/>
                <w:szCs w:val="18"/>
              </w:rPr>
              <w:t>Surgical Fields:</w:t>
            </w:r>
          </w:p>
          <w:p w14:paraId="62204923" w14:textId="77777777" w:rsidR="00C54182" w:rsidRPr="002778A8" w:rsidRDefault="00C54182" w:rsidP="00C54182">
            <w:pPr>
              <w:rPr>
                <w:sz w:val="18"/>
                <w:szCs w:val="18"/>
              </w:rPr>
            </w:pPr>
            <w:r>
              <w:rPr>
                <w:b/>
                <w:sz w:val="18"/>
                <w:szCs w:val="18"/>
              </w:rPr>
              <w:t>MEDPAR.</w:t>
            </w:r>
            <w:r>
              <w:rPr>
                <w:sz w:val="18"/>
                <w:szCs w:val="18"/>
              </w:rPr>
              <w:t>SRGCDE1-SRGCDE25</w:t>
            </w:r>
          </w:p>
          <w:p w14:paraId="0BA2B3BC" w14:textId="77777777" w:rsidR="00C54182" w:rsidRDefault="00C54182" w:rsidP="00C54182">
            <w:pPr>
              <w:rPr>
                <w:b/>
                <w:sz w:val="18"/>
                <w:szCs w:val="18"/>
              </w:rPr>
            </w:pPr>
          </w:p>
          <w:p w14:paraId="7BD5FBF9" w14:textId="77777777" w:rsidR="00C54182" w:rsidRPr="002778A8" w:rsidRDefault="00C54182" w:rsidP="00C54182">
            <w:pPr>
              <w:rPr>
                <w:sz w:val="18"/>
                <w:szCs w:val="18"/>
              </w:rPr>
            </w:pPr>
            <w:r>
              <w:rPr>
                <w:sz w:val="18"/>
                <w:szCs w:val="18"/>
              </w:rPr>
              <w:t>HCPCS fields:</w:t>
            </w:r>
          </w:p>
          <w:p w14:paraId="5B308700" w14:textId="77777777" w:rsidR="00C54182" w:rsidRDefault="00C54182" w:rsidP="00C54182">
            <w:pPr>
              <w:rPr>
                <w:sz w:val="18"/>
                <w:szCs w:val="18"/>
              </w:rPr>
            </w:pPr>
            <w:r>
              <w:rPr>
                <w:b/>
                <w:sz w:val="18"/>
                <w:szCs w:val="18"/>
              </w:rPr>
              <w:t>OUTSAF.</w:t>
            </w:r>
            <w:r>
              <w:rPr>
                <w:sz w:val="18"/>
                <w:szCs w:val="18"/>
              </w:rPr>
              <w:t>HCPCS</w:t>
            </w:r>
          </w:p>
          <w:p w14:paraId="6FB7FB77" w14:textId="77777777" w:rsidR="00C54182" w:rsidRDefault="00C54182" w:rsidP="00C54182">
            <w:pPr>
              <w:rPr>
                <w:sz w:val="18"/>
                <w:szCs w:val="18"/>
              </w:rPr>
            </w:pPr>
            <w:r>
              <w:rPr>
                <w:b/>
                <w:sz w:val="18"/>
                <w:szCs w:val="18"/>
              </w:rPr>
              <w:t>NCH.</w:t>
            </w:r>
            <w:r>
              <w:rPr>
                <w:sz w:val="18"/>
                <w:szCs w:val="18"/>
              </w:rPr>
              <w:t>HCPCS</w:t>
            </w:r>
          </w:p>
          <w:p w14:paraId="0036F6BA" w14:textId="77777777" w:rsidR="00C54182" w:rsidRDefault="00C54182" w:rsidP="00C54182">
            <w:pPr>
              <w:rPr>
                <w:sz w:val="18"/>
                <w:szCs w:val="18"/>
              </w:rPr>
            </w:pPr>
            <w:r>
              <w:rPr>
                <w:b/>
                <w:sz w:val="18"/>
                <w:szCs w:val="18"/>
              </w:rPr>
              <w:t>DME.</w:t>
            </w:r>
            <w:r>
              <w:rPr>
                <w:sz w:val="18"/>
                <w:szCs w:val="18"/>
              </w:rPr>
              <w:t>HCPCS</w:t>
            </w:r>
          </w:p>
          <w:p w14:paraId="57A3DFA9" w14:textId="77777777" w:rsidR="00C54182" w:rsidRDefault="00C54182" w:rsidP="00C54182">
            <w:pPr>
              <w:rPr>
                <w:b/>
                <w:sz w:val="18"/>
                <w:szCs w:val="18"/>
              </w:rPr>
            </w:pPr>
          </w:p>
          <w:p w14:paraId="44C84909" w14:textId="77777777" w:rsidR="00C54182" w:rsidRDefault="00C54182" w:rsidP="00C54182">
            <w:pPr>
              <w:rPr>
                <w:sz w:val="18"/>
                <w:szCs w:val="18"/>
              </w:rPr>
            </w:pPr>
            <w:r>
              <w:rPr>
                <w:sz w:val="18"/>
                <w:szCs w:val="18"/>
              </w:rPr>
              <w:t>Diagnosis fields:</w:t>
            </w:r>
          </w:p>
          <w:p w14:paraId="52A6C30C" w14:textId="77777777" w:rsidR="00C54182" w:rsidRPr="00213642" w:rsidRDefault="00C54182" w:rsidP="00C54182">
            <w:pPr>
              <w:rPr>
                <w:sz w:val="18"/>
                <w:szCs w:val="18"/>
              </w:rPr>
            </w:pPr>
            <w:r>
              <w:rPr>
                <w:b/>
                <w:sz w:val="18"/>
                <w:szCs w:val="18"/>
              </w:rPr>
              <w:t>MEDPAR.</w:t>
            </w:r>
            <w:r>
              <w:rPr>
                <w:sz w:val="18"/>
                <w:szCs w:val="18"/>
              </w:rPr>
              <w:t>DGN_CD1-DGN_CD25</w:t>
            </w:r>
          </w:p>
          <w:p w14:paraId="629588F6" w14:textId="77777777" w:rsidR="00C54182" w:rsidRDefault="00C54182" w:rsidP="00C54182">
            <w:pPr>
              <w:rPr>
                <w:sz w:val="18"/>
                <w:szCs w:val="18"/>
              </w:rPr>
            </w:pPr>
            <w:r>
              <w:rPr>
                <w:b/>
                <w:sz w:val="18"/>
                <w:szCs w:val="18"/>
              </w:rPr>
              <w:t>OUTSAF.</w:t>
            </w:r>
            <w:r>
              <w:rPr>
                <w:sz w:val="18"/>
                <w:szCs w:val="18"/>
              </w:rPr>
              <w:t xml:space="preserve"> DGN_CD1-DGN_CD25</w:t>
            </w:r>
          </w:p>
          <w:p w14:paraId="1DB42AE6" w14:textId="77777777" w:rsidR="00C54182" w:rsidRDefault="00C54182" w:rsidP="00C54182">
            <w:pPr>
              <w:rPr>
                <w:sz w:val="18"/>
                <w:szCs w:val="18"/>
              </w:rPr>
            </w:pPr>
            <w:r>
              <w:rPr>
                <w:b/>
                <w:sz w:val="18"/>
                <w:szCs w:val="18"/>
              </w:rPr>
              <w:t>OUTSAF.</w:t>
            </w:r>
            <w:r>
              <w:rPr>
                <w:sz w:val="18"/>
                <w:szCs w:val="18"/>
              </w:rPr>
              <w:t>E1DGNSCD</w:t>
            </w:r>
          </w:p>
          <w:p w14:paraId="23DE71C1" w14:textId="77777777" w:rsidR="00C54182" w:rsidRDefault="00C54182" w:rsidP="00C54182">
            <w:pPr>
              <w:rPr>
                <w:sz w:val="18"/>
                <w:szCs w:val="18"/>
              </w:rPr>
            </w:pPr>
            <w:r w:rsidRPr="000D38E4">
              <w:rPr>
                <w:b/>
                <w:sz w:val="18"/>
                <w:szCs w:val="18"/>
              </w:rPr>
              <w:t>OUTSAF.</w:t>
            </w:r>
            <w:r w:rsidRPr="000D38E4">
              <w:rPr>
                <w:sz w:val="18"/>
                <w:szCs w:val="18"/>
              </w:rPr>
              <w:t>EDGNSD1-EDGNSD6</w:t>
            </w:r>
          </w:p>
          <w:p w14:paraId="27BEB56F" w14:textId="77777777" w:rsidR="00C54182" w:rsidRDefault="00C54182" w:rsidP="00C54182">
            <w:pPr>
              <w:rPr>
                <w:sz w:val="18"/>
                <w:szCs w:val="18"/>
              </w:rPr>
            </w:pPr>
          </w:p>
          <w:p w14:paraId="5A431F44" w14:textId="77777777" w:rsidR="00C54182" w:rsidRDefault="00C54182" w:rsidP="00C54182">
            <w:pPr>
              <w:rPr>
                <w:sz w:val="18"/>
                <w:szCs w:val="18"/>
              </w:rPr>
            </w:pPr>
            <w:r>
              <w:rPr>
                <w:b/>
                <w:sz w:val="18"/>
                <w:szCs w:val="18"/>
              </w:rPr>
              <w:t>NCH.</w:t>
            </w:r>
            <w:r>
              <w:rPr>
                <w:sz w:val="18"/>
                <w:szCs w:val="18"/>
              </w:rPr>
              <w:t>LINEDIAG</w:t>
            </w:r>
          </w:p>
          <w:p w14:paraId="5C135987" w14:textId="77777777" w:rsidR="00C54182" w:rsidRDefault="00C54182" w:rsidP="00C54182">
            <w:pPr>
              <w:rPr>
                <w:sz w:val="18"/>
                <w:szCs w:val="18"/>
              </w:rPr>
            </w:pPr>
            <w:r>
              <w:rPr>
                <w:b/>
                <w:sz w:val="18"/>
                <w:szCs w:val="18"/>
              </w:rPr>
              <w:t>NCH.</w:t>
            </w:r>
            <w:r>
              <w:rPr>
                <w:sz w:val="18"/>
                <w:szCs w:val="18"/>
              </w:rPr>
              <w:t>DGN_CD1-DGN_CD12</w:t>
            </w:r>
          </w:p>
          <w:p w14:paraId="6D5E8A79" w14:textId="77777777" w:rsidR="00C54182" w:rsidRDefault="00C54182" w:rsidP="00C54182">
            <w:pPr>
              <w:rPr>
                <w:sz w:val="18"/>
                <w:szCs w:val="18"/>
              </w:rPr>
            </w:pPr>
            <w:r>
              <w:rPr>
                <w:b/>
                <w:sz w:val="18"/>
                <w:szCs w:val="18"/>
              </w:rPr>
              <w:t>DME.</w:t>
            </w:r>
            <w:r>
              <w:rPr>
                <w:sz w:val="18"/>
                <w:szCs w:val="18"/>
              </w:rPr>
              <w:t>LINEDIAG</w:t>
            </w:r>
          </w:p>
          <w:p w14:paraId="5EF33C84" w14:textId="77777777" w:rsidR="00C54182" w:rsidRDefault="00C54182" w:rsidP="00C54182">
            <w:pPr>
              <w:rPr>
                <w:sz w:val="18"/>
                <w:szCs w:val="18"/>
              </w:rPr>
            </w:pPr>
            <w:r>
              <w:rPr>
                <w:b/>
                <w:sz w:val="18"/>
                <w:szCs w:val="18"/>
              </w:rPr>
              <w:t>DME.</w:t>
            </w:r>
            <w:r>
              <w:rPr>
                <w:sz w:val="18"/>
                <w:szCs w:val="18"/>
              </w:rPr>
              <w:t>DGN_CD1-DGN_CD12</w:t>
            </w:r>
          </w:p>
          <w:p w14:paraId="346577D5" w14:textId="77777777" w:rsidR="00C54182" w:rsidRPr="009340D2" w:rsidRDefault="00C54182" w:rsidP="00C54182">
            <w:pPr>
              <w:rPr>
                <w:sz w:val="18"/>
                <w:szCs w:val="18"/>
              </w:rPr>
            </w:pPr>
          </w:p>
        </w:tc>
        <w:tc>
          <w:tcPr>
            <w:tcW w:w="2520" w:type="dxa"/>
          </w:tcPr>
          <w:p w14:paraId="33B30517" w14:textId="77777777" w:rsidR="00C54182" w:rsidRPr="001367B4" w:rsidRDefault="00C54182" w:rsidP="00C54182">
            <w:pPr>
              <w:rPr>
                <w:sz w:val="18"/>
                <w:szCs w:val="18"/>
              </w:rPr>
            </w:pPr>
            <w:r>
              <w:rPr>
                <w:sz w:val="18"/>
                <w:szCs w:val="18"/>
              </w:rPr>
              <w:t xml:space="preserve">Map source_values to their associated SOURCE_CONCEPT_ID using the vocab query in </w:t>
            </w:r>
            <w:hyperlink w:anchor="_Appendix_3:_Source" w:history="1">
              <w:r w:rsidRPr="00C75E39">
                <w:rPr>
                  <w:rStyle w:val="Hyperlink"/>
                  <w:sz w:val="18"/>
                  <w:szCs w:val="18"/>
                </w:rPr>
                <w:t>Appendix 3</w:t>
              </w:r>
            </w:hyperlink>
          </w:p>
        </w:tc>
        <w:tc>
          <w:tcPr>
            <w:tcW w:w="2160" w:type="dxa"/>
          </w:tcPr>
          <w:p w14:paraId="75D70D9B" w14:textId="77777777" w:rsidR="00C54182" w:rsidRPr="009340D2" w:rsidRDefault="00C54182" w:rsidP="00C54182">
            <w:pPr>
              <w:autoSpaceDE w:val="0"/>
              <w:autoSpaceDN w:val="0"/>
              <w:adjustRightInd w:val="0"/>
              <w:rPr>
                <w:rFonts w:cstheme="minorHAnsi"/>
                <w:sz w:val="20"/>
                <w:szCs w:val="19"/>
              </w:rPr>
            </w:pPr>
            <w:r w:rsidRPr="009340D2">
              <w:rPr>
                <w:rFonts w:cstheme="minorHAnsi"/>
                <w:sz w:val="20"/>
                <w:szCs w:val="19"/>
              </w:rPr>
              <w:t>From surgical or HCPCS fields:</w:t>
            </w:r>
          </w:p>
          <w:p w14:paraId="5631F3BC" w14:textId="77777777" w:rsidR="00C54182" w:rsidRPr="00D31708" w:rsidRDefault="00C54182" w:rsidP="00C54182">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556059DF" w14:textId="77777777" w:rsidR="00C54182" w:rsidRPr="00D31708" w:rsidRDefault="00C54182" w:rsidP="00C54182">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C64B366" w14:textId="77777777" w:rsidR="00C54182" w:rsidRPr="00D31708" w:rsidRDefault="00C54182" w:rsidP="00C54182">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E4345C4" w14:textId="77777777" w:rsidR="00C54182" w:rsidRDefault="00C54182" w:rsidP="00C54182">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25D857D5" w14:textId="77777777" w:rsidR="00C54182" w:rsidRDefault="00C54182" w:rsidP="00C54182">
            <w:pPr>
              <w:autoSpaceDE w:val="0"/>
              <w:autoSpaceDN w:val="0"/>
              <w:adjustRightInd w:val="0"/>
              <w:rPr>
                <w:rFonts w:ascii="Consolas" w:hAnsi="Consolas" w:cs="Consolas"/>
                <w:color w:val="808080"/>
                <w:sz w:val="16"/>
                <w:szCs w:val="19"/>
              </w:rPr>
            </w:pPr>
          </w:p>
          <w:p w14:paraId="77AE41F2" w14:textId="77777777" w:rsidR="00C54182" w:rsidRPr="009340D2" w:rsidRDefault="00C54182" w:rsidP="00C54182">
            <w:pPr>
              <w:autoSpaceDE w:val="0"/>
              <w:autoSpaceDN w:val="0"/>
              <w:adjustRightInd w:val="0"/>
              <w:rPr>
                <w:rFonts w:cstheme="minorHAnsi"/>
                <w:sz w:val="20"/>
                <w:szCs w:val="19"/>
              </w:rPr>
            </w:pPr>
            <w:r w:rsidRPr="009340D2">
              <w:rPr>
                <w:rFonts w:cstheme="minorHAnsi"/>
                <w:sz w:val="20"/>
                <w:szCs w:val="19"/>
              </w:rPr>
              <w:t>From diagnosis fields:</w:t>
            </w:r>
          </w:p>
          <w:p w14:paraId="7324CA43" w14:textId="77777777" w:rsidR="00C54182" w:rsidRDefault="00C54182" w:rsidP="00C54182">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65705503" w14:textId="77777777" w:rsidR="00C54182" w:rsidRPr="001367B4" w:rsidRDefault="00C54182" w:rsidP="00C54182">
            <w:pPr>
              <w:autoSpaceDE w:val="0"/>
              <w:autoSpaceDN w:val="0"/>
              <w:adjustRightInd w:val="0"/>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tc>
      </w:tr>
    </w:tbl>
    <w:p w14:paraId="43737E57" w14:textId="12989B28" w:rsidR="006337E3" w:rsidRDefault="006337E3" w:rsidP="006337E3"/>
    <w:p w14:paraId="450DCC52" w14:textId="4E64C72F" w:rsidR="006337E3" w:rsidRDefault="006337E3" w:rsidP="00E179B5">
      <w:pPr>
        <w:pStyle w:val="Heading2"/>
      </w:pPr>
      <w:bookmarkStart w:id="14" w:name="_Toc437601219"/>
      <w:r>
        <w:t>2.9</w:t>
      </w:r>
      <w:r>
        <w:tab/>
        <w:t>Table name: CONDITION_ERA</w:t>
      </w:r>
      <w:bookmarkEnd w:id="14"/>
    </w:p>
    <w:p w14:paraId="03104E40" w14:textId="77777777" w:rsidR="003C163A" w:rsidRDefault="003C163A" w:rsidP="003C163A">
      <w:pPr>
        <w:spacing w:after="0"/>
      </w:pPr>
      <w:r>
        <w:t>Key conventions:</w:t>
      </w:r>
    </w:p>
    <w:p w14:paraId="2396A303" w14:textId="77777777" w:rsidR="003C163A" w:rsidRDefault="003C163A" w:rsidP="003C163A">
      <w:pPr>
        <w:pStyle w:val="ListParagraph"/>
        <w:numPr>
          <w:ilvl w:val="0"/>
          <w:numId w:val="18"/>
        </w:numPr>
      </w:pPr>
      <w:r>
        <w:t>The CONDITION_ERAs are not aggregated to a higher-level class, therefore the CONDITION_CONCEPT_ID is unchanged</w:t>
      </w:r>
      <w:r w:rsidRPr="00BB6A9B">
        <w:t>.</w:t>
      </w:r>
      <w:r>
        <w:t xml:space="preserve">  </w:t>
      </w:r>
    </w:p>
    <w:p w14:paraId="64F87D4C" w14:textId="77777777" w:rsidR="003C163A" w:rsidRDefault="003C163A" w:rsidP="003C163A">
      <w:pPr>
        <w:pStyle w:val="ListParagraph"/>
        <w:numPr>
          <w:ilvl w:val="0"/>
          <w:numId w:val="18"/>
        </w:numPr>
        <w:spacing w:after="0"/>
      </w:pPr>
      <w:r>
        <w:t xml:space="preserve">Use the following steps to build this table off </w:t>
      </w:r>
      <w:r w:rsidRPr="002607A8">
        <w:t>CONDITION_OCCURRENCE table</w:t>
      </w:r>
      <w:r>
        <w:t>:</w:t>
      </w:r>
    </w:p>
    <w:p w14:paraId="2BEBC595" w14:textId="77777777" w:rsidR="003C163A" w:rsidRDefault="003C163A" w:rsidP="003C163A">
      <w:pPr>
        <w:keepNext/>
        <w:keepLines/>
        <w:numPr>
          <w:ilvl w:val="0"/>
          <w:numId w:val="17"/>
        </w:numPr>
        <w:spacing w:after="0"/>
      </w:pPr>
      <w:r>
        <w:lastRenderedPageBreak/>
        <w:t xml:space="preserve">Exclude records with </w:t>
      </w:r>
      <w:r w:rsidRPr="002607A8">
        <w:t>CONDITION_CONCEPT_ID = 0</w:t>
      </w:r>
      <w:r>
        <w:t xml:space="preserve">. </w:t>
      </w:r>
    </w:p>
    <w:p w14:paraId="0F07B5C1" w14:textId="77777777" w:rsidR="003C163A" w:rsidRDefault="003C163A" w:rsidP="003C163A">
      <w:pPr>
        <w:keepNext/>
        <w:keepLines/>
        <w:numPr>
          <w:ilvl w:val="0"/>
          <w:numId w:val="17"/>
        </w:numPr>
        <w:spacing w:after="0"/>
      </w:pPr>
      <w:r w:rsidRPr="00C31E2F">
        <w:t>Set CONDITION_END_DATE</w:t>
      </w:r>
      <w:r>
        <w:t xml:space="preserve"> </w:t>
      </w:r>
      <w:r w:rsidRPr="00C31E2F">
        <w:t>=</w:t>
      </w:r>
      <w:r>
        <w:t xml:space="preserve"> CONDITION_START_DATE.</w:t>
      </w:r>
    </w:p>
    <w:p w14:paraId="35D471AC" w14:textId="77777777" w:rsidR="003C163A" w:rsidRDefault="003C163A" w:rsidP="003C163A">
      <w:pPr>
        <w:keepNext/>
        <w:keepLines/>
        <w:numPr>
          <w:ilvl w:val="0"/>
          <w:numId w:val="17"/>
        </w:numPr>
        <w:spacing w:after="0"/>
      </w:pPr>
      <w:r>
        <w:t xml:space="preserve">Sort </w:t>
      </w:r>
      <w:r w:rsidRPr="002607A8">
        <w:t>CONDITION_OCCURRENCE table</w:t>
      </w:r>
      <w:r>
        <w:t xml:space="preserve"> by PERSON_ID, </w:t>
      </w:r>
      <w:r w:rsidRPr="002607A8">
        <w:t>CONDITION_CONCEPT_ID</w:t>
      </w:r>
      <w:r>
        <w:t xml:space="preserve"> and CONDITION_START_DATE in ascending order.</w:t>
      </w:r>
    </w:p>
    <w:p w14:paraId="3219B50B" w14:textId="77777777" w:rsidR="003C163A" w:rsidRDefault="003C163A" w:rsidP="003C163A">
      <w:pPr>
        <w:keepNext/>
        <w:keepLines/>
        <w:numPr>
          <w:ilvl w:val="0"/>
          <w:numId w:val="17"/>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14:paraId="4C6AA5BF" w14:textId="77777777" w:rsidR="003C163A" w:rsidRDefault="003C163A" w:rsidP="003C163A">
      <w:pPr>
        <w:keepNext/>
        <w:keepLines/>
        <w:spacing w:after="0"/>
        <w:ind w:left="146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0"/>
        <w:gridCol w:w="1799"/>
        <w:gridCol w:w="2679"/>
        <w:gridCol w:w="2718"/>
      </w:tblGrid>
      <w:tr w:rsidR="003C163A" w:rsidRPr="008521DB" w14:paraId="79ED9C52" w14:textId="77777777" w:rsidTr="00BE5A26">
        <w:tc>
          <w:tcPr>
            <w:tcW w:w="9576" w:type="dxa"/>
            <w:gridSpan w:val="4"/>
            <w:shd w:val="clear" w:color="auto" w:fill="A6A6A6"/>
          </w:tcPr>
          <w:p w14:paraId="509186CF" w14:textId="2ED56AB0" w:rsidR="003C163A" w:rsidRPr="008521DB" w:rsidRDefault="003C163A" w:rsidP="003C163A">
            <w:pPr>
              <w:keepNext/>
              <w:keepLines/>
              <w:spacing w:after="0" w:line="240" w:lineRule="auto"/>
              <w:rPr>
                <w:b/>
              </w:rPr>
            </w:pPr>
            <w:r>
              <w:rPr>
                <w:b/>
                <w:sz w:val="28"/>
              </w:rPr>
              <w:t>Table 9</w:t>
            </w:r>
            <w:r w:rsidRPr="008521DB">
              <w:rPr>
                <w:b/>
                <w:sz w:val="28"/>
              </w:rPr>
              <w:t xml:space="preserve">:  </w:t>
            </w:r>
            <w:r>
              <w:rPr>
                <w:b/>
                <w:sz w:val="28"/>
              </w:rPr>
              <w:t>CONDITION_ERA</w:t>
            </w:r>
          </w:p>
        </w:tc>
      </w:tr>
      <w:tr w:rsidR="003C163A" w:rsidRPr="008521DB" w14:paraId="4A24302D" w14:textId="77777777" w:rsidTr="00BE5A26">
        <w:tc>
          <w:tcPr>
            <w:tcW w:w="2380" w:type="dxa"/>
            <w:shd w:val="clear" w:color="auto" w:fill="D9D9D9"/>
          </w:tcPr>
          <w:p w14:paraId="2B92EFEC" w14:textId="77777777" w:rsidR="003C163A" w:rsidRPr="008521DB" w:rsidRDefault="003C163A" w:rsidP="00BE5A26">
            <w:pPr>
              <w:keepNext/>
              <w:keepLines/>
              <w:spacing w:after="0" w:line="240" w:lineRule="auto"/>
              <w:rPr>
                <w:b/>
              </w:rPr>
            </w:pPr>
            <w:r w:rsidRPr="008521DB">
              <w:rPr>
                <w:b/>
              </w:rPr>
              <w:t>Destination Field</w:t>
            </w:r>
          </w:p>
        </w:tc>
        <w:tc>
          <w:tcPr>
            <w:tcW w:w="1799" w:type="dxa"/>
            <w:shd w:val="clear" w:color="auto" w:fill="D9D9D9"/>
          </w:tcPr>
          <w:p w14:paraId="3F0B0D6C" w14:textId="77777777" w:rsidR="003C163A" w:rsidRPr="008521DB" w:rsidRDefault="003C163A" w:rsidP="00BE5A26">
            <w:pPr>
              <w:keepNext/>
              <w:keepLines/>
              <w:spacing w:after="0" w:line="240" w:lineRule="auto"/>
              <w:rPr>
                <w:b/>
              </w:rPr>
            </w:pPr>
            <w:r w:rsidRPr="008521DB">
              <w:rPr>
                <w:b/>
              </w:rPr>
              <w:t>Source Field</w:t>
            </w:r>
          </w:p>
        </w:tc>
        <w:tc>
          <w:tcPr>
            <w:tcW w:w="2679" w:type="dxa"/>
            <w:shd w:val="clear" w:color="auto" w:fill="D9D9D9"/>
          </w:tcPr>
          <w:p w14:paraId="260EB629" w14:textId="77777777" w:rsidR="003C163A" w:rsidRPr="008521DB" w:rsidRDefault="003C163A" w:rsidP="00BE5A26">
            <w:pPr>
              <w:keepNext/>
              <w:keepLines/>
              <w:spacing w:after="0" w:line="240" w:lineRule="auto"/>
              <w:rPr>
                <w:b/>
              </w:rPr>
            </w:pPr>
            <w:r w:rsidRPr="008521DB">
              <w:rPr>
                <w:b/>
              </w:rPr>
              <w:t>Applied Rule</w:t>
            </w:r>
          </w:p>
        </w:tc>
        <w:tc>
          <w:tcPr>
            <w:tcW w:w="2718" w:type="dxa"/>
            <w:shd w:val="clear" w:color="auto" w:fill="D9D9D9"/>
          </w:tcPr>
          <w:p w14:paraId="1D6F1924" w14:textId="77777777" w:rsidR="003C163A" w:rsidRPr="008521DB" w:rsidRDefault="003C163A" w:rsidP="00BE5A26">
            <w:pPr>
              <w:keepNext/>
              <w:keepLines/>
              <w:spacing w:after="0" w:line="240" w:lineRule="auto"/>
              <w:rPr>
                <w:b/>
              </w:rPr>
            </w:pPr>
            <w:r w:rsidRPr="008521DB">
              <w:rPr>
                <w:b/>
              </w:rPr>
              <w:t>Comment</w:t>
            </w:r>
          </w:p>
        </w:tc>
      </w:tr>
      <w:tr w:rsidR="003C163A" w:rsidRPr="008521DB" w14:paraId="7CCD8F30" w14:textId="77777777" w:rsidTr="00BE5A26">
        <w:tc>
          <w:tcPr>
            <w:tcW w:w="2380" w:type="dxa"/>
          </w:tcPr>
          <w:p w14:paraId="69590DBB" w14:textId="77777777" w:rsidR="003C163A" w:rsidRPr="005830A1" w:rsidRDefault="003C163A" w:rsidP="00BE5A26">
            <w:pPr>
              <w:keepNext/>
              <w:keepLines/>
              <w:spacing w:after="0" w:line="240" w:lineRule="auto"/>
              <w:rPr>
                <w:sz w:val="20"/>
              </w:rPr>
            </w:pPr>
            <w:r w:rsidRPr="005830A1">
              <w:rPr>
                <w:sz w:val="20"/>
              </w:rPr>
              <w:t>CONDITION_ERA_ID</w:t>
            </w:r>
          </w:p>
        </w:tc>
        <w:tc>
          <w:tcPr>
            <w:tcW w:w="1799" w:type="dxa"/>
          </w:tcPr>
          <w:p w14:paraId="1870A18B" w14:textId="77777777" w:rsidR="003C163A" w:rsidRPr="008521DB" w:rsidRDefault="003C163A" w:rsidP="00BE5A26">
            <w:pPr>
              <w:keepNext/>
              <w:keepLines/>
              <w:spacing w:after="0" w:line="240" w:lineRule="auto"/>
              <w:rPr>
                <w:sz w:val="20"/>
              </w:rPr>
            </w:pPr>
            <w:r>
              <w:rPr>
                <w:sz w:val="20"/>
              </w:rPr>
              <w:t>-</w:t>
            </w:r>
          </w:p>
        </w:tc>
        <w:tc>
          <w:tcPr>
            <w:tcW w:w="2679" w:type="dxa"/>
          </w:tcPr>
          <w:p w14:paraId="33F20679" w14:textId="77777777" w:rsidR="003C163A" w:rsidRPr="008521DB" w:rsidRDefault="003C163A" w:rsidP="00BE5A26">
            <w:pPr>
              <w:keepNext/>
              <w:keepLines/>
              <w:spacing w:after="0" w:line="240" w:lineRule="auto"/>
              <w:rPr>
                <w:sz w:val="20"/>
              </w:rPr>
            </w:pPr>
            <w:r>
              <w:rPr>
                <w:sz w:val="20"/>
              </w:rPr>
              <w:t>System generated.</w:t>
            </w:r>
          </w:p>
        </w:tc>
        <w:tc>
          <w:tcPr>
            <w:tcW w:w="2718" w:type="dxa"/>
          </w:tcPr>
          <w:p w14:paraId="66EF138A" w14:textId="77777777" w:rsidR="003C163A" w:rsidRPr="008521DB" w:rsidRDefault="003C163A" w:rsidP="00BE5A26">
            <w:pPr>
              <w:keepNext/>
              <w:keepLines/>
              <w:spacing w:after="0" w:line="240" w:lineRule="auto"/>
              <w:rPr>
                <w:sz w:val="20"/>
              </w:rPr>
            </w:pPr>
          </w:p>
        </w:tc>
      </w:tr>
      <w:tr w:rsidR="003C163A" w:rsidRPr="008521DB" w14:paraId="7553592E" w14:textId="77777777" w:rsidTr="00BE5A26">
        <w:tc>
          <w:tcPr>
            <w:tcW w:w="2380" w:type="dxa"/>
          </w:tcPr>
          <w:p w14:paraId="74FB2084" w14:textId="77777777" w:rsidR="003C163A" w:rsidRPr="005830A1" w:rsidRDefault="003C163A" w:rsidP="00BE5A26">
            <w:pPr>
              <w:keepNext/>
              <w:keepLines/>
              <w:spacing w:after="0" w:line="240" w:lineRule="auto"/>
              <w:rPr>
                <w:sz w:val="20"/>
              </w:rPr>
            </w:pPr>
            <w:r w:rsidRPr="005830A1">
              <w:rPr>
                <w:sz w:val="20"/>
              </w:rPr>
              <w:t>PERSON_ID</w:t>
            </w:r>
          </w:p>
        </w:tc>
        <w:tc>
          <w:tcPr>
            <w:tcW w:w="1799" w:type="dxa"/>
          </w:tcPr>
          <w:p w14:paraId="611B605C" w14:textId="77777777" w:rsidR="003C163A" w:rsidRDefault="003C163A" w:rsidP="00BE5A26">
            <w:pPr>
              <w:keepNext/>
              <w:keepLines/>
              <w:spacing w:after="0" w:line="240" w:lineRule="auto"/>
              <w:rPr>
                <w:sz w:val="20"/>
              </w:rPr>
            </w:pPr>
            <w:r>
              <w:rPr>
                <w:sz w:val="20"/>
              </w:rPr>
              <w:t>PERSON_ID</w:t>
            </w:r>
          </w:p>
        </w:tc>
        <w:tc>
          <w:tcPr>
            <w:tcW w:w="2679" w:type="dxa"/>
          </w:tcPr>
          <w:p w14:paraId="724CA5BA" w14:textId="77777777" w:rsidR="003C163A" w:rsidRDefault="003C163A" w:rsidP="00BE5A26">
            <w:pPr>
              <w:keepNext/>
              <w:keepLines/>
              <w:spacing w:after="0" w:line="240" w:lineRule="auto"/>
              <w:rPr>
                <w:sz w:val="20"/>
              </w:rPr>
            </w:pPr>
          </w:p>
        </w:tc>
        <w:tc>
          <w:tcPr>
            <w:tcW w:w="2718" w:type="dxa"/>
          </w:tcPr>
          <w:p w14:paraId="017EB787" w14:textId="77777777" w:rsidR="003C163A" w:rsidRPr="008521DB" w:rsidRDefault="003C163A" w:rsidP="00BE5A26">
            <w:pPr>
              <w:keepNext/>
              <w:keepLines/>
              <w:spacing w:after="0" w:line="240" w:lineRule="auto"/>
              <w:rPr>
                <w:sz w:val="20"/>
              </w:rPr>
            </w:pPr>
          </w:p>
        </w:tc>
      </w:tr>
      <w:tr w:rsidR="003C163A" w:rsidRPr="008521DB" w14:paraId="0F4B96C2" w14:textId="77777777" w:rsidTr="00BE5A26">
        <w:tc>
          <w:tcPr>
            <w:tcW w:w="2380" w:type="dxa"/>
          </w:tcPr>
          <w:p w14:paraId="1991412F" w14:textId="77777777" w:rsidR="003C163A" w:rsidRPr="005830A1" w:rsidRDefault="003C163A" w:rsidP="00BE5A26">
            <w:pPr>
              <w:keepNext/>
              <w:keepLines/>
              <w:spacing w:after="0" w:line="240" w:lineRule="auto"/>
              <w:rPr>
                <w:sz w:val="20"/>
              </w:rPr>
            </w:pPr>
            <w:r w:rsidRPr="005830A1">
              <w:rPr>
                <w:sz w:val="20"/>
              </w:rPr>
              <w:t>CONDITION_CONCEPT_ID</w:t>
            </w:r>
          </w:p>
        </w:tc>
        <w:tc>
          <w:tcPr>
            <w:tcW w:w="1799" w:type="dxa"/>
          </w:tcPr>
          <w:p w14:paraId="747E76AC" w14:textId="77777777" w:rsidR="003C163A" w:rsidRDefault="003C163A" w:rsidP="00BE5A26">
            <w:pPr>
              <w:keepNext/>
              <w:keepLines/>
              <w:spacing w:after="0" w:line="240" w:lineRule="auto"/>
              <w:rPr>
                <w:sz w:val="20"/>
              </w:rPr>
            </w:pPr>
            <w:r>
              <w:rPr>
                <w:sz w:val="20"/>
              </w:rPr>
              <w:t>CONDITION_CONCEPT_ID</w:t>
            </w:r>
          </w:p>
        </w:tc>
        <w:tc>
          <w:tcPr>
            <w:tcW w:w="2679" w:type="dxa"/>
          </w:tcPr>
          <w:p w14:paraId="329B9314" w14:textId="77777777" w:rsidR="003C163A" w:rsidRDefault="003C163A" w:rsidP="00BE5A26">
            <w:pPr>
              <w:keepNext/>
              <w:keepLines/>
              <w:spacing w:after="0" w:line="240" w:lineRule="auto"/>
              <w:rPr>
                <w:sz w:val="20"/>
              </w:rPr>
            </w:pPr>
            <w:r>
              <w:rPr>
                <w:sz w:val="20"/>
              </w:rPr>
              <w:t>Do not build CONDITION_ERAS where the CONDITION_OCCURRENCE.CONDITION_CONCEPT_ID is 0.</w:t>
            </w:r>
          </w:p>
        </w:tc>
        <w:tc>
          <w:tcPr>
            <w:tcW w:w="2718" w:type="dxa"/>
          </w:tcPr>
          <w:p w14:paraId="15664401" w14:textId="77777777" w:rsidR="003C163A" w:rsidRPr="008521DB" w:rsidRDefault="003C163A" w:rsidP="00BE5A26">
            <w:pPr>
              <w:keepNext/>
              <w:keepLines/>
              <w:spacing w:after="0" w:line="240" w:lineRule="auto"/>
              <w:rPr>
                <w:sz w:val="20"/>
              </w:rPr>
            </w:pPr>
          </w:p>
        </w:tc>
      </w:tr>
      <w:tr w:rsidR="003C163A" w:rsidRPr="008521DB" w14:paraId="292342EA" w14:textId="77777777" w:rsidTr="00BE5A26">
        <w:tc>
          <w:tcPr>
            <w:tcW w:w="2380" w:type="dxa"/>
          </w:tcPr>
          <w:p w14:paraId="61E35363" w14:textId="77777777" w:rsidR="003C163A" w:rsidRPr="005830A1" w:rsidRDefault="003C163A" w:rsidP="00BE5A26">
            <w:pPr>
              <w:keepNext/>
              <w:keepLines/>
              <w:spacing w:after="0" w:line="240" w:lineRule="auto"/>
              <w:rPr>
                <w:sz w:val="20"/>
              </w:rPr>
            </w:pPr>
            <w:r w:rsidRPr="005830A1">
              <w:rPr>
                <w:sz w:val="20"/>
              </w:rPr>
              <w:t>CONDITION_ERA_START_DATE</w:t>
            </w:r>
          </w:p>
        </w:tc>
        <w:tc>
          <w:tcPr>
            <w:tcW w:w="1799" w:type="dxa"/>
          </w:tcPr>
          <w:p w14:paraId="6902DEAB" w14:textId="77777777" w:rsidR="003C163A" w:rsidRDefault="003C163A" w:rsidP="00BE5A26">
            <w:pPr>
              <w:keepNext/>
              <w:keepLines/>
              <w:spacing w:after="0" w:line="240" w:lineRule="auto"/>
              <w:rPr>
                <w:sz w:val="20"/>
              </w:rPr>
            </w:pPr>
            <w:r w:rsidRPr="00604012">
              <w:rPr>
                <w:sz w:val="20"/>
              </w:rPr>
              <w:t>CONDITION_START_DATE</w:t>
            </w:r>
          </w:p>
        </w:tc>
        <w:tc>
          <w:tcPr>
            <w:tcW w:w="2679" w:type="dxa"/>
          </w:tcPr>
          <w:p w14:paraId="2E2540EE" w14:textId="77777777" w:rsidR="003C163A" w:rsidRDefault="003C163A" w:rsidP="00BE5A26">
            <w:pPr>
              <w:keepNext/>
              <w:keepLines/>
              <w:spacing w:after="0" w:line="240" w:lineRule="auto"/>
              <w:rPr>
                <w:sz w:val="20"/>
              </w:rPr>
            </w:pPr>
          </w:p>
        </w:tc>
        <w:tc>
          <w:tcPr>
            <w:tcW w:w="2718" w:type="dxa"/>
          </w:tcPr>
          <w:p w14:paraId="6638B922" w14:textId="77777777" w:rsidR="003C163A" w:rsidRPr="008521DB" w:rsidRDefault="003C163A" w:rsidP="00BE5A26">
            <w:pPr>
              <w:keepNext/>
              <w:keepLines/>
              <w:spacing w:after="0" w:line="240" w:lineRule="auto"/>
              <w:rPr>
                <w:sz w:val="20"/>
              </w:rPr>
            </w:pPr>
            <w:r w:rsidRPr="00AD1B77">
              <w:rPr>
                <w:sz w:val="20"/>
              </w:rPr>
              <w:t>The start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start date of</w:t>
            </w:r>
            <w:r>
              <w:rPr>
                <w:sz w:val="20"/>
              </w:rPr>
              <w:t xml:space="preserve"> </w:t>
            </w:r>
            <w:r w:rsidRPr="00AD1B77">
              <w:rPr>
                <w:sz w:val="20"/>
              </w:rPr>
              <w:t>the very first chronologically recorded</w:t>
            </w:r>
            <w:r>
              <w:rPr>
                <w:sz w:val="20"/>
              </w:rPr>
              <w:t xml:space="preserve"> </w:t>
            </w:r>
            <w:r w:rsidRPr="00AD1B77">
              <w:rPr>
                <w:sz w:val="20"/>
              </w:rPr>
              <w:t>instance of the condition.</w:t>
            </w:r>
          </w:p>
        </w:tc>
      </w:tr>
      <w:tr w:rsidR="003C163A" w:rsidRPr="008521DB" w14:paraId="7BC9ECD3" w14:textId="77777777" w:rsidTr="00BE5A26">
        <w:tc>
          <w:tcPr>
            <w:tcW w:w="2380" w:type="dxa"/>
          </w:tcPr>
          <w:p w14:paraId="48CAE49F" w14:textId="77777777" w:rsidR="003C163A" w:rsidRPr="005830A1" w:rsidRDefault="003C163A" w:rsidP="00BE5A26">
            <w:pPr>
              <w:keepNext/>
              <w:keepLines/>
              <w:spacing w:after="0" w:line="240" w:lineRule="auto"/>
              <w:rPr>
                <w:sz w:val="20"/>
              </w:rPr>
            </w:pPr>
            <w:r w:rsidRPr="005830A1">
              <w:rPr>
                <w:sz w:val="20"/>
              </w:rPr>
              <w:t>CONDITION_ERA_END_DATE</w:t>
            </w:r>
          </w:p>
        </w:tc>
        <w:tc>
          <w:tcPr>
            <w:tcW w:w="1799" w:type="dxa"/>
          </w:tcPr>
          <w:p w14:paraId="2AB18AE5" w14:textId="77777777" w:rsidR="003C163A" w:rsidRDefault="003C163A" w:rsidP="00BE5A26">
            <w:pPr>
              <w:keepNext/>
              <w:keepLines/>
              <w:spacing w:after="0" w:line="240" w:lineRule="auto"/>
              <w:rPr>
                <w:sz w:val="20"/>
              </w:rPr>
            </w:pPr>
            <w:r w:rsidRPr="00604012">
              <w:rPr>
                <w:sz w:val="20"/>
              </w:rPr>
              <w:t>CONDITION_</w:t>
            </w:r>
            <w:r>
              <w:rPr>
                <w:sz w:val="20"/>
              </w:rPr>
              <w:t>END</w:t>
            </w:r>
            <w:r w:rsidRPr="00604012">
              <w:rPr>
                <w:sz w:val="20"/>
              </w:rPr>
              <w:t>_DATE</w:t>
            </w:r>
          </w:p>
        </w:tc>
        <w:tc>
          <w:tcPr>
            <w:tcW w:w="2679" w:type="dxa"/>
          </w:tcPr>
          <w:p w14:paraId="782A3294" w14:textId="77777777" w:rsidR="003C163A" w:rsidRDefault="003C163A" w:rsidP="00BE5A26">
            <w:pPr>
              <w:keepNext/>
              <w:keepLines/>
              <w:spacing w:after="0" w:line="240" w:lineRule="auto"/>
              <w:rPr>
                <w:sz w:val="20"/>
              </w:rPr>
            </w:pPr>
          </w:p>
        </w:tc>
        <w:tc>
          <w:tcPr>
            <w:tcW w:w="2718" w:type="dxa"/>
          </w:tcPr>
          <w:p w14:paraId="05E34B3C" w14:textId="77777777" w:rsidR="003C163A" w:rsidRPr="008521DB" w:rsidRDefault="003C163A" w:rsidP="00BE5A26">
            <w:pPr>
              <w:keepNext/>
              <w:keepLines/>
              <w:spacing w:after="0" w:line="240" w:lineRule="auto"/>
              <w:rPr>
                <w:sz w:val="20"/>
              </w:rPr>
            </w:pPr>
            <w:r w:rsidRPr="00AD1B77">
              <w:rPr>
                <w:sz w:val="20"/>
              </w:rPr>
              <w:t>The end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end date of</w:t>
            </w:r>
            <w:r>
              <w:rPr>
                <w:sz w:val="20"/>
              </w:rPr>
              <w:t xml:space="preserve"> </w:t>
            </w:r>
            <w:r w:rsidRPr="00AD1B77">
              <w:rPr>
                <w:sz w:val="20"/>
              </w:rPr>
              <w:t>the final continuously recorded instance of</w:t>
            </w:r>
            <w:r>
              <w:rPr>
                <w:sz w:val="20"/>
              </w:rPr>
              <w:t xml:space="preserve"> </w:t>
            </w:r>
            <w:r w:rsidRPr="00AD1B77">
              <w:rPr>
                <w:sz w:val="20"/>
              </w:rPr>
              <w:t>the condition.</w:t>
            </w:r>
          </w:p>
        </w:tc>
      </w:tr>
      <w:tr w:rsidR="003C163A" w:rsidRPr="008521DB" w14:paraId="56F6C81D" w14:textId="77777777" w:rsidTr="00BE5A26">
        <w:tc>
          <w:tcPr>
            <w:tcW w:w="2380" w:type="dxa"/>
          </w:tcPr>
          <w:p w14:paraId="0C8F450E" w14:textId="77777777" w:rsidR="003C163A" w:rsidRPr="005830A1" w:rsidRDefault="003C163A" w:rsidP="00BE5A26">
            <w:pPr>
              <w:keepNext/>
              <w:keepLines/>
              <w:spacing w:after="0" w:line="240" w:lineRule="auto"/>
              <w:rPr>
                <w:sz w:val="20"/>
              </w:rPr>
            </w:pPr>
            <w:r w:rsidRPr="005830A1">
              <w:rPr>
                <w:sz w:val="20"/>
              </w:rPr>
              <w:t>CONDITION_OCCURRENCE_COUNT</w:t>
            </w:r>
          </w:p>
        </w:tc>
        <w:tc>
          <w:tcPr>
            <w:tcW w:w="1799" w:type="dxa"/>
          </w:tcPr>
          <w:p w14:paraId="6F58DADD" w14:textId="77777777" w:rsidR="003C163A" w:rsidRDefault="003C163A" w:rsidP="00BE5A26">
            <w:pPr>
              <w:keepNext/>
              <w:keepLines/>
              <w:spacing w:after="0" w:line="240" w:lineRule="auto"/>
              <w:rPr>
                <w:sz w:val="20"/>
              </w:rPr>
            </w:pPr>
            <w:r>
              <w:rPr>
                <w:sz w:val="20"/>
              </w:rPr>
              <w:t>-</w:t>
            </w:r>
          </w:p>
        </w:tc>
        <w:tc>
          <w:tcPr>
            <w:tcW w:w="2679" w:type="dxa"/>
          </w:tcPr>
          <w:p w14:paraId="3ED133A4" w14:textId="77777777" w:rsidR="003C163A" w:rsidRDefault="003C163A" w:rsidP="00BE5A26">
            <w:pPr>
              <w:keepNext/>
              <w:keepLines/>
              <w:spacing w:after="0" w:line="240" w:lineRule="auto"/>
              <w:rPr>
                <w:sz w:val="20"/>
              </w:rPr>
            </w:pPr>
            <w:r>
              <w:rPr>
                <w:sz w:val="20"/>
              </w:rPr>
              <w:t>Sum up the number of CONDITION_OCCURRENCEs for this PERSON_ID and this CONCEPT_ID during the exposure window being built.</w:t>
            </w:r>
          </w:p>
        </w:tc>
        <w:tc>
          <w:tcPr>
            <w:tcW w:w="2718" w:type="dxa"/>
          </w:tcPr>
          <w:p w14:paraId="7AB6EEDF" w14:textId="77777777" w:rsidR="003C163A" w:rsidRPr="008521DB" w:rsidRDefault="003C163A" w:rsidP="00BE5A26">
            <w:pPr>
              <w:keepNext/>
              <w:keepLines/>
              <w:spacing w:after="0" w:line="240" w:lineRule="auto"/>
              <w:rPr>
                <w:sz w:val="20"/>
              </w:rPr>
            </w:pPr>
          </w:p>
        </w:tc>
      </w:tr>
    </w:tbl>
    <w:p w14:paraId="21E90277" w14:textId="77777777" w:rsidR="003C163A" w:rsidRPr="003C163A" w:rsidRDefault="003C163A" w:rsidP="003C163A"/>
    <w:p w14:paraId="30C0AEB2" w14:textId="51D15B3D" w:rsidR="00E179B5" w:rsidRDefault="00E179B5" w:rsidP="00E179B5">
      <w:pPr>
        <w:pStyle w:val="Heading2"/>
      </w:pPr>
      <w:bookmarkStart w:id="15" w:name="_Toc437601220"/>
      <w:r>
        <w:t>2.</w:t>
      </w:r>
      <w:r w:rsidR="006337E3">
        <w:t>10</w:t>
      </w:r>
      <w:r w:rsidR="006337E3">
        <w:tab/>
      </w:r>
      <w:r>
        <w:t>Table name: PROCEDURE_OCCURRENCE</w:t>
      </w:r>
      <w:bookmarkEnd w:id="15"/>
    </w:p>
    <w:p w14:paraId="3CA8D101" w14:textId="77777777" w:rsidR="002773F1" w:rsidRDefault="002773F1" w:rsidP="00E179B5">
      <w:pPr>
        <w:pStyle w:val="NoSpacing"/>
      </w:pPr>
    </w:p>
    <w:p w14:paraId="71D5237F" w14:textId="0BB265AC" w:rsidR="00E179B5" w:rsidRDefault="00E179B5" w:rsidP="00E179B5">
      <w:pPr>
        <w:pStyle w:val="NoSpacing"/>
      </w:pPr>
      <w:r>
        <w:t xml:space="preserve">Key Conventions: </w:t>
      </w:r>
    </w:p>
    <w:p w14:paraId="18BFA890" w14:textId="518D61C5" w:rsidR="00E179B5" w:rsidRDefault="00E179B5" w:rsidP="00B61B89">
      <w:pPr>
        <w:pStyle w:val="NoSpacing"/>
        <w:numPr>
          <w:ilvl w:val="0"/>
          <w:numId w:val="20"/>
        </w:numPr>
      </w:pPr>
      <w:r>
        <w:t xml:space="preserve">This table will be sourced from </w:t>
      </w:r>
      <w:r w:rsidR="00ED1A29">
        <w:t xml:space="preserve">MEDPAR, </w:t>
      </w:r>
      <w:r>
        <w:t xml:space="preserve">OUTSAF, NCH and DME. Refer to the logic </w:t>
      </w:r>
      <w:r w:rsidR="00B61B89">
        <w:t>in the VISIT_OCCURRENCE table</w:t>
      </w:r>
      <w:r>
        <w:t xml:space="preserve"> for defining visits; it will be used for assigning VISIT</w:t>
      </w:r>
      <w:r w:rsidR="0009072E">
        <w:t>_OCCURRENCE_ID</w:t>
      </w:r>
      <w:r w:rsidR="00ED1A29">
        <w:t xml:space="preserve">. Any code in a diagnosis field, HCPCS field or surgical field that maps to a concept with DOMAIN_ID =’ Procedure’ should go in this table. </w:t>
      </w:r>
    </w:p>
    <w:p w14:paraId="03CBDCE5" w14:textId="1BC345A8" w:rsidR="00E53267" w:rsidRDefault="00B61B89" w:rsidP="00E179B5">
      <w:pPr>
        <w:pStyle w:val="NoSpacing"/>
        <w:numPr>
          <w:ilvl w:val="0"/>
          <w:numId w:val="20"/>
        </w:numPr>
      </w:pPr>
      <w:r>
        <w:t>If a code in a HCPCS field</w:t>
      </w:r>
      <w:r w:rsidR="002835AA">
        <w:t xml:space="preserve"> from OUTSAF or NCH</w:t>
      </w:r>
      <w:r>
        <w:t xml:space="preserve"> is mapped to a standard concept with a domain other than procedure a record will be written to the corresponding table (measurement, device, etc.), however, a PROCEDURE_OCCURRENCE record is also written with  PROCEDURE_CONCEPT_ID = 0. This will be used later when mapping PROCEDURE_COST records.</w:t>
      </w:r>
    </w:p>
    <w:p w14:paraId="5A7E7EAF" w14:textId="4EF9FCAC" w:rsidR="008E4D0F" w:rsidRDefault="008E4D0F" w:rsidP="00E179B5">
      <w:pPr>
        <w:pStyle w:val="NoSpacing"/>
        <w:numPr>
          <w:ilvl w:val="0"/>
          <w:numId w:val="20"/>
        </w:numPr>
      </w:pPr>
      <w:r>
        <w:lastRenderedPageBreak/>
        <w:t xml:space="preserve">If any procedure occurs &gt;= </w:t>
      </w:r>
      <w:r w:rsidR="00D150EE">
        <w:t xml:space="preserve">30 </w:t>
      </w:r>
      <w:r>
        <w:t>days after the patient’s death then that record should be deleted</w:t>
      </w:r>
    </w:p>
    <w:p w14:paraId="7F96E1BC" w14:textId="6003B70C" w:rsidR="00E53267" w:rsidRDefault="007E55D8" w:rsidP="00E179B5">
      <w:pPr>
        <w:pStyle w:val="NoSpacing"/>
      </w:pPr>
      <w:r>
        <w:t>After assigning VISIT_OCCURRENCE_ID, u</w:t>
      </w:r>
      <w:r w:rsidR="00E53267">
        <w:t xml:space="preserve">se this logic to map </w:t>
      </w:r>
      <w:r w:rsidR="00473A1A">
        <w:t>PROCEDURE</w:t>
      </w:r>
      <w:r w:rsidR="00E53267">
        <w:t>_TYPE_CONCEPT_ID:</w:t>
      </w:r>
    </w:p>
    <w:p w14:paraId="34DBDDB4" w14:textId="77777777" w:rsidR="00E179B5" w:rsidRDefault="00E179B5" w:rsidP="00E179B5">
      <w:pPr>
        <w:pStyle w:val="NoSpacing"/>
      </w:pPr>
    </w:p>
    <w:tbl>
      <w:tblPr>
        <w:tblW w:w="91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95"/>
        <w:gridCol w:w="1620"/>
        <w:gridCol w:w="1617"/>
        <w:gridCol w:w="3361"/>
      </w:tblGrid>
      <w:tr w:rsidR="0013627B" w:rsidRPr="00673D61" w14:paraId="4C4480E9" w14:textId="77777777" w:rsidTr="00213642">
        <w:trPr>
          <w:trHeight w:val="1095"/>
        </w:trPr>
        <w:tc>
          <w:tcPr>
            <w:tcW w:w="2595" w:type="dxa"/>
            <w:shd w:val="clear" w:color="000000" w:fill="808080"/>
            <w:vAlign w:val="center"/>
            <w:hideMark/>
          </w:tcPr>
          <w:p w14:paraId="401AB12D" w14:textId="676F2E4D" w:rsidR="0013627B" w:rsidRPr="00673D61" w:rsidRDefault="0013627B" w:rsidP="00676CF1">
            <w:pPr>
              <w:spacing w:after="0" w:line="240" w:lineRule="auto"/>
              <w:rPr>
                <w:rFonts w:eastAsia="Times New Roman" w:cs="Calibri"/>
                <w:b/>
                <w:bCs/>
                <w:color w:val="000000"/>
                <w:lang w:eastAsia="zh-CN"/>
              </w:rPr>
            </w:pPr>
            <w:r w:rsidRPr="00673D61">
              <w:rPr>
                <w:rFonts w:eastAsia="Times New Roman" w:cs="Calibri"/>
                <w:b/>
                <w:bCs/>
                <w:color w:val="000000"/>
                <w:lang w:eastAsia="zh-CN"/>
              </w:rPr>
              <w:t>Source</w:t>
            </w:r>
            <w:r>
              <w:rPr>
                <w:rFonts w:eastAsia="Times New Roman" w:cs="Calibri"/>
                <w:b/>
                <w:bCs/>
                <w:color w:val="000000"/>
                <w:lang w:eastAsia="zh-CN"/>
              </w:rPr>
              <w:t xml:space="preserve"> Table </w:t>
            </w:r>
          </w:p>
        </w:tc>
        <w:tc>
          <w:tcPr>
            <w:tcW w:w="1620" w:type="dxa"/>
            <w:shd w:val="clear" w:color="000000" w:fill="808080"/>
            <w:vAlign w:val="center"/>
            <w:hideMark/>
          </w:tcPr>
          <w:p w14:paraId="5B0BEF4D" w14:textId="39CB12C2" w:rsidR="0013627B" w:rsidRPr="00673D61" w:rsidRDefault="0013627B" w:rsidP="00676CF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Position</w:t>
            </w:r>
            <w:r>
              <w:rPr>
                <w:rFonts w:eastAsia="Times New Roman" w:cs="Calibri"/>
                <w:b/>
                <w:bCs/>
                <w:color w:val="000000"/>
                <w:lang w:eastAsia="zh-CN"/>
              </w:rPr>
              <w:t>/ Source Field</w:t>
            </w:r>
          </w:p>
        </w:tc>
        <w:tc>
          <w:tcPr>
            <w:tcW w:w="1617" w:type="dxa"/>
            <w:shd w:val="clear" w:color="000000" w:fill="808080"/>
            <w:vAlign w:val="center"/>
            <w:hideMark/>
          </w:tcPr>
          <w:p w14:paraId="73E842A6" w14:textId="19756B49" w:rsidR="0013627B" w:rsidRPr="00213642" w:rsidRDefault="0013627B" w:rsidP="00676CF1">
            <w:pPr>
              <w:spacing w:after="0" w:line="240" w:lineRule="auto"/>
              <w:jc w:val="center"/>
              <w:rPr>
                <w:rFonts w:eastAsia="Times New Roman" w:cstheme="minorHAnsi"/>
                <w:b/>
                <w:bCs/>
                <w:color w:val="000000"/>
                <w:sz w:val="20"/>
                <w:szCs w:val="20"/>
                <w:lang w:eastAsia="zh-CN"/>
              </w:rPr>
            </w:pPr>
            <w:r>
              <w:rPr>
                <w:rFonts w:eastAsia="Times New Roman" w:cstheme="minorHAnsi"/>
                <w:b/>
                <w:bCs/>
                <w:color w:val="000000"/>
                <w:sz w:val="20"/>
                <w:szCs w:val="20"/>
                <w:lang w:eastAsia="zh-CN"/>
              </w:rPr>
              <w:t>PROCEDURE</w:t>
            </w:r>
            <w:r w:rsidRPr="00213642">
              <w:rPr>
                <w:rFonts w:eastAsia="Times New Roman" w:cstheme="minorHAnsi"/>
                <w:b/>
                <w:bCs/>
                <w:color w:val="000000"/>
                <w:sz w:val="20"/>
                <w:szCs w:val="20"/>
                <w:lang w:eastAsia="zh-CN"/>
              </w:rPr>
              <w:t>_</w:t>
            </w:r>
            <w:r w:rsidRPr="00213642">
              <w:rPr>
                <w:rFonts w:eastAsia="Times New Roman" w:cstheme="minorHAnsi"/>
                <w:b/>
                <w:bCs/>
                <w:color w:val="000000"/>
                <w:sz w:val="20"/>
                <w:szCs w:val="20"/>
                <w:lang w:eastAsia="zh-CN"/>
              </w:rPr>
              <w:br/>
              <w:t>TYPE_CONCEPT_ID</w:t>
            </w:r>
          </w:p>
        </w:tc>
        <w:tc>
          <w:tcPr>
            <w:tcW w:w="3361" w:type="dxa"/>
            <w:shd w:val="clear" w:color="000000" w:fill="808080"/>
            <w:vAlign w:val="center"/>
            <w:hideMark/>
          </w:tcPr>
          <w:p w14:paraId="3051C6CD" w14:textId="77777777" w:rsidR="0013627B" w:rsidRPr="00673D61" w:rsidRDefault="0013627B" w:rsidP="00676CF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CONCEPT_NAME</w:t>
            </w:r>
          </w:p>
        </w:tc>
      </w:tr>
      <w:tr w:rsidR="0013627B" w:rsidRPr="00673D61" w14:paraId="0C46E180" w14:textId="77777777" w:rsidTr="00213642">
        <w:trPr>
          <w:trHeight w:val="864"/>
        </w:trPr>
        <w:tc>
          <w:tcPr>
            <w:tcW w:w="2595" w:type="dxa"/>
            <w:shd w:val="clear" w:color="auto" w:fill="auto"/>
            <w:vAlign w:val="center"/>
            <w:hideMark/>
          </w:tcPr>
          <w:p w14:paraId="083BAAD1" w14:textId="3402F70B" w:rsidR="0013627B" w:rsidRPr="00673D61" w:rsidRDefault="0013627B" w:rsidP="00676CF1">
            <w:pPr>
              <w:spacing w:after="0" w:line="240" w:lineRule="auto"/>
              <w:rPr>
                <w:rFonts w:eastAsia="Times New Roman" w:cs="Calibri"/>
                <w:color w:val="000000"/>
                <w:lang w:eastAsia="zh-CN"/>
              </w:rPr>
            </w:pPr>
            <w:r>
              <w:rPr>
                <w:rFonts w:eastAsia="Times New Roman" w:cs="Calibri"/>
                <w:color w:val="000000"/>
                <w:lang w:eastAsia="zh-CN"/>
              </w:rPr>
              <w:t>MEDPAR and OUTSAF</w:t>
            </w:r>
          </w:p>
        </w:tc>
        <w:tc>
          <w:tcPr>
            <w:tcW w:w="1620" w:type="dxa"/>
            <w:shd w:val="clear" w:color="auto" w:fill="auto"/>
            <w:noWrap/>
            <w:vAlign w:val="center"/>
            <w:hideMark/>
          </w:tcPr>
          <w:p w14:paraId="7414BEDB" w14:textId="4890CA3A" w:rsidR="0013627B" w:rsidRPr="006F5584" w:rsidRDefault="0013627B" w:rsidP="00676CF1">
            <w:pPr>
              <w:spacing w:after="0" w:line="240" w:lineRule="auto"/>
              <w:jc w:val="right"/>
              <w:rPr>
                <w:rFonts w:eastAsia="Times New Roman" w:cs="Calibri"/>
                <w:color w:val="000000"/>
                <w:lang w:eastAsia="zh-CN"/>
              </w:rPr>
            </w:pPr>
            <w:r w:rsidRPr="00213642">
              <w:rPr>
                <w:szCs w:val="18"/>
              </w:rPr>
              <w:t>DGN_CD1-DGN_CD25</w:t>
            </w:r>
          </w:p>
        </w:tc>
        <w:tc>
          <w:tcPr>
            <w:tcW w:w="1617" w:type="dxa"/>
            <w:shd w:val="clear" w:color="auto" w:fill="auto"/>
            <w:noWrap/>
            <w:vAlign w:val="center"/>
            <w:hideMark/>
          </w:tcPr>
          <w:p w14:paraId="5AEADAD5" w14:textId="21AADF16" w:rsidR="0013627B" w:rsidRPr="00673D61" w:rsidRDefault="0013627B" w:rsidP="00676CF1">
            <w:pPr>
              <w:spacing w:after="0" w:line="240" w:lineRule="auto"/>
              <w:jc w:val="right"/>
              <w:rPr>
                <w:rFonts w:eastAsia="Times New Roman" w:cs="Calibri"/>
                <w:color w:val="000000"/>
                <w:lang w:eastAsia="zh-CN"/>
              </w:rPr>
            </w:pPr>
            <w:r w:rsidRPr="00442098">
              <w:rPr>
                <w:rFonts w:eastAsia="Times New Roman" w:cs="Calibri"/>
                <w:color w:val="000000"/>
                <w:lang w:eastAsia="zh-CN"/>
              </w:rPr>
              <w:t>42865906</w:t>
            </w:r>
          </w:p>
        </w:tc>
        <w:tc>
          <w:tcPr>
            <w:tcW w:w="3361" w:type="dxa"/>
            <w:shd w:val="clear" w:color="auto" w:fill="auto"/>
            <w:noWrap/>
            <w:vAlign w:val="center"/>
            <w:hideMark/>
          </w:tcPr>
          <w:p w14:paraId="7EDA0035" w14:textId="521613D0" w:rsidR="0013627B" w:rsidRPr="00673D61" w:rsidRDefault="0013627B" w:rsidP="00676CF1">
            <w:pPr>
              <w:spacing w:after="0" w:line="240" w:lineRule="auto"/>
              <w:rPr>
                <w:rFonts w:eastAsia="Times New Roman" w:cs="Calibri"/>
                <w:color w:val="000000"/>
                <w:lang w:eastAsia="zh-CN"/>
              </w:rPr>
            </w:pPr>
            <w:r>
              <w:rPr>
                <w:rFonts w:eastAsia="Times New Roman" w:cs="Calibri"/>
                <w:color w:val="000000"/>
                <w:lang w:eastAsia="zh-CN"/>
              </w:rPr>
              <w:t>Condition Procedure</w:t>
            </w:r>
          </w:p>
        </w:tc>
      </w:tr>
      <w:tr w:rsidR="0013627B" w:rsidRPr="00673D61" w14:paraId="118DB417" w14:textId="77777777" w:rsidTr="00213642">
        <w:trPr>
          <w:trHeight w:val="864"/>
        </w:trPr>
        <w:tc>
          <w:tcPr>
            <w:tcW w:w="2595" w:type="dxa"/>
            <w:shd w:val="clear" w:color="auto" w:fill="auto"/>
            <w:vAlign w:val="center"/>
          </w:tcPr>
          <w:p w14:paraId="60F41D4E" w14:textId="0442979F" w:rsidR="0013627B" w:rsidRDefault="0013627B" w:rsidP="00676CF1">
            <w:pPr>
              <w:spacing w:after="0" w:line="240" w:lineRule="auto"/>
              <w:rPr>
                <w:rFonts w:eastAsia="Times New Roman" w:cs="Calibri"/>
                <w:color w:val="000000"/>
                <w:lang w:eastAsia="zh-CN"/>
              </w:rPr>
            </w:pPr>
            <w:r>
              <w:rPr>
                <w:rFonts w:eastAsia="Times New Roman" w:cs="Calibri"/>
                <w:color w:val="000000"/>
                <w:lang w:eastAsia="zh-CN"/>
              </w:rPr>
              <w:t>NCH and DME</w:t>
            </w:r>
          </w:p>
        </w:tc>
        <w:tc>
          <w:tcPr>
            <w:tcW w:w="1620" w:type="dxa"/>
            <w:shd w:val="clear" w:color="auto" w:fill="auto"/>
            <w:noWrap/>
            <w:vAlign w:val="center"/>
          </w:tcPr>
          <w:p w14:paraId="10151367" w14:textId="79D290FB" w:rsidR="0013627B" w:rsidRPr="00213642" w:rsidRDefault="0013627B" w:rsidP="00676CF1">
            <w:pPr>
              <w:spacing w:after="0" w:line="240" w:lineRule="auto"/>
              <w:jc w:val="right"/>
              <w:rPr>
                <w:szCs w:val="18"/>
              </w:rPr>
            </w:pPr>
            <w:r w:rsidRPr="00213642">
              <w:rPr>
                <w:szCs w:val="18"/>
              </w:rPr>
              <w:t>LINEDIAG or DGN_CD1-DGN_CD12</w:t>
            </w:r>
          </w:p>
        </w:tc>
        <w:tc>
          <w:tcPr>
            <w:tcW w:w="1617" w:type="dxa"/>
            <w:shd w:val="clear" w:color="auto" w:fill="auto"/>
            <w:noWrap/>
            <w:vAlign w:val="center"/>
          </w:tcPr>
          <w:p w14:paraId="139616A2" w14:textId="3922361E" w:rsidR="0013627B" w:rsidRPr="00442098" w:rsidRDefault="0013627B" w:rsidP="00676CF1">
            <w:pPr>
              <w:spacing w:after="0" w:line="240" w:lineRule="auto"/>
              <w:jc w:val="right"/>
              <w:rPr>
                <w:rFonts w:eastAsia="Times New Roman" w:cs="Calibri"/>
                <w:color w:val="000000"/>
                <w:lang w:eastAsia="zh-CN"/>
              </w:rPr>
            </w:pPr>
            <w:r w:rsidRPr="00442098">
              <w:rPr>
                <w:rFonts w:eastAsia="Times New Roman" w:cs="Calibri"/>
                <w:color w:val="000000"/>
                <w:lang w:eastAsia="zh-CN"/>
              </w:rPr>
              <w:t>42865906</w:t>
            </w:r>
          </w:p>
        </w:tc>
        <w:tc>
          <w:tcPr>
            <w:tcW w:w="3361" w:type="dxa"/>
            <w:shd w:val="clear" w:color="auto" w:fill="auto"/>
            <w:noWrap/>
            <w:vAlign w:val="center"/>
          </w:tcPr>
          <w:p w14:paraId="7FEF11E0" w14:textId="7082DD42" w:rsidR="0013627B" w:rsidRDefault="0013627B" w:rsidP="00676CF1">
            <w:pPr>
              <w:spacing w:after="0" w:line="240" w:lineRule="auto"/>
              <w:rPr>
                <w:rFonts w:eastAsia="Times New Roman" w:cs="Calibri"/>
                <w:color w:val="000000"/>
                <w:lang w:eastAsia="zh-CN"/>
              </w:rPr>
            </w:pPr>
            <w:r>
              <w:rPr>
                <w:rFonts w:eastAsia="Times New Roman" w:cs="Calibri"/>
                <w:color w:val="000000"/>
                <w:lang w:eastAsia="zh-CN"/>
              </w:rPr>
              <w:t>Condition Procedure</w:t>
            </w:r>
          </w:p>
        </w:tc>
      </w:tr>
      <w:tr w:rsidR="0013627B" w:rsidRPr="00673D61" w14:paraId="4874CBC6" w14:textId="77777777" w:rsidTr="00213642">
        <w:trPr>
          <w:trHeight w:val="315"/>
        </w:trPr>
        <w:tc>
          <w:tcPr>
            <w:tcW w:w="2595" w:type="dxa"/>
            <w:vMerge w:val="restart"/>
            <w:shd w:val="clear" w:color="auto" w:fill="auto"/>
            <w:vAlign w:val="center"/>
            <w:hideMark/>
          </w:tcPr>
          <w:p w14:paraId="08806808" w14:textId="4D07C08A" w:rsidR="0013627B" w:rsidRPr="00673D61" w:rsidRDefault="0013627B" w:rsidP="00676CF1">
            <w:pPr>
              <w:spacing w:after="0" w:line="240" w:lineRule="auto"/>
              <w:rPr>
                <w:rFonts w:eastAsia="Times New Roman" w:cs="Calibri"/>
                <w:color w:val="000000"/>
                <w:lang w:eastAsia="zh-CN"/>
              </w:rPr>
            </w:pPr>
            <w:r>
              <w:rPr>
                <w:rFonts w:eastAsia="Times New Roman" w:cs="Calibri"/>
                <w:color w:val="000000"/>
                <w:lang w:eastAsia="zh-CN"/>
              </w:rPr>
              <w:t>MEDPAR</w:t>
            </w:r>
          </w:p>
        </w:tc>
        <w:tc>
          <w:tcPr>
            <w:tcW w:w="1620" w:type="dxa"/>
            <w:shd w:val="clear" w:color="auto" w:fill="auto"/>
            <w:noWrap/>
            <w:vAlign w:val="center"/>
            <w:hideMark/>
          </w:tcPr>
          <w:p w14:paraId="41239FB2" w14:textId="1BD35B4F" w:rsidR="0013627B" w:rsidRPr="00673D61" w:rsidRDefault="0013627B">
            <w:pPr>
              <w:spacing w:after="0" w:line="240" w:lineRule="auto"/>
              <w:jc w:val="right"/>
              <w:rPr>
                <w:rFonts w:eastAsia="Times New Roman" w:cs="Calibri"/>
                <w:color w:val="000000"/>
                <w:lang w:eastAsia="zh-CN"/>
              </w:rPr>
            </w:pPr>
            <w:r>
              <w:rPr>
                <w:rFonts w:eastAsia="Times New Roman" w:cs="Calibri"/>
                <w:color w:val="000000"/>
                <w:lang w:eastAsia="zh-CN"/>
              </w:rPr>
              <w:t>1 (SRGCDE1)</w:t>
            </w:r>
          </w:p>
        </w:tc>
        <w:tc>
          <w:tcPr>
            <w:tcW w:w="1617" w:type="dxa"/>
            <w:shd w:val="clear" w:color="auto" w:fill="auto"/>
            <w:noWrap/>
            <w:vAlign w:val="center"/>
            <w:hideMark/>
          </w:tcPr>
          <w:p w14:paraId="0EB250A0" w14:textId="0748B98C"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38000251</w:t>
            </w:r>
          </w:p>
        </w:tc>
        <w:tc>
          <w:tcPr>
            <w:tcW w:w="3361" w:type="dxa"/>
            <w:shd w:val="clear" w:color="auto" w:fill="auto"/>
            <w:noWrap/>
            <w:vAlign w:val="center"/>
            <w:hideMark/>
          </w:tcPr>
          <w:p w14:paraId="69CBBF3F" w14:textId="6553F1DC"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- 1st position</w:t>
            </w:r>
          </w:p>
        </w:tc>
      </w:tr>
      <w:tr w:rsidR="0013627B" w:rsidRPr="00673D61" w14:paraId="51821D59" w14:textId="77777777" w:rsidTr="00213642">
        <w:trPr>
          <w:trHeight w:val="315"/>
        </w:trPr>
        <w:tc>
          <w:tcPr>
            <w:tcW w:w="2595" w:type="dxa"/>
            <w:vMerge/>
            <w:vAlign w:val="center"/>
            <w:hideMark/>
          </w:tcPr>
          <w:p w14:paraId="59C52411"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7B05918A" w14:textId="011B6402"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 xml:space="preserve">2 (SRGCDE 2) </w:t>
            </w:r>
          </w:p>
        </w:tc>
        <w:tc>
          <w:tcPr>
            <w:tcW w:w="1617" w:type="dxa"/>
            <w:shd w:val="clear" w:color="auto" w:fill="auto"/>
            <w:noWrap/>
            <w:vAlign w:val="center"/>
            <w:hideMark/>
          </w:tcPr>
          <w:p w14:paraId="1FAD5485" w14:textId="36C4948A"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38000252</w:t>
            </w:r>
          </w:p>
        </w:tc>
        <w:tc>
          <w:tcPr>
            <w:tcW w:w="3361" w:type="dxa"/>
            <w:shd w:val="clear" w:color="auto" w:fill="auto"/>
            <w:noWrap/>
            <w:vAlign w:val="center"/>
            <w:hideMark/>
          </w:tcPr>
          <w:p w14:paraId="57902FAE" w14:textId="2A7C11B1"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- 2nd position</w:t>
            </w:r>
          </w:p>
        </w:tc>
      </w:tr>
      <w:tr w:rsidR="0013627B" w:rsidRPr="00673D61" w14:paraId="210215E9" w14:textId="77777777" w:rsidTr="00213642">
        <w:trPr>
          <w:trHeight w:val="315"/>
        </w:trPr>
        <w:tc>
          <w:tcPr>
            <w:tcW w:w="2595" w:type="dxa"/>
            <w:vMerge/>
            <w:vAlign w:val="center"/>
            <w:hideMark/>
          </w:tcPr>
          <w:p w14:paraId="072EEB55"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2E06E323" w14:textId="73A48D93"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3 (SRGCDE 3)</w:t>
            </w:r>
          </w:p>
        </w:tc>
        <w:tc>
          <w:tcPr>
            <w:tcW w:w="1617" w:type="dxa"/>
            <w:shd w:val="clear" w:color="auto" w:fill="auto"/>
            <w:noWrap/>
            <w:vAlign w:val="center"/>
            <w:hideMark/>
          </w:tcPr>
          <w:p w14:paraId="59448596" w14:textId="0E8EDBFF"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38000253</w:t>
            </w:r>
          </w:p>
        </w:tc>
        <w:tc>
          <w:tcPr>
            <w:tcW w:w="3361" w:type="dxa"/>
            <w:shd w:val="clear" w:color="auto" w:fill="auto"/>
            <w:noWrap/>
            <w:vAlign w:val="center"/>
            <w:hideMark/>
          </w:tcPr>
          <w:p w14:paraId="34C5BD76" w14:textId="58DCBFE9"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- 3rd position</w:t>
            </w:r>
          </w:p>
        </w:tc>
      </w:tr>
      <w:tr w:rsidR="0013627B" w:rsidRPr="00673D61" w14:paraId="5D63799E" w14:textId="77777777" w:rsidTr="00213642">
        <w:trPr>
          <w:trHeight w:val="315"/>
        </w:trPr>
        <w:tc>
          <w:tcPr>
            <w:tcW w:w="2595" w:type="dxa"/>
            <w:vMerge/>
            <w:vAlign w:val="center"/>
            <w:hideMark/>
          </w:tcPr>
          <w:p w14:paraId="2E3FBF8D"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5EA460E8" w14:textId="07192BF4"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 xml:space="preserve">4 (SRGCDE 4) </w:t>
            </w:r>
          </w:p>
        </w:tc>
        <w:tc>
          <w:tcPr>
            <w:tcW w:w="1617" w:type="dxa"/>
            <w:shd w:val="clear" w:color="auto" w:fill="auto"/>
            <w:noWrap/>
            <w:vAlign w:val="center"/>
            <w:hideMark/>
          </w:tcPr>
          <w:p w14:paraId="63269891" w14:textId="0FFF1176"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38000254</w:t>
            </w:r>
          </w:p>
        </w:tc>
        <w:tc>
          <w:tcPr>
            <w:tcW w:w="3361" w:type="dxa"/>
            <w:shd w:val="clear" w:color="auto" w:fill="auto"/>
            <w:noWrap/>
            <w:vAlign w:val="center"/>
            <w:hideMark/>
          </w:tcPr>
          <w:p w14:paraId="5AB7EF48" w14:textId="0447A2BE"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- 4th position</w:t>
            </w:r>
          </w:p>
        </w:tc>
      </w:tr>
      <w:tr w:rsidR="0013627B" w:rsidRPr="00673D61" w14:paraId="63D08671" w14:textId="77777777" w:rsidTr="00213642">
        <w:trPr>
          <w:trHeight w:val="315"/>
        </w:trPr>
        <w:tc>
          <w:tcPr>
            <w:tcW w:w="2595" w:type="dxa"/>
            <w:vMerge/>
            <w:vAlign w:val="center"/>
            <w:hideMark/>
          </w:tcPr>
          <w:p w14:paraId="6EA8B842"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59B1BDAD" w14:textId="62F5549B"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5 (SRGCDE 5)</w:t>
            </w:r>
          </w:p>
        </w:tc>
        <w:tc>
          <w:tcPr>
            <w:tcW w:w="1617" w:type="dxa"/>
            <w:shd w:val="clear" w:color="auto" w:fill="auto"/>
            <w:noWrap/>
            <w:vAlign w:val="center"/>
            <w:hideMark/>
          </w:tcPr>
          <w:p w14:paraId="12C67FE0" w14:textId="57BFB701"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38000255</w:t>
            </w:r>
          </w:p>
        </w:tc>
        <w:tc>
          <w:tcPr>
            <w:tcW w:w="3361" w:type="dxa"/>
            <w:shd w:val="clear" w:color="auto" w:fill="auto"/>
            <w:noWrap/>
            <w:vAlign w:val="center"/>
            <w:hideMark/>
          </w:tcPr>
          <w:p w14:paraId="642468AC" w14:textId="54CE52CE"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- 5th position</w:t>
            </w:r>
          </w:p>
        </w:tc>
      </w:tr>
      <w:tr w:rsidR="0013627B" w:rsidRPr="00673D61" w14:paraId="5DA56671" w14:textId="77777777" w:rsidTr="00213642">
        <w:trPr>
          <w:trHeight w:val="315"/>
        </w:trPr>
        <w:tc>
          <w:tcPr>
            <w:tcW w:w="2595" w:type="dxa"/>
            <w:vMerge/>
            <w:vAlign w:val="center"/>
            <w:hideMark/>
          </w:tcPr>
          <w:p w14:paraId="30FB0517"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28FF0EBC" w14:textId="2917D7B0"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6 (SRGCDE 6)</w:t>
            </w:r>
          </w:p>
        </w:tc>
        <w:tc>
          <w:tcPr>
            <w:tcW w:w="1617" w:type="dxa"/>
            <w:shd w:val="clear" w:color="auto" w:fill="auto"/>
            <w:noWrap/>
            <w:vAlign w:val="center"/>
            <w:hideMark/>
          </w:tcPr>
          <w:p w14:paraId="5BE511CB" w14:textId="5AEF47AC"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38000256</w:t>
            </w:r>
          </w:p>
        </w:tc>
        <w:tc>
          <w:tcPr>
            <w:tcW w:w="3361" w:type="dxa"/>
            <w:shd w:val="clear" w:color="auto" w:fill="auto"/>
            <w:noWrap/>
            <w:vAlign w:val="center"/>
            <w:hideMark/>
          </w:tcPr>
          <w:p w14:paraId="7DE88E3B" w14:textId="3D69DB73"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- 6th position</w:t>
            </w:r>
          </w:p>
        </w:tc>
      </w:tr>
      <w:tr w:rsidR="0013627B" w:rsidRPr="00673D61" w14:paraId="345C6151" w14:textId="77777777" w:rsidTr="00213642">
        <w:trPr>
          <w:trHeight w:val="315"/>
        </w:trPr>
        <w:tc>
          <w:tcPr>
            <w:tcW w:w="2595" w:type="dxa"/>
            <w:vMerge/>
            <w:vAlign w:val="center"/>
            <w:hideMark/>
          </w:tcPr>
          <w:p w14:paraId="1FE12339"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1B110E36" w14:textId="421DED5B"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7 (SRGCDE 7)</w:t>
            </w:r>
          </w:p>
        </w:tc>
        <w:tc>
          <w:tcPr>
            <w:tcW w:w="1617" w:type="dxa"/>
            <w:shd w:val="clear" w:color="auto" w:fill="auto"/>
            <w:noWrap/>
            <w:vAlign w:val="center"/>
            <w:hideMark/>
          </w:tcPr>
          <w:p w14:paraId="785AF28C" w14:textId="62F1E010"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38000257</w:t>
            </w:r>
          </w:p>
        </w:tc>
        <w:tc>
          <w:tcPr>
            <w:tcW w:w="3361" w:type="dxa"/>
            <w:shd w:val="clear" w:color="auto" w:fill="auto"/>
            <w:noWrap/>
            <w:vAlign w:val="center"/>
            <w:hideMark/>
          </w:tcPr>
          <w:p w14:paraId="5417E942" w14:textId="179A2117"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- 7th position</w:t>
            </w:r>
          </w:p>
        </w:tc>
      </w:tr>
      <w:tr w:rsidR="0013627B" w:rsidRPr="00673D61" w14:paraId="1E187B92" w14:textId="77777777" w:rsidTr="00213642">
        <w:trPr>
          <w:trHeight w:val="315"/>
        </w:trPr>
        <w:tc>
          <w:tcPr>
            <w:tcW w:w="2595" w:type="dxa"/>
            <w:vMerge/>
            <w:vAlign w:val="center"/>
            <w:hideMark/>
          </w:tcPr>
          <w:p w14:paraId="58C12A28"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057B2DA1" w14:textId="2B2C6995"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8 (SRGCDE 8)</w:t>
            </w:r>
          </w:p>
        </w:tc>
        <w:tc>
          <w:tcPr>
            <w:tcW w:w="1617" w:type="dxa"/>
            <w:shd w:val="clear" w:color="auto" w:fill="auto"/>
            <w:noWrap/>
            <w:vAlign w:val="center"/>
            <w:hideMark/>
          </w:tcPr>
          <w:p w14:paraId="61923EF2" w14:textId="3BD78647"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38000258</w:t>
            </w:r>
          </w:p>
        </w:tc>
        <w:tc>
          <w:tcPr>
            <w:tcW w:w="3361" w:type="dxa"/>
            <w:shd w:val="clear" w:color="auto" w:fill="auto"/>
            <w:noWrap/>
            <w:vAlign w:val="center"/>
            <w:hideMark/>
          </w:tcPr>
          <w:p w14:paraId="4285B25D" w14:textId="043F0D92"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- 8th position</w:t>
            </w:r>
          </w:p>
        </w:tc>
      </w:tr>
      <w:tr w:rsidR="0013627B" w:rsidRPr="00673D61" w14:paraId="02DFE33F" w14:textId="77777777" w:rsidTr="00213642">
        <w:trPr>
          <w:trHeight w:val="315"/>
        </w:trPr>
        <w:tc>
          <w:tcPr>
            <w:tcW w:w="2595" w:type="dxa"/>
            <w:vMerge/>
            <w:vAlign w:val="center"/>
            <w:hideMark/>
          </w:tcPr>
          <w:p w14:paraId="11EC4DEA"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3175B338" w14:textId="297B462A"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9 (SRGCDE 9)</w:t>
            </w:r>
          </w:p>
        </w:tc>
        <w:tc>
          <w:tcPr>
            <w:tcW w:w="1617" w:type="dxa"/>
            <w:shd w:val="clear" w:color="auto" w:fill="auto"/>
            <w:noWrap/>
            <w:vAlign w:val="center"/>
            <w:hideMark/>
          </w:tcPr>
          <w:p w14:paraId="0B694171" w14:textId="38142F42"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38000259</w:t>
            </w:r>
          </w:p>
        </w:tc>
        <w:tc>
          <w:tcPr>
            <w:tcW w:w="3361" w:type="dxa"/>
            <w:shd w:val="clear" w:color="auto" w:fill="auto"/>
            <w:noWrap/>
            <w:vAlign w:val="center"/>
            <w:hideMark/>
          </w:tcPr>
          <w:p w14:paraId="60003436" w14:textId="4F6531FD"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- 9th position</w:t>
            </w:r>
          </w:p>
        </w:tc>
      </w:tr>
      <w:tr w:rsidR="0013627B" w:rsidRPr="00673D61" w14:paraId="5E553B57" w14:textId="77777777" w:rsidTr="00213642">
        <w:trPr>
          <w:trHeight w:val="315"/>
        </w:trPr>
        <w:tc>
          <w:tcPr>
            <w:tcW w:w="2595" w:type="dxa"/>
            <w:vMerge/>
            <w:vAlign w:val="center"/>
            <w:hideMark/>
          </w:tcPr>
          <w:p w14:paraId="2611A2A0"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0D988B33" w14:textId="29D46256"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10 (SRGCDE 10)</w:t>
            </w:r>
          </w:p>
        </w:tc>
        <w:tc>
          <w:tcPr>
            <w:tcW w:w="1617" w:type="dxa"/>
            <w:shd w:val="clear" w:color="auto" w:fill="auto"/>
            <w:noWrap/>
            <w:vAlign w:val="center"/>
            <w:hideMark/>
          </w:tcPr>
          <w:p w14:paraId="3020EA69" w14:textId="5397AFBA"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38000260</w:t>
            </w:r>
          </w:p>
        </w:tc>
        <w:tc>
          <w:tcPr>
            <w:tcW w:w="3361" w:type="dxa"/>
            <w:shd w:val="clear" w:color="auto" w:fill="auto"/>
            <w:noWrap/>
            <w:vAlign w:val="center"/>
            <w:hideMark/>
          </w:tcPr>
          <w:p w14:paraId="79CD9189" w14:textId="34BA3D88"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- 10th position</w:t>
            </w:r>
          </w:p>
        </w:tc>
      </w:tr>
      <w:tr w:rsidR="0013627B" w:rsidRPr="00673D61" w14:paraId="6C7051B0" w14:textId="77777777" w:rsidTr="00213642">
        <w:trPr>
          <w:trHeight w:val="315"/>
        </w:trPr>
        <w:tc>
          <w:tcPr>
            <w:tcW w:w="2595" w:type="dxa"/>
            <w:vMerge/>
            <w:vAlign w:val="center"/>
            <w:hideMark/>
          </w:tcPr>
          <w:p w14:paraId="4EFF2215"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2CCB6DB3" w14:textId="47051185"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1 (SRGCDE 11)</w:t>
            </w:r>
          </w:p>
        </w:tc>
        <w:tc>
          <w:tcPr>
            <w:tcW w:w="1617" w:type="dxa"/>
            <w:shd w:val="clear" w:color="auto" w:fill="auto"/>
            <w:noWrap/>
            <w:vAlign w:val="center"/>
            <w:hideMark/>
          </w:tcPr>
          <w:p w14:paraId="133C3F5A" w14:textId="46C5F48B"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38000261</w:t>
            </w:r>
          </w:p>
        </w:tc>
        <w:tc>
          <w:tcPr>
            <w:tcW w:w="3361" w:type="dxa"/>
            <w:shd w:val="clear" w:color="auto" w:fill="auto"/>
            <w:noWrap/>
            <w:vAlign w:val="center"/>
            <w:hideMark/>
          </w:tcPr>
          <w:p w14:paraId="09571293" w14:textId="371F7169"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- 11th position</w:t>
            </w:r>
          </w:p>
        </w:tc>
      </w:tr>
      <w:tr w:rsidR="0013627B" w:rsidRPr="00673D61" w14:paraId="4D22C400" w14:textId="77777777" w:rsidTr="00213642">
        <w:trPr>
          <w:trHeight w:val="315"/>
        </w:trPr>
        <w:tc>
          <w:tcPr>
            <w:tcW w:w="2595" w:type="dxa"/>
            <w:vMerge/>
            <w:vAlign w:val="center"/>
            <w:hideMark/>
          </w:tcPr>
          <w:p w14:paraId="4EBC79E9"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2F9DCE8A" w14:textId="1045C91A"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12 (SRGCDE 12)</w:t>
            </w:r>
          </w:p>
        </w:tc>
        <w:tc>
          <w:tcPr>
            <w:tcW w:w="1617" w:type="dxa"/>
            <w:shd w:val="clear" w:color="auto" w:fill="auto"/>
            <w:noWrap/>
            <w:vAlign w:val="center"/>
            <w:hideMark/>
          </w:tcPr>
          <w:p w14:paraId="54095761" w14:textId="581CE075"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38000262</w:t>
            </w:r>
          </w:p>
        </w:tc>
        <w:tc>
          <w:tcPr>
            <w:tcW w:w="3361" w:type="dxa"/>
            <w:shd w:val="clear" w:color="auto" w:fill="auto"/>
            <w:noWrap/>
            <w:vAlign w:val="center"/>
            <w:hideMark/>
          </w:tcPr>
          <w:p w14:paraId="0569F683" w14:textId="174E408F"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- 12th position</w:t>
            </w:r>
          </w:p>
        </w:tc>
      </w:tr>
      <w:tr w:rsidR="0013627B" w:rsidRPr="00673D61" w14:paraId="21DAF7D1" w14:textId="77777777" w:rsidTr="00213642">
        <w:trPr>
          <w:trHeight w:val="315"/>
        </w:trPr>
        <w:tc>
          <w:tcPr>
            <w:tcW w:w="2595" w:type="dxa"/>
            <w:vMerge/>
            <w:vAlign w:val="center"/>
            <w:hideMark/>
          </w:tcPr>
          <w:p w14:paraId="4D1F2D83"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4021D0C2" w14:textId="7E4FF930"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13 (SRGCDE 13)</w:t>
            </w:r>
          </w:p>
        </w:tc>
        <w:tc>
          <w:tcPr>
            <w:tcW w:w="1617" w:type="dxa"/>
            <w:shd w:val="clear" w:color="auto" w:fill="auto"/>
            <w:noWrap/>
            <w:vAlign w:val="center"/>
            <w:hideMark/>
          </w:tcPr>
          <w:p w14:paraId="6C5277F8" w14:textId="17D3FCF9"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38000263</w:t>
            </w:r>
          </w:p>
        </w:tc>
        <w:tc>
          <w:tcPr>
            <w:tcW w:w="3361" w:type="dxa"/>
            <w:shd w:val="clear" w:color="auto" w:fill="auto"/>
            <w:noWrap/>
            <w:vAlign w:val="center"/>
            <w:hideMark/>
          </w:tcPr>
          <w:p w14:paraId="32D1489A" w14:textId="25082174"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- 13th position</w:t>
            </w:r>
          </w:p>
        </w:tc>
      </w:tr>
      <w:tr w:rsidR="0013627B" w:rsidRPr="00673D61" w14:paraId="28EC3B18" w14:textId="77777777" w:rsidTr="00213642">
        <w:trPr>
          <w:trHeight w:val="315"/>
        </w:trPr>
        <w:tc>
          <w:tcPr>
            <w:tcW w:w="2595" w:type="dxa"/>
            <w:vMerge/>
            <w:vAlign w:val="center"/>
            <w:hideMark/>
          </w:tcPr>
          <w:p w14:paraId="09DF986E"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61E75F6B" w14:textId="54BB6C87"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14 (SRGCDE 14)</w:t>
            </w:r>
          </w:p>
        </w:tc>
        <w:tc>
          <w:tcPr>
            <w:tcW w:w="1617" w:type="dxa"/>
            <w:shd w:val="clear" w:color="auto" w:fill="auto"/>
            <w:noWrap/>
            <w:vAlign w:val="center"/>
            <w:hideMark/>
          </w:tcPr>
          <w:p w14:paraId="04447334" w14:textId="5ACA9E86"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38000264</w:t>
            </w:r>
          </w:p>
        </w:tc>
        <w:tc>
          <w:tcPr>
            <w:tcW w:w="3361" w:type="dxa"/>
            <w:shd w:val="clear" w:color="auto" w:fill="auto"/>
            <w:noWrap/>
            <w:vAlign w:val="center"/>
            <w:hideMark/>
          </w:tcPr>
          <w:p w14:paraId="51043182" w14:textId="1F491466"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- 14th position</w:t>
            </w:r>
          </w:p>
        </w:tc>
      </w:tr>
      <w:tr w:rsidR="0013627B" w:rsidRPr="00673D61" w14:paraId="5A77DF7E" w14:textId="77777777" w:rsidTr="00213642">
        <w:trPr>
          <w:trHeight w:val="315"/>
        </w:trPr>
        <w:tc>
          <w:tcPr>
            <w:tcW w:w="2595" w:type="dxa"/>
            <w:vMerge/>
            <w:vAlign w:val="center"/>
            <w:hideMark/>
          </w:tcPr>
          <w:p w14:paraId="6BEF00B3"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4AFAD1A8" w14:textId="329CD19E" w:rsidR="0013627B" w:rsidRPr="00E367DA" w:rsidRDefault="0013627B" w:rsidP="00676CF1">
            <w:pPr>
              <w:spacing w:after="0" w:line="240" w:lineRule="auto"/>
              <w:jc w:val="right"/>
            </w:pPr>
            <w:r>
              <w:rPr>
                <w:rFonts w:eastAsia="Times New Roman" w:cs="Calibri"/>
                <w:color w:val="000000"/>
                <w:lang w:eastAsia="zh-CN"/>
              </w:rPr>
              <w:t>15(SRGCDE 15- SRGCDE25)</w:t>
            </w:r>
          </w:p>
        </w:tc>
        <w:tc>
          <w:tcPr>
            <w:tcW w:w="1617" w:type="dxa"/>
            <w:shd w:val="clear" w:color="auto" w:fill="auto"/>
            <w:noWrap/>
            <w:vAlign w:val="center"/>
            <w:hideMark/>
          </w:tcPr>
          <w:p w14:paraId="1349F2D3" w14:textId="62249213"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38000265</w:t>
            </w:r>
          </w:p>
        </w:tc>
        <w:tc>
          <w:tcPr>
            <w:tcW w:w="3361" w:type="dxa"/>
            <w:shd w:val="clear" w:color="auto" w:fill="auto"/>
            <w:noWrap/>
            <w:vAlign w:val="center"/>
            <w:hideMark/>
          </w:tcPr>
          <w:p w14:paraId="16F5457F" w14:textId="408779AC"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- 15th position</w:t>
            </w:r>
          </w:p>
        </w:tc>
      </w:tr>
      <w:tr w:rsidR="0013627B" w:rsidRPr="00673D61" w14:paraId="0A633108" w14:textId="77777777" w:rsidTr="00213642">
        <w:trPr>
          <w:trHeight w:val="315"/>
        </w:trPr>
        <w:tc>
          <w:tcPr>
            <w:tcW w:w="2595" w:type="dxa"/>
            <w:vAlign w:val="center"/>
          </w:tcPr>
          <w:p w14:paraId="597B278D" w14:textId="33498A06" w:rsidR="0013627B" w:rsidRPr="00673D61" w:rsidRDefault="0013627B" w:rsidP="00274284">
            <w:pPr>
              <w:spacing w:after="0" w:line="240" w:lineRule="auto"/>
              <w:rPr>
                <w:rFonts w:eastAsia="Times New Roman" w:cs="Calibri"/>
                <w:color w:val="000000"/>
                <w:lang w:eastAsia="zh-CN"/>
              </w:rPr>
            </w:pPr>
            <w:r>
              <w:rPr>
                <w:rFonts w:eastAsia="Times New Roman" w:cs="Calibri"/>
                <w:color w:val="000000"/>
                <w:lang w:eastAsia="zh-CN"/>
              </w:rPr>
              <w:t>OUTSAF</w:t>
            </w:r>
          </w:p>
        </w:tc>
        <w:tc>
          <w:tcPr>
            <w:tcW w:w="1620" w:type="dxa"/>
            <w:shd w:val="clear" w:color="auto" w:fill="auto"/>
            <w:noWrap/>
            <w:vAlign w:val="center"/>
          </w:tcPr>
          <w:p w14:paraId="64A92E9A" w14:textId="5AA62477" w:rsidR="0013627B"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HCPCS</w:t>
            </w:r>
          </w:p>
        </w:tc>
        <w:tc>
          <w:tcPr>
            <w:tcW w:w="1617" w:type="dxa"/>
            <w:shd w:val="clear" w:color="auto" w:fill="auto"/>
            <w:noWrap/>
            <w:vAlign w:val="center"/>
          </w:tcPr>
          <w:p w14:paraId="496DB6BE" w14:textId="1F68BCA6" w:rsidR="0013627B" w:rsidRPr="00673D61" w:rsidRDefault="004F6D7B" w:rsidP="00676CF1">
            <w:pPr>
              <w:spacing w:after="0" w:line="240" w:lineRule="auto"/>
              <w:jc w:val="right"/>
              <w:rPr>
                <w:rFonts w:eastAsia="Times New Roman" w:cs="Calibri"/>
                <w:color w:val="000000"/>
                <w:lang w:eastAsia="zh-CN"/>
              </w:rPr>
            </w:pPr>
            <w:r w:rsidRPr="004F6D7B">
              <w:rPr>
                <w:rFonts w:eastAsia="Times New Roman" w:cs="Calibri"/>
                <w:color w:val="000000"/>
                <w:lang w:eastAsia="zh-CN"/>
              </w:rPr>
              <w:t>38000215</w:t>
            </w:r>
          </w:p>
        </w:tc>
        <w:tc>
          <w:tcPr>
            <w:tcW w:w="3361" w:type="dxa"/>
            <w:shd w:val="clear" w:color="auto" w:fill="auto"/>
            <w:noWrap/>
            <w:vAlign w:val="center"/>
          </w:tcPr>
          <w:p w14:paraId="110866FA" w14:textId="7EAD312D" w:rsidR="0013627B" w:rsidRPr="00673D61" w:rsidRDefault="0013627B" w:rsidP="00676CF1">
            <w:pPr>
              <w:spacing w:after="0" w:line="240" w:lineRule="auto"/>
              <w:rPr>
                <w:rFonts w:eastAsia="Times New Roman" w:cs="Calibri"/>
                <w:color w:val="000000"/>
                <w:lang w:eastAsia="zh-CN"/>
              </w:rPr>
            </w:pPr>
            <w:r>
              <w:rPr>
                <w:rFonts w:eastAsia="Times New Roman" w:cs="Calibri"/>
                <w:color w:val="000000"/>
                <w:lang w:eastAsia="zh-CN"/>
              </w:rPr>
              <w:t>Outpatient detail – 1</w:t>
            </w:r>
            <w:r w:rsidRPr="00213642">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4F6D7B" w:rsidRPr="00673D61" w14:paraId="55F5DA11" w14:textId="77777777" w:rsidTr="001761E1">
        <w:trPr>
          <w:trHeight w:val="315"/>
        </w:trPr>
        <w:tc>
          <w:tcPr>
            <w:tcW w:w="2595" w:type="dxa"/>
            <w:vAlign w:val="center"/>
          </w:tcPr>
          <w:p w14:paraId="46C05A1E" w14:textId="617685E6" w:rsidR="004F6D7B" w:rsidRDefault="004F6D7B" w:rsidP="00676CF1">
            <w:pPr>
              <w:spacing w:after="0" w:line="240" w:lineRule="auto"/>
              <w:rPr>
                <w:rFonts w:eastAsia="Times New Roman" w:cs="Calibri"/>
                <w:color w:val="000000"/>
                <w:lang w:eastAsia="zh-CN"/>
              </w:rPr>
            </w:pPr>
            <w:r>
              <w:rPr>
                <w:rFonts w:eastAsia="Times New Roman" w:cs="Calibri"/>
                <w:color w:val="000000"/>
                <w:lang w:eastAsia="zh-CN"/>
              </w:rPr>
              <w:t>NCH</w:t>
            </w:r>
          </w:p>
        </w:tc>
        <w:tc>
          <w:tcPr>
            <w:tcW w:w="1620" w:type="dxa"/>
            <w:shd w:val="clear" w:color="auto" w:fill="auto"/>
            <w:noWrap/>
            <w:vAlign w:val="center"/>
          </w:tcPr>
          <w:p w14:paraId="5C4DFF32" w14:textId="441E7C84" w:rsidR="004F6D7B" w:rsidRDefault="004F6D7B" w:rsidP="00676CF1">
            <w:pPr>
              <w:spacing w:after="0" w:line="240" w:lineRule="auto"/>
              <w:jc w:val="right"/>
              <w:rPr>
                <w:rFonts w:eastAsia="Times New Roman" w:cs="Calibri"/>
                <w:color w:val="000000"/>
                <w:lang w:eastAsia="zh-CN"/>
              </w:rPr>
            </w:pPr>
            <w:r>
              <w:rPr>
                <w:rFonts w:eastAsia="Times New Roman" w:cs="Calibri"/>
                <w:color w:val="000000"/>
                <w:lang w:eastAsia="zh-CN"/>
              </w:rPr>
              <w:t>HCPCS</w:t>
            </w:r>
          </w:p>
        </w:tc>
        <w:tc>
          <w:tcPr>
            <w:tcW w:w="1617" w:type="dxa"/>
            <w:shd w:val="clear" w:color="auto" w:fill="auto"/>
            <w:noWrap/>
            <w:vAlign w:val="center"/>
          </w:tcPr>
          <w:p w14:paraId="37441A40" w14:textId="65F08672" w:rsidR="004F6D7B" w:rsidRPr="007E55D8" w:rsidRDefault="004F6D7B" w:rsidP="00676CF1">
            <w:pPr>
              <w:spacing w:after="0" w:line="240" w:lineRule="auto"/>
              <w:jc w:val="right"/>
              <w:rPr>
                <w:rFonts w:eastAsia="Times New Roman" w:cs="Calibri"/>
                <w:color w:val="000000"/>
                <w:lang w:eastAsia="zh-CN"/>
              </w:rPr>
            </w:pPr>
            <w:r w:rsidRPr="007B7524">
              <w:rPr>
                <w:rFonts w:eastAsia="Times New Roman" w:cs="Calibri"/>
                <w:color w:val="000000"/>
                <w:lang w:eastAsia="zh-CN"/>
              </w:rPr>
              <w:t>45756843</w:t>
            </w:r>
          </w:p>
        </w:tc>
        <w:tc>
          <w:tcPr>
            <w:tcW w:w="3361" w:type="dxa"/>
            <w:shd w:val="clear" w:color="auto" w:fill="auto"/>
            <w:noWrap/>
            <w:vAlign w:val="center"/>
          </w:tcPr>
          <w:p w14:paraId="4AAFD11B" w14:textId="05FDE7A1" w:rsidR="004F6D7B" w:rsidRDefault="004F6D7B" w:rsidP="00676CF1">
            <w:pPr>
              <w:spacing w:after="0" w:line="240" w:lineRule="auto"/>
              <w:rPr>
                <w:rFonts w:eastAsia="Times New Roman" w:cs="Calibri"/>
                <w:color w:val="000000"/>
                <w:lang w:eastAsia="zh-CN"/>
              </w:rPr>
            </w:pPr>
            <w:r>
              <w:rPr>
                <w:rFonts w:eastAsia="Times New Roman" w:cs="Calibri"/>
                <w:color w:val="000000"/>
                <w:lang w:eastAsia="zh-CN"/>
              </w:rPr>
              <w:t>Carrier detail – 1</w:t>
            </w:r>
            <w:r w:rsidRPr="00213642">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4F6D7B" w:rsidRPr="00673D61" w14:paraId="7D2722FF" w14:textId="77777777" w:rsidTr="001761E1">
        <w:trPr>
          <w:trHeight w:val="315"/>
        </w:trPr>
        <w:tc>
          <w:tcPr>
            <w:tcW w:w="2595" w:type="dxa"/>
            <w:vAlign w:val="center"/>
          </w:tcPr>
          <w:p w14:paraId="4B01C06C" w14:textId="1AFBACBD" w:rsidR="004F6D7B" w:rsidRDefault="004F6D7B" w:rsidP="00676CF1">
            <w:pPr>
              <w:spacing w:after="0" w:line="240" w:lineRule="auto"/>
              <w:rPr>
                <w:rFonts w:eastAsia="Times New Roman" w:cs="Calibri"/>
                <w:color w:val="000000"/>
                <w:lang w:eastAsia="zh-CN"/>
              </w:rPr>
            </w:pPr>
            <w:r>
              <w:rPr>
                <w:rFonts w:eastAsia="Times New Roman" w:cs="Calibri"/>
                <w:color w:val="000000"/>
                <w:lang w:eastAsia="zh-CN"/>
              </w:rPr>
              <w:t>DME</w:t>
            </w:r>
          </w:p>
        </w:tc>
        <w:tc>
          <w:tcPr>
            <w:tcW w:w="1620" w:type="dxa"/>
            <w:shd w:val="clear" w:color="auto" w:fill="auto"/>
            <w:noWrap/>
            <w:vAlign w:val="center"/>
          </w:tcPr>
          <w:p w14:paraId="1D3FC9D3" w14:textId="609BB416" w:rsidR="004F6D7B" w:rsidRDefault="004F6D7B" w:rsidP="00676CF1">
            <w:pPr>
              <w:spacing w:after="0" w:line="240" w:lineRule="auto"/>
              <w:jc w:val="right"/>
              <w:rPr>
                <w:rFonts w:eastAsia="Times New Roman" w:cs="Calibri"/>
                <w:color w:val="000000"/>
                <w:lang w:eastAsia="zh-CN"/>
              </w:rPr>
            </w:pPr>
            <w:r>
              <w:rPr>
                <w:rFonts w:eastAsia="Times New Roman" w:cs="Calibri"/>
                <w:color w:val="000000"/>
                <w:lang w:eastAsia="zh-CN"/>
              </w:rPr>
              <w:t>HCPCS</w:t>
            </w:r>
          </w:p>
        </w:tc>
        <w:tc>
          <w:tcPr>
            <w:tcW w:w="1617" w:type="dxa"/>
            <w:shd w:val="clear" w:color="auto" w:fill="auto"/>
            <w:noWrap/>
            <w:vAlign w:val="center"/>
          </w:tcPr>
          <w:p w14:paraId="332E6E48" w14:textId="5762B035" w:rsidR="004F6D7B" w:rsidRPr="007E55D8" w:rsidRDefault="004F6D7B" w:rsidP="00676CF1">
            <w:pPr>
              <w:spacing w:after="0" w:line="240" w:lineRule="auto"/>
              <w:jc w:val="right"/>
              <w:rPr>
                <w:rFonts w:eastAsia="Times New Roman" w:cs="Calibri"/>
                <w:color w:val="000000"/>
                <w:lang w:eastAsia="zh-CN"/>
              </w:rPr>
            </w:pPr>
            <w:r w:rsidRPr="007B7524">
              <w:rPr>
                <w:rFonts w:eastAsia="Times New Roman" w:cs="Calibri"/>
                <w:color w:val="000000"/>
                <w:lang w:eastAsia="zh-CN"/>
              </w:rPr>
              <w:t>38000215</w:t>
            </w:r>
          </w:p>
        </w:tc>
        <w:tc>
          <w:tcPr>
            <w:tcW w:w="3361" w:type="dxa"/>
            <w:shd w:val="clear" w:color="auto" w:fill="auto"/>
            <w:noWrap/>
            <w:vAlign w:val="center"/>
          </w:tcPr>
          <w:p w14:paraId="174996B4" w14:textId="34D38F60" w:rsidR="004F6D7B" w:rsidRDefault="004F6D7B" w:rsidP="00676CF1">
            <w:pPr>
              <w:spacing w:after="0" w:line="240" w:lineRule="auto"/>
              <w:rPr>
                <w:rFonts w:eastAsia="Times New Roman" w:cs="Calibri"/>
                <w:color w:val="000000"/>
                <w:lang w:eastAsia="zh-CN"/>
              </w:rPr>
            </w:pPr>
            <w:r>
              <w:rPr>
                <w:rFonts w:eastAsia="Times New Roman" w:cs="Calibri"/>
                <w:color w:val="000000"/>
                <w:lang w:eastAsia="zh-CN"/>
              </w:rPr>
              <w:t>Outpatient detail – 1</w:t>
            </w:r>
            <w:r w:rsidRPr="00213642">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4F6D7B" w:rsidRPr="00673D61" w14:paraId="4B92FD3A" w14:textId="77777777" w:rsidTr="00213642">
        <w:trPr>
          <w:trHeight w:val="864"/>
        </w:trPr>
        <w:tc>
          <w:tcPr>
            <w:tcW w:w="2595" w:type="dxa"/>
            <w:shd w:val="clear" w:color="auto" w:fill="auto"/>
            <w:vAlign w:val="center"/>
            <w:hideMark/>
          </w:tcPr>
          <w:p w14:paraId="0C5A706C" w14:textId="5F6DBFE8" w:rsidR="004F6D7B" w:rsidRPr="00673D61" w:rsidRDefault="004F6D7B" w:rsidP="00676CF1">
            <w:pPr>
              <w:spacing w:after="0" w:line="240" w:lineRule="auto"/>
              <w:rPr>
                <w:rFonts w:eastAsia="Times New Roman" w:cs="Calibri"/>
                <w:color w:val="000000"/>
                <w:lang w:eastAsia="zh-CN"/>
              </w:rPr>
            </w:pPr>
            <w:r>
              <w:rPr>
                <w:rFonts w:eastAsia="Times New Roman" w:cs="Calibri"/>
                <w:color w:val="000000"/>
                <w:lang w:eastAsia="zh-CN"/>
              </w:rPr>
              <w:t>OUTSAF</w:t>
            </w:r>
          </w:p>
        </w:tc>
        <w:tc>
          <w:tcPr>
            <w:tcW w:w="1620" w:type="dxa"/>
            <w:shd w:val="clear" w:color="auto" w:fill="auto"/>
            <w:noWrap/>
            <w:vAlign w:val="center"/>
            <w:hideMark/>
          </w:tcPr>
          <w:p w14:paraId="04979484" w14:textId="222669BB" w:rsidR="004F6D7B" w:rsidRPr="00673D61" w:rsidRDefault="004F6D7B" w:rsidP="00676CF1">
            <w:pPr>
              <w:spacing w:after="0" w:line="240" w:lineRule="auto"/>
              <w:jc w:val="right"/>
              <w:rPr>
                <w:rFonts w:eastAsia="Times New Roman" w:cs="Calibri"/>
                <w:color w:val="000000"/>
                <w:lang w:eastAsia="zh-CN"/>
              </w:rPr>
            </w:pPr>
            <w:r w:rsidRPr="00213642">
              <w:rPr>
                <w:szCs w:val="18"/>
              </w:rPr>
              <w:t>DGN_CD1-DGN_CD25</w:t>
            </w:r>
            <w:r>
              <w:rPr>
                <w:szCs w:val="18"/>
              </w:rPr>
              <w:t>, E1DGNSCD, EDGNSD1-EDGNSD6</w:t>
            </w:r>
          </w:p>
        </w:tc>
        <w:tc>
          <w:tcPr>
            <w:tcW w:w="1617" w:type="dxa"/>
            <w:shd w:val="clear" w:color="auto" w:fill="auto"/>
            <w:noWrap/>
            <w:vAlign w:val="center"/>
            <w:hideMark/>
          </w:tcPr>
          <w:p w14:paraId="462935AE" w14:textId="54CFEC46" w:rsidR="004F6D7B" w:rsidRPr="00673D61" w:rsidRDefault="004F6D7B" w:rsidP="00676CF1">
            <w:pPr>
              <w:spacing w:after="0" w:line="240" w:lineRule="auto"/>
              <w:jc w:val="right"/>
              <w:rPr>
                <w:rFonts w:eastAsia="Times New Roman" w:cs="Calibri"/>
                <w:color w:val="000000"/>
                <w:lang w:eastAsia="zh-CN"/>
              </w:rPr>
            </w:pPr>
            <w:r w:rsidRPr="00442098">
              <w:rPr>
                <w:rFonts w:eastAsia="Times New Roman" w:cs="Calibri"/>
                <w:color w:val="000000"/>
                <w:lang w:eastAsia="zh-CN"/>
              </w:rPr>
              <w:t>42865906</w:t>
            </w:r>
          </w:p>
        </w:tc>
        <w:tc>
          <w:tcPr>
            <w:tcW w:w="3361" w:type="dxa"/>
            <w:shd w:val="clear" w:color="auto" w:fill="auto"/>
            <w:noWrap/>
            <w:vAlign w:val="center"/>
            <w:hideMark/>
          </w:tcPr>
          <w:p w14:paraId="35FD2576" w14:textId="56C37637" w:rsidR="004F6D7B" w:rsidRPr="00673D61" w:rsidRDefault="004F6D7B" w:rsidP="00676CF1">
            <w:pPr>
              <w:spacing w:after="0" w:line="240" w:lineRule="auto"/>
              <w:rPr>
                <w:rFonts w:eastAsia="Times New Roman" w:cs="Calibri"/>
                <w:color w:val="000000"/>
                <w:lang w:eastAsia="zh-CN"/>
              </w:rPr>
            </w:pPr>
            <w:r>
              <w:rPr>
                <w:rFonts w:eastAsia="Times New Roman" w:cs="Calibri"/>
                <w:color w:val="000000"/>
                <w:lang w:eastAsia="zh-CN"/>
              </w:rPr>
              <w:t>Condition Procedure</w:t>
            </w:r>
          </w:p>
        </w:tc>
      </w:tr>
      <w:tr w:rsidR="004F6D7B" w:rsidRPr="00673D61" w14:paraId="07E8C22F" w14:textId="77777777" w:rsidTr="00213642">
        <w:trPr>
          <w:trHeight w:val="315"/>
        </w:trPr>
        <w:tc>
          <w:tcPr>
            <w:tcW w:w="2595" w:type="dxa"/>
            <w:shd w:val="clear" w:color="auto" w:fill="auto"/>
            <w:vAlign w:val="center"/>
            <w:hideMark/>
          </w:tcPr>
          <w:p w14:paraId="448DADD9" w14:textId="2D015D2D" w:rsidR="004F6D7B" w:rsidRPr="00673D61" w:rsidRDefault="004F6D7B" w:rsidP="00676CF1">
            <w:pPr>
              <w:spacing w:after="0" w:line="240" w:lineRule="auto"/>
              <w:rPr>
                <w:rFonts w:eastAsia="Times New Roman" w:cs="Calibri"/>
                <w:color w:val="000000"/>
                <w:lang w:eastAsia="zh-CN"/>
              </w:rPr>
            </w:pPr>
            <w:r>
              <w:rPr>
                <w:rFonts w:eastAsia="Times New Roman" w:cs="Calibri"/>
                <w:color w:val="000000"/>
                <w:lang w:eastAsia="zh-CN"/>
              </w:rPr>
              <w:t>NCH and DME</w:t>
            </w:r>
          </w:p>
        </w:tc>
        <w:tc>
          <w:tcPr>
            <w:tcW w:w="1620" w:type="dxa"/>
            <w:shd w:val="clear" w:color="auto" w:fill="auto"/>
            <w:noWrap/>
            <w:vAlign w:val="center"/>
            <w:hideMark/>
          </w:tcPr>
          <w:p w14:paraId="0A533DAB" w14:textId="1B0C56FF" w:rsidR="004F6D7B" w:rsidRPr="00673D61" w:rsidRDefault="004F6D7B" w:rsidP="00676CF1">
            <w:pPr>
              <w:spacing w:after="0" w:line="240" w:lineRule="auto"/>
              <w:jc w:val="right"/>
              <w:rPr>
                <w:rFonts w:eastAsia="Times New Roman" w:cs="Calibri"/>
                <w:color w:val="000000"/>
                <w:lang w:eastAsia="zh-CN"/>
              </w:rPr>
            </w:pPr>
            <w:r w:rsidRPr="002778A8">
              <w:rPr>
                <w:szCs w:val="18"/>
              </w:rPr>
              <w:t>LINEDIAG or DGN_CD1-DGN_CD12</w:t>
            </w:r>
          </w:p>
        </w:tc>
        <w:tc>
          <w:tcPr>
            <w:tcW w:w="1617" w:type="dxa"/>
            <w:shd w:val="clear" w:color="auto" w:fill="auto"/>
            <w:noWrap/>
            <w:vAlign w:val="center"/>
            <w:hideMark/>
          </w:tcPr>
          <w:p w14:paraId="367188D0" w14:textId="7F2643CD" w:rsidR="004F6D7B" w:rsidRPr="00673D61" w:rsidRDefault="004F6D7B" w:rsidP="00676CF1">
            <w:pPr>
              <w:spacing w:after="0" w:line="240" w:lineRule="auto"/>
              <w:jc w:val="right"/>
              <w:rPr>
                <w:rFonts w:eastAsia="Times New Roman" w:cs="Calibri"/>
                <w:color w:val="000000"/>
                <w:lang w:eastAsia="zh-CN"/>
              </w:rPr>
            </w:pPr>
            <w:r w:rsidRPr="00442098">
              <w:rPr>
                <w:rFonts w:eastAsia="Times New Roman" w:cs="Calibri"/>
                <w:color w:val="000000"/>
                <w:lang w:eastAsia="zh-CN"/>
              </w:rPr>
              <w:t>42865906</w:t>
            </w:r>
          </w:p>
        </w:tc>
        <w:tc>
          <w:tcPr>
            <w:tcW w:w="3361" w:type="dxa"/>
            <w:shd w:val="clear" w:color="auto" w:fill="auto"/>
            <w:noWrap/>
            <w:vAlign w:val="center"/>
            <w:hideMark/>
          </w:tcPr>
          <w:p w14:paraId="3C9A562D" w14:textId="317F7555" w:rsidR="004F6D7B" w:rsidRPr="00673D61" w:rsidRDefault="004F6D7B" w:rsidP="00676CF1">
            <w:pPr>
              <w:spacing w:after="0" w:line="240" w:lineRule="auto"/>
              <w:rPr>
                <w:rFonts w:eastAsia="Times New Roman" w:cs="Calibri"/>
                <w:color w:val="000000"/>
                <w:lang w:eastAsia="zh-CN"/>
              </w:rPr>
            </w:pPr>
            <w:r>
              <w:rPr>
                <w:rFonts w:eastAsia="Times New Roman" w:cs="Calibri"/>
                <w:color w:val="000000"/>
                <w:lang w:eastAsia="zh-CN"/>
              </w:rPr>
              <w:t>Condition Procedure</w:t>
            </w:r>
          </w:p>
        </w:tc>
      </w:tr>
    </w:tbl>
    <w:p w14:paraId="41715BCF" w14:textId="77777777" w:rsidR="00E179B5" w:rsidRDefault="00E179B5"/>
    <w:p w14:paraId="6D8AB363" w14:textId="77777777" w:rsidR="001761E1" w:rsidRDefault="001761E1"/>
    <w:tbl>
      <w:tblPr>
        <w:tblStyle w:val="TableGrid"/>
        <w:tblW w:w="9648" w:type="dxa"/>
        <w:tblLayout w:type="fixed"/>
        <w:tblLook w:val="04A0" w:firstRow="1" w:lastRow="0" w:firstColumn="1" w:lastColumn="0" w:noHBand="0" w:noVBand="1"/>
      </w:tblPr>
      <w:tblGrid>
        <w:gridCol w:w="2358"/>
        <w:gridCol w:w="2610"/>
        <w:gridCol w:w="2520"/>
        <w:gridCol w:w="2160"/>
      </w:tblGrid>
      <w:tr w:rsidR="00E179B5" w:rsidRPr="001367B4" w14:paraId="1DED1D41" w14:textId="77777777" w:rsidTr="00213642">
        <w:tc>
          <w:tcPr>
            <w:tcW w:w="9648" w:type="dxa"/>
            <w:gridSpan w:val="4"/>
            <w:shd w:val="clear" w:color="auto" w:fill="BFBFBF" w:themeFill="background1" w:themeFillShade="BF"/>
          </w:tcPr>
          <w:p w14:paraId="114EFA83" w14:textId="7F69D059" w:rsidR="00E179B5" w:rsidRPr="001367B4" w:rsidRDefault="00E179B5" w:rsidP="00E179B5">
            <w:pPr>
              <w:contextualSpacing/>
              <w:rPr>
                <w:rFonts w:cstheme="minorHAnsi"/>
                <w:sz w:val="18"/>
                <w:szCs w:val="18"/>
              </w:rPr>
            </w:pPr>
            <w:r>
              <w:rPr>
                <w:b/>
                <w:sz w:val="28"/>
              </w:rPr>
              <w:t>Table 8</w:t>
            </w:r>
            <w:r w:rsidRPr="001367B4">
              <w:rPr>
                <w:b/>
                <w:sz w:val="28"/>
              </w:rPr>
              <w:t>:  PRO</w:t>
            </w:r>
            <w:r>
              <w:rPr>
                <w:b/>
                <w:sz w:val="28"/>
              </w:rPr>
              <w:t>CEDURE_OCCURRENCE</w:t>
            </w:r>
          </w:p>
        </w:tc>
      </w:tr>
      <w:tr w:rsidR="00E179B5" w:rsidRPr="001367B4" w14:paraId="0CD63EE0" w14:textId="77777777" w:rsidTr="00213642">
        <w:tc>
          <w:tcPr>
            <w:tcW w:w="2358" w:type="dxa"/>
            <w:shd w:val="clear" w:color="auto" w:fill="D9D9D9" w:themeFill="background1" w:themeFillShade="D9"/>
          </w:tcPr>
          <w:p w14:paraId="2C87F9CA" w14:textId="77777777" w:rsidR="00E179B5" w:rsidRPr="001367B4" w:rsidRDefault="00E179B5" w:rsidP="00863E78">
            <w:pPr>
              <w:keepNext/>
              <w:keepLines/>
              <w:rPr>
                <w:b/>
              </w:rPr>
            </w:pPr>
            <w:r w:rsidRPr="001367B4">
              <w:rPr>
                <w:b/>
              </w:rPr>
              <w:t xml:space="preserve"> Destination Field</w:t>
            </w:r>
          </w:p>
        </w:tc>
        <w:tc>
          <w:tcPr>
            <w:tcW w:w="2610" w:type="dxa"/>
            <w:shd w:val="clear" w:color="auto" w:fill="D9D9D9" w:themeFill="background1" w:themeFillShade="D9"/>
          </w:tcPr>
          <w:p w14:paraId="7786968B" w14:textId="77777777" w:rsidR="00E179B5" w:rsidRPr="001367B4" w:rsidRDefault="00E179B5" w:rsidP="00863E78">
            <w:pPr>
              <w:keepNext/>
              <w:keepLines/>
              <w:rPr>
                <w:b/>
              </w:rPr>
            </w:pPr>
            <w:r w:rsidRPr="001367B4">
              <w:rPr>
                <w:b/>
              </w:rPr>
              <w:t xml:space="preserve"> Source Field</w:t>
            </w:r>
          </w:p>
        </w:tc>
        <w:tc>
          <w:tcPr>
            <w:tcW w:w="2520" w:type="dxa"/>
            <w:shd w:val="clear" w:color="auto" w:fill="D9D9D9" w:themeFill="background1" w:themeFillShade="D9"/>
          </w:tcPr>
          <w:p w14:paraId="014A3C60" w14:textId="77777777" w:rsidR="00E179B5" w:rsidRPr="001367B4" w:rsidRDefault="00E179B5" w:rsidP="00863E78">
            <w:pPr>
              <w:keepNext/>
              <w:keepLines/>
              <w:rPr>
                <w:b/>
              </w:rPr>
            </w:pPr>
            <w:r w:rsidRPr="001367B4">
              <w:rPr>
                <w:b/>
              </w:rPr>
              <w:t xml:space="preserve"> Logic</w:t>
            </w:r>
          </w:p>
        </w:tc>
        <w:tc>
          <w:tcPr>
            <w:tcW w:w="2160" w:type="dxa"/>
            <w:shd w:val="clear" w:color="auto" w:fill="D9D9D9" w:themeFill="background1" w:themeFillShade="D9"/>
          </w:tcPr>
          <w:p w14:paraId="17FAD551" w14:textId="77777777" w:rsidR="00E179B5" w:rsidRPr="001367B4" w:rsidRDefault="00E179B5" w:rsidP="00863E78">
            <w:pPr>
              <w:keepNext/>
              <w:keepLines/>
              <w:rPr>
                <w:b/>
              </w:rPr>
            </w:pPr>
            <w:r w:rsidRPr="001367B4">
              <w:rPr>
                <w:b/>
              </w:rPr>
              <w:t xml:space="preserve"> Comment</w:t>
            </w:r>
          </w:p>
        </w:tc>
      </w:tr>
      <w:tr w:rsidR="00E179B5" w:rsidRPr="001367B4" w14:paraId="2DD8DBF9" w14:textId="77777777" w:rsidTr="00213642">
        <w:tc>
          <w:tcPr>
            <w:tcW w:w="2358" w:type="dxa"/>
          </w:tcPr>
          <w:p w14:paraId="1236CA11" w14:textId="158CADA5" w:rsidR="00E179B5" w:rsidRPr="001367B4" w:rsidRDefault="00E179B5" w:rsidP="00863E78">
            <w:pPr>
              <w:rPr>
                <w:sz w:val="18"/>
                <w:szCs w:val="18"/>
              </w:rPr>
            </w:pPr>
            <w:r>
              <w:rPr>
                <w:sz w:val="18"/>
                <w:szCs w:val="18"/>
              </w:rPr>
              <w:t>PROCEDURE_OCCURRENCE_ID</w:t>
            </w:r>
          </w:p>
        </w:tc>
        <w:tc>
          <w:tcPr>
            <w:tcW w:w="2610" w:type="dxa"/>
          </w:tcPr>
          <w:p w14:paraId="5AF2B039" w14:textId="77777777" w:rsidR="00E179B5" w:rsidRPr="001367B4" w:rsidRDefault="00E179B5" w:rsidP="00863E78">
            <w:pPr>
              <w:rPr>
                <w:sz w:val="18"/>
                <w:szCs w:val="18"/>
              </w:rPr>
            </w:pPr>
            <w:r w:rsidRPr="001367B4">
              <w:rPr>
                <w:sz w:val="18"/>
                <w:szCs w:val="18"/>
              </w:rPr>
              <w:t>-</w:t>
            </w:r>
          </w:p>
        </w:tc>
        <w:tc>
          <w:tcPr>
            <w:tcW w:w="2520" w:type="dxa"/>
          </w:tcPr>
          <w:p w14:paraId="2B5F6C30" w14:textId="77777777" w:rsidR="00E179B5" w:rsidRPr="001367B4" w:rsidRDefault="00E179B5" w:rsidP="00863E78">
            <w:pPr>
              <w:rPr>
                <w:sz w:val="18"/>
                <w:szCs w:val="18"/>
              </w:rPr>
            </w:pPr>
            <w:r w:rsidRPr="001367B4">
              <w:rPr>
                <w:sz w:val="18"/>
                <w:szCs w:val="18"/>
              </w:rPr>
              <w:t>System Generated</w:t>
            </w:r>
          </w:p>
          <w:p w14:paraId="06C637C5" w14:textId="77777777" w:rsidR="00E179B5" w:rsidRPr="001367B4" w:rsidRDefault="00E179B5" w:rsidP="00863E78">
            <w:pPr>
              <w:rPr>
                <w:sz w:val="18"/>
                <w:szCs w:val="18"/>
              </w:rPr>
            </w:pPr>
          </w:p>
          <w:p w14:paraId="7D563B3B" w14:textId="77777777" w:rsidR="00E179B5" w:rsidRPr="001367B4" w:rsidRDefault="00E179B5" w:rsidP="00863E78">
            <w:pPr>
              <w:rPr>
                <w:sz w:val="18"/>
                <w:szCs w:val="18"/>
              </w:rPr>
            </w:pPr>
          </w:p>
        </w:tc>
        <w:tc>
          <w:tcPr>
            <w:tcW w:w="2160" w:type="dxa"/>
          </w:tcPr>
          <w:p w14:paraId="702B4F40" w14:textId="77777777" w:rsidR="00E179B5" w:rsidRPr="001367B4" w:rsidRDefault="00E179B5" w:rsidP="00863E78">
            <w:pPr>
              <w:rPr>
                <w:sz w:val="18"/>
                <w:szCs w:val="18"/>
              </w:rPr>
            </w:pPr>
            <w:r w:rsidRPr="001367B4">
              <w:rPr>
                <w:sz w:val="18"/>
                <w:szCs w:val="18"/>
              </w:rPr>
              <w:t>Auto generate for each unique provider_source_value</w:t>
            </w:r>
          </w:p>
          <w:p w14:paraId="488C3E04" w14:textId="77777777" w:rsidR="00E179B5" w:rsidRPr="001367B4" w:rsidRDefault="00E179B5" w:rsidP="00863E78">
            <w:pPr>
              <w:rPr>
                <w:sz w:val="18"/>
                <w:szCs w:val="18"/>
              </w:rPr>
            </w:pPr>
          </w:p>
          <w:p w14:paraId="4733EB5B" w14:textId="77777777" w:rsidR="00E179B5" w:rsidRPr="001367B4" w:rsidRDefault="00E179B5" w:rsidP="00863E78">
            <w:pPr>
              <w:rPr>
                <w:sz w:val="18"/>
                <w:szCs w:val="18"/>
              </w:rPr>
            </w:pPr>
          </w:p>
        </w:tc>
      </w:tr>
      <w:tr w:rsidR="00E179B5" w:rsidRPr="001367B4" w14:paraId="355993B6" w14:textId="77777777" w:rsidTr="00213642">
        <w:tc>
          <w:tcPr>
            <w:tcW w:w="2358" w:type="dxa"/>
          </w:tcPr>
          <w:p w14:paraId="737BB818" w14:textId="2AC863DB" w:rsidR="00E179B5" w:rsidRPr="001367B4" w:rsidRDefault="00E179B5" w:rsidP="00863E78">
            <w:pPr>
              <w:rPr>
                <w:sz w:val="18"/>
                <w:szCs w:val="18"/>
              </w:rPr>
            </w:pPr>
            <w:r>
              <w:rPr>
                <w:sz w:val="18"/>
                <w:szCs w:val="18"/>
              </w:rPr>
              <w:t>PERSON_ID</w:t>
            </w:r>
          </w:p>
        </w:tc>
        <w:tc>
          <w:tcPr>
            <w:tcW w:w="2610" w:type="dxa"/>
          </w:tcPr>
          <w:p w14:paraId="6A4964F7" w14:textId="254D1400" w:rsidR="00ED1A29" w:rsidRPr="00ED1A29" w:rsidRDefault="00ED1A29" w:rsidP="00863E78">
            <w:pPr>
              <w:rPr>
                <w:sz w:val="18"/>
                <w:szCs w:val="18"/>
              </w:rPr>
            </w:pPr>
            <w:r>
              <w:rPr>
                <w:b/>
                <w:sz w:val="18"/>
                <w:szCs w:val="18"/>
              </w:rPr>
              <w:t>MEPDAR.</w:t>
            </w:r>
            <w:r>
              <w:rPr>
                <w:sz w:val="18"/>
                <w:szCs w:val="18"/>
              </w:rPr>
              <w:t>Patient_ID</w:t>
            </w:r>
          </w:p>
          <w:p w14:paraId="734EC947" w14:textId="77777777" w:rsidR="00E179B5" w:rsidRDefault="0009072E" w:rsidP="00863E78">
            <w:pPr>
              <w:rPr>
                <w:sz w:val="18"/>
                <w:szCs w:val="18"/>
              </w:rPr>
            </w:pPr>
            <w:r>
              <w:rPr>
                <w:b/>
                <w:sz w:val="18"/>
                <w:szCs w:val="18"/>
              </w:rPr>
              <w:t>OUTSAF.</w:t>
            </w:r>
            <w:r w:rsidR="00E179B5">
              <w:rPr>
                <w:sz w:val="18"/>
                <w:szCs w:val="18"/>
              </w:rPr>
              <w:t>Patient_ID</w:t>
            </w:r>
          </w:p>
          <w:p w14:paraId="1FD46975" w14:textId="77777777" w:rsidR="0009072E" w:rsidRDefault="0009072E" w:rsidP="00863E78">
            <w:pPr>
              <w:rPr>
                <w:sz w:val="18"/>
                <w:szCs w:val="18"/>
              </w:rPr>
            </w:pPr>
            <w:r>
              <w:rPr>
                <w:b/>
                <w:sz w:val="18"/>
                <w:szCs w:val="18"/>
              </w:rPr>
              <w:t>NCH.</w:t>
            </w:r>
            <w:r>
              <w:rPr>
                <w:sz w:val="18"/>
                <w:szCs w:val="18"/>
              </w:rPr>
              <w:t>Patient_ID</w:t>
            </w:r>
          </w:p>
          <w:p w14:paraId="6C526C59" w14:textId="41D57670" w:rsidR="0009072E" w:rsidRPr="0009072E" w:rsidRDefault="0009072E" w:rsidP="00863E78">
            <w:pPr>
              <w:rPr>
                <w:sz w:val="18"/>
                <w:szCs w:val="18"/>
              </w:rPr>
            </w:pPr>
            <w:r>
              <w:rPr>
                <w:b/>
                <w:sz w:val="18"/>
                <w:szCs w:val="18"/>
              </w:rPr>
              <w:t>DME.</w:t>
            </w:r>
            <w:r>
              <w:rPr>
                <w:sz w:val="18"/>
                <w:szCs w:val="18"/>
              </w:rPr>
              <w:t>Patient_ID</w:t>
            </w:r>
          </w:p>
        </w:tc>
        <w:tc>
          <w:tcPr>
            <w:tcW w:w="2520" w:type="dxa"/>
          </w:tcPr>
          <w:p w14:paraId="3113874C" w14:textId="6094F43D" w:rsidR="00E179B5" w:rsidRPr="001367B4" w:rsidRDefault="00E179B5" w:rsidP="00863E78">
            <w:pPr>
              <w:rPr>
                <w:sz w:val="18"/>
                <w:szCs w:val="18"/>
              </w:rPr>
            </w:pPr>
          </w:p>
        </w:tc>
        <w:tc>
          <w:tcPr>
            <w:tcW w:w="2160" w:type="dxa"/>
          </w:tcPr>
          <w:p w14:paraId="553A36EA" w14:textId="77777777" w:rsidR="00E179B5" w:rsidRPr="001367B4" w:rsidRDefault="00E179B5" w:rsidP="00863E78">
            <w:pPr>
              <w:rPr>
                <w:sz w:val="18"/>
                <w:szCs w:val="18"/>
              </w:rPr>
            </w:pPr>
          </w:p>
        </w:tc>
      </w:tr>
      <w:tr w:rsidR="00E179B5" w:rsidRPr="001367B4" w14:paraId="0CE4500F" w14:textId="77777777" w:rsidTr="00FE28F9">
        <w:tc>
          <w:tcPr>
            <w:tcW w:w="2358" w:type="dxa"/>
          </w:tcPr>
          <w:p w14:paraId="48848BC0" w14:textId="32DE6C4C" w:rsidR="00E179B5" w:rsidRPr="001367B4" w:rsidRDefault="00E179B5" w:rsidP="00863E78">
            <w:pPr>
              <w:rPr>
                <w:sz w:val="18"/>
                <w:szCs w:val="18"/>
              </w:rPr>
            </w:pPr>
            <w:r>
              <w:rPr>
                <w:sz w:val="18"/>
                <w:szCs w:val="18"/>
              </w:rPr>
              <w:t>PROCEDURE_CONCEPT_ID</w:t>
            </w:r>
          </w:p>
        </w:tc>
        <w:tc>
          <w:tcPr>
            <w:tcW w:w="2610" w:type="dxa"/>
          </w:tcPr>
          <w:p w14:paraId="211C540F" w14:textId="56D1792C" w:rsidR="007130C8" w:rsidRPr="00213642" w:rsidRDefault="007130C8" w:rsidP="0009072E">
            <w:pPr>
              <w:rPr>
                <w:sz w:val="18"/>
                <w:szCs w:val="18"/>
              </w:rPr>
            </w:pPr>
            <w:r>
              <w:rPr>
                <w:sz w:val="18"/>
                <w:szCs w:val="18"/>
              </w:rPr>
              <w:t>Surgical Fields:</w:t>
            </w:r>
          </w:p>
          <w:p w14:paraId="132DDF9E" w14:textId="4445D91D" w:rsidR="0004727E" w:rsidRPr="00213642" w:rsidRDefault="0004727E" w:rsidP="0009072E">
            <w:pPr>
              <w:rPr>
                <w:sz w:val="18"/>
                <w:szCs w:val="18"/>
              </w:rPr>
            </w:pPr>
            <w:r>
              <w:rPr>
                <w:b/>
                <w:sz w:val="18"/>
                <w:szCs w:val="18"/>
              </w:rPr>
              <w:t>MEDPAR.</w:t>
            </w:r>
            <w:r>
              <w:rPr>
                <w:sz w:val="18"/>
                <w:szCs w:val="18"/>
              </w:rPr>
              <w:t>SRGCDE1-SRGCDE25</w:t>
            </w:r>
          </w:p>
          <w:p w14:paraId="46A70906" w14:textId="77777777" w:rsidR="0004727E" w:rsidRDefault="0004727E" w:rsidP="0009072E">
            <w:pPr>
              <w:rPr>
                <w:b/>
                <w:sz w:val="18"/>
                <w:szCs w:val="18"/>
              </w:rPr>
            </w:pPr>
          </w:p>
          <w:p w14:paraId="3D227B64" w14:textId="6EE48ADC" w:rsidR="007130C8" w:rsidRPr="00213642" w:rsidRDefault="007130C8" w:rsidP="0009072E">
            <w:pPr>
              <w:rPr>
                <w:sz w:val="18"/>
                <w:szCs w:val="18"/>
              </w:rPr>
            </w:pPr>
            <w:r>
              <w:rPr>
                <w:sz w:val="18"/>
                <w:szCs w:val="18"/>
              </w:rPr>
              <w:t>HCPCS fields:</w:t>
            </w:r>
          </w:p>
          <w:p w14:paraId="13AB275B" w14:textId="0841EFE5" w:rsidR="007130C8" w:rsidRDefault="0009072E" w:rsidP="0009072E">
            <w:pPr>
              <w:rPr>
                <w:sz w:val="18"/>
                <w:szCs w:val="18"/>
              </w:rPr>
            </w:pPr>
            <w:r>
              <w:rPr>
                <w:b/>
                <w:sz w:val="18"/>
                <w:szCs w:val="18"/>
              </w:rPr>
              <w:t>OUTSAF.</w:t>
            </w:r>
            <w:r>
              <w:rPr>
                <w:sz w:val="18"/>
                <w:szCs w:val="18"/>
              </w:rPr>
              <w:t>HCPCS</w:t>
            </w:r>
          </w:p>
          <w:p w14:paraId="15EF0C23" w14:textId="77777777" w:rsidR="004A0A18" w:rsidRDefault="004A0A18" w:rsidP="004A0A18">
            <w:pPr>
              <w:rPr>
                <w:sz w:val="18"/>
                <w:szCs w:val="18"/>
              </w:rPr>
            </w:pPr>
            <w:r>
              <w:rPr>
                <w:b/>
                <w:sz w:val="18"/>
                <w:szCs w:val="18"/>
              </w:rPr>
              <w:t>NCH.</w:t>
            </w:r>
            <w:r>
              <w:rPr>
                <w:sz w:val="18"/>
                <w:szCs w:val="18"/>
              </w:rPr>
              <w:t>HCPCS</w:t>
            </w:r>
          </w:p>
          <w:p w14:paraId="6D950A1D" w14:textId="0EB161C0" w:rsidR="004A0A18" w:rsidRDefault="004A0A18" w:rsidP="004A0A18">
            <w:pPr>
              <w:rPr>
                <w:sz w:val="18"/>
                <w:szCs w:val="18"/>
              </w:rPr>
            </w:pPr>
            <w:r>
              <w:rPr>
                <w:b/>
                <w:sz w:val="18"/>
                <w:szCs w:val="18"/>
              </w:rPr>
              <w:t>DME.</w:t>
            </w:r>
            <w:r>
              <w:rPr>
                <w:sz w:val="18"/>
                <w:szCs w:val="18"/>
              </w:rPr>
              <w:t>HCPCS</w:t>
            </w:r>
          </w:p>
          <w:p w14:paraId="09B1E097" w14:textId="77777777" w:rsidR="004A0A18" w:rsidRDefault="004A0A18" w:rsidP="0009072E">
            <w:pPr>
              <w:rPr>
                <w:b/>
                <w:sz w:val="18"/>
                <w:szCs w:val="18"/>
              </w:rPr>
            </w:pPr>
          </w:p>
          <w:p w14:paraId="360CF154" w14:textId="29930560" w:rsidR="004A0A18" w:rsidRDefault="004A0A18" w:rsidP="0009072E">
            <w:pPr>
              <w:rPr>
                <w:sz w:val="18"/>
                <w:szCs w:val="18"/>
              </w:rPr>
            </w:pPr>
            <w:r>
              <w:rPr>
                <w:sz w:val="18"/>
                <w:szCs w:val="18"/>
              </w:rPr>
              <w:t>Diagnosis fields:</w:t>
            </w:r>
          </w:p>
          <w:p w14:paraId="0D1FB72D" w14:textId="12F34420" w:rsidR="00F53E8B" w:rsidRPr="00213642" w:rsidRDefault="00F53E8B" w:rsidP="0009072E">
            <w:pPr>
              <w:rPr>
                <w:sz w:val="18"/>
                <w:szCs w:val="18"/>
              </w:rPr>
            </w:pPr>
            <w:r>
              <w:rPr>
                <w:b/>
                <w:sz w:val="18"/>
                <w:szCs w:val="18"/>
              </w:rPr>
              <w:t>MEDPAR.</w:t>
            </w:r>
            <w:r>
              <w:rPr>
                <w:sz w:val="18"/>
                <w:szCs w:val="18"/>
              </w:rPr>
              <w:t>DGN_CD1-DGN_CD25</w:t>
            </w:r>
          </w:p>
          <w:p w14:paraId="135BB9AF" w14:textId="429DAD44" w:rsidR="00D026C6" w:rsidRDefault="007130C8">
            <w:pPr>
              <w:rPr>
                <w:sz w:val="18"/>
                <w:szCs w:val="18"/>
              </w:rPr>
            </w:pPr>
            <w:r>
              <w:rPr>
                <w:b/>
                <w:sz w:val="18"/>
                <w:szCs w:val="18"/>
              </w:rPr>
              <w:t>OUTSAF.</w:t>
            </w:r>
            <w:r w:rsidR="004A0A18">
              <w:rPr>
                <w:sz w:val="18"/>
                <w:szCs w:val="18"/>
              </w:rPr>
              <w:t xml:space="preserve"> DGN_CD1-DGN_CD25</w:t>
            </w:r>
          </w:p>
          <w:p w14:paraId="59F43582" w14:textId="77777777" w:rsidR="000D38E4" w:rsidRDefault="000D38E4" w:rsidP="000D38E4">
            <w:pPr>
              <w:rPr>
                <w:sz w:val="18"/>
                <w:szCs w:val="18"/>
              </w:rPr>
            </w:pPr>
            <w:r>
              <w:rPr>
                <w:b/>
                <w:sz w:val="18"/>
                <w:szCs w:val="18"/>
              </w:rPr>
              <w:t>OUTSAF.</w:t>
            </w:r>
            <w:r>
              <w:rPr>
                <w:sz w:val="18"/>
                <w:szCs w:val="18"/>
              </w:rPr>
              <w:t>E1DGNSCD</w:t>
            </w:r>
          </w:p>
          <w:p w14:paraId="45BCA18A" w14:textId="77777777" w:rsidR="006C4C5D" w:rsidRDefault="000D38E4">
            <w:pPr>
              <w:rPr>
                <w:sz w:val="18"/>
                <w:szCs w:val="18"/>
              </w:rPr>
            </w:pPr>
            <w:r w:rsidRPr="001D6ADA">
              <w:rPr>
                <w:b/>
                <w:sz w:val="18"/>
                <w:szCs w:val="18"/>
              </w:rPr>
              <w:t>OUTSAF.</w:t>
            </w:r>
            <w:r w:rsidRPr="001D6ADA">
              <w:rPr>
                <w:sz w:val="18"/>
                <w:szCs w:val="18"/>
              </w:rPr>
              <w:t>EDGNSD1-EDGNSD6</w:t>
            </w:r>
          </w:p>
          <w:p w14:paraId="14810933" w14:textId="77777777" w:rsidR="006C4C5D" w:rsidRDefault="006C4C5D">
            <w:pPr>
              <w:rPr>
                <w:sz w:val="18"/>
                <w:szCs w:val="18"/>
              </w:rPr>
            </w:pPr>
          </w:p>
          <w:p w14:paraId="649CEA9F" w14:textId="708E0C76" w:rsidR="004A0A18" w:rsidRDefault="00F53E8B">
            <w:pPr>
              <w:rPr>
                <w:sz w:val="18"/>
                <w:szCs w:val="18"/>
              </w:rPr>
            </w:pPr>
            <w:r>
              <w:rPr>
                <w:b/>
                <w:sz w:val="18"/>
                <w:szCs w:val="18"/>
              </w:rPr>
              <w:t>NCH.</w:t>
            </w:r>
            <w:r>
              <w:rPr>
                <w:sz w:val="18"/>
                <w:szCs w:val="18"/>
              </w:rPr>
              <w:t>LINEDIAG</w:t>
            </w:r>
          </w:p>
          <w:p w14:paraId="3E100E6A" w14:textId="2CC59D1F" w:rsidR="00F53E8B" w:rsidRDefault="00F53E8B">
            <w:pPr>
              <w:rPr>
                <w:sz w:val="18"/>
                <w:szCs w:val="18"/>
              </w:rPr>
            </w:pPr>
            <w:r>
              <w:rPr>
                <w:b/>
                <w:sz w:val="18"/>
                <w:szCs w:val="18"/>
              </w:rPr>
              <w:t>NCH.</w:t>
            </w:r>
            <w:r>
              <w:rPr>
                <w:sz w:val="18"/>
                <w:szCs w:val="18"/>
              </w:rPr>
              <w:t>DGN_CD1-DGN_CD12</w:t>
            </w:r>
          </w:p>
          <w:p w14:paraId="7F801EBC" w14:textId="623C3DE2" w:rsidR="00F53E8B" w:rsidRDefault="00F53E8B" w:rsidP="00F53E8B">
            <w:pPr>
              <w:rPr>
                <w:sz w:val="18"/>
                <w:szCs w:val="18"/>
              </w:rPr>
            </w:pPr>
            <w:r>
              <w:rPr>
                <w:b/>
                <w:sz w:val="18"/>
                <w:szCs w:val="18"/>
              </w:rPr>
              <w:t>DME.</w:t>
            </w:r>
            <w:r>
              <w:rPr>
                <w:sz w:val="18"/>
                <w:szCs w:val="18"/>
              </w:rPr>
              <w:t>LINEDIAG</w:t>
            </w:r>
          </w:p>
          <w:p w14:paraId="5536535D" w14:textId="18AF8AC4" w:rsidR="00E179B5" w:rsidRPr="001367B4" w:rsidRDefault="00F53E8B">
            <w:pPr>
              <w:rPr>
                <w:sz w:val="18"/>
                <w:szCs w:val="18"/>
              </w:rPr>
            </w:pPr>
            <w:r>
              <w:rPr>
                <w:b/>
                <w:sz w:val="18"/>
                <w:szCs w:val="18"/>
              </w:rPr>
              <w:t>DME.</w:t>
            </w:r>
            <w:r>
              <w:rPr>
                <w:sz w:val="18"/>
                <w:szCs w:val="18"/>
              </w:rPr>
              <w:t>DGN_CD1-DGN_CD12</w:t>
            </w:r>
          </w:p>
        </w:tc>
        <w:tc>
          <w:tcPr>
            <w:tcW w:w="2520" w:type="dxa"/>
          </w:tcPr>
          <w:p w14:paraId="2028E756" w14:textId="457A568F" w:rsidR="00E179B5" w:rsidRPr="001367B4" w:rsidRDefault="0091381A" w:rsidP="00863E78">
            <w:pPr>
              <w:rPr>
                <w:sz w:val="18"/>
                <w:szCs w:val="18"/>
              </w:rPr>
            </w:pPr>
            <w:r w:rsidRPr="001367B4">
              <w:rPr>
                <w:rFonts w:cstheme="minorHAnsi"/>
                <w:sz w:val="18"/>
                <w:szCs w:val="18"/>
              </w:rPr>
              <w:t xml:space="preserve">Map source_values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2160" w:type="dxa"/>
          </w:tcPr>
          <w:p w14:paraId="48DBE9B5" w14:textId="2C4581A6" w:rsidR="0091381A" w:rsidRDefault="00F53E8B" w:rsidP="0091381A">
            <w:pPr>
              <w:rPr>
                <w:sz w:val="18"/>
                <w:szCs w:val="18"/>
              </w:rPr>
            </w:pPr>
            <w:r>
              <w:rPr>
                <w:sz w:val="18"/>
                <w:szCs w:val="18"/>
              </w:rPr>
              <w:t>For codes from HCPCS</w:t>
            </w:r>
            <w:r w:rsidR="00176A66">
              <w:rPr>
                <w:sz w:val="18"/>
                <w:szCs w:val="18"/>
              </w:rPr>
              <w:t xml:space="preserve"> or Surgical</w:t>
            </w:r>
            <w:r>
              <w:rPr>
                <w:sz w:val="18"/>
                <w:szCs w:val="18"/>
              </w:rPr>
              <w:t xml:space="preserve"> fields u</w:t>
            </w:r>
            <w:r w:rsidR="0091381A">
              <w:rPr>
                <w:sz w:val="18"/>
                <w:szCs w:val="18"/>
              </w:rPr>
              <w:t>se filters:</w:t>
            </w:r>
          </w:p>
          <w:p w14:paraId="37A19B5F" w14:textId="77777777" w:rsidR="0091381A" w:rsidRDefault="0091381A" w:rsidP="0091381A">
            <w:pPr>
              <w:rPr>
                <w:sz w:val="18"/>
                <w:szCs w:val="18"/>
              </w:rPr>
            </w:pPr>
          </w:p>
          <w:p w14:paraId="10728A87" w14:textId="77777777" w:rsidR="00FE28F9" w:rsidRPr="00D31708" w:rsidRDefault="00FE28F9" w:rsidP="00FE28F9">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153905A8" w14:textId="77777777" w:rsidR="00FE28F9" w:rsidRPr="00D31708" w:rsidRDefault="00FE28F9" w:rsidP="00FE28F9">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479AC2BE" w14:textId="77777777" w:rsidR="00FE28F9" w:rsidRPr="00D31708" w:rsidRDefault="00FE28F9" w:rsidP="00FE28F9">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172DBC28" w14:textId="77777777" w:rsidR="00FE28F9" w:rsidRPr="00D31708" w:rsidRDefault="00FE28F9" w:rsidP="00FE28F9">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6381723C" w14:textId="79339038" w:rsidR="00F53E8B" w:rsidRDefault="00F53E8B" w:rsidP="00863E78">
            <w:pPr>
              <w:rPr>
                <w:rFonts w:ascii="Consolas" w:hAnsi="Consolas" w:cs="Consolas"/>
                <w:color w:val="808080"/>
                <w:sz w:val="19"/>
                <w:szCs w:val="19"/>
              </w:rPr>
            </w:pPr>
          </w:p>
          <w:p w14:paraId="78084E25" w14:textId="6733206B" w:rsidR="00F53E8B" w:rsidRDefault="00F53E8B" w:rsidP="00F53E8B">
            <w:pPr>
              <w:rPr>
                <w:sz w:val="18"/>
                <w:szCs w:val="18"/>
              </w:rPr>
            </w:pPr>
            <w:r>
              <w:rPr>
                <w:sz w:val="18"/>
                <w:szCs w:val="18"/>
              </w:rPr>
              <w:t>For codes from diagnosis fields use filters:</w:t>
            </w:r>
          </w:p>
          <w:p w14:paraId="6C1B6287" w14:textId="77777777" w:rsidR="00F53E8B" w:rsidRDefault="00F53E8B" w:rsidP="00863E78">
            <w:pPr>
              <w:rPr>
                <w:rFonts w:ascii="Consolas" w:hAnsi="Consolas" w:cs="Consolas"/>
                <w:color w:val="808080"/>
                <w:sz w:val="19"/>
                <w:szCs w:val="19"/>
              </w:rPr>
            </w:pPr>
          </w:p>
          <w:p w14:paraId="719FD0AC" w14:textId="3BF0D884" w:rsidR="00F53E8B" w:rsidRDefault="00F53E8B" w:rsidP="00F53E8B">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5C3F8BD5" w14:textId="1B052B2C" w:rsidR="00F53E8B" w:rsidRPr="004D11FC" w:rsidRDefault="00F53E8B">
            <w:pPr>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tc>
      </w:tr>
      <w:tr w:rsidR="00DD692D" w:rsidRPr="001367B4" w14:paraId="33F58811" w14:textId="77777777" w:rsidTr="00540D3C">
        <w:tc>
          <w:tcPr>
            <w:tcW w:w="2358" w:type="dxa"/>
          </w:tcPr>
          <w:p w14:paraId="2DE01595" w14:textId="36E16FEE" w:rsidR="00DD692D" w:rsidRPr="001367B4" w:rsidRDefault="00DD692D" w:rsidP="00DD692D">
            <w:pPr>
              <w:rPr>
                <w:sz w:val="18"/>
                <w:szCs w:val="18"/>
              </w:rPr>
            </w:pPr>
            <w:r>
              <w:rPr>
                <w:sz w:val="18"/>
                <w:szCs w:val="18"/>
              </w:rPr>
              <w:t>PROCEDURE_DATE</w:t>
            </w:r>
          </w:p>
        </w:tc>
        <w:tc>
          <w:tcPr>
            <w:tcW w:w="2610" w:type="dxa"/>
          </w:tcPr>
          <w:p w14:paraId="06AA13B6" w14:textId="77777777" w:rsidR="00DD692D" w:rsidRDefault="00DD692D" w:rsidP="00DD692D">
            <w:pPr>
              <w:rPr>
                <w:sz w:val="18"/>
                <w:szCs w:val="18"/>
              </w:rPr>
            </w:pPr>
            <w:r>
              <w:rPr>
                <w:sz w:val="18"/>
                <w:szCs w:val="18"/>
              </w:rPr>
              <w:t>Surgical Fields:</w:t>
            </w:r>
          </w:p>
          <w:p w14:paraId="5DBC5515" w14:textId="2F6F8974" w:rsidR="00DD692D" w:rsidRDefault="00DD692D" w:rsidP="00DD692D">
            <w:pPr>
              <w:rPr>
                <w:sz w:val="18"/>
                <w:szCs w:val="18"/>
              </w:rPr>
            </w:pPr>
            <w:r>
              <w:rPr>
                <w:b/>
                <w:sz w:val="18"/>
                <w:szCs w:val="18"/>
              </w:rPr>
              <w:t>MEDPAR.</w:t>
            </w:r>
          </w:p>
          <w:p w14:paraId="60BE125D" w14:textId="77777777" w:rsidR="00DD692D" w:rsidRDefault="00DD692D" w:rsidP="00DD692D">
            <w:pPr>
              <w:rPr>
                <w:sz w:val="18"/>
                <w:szCs w:val="18"/>
              </w:rPr>
            </w:pPr>
            <w:r>
              <w:rPr>
                <w:sz w:val="18"/>
                <w:szCs w:val="18"/>
              </w:rPr>
              <w:t>SG_DT1-SG_DT25</w:t>
            </w:r>
          </w:p>
          <w:p w14:paraId="79769A42" w14:textId="77777777" w:rsidR="00DD692D" w:rsidRDefault="00DD692D" w:rsidP="00DD692D">
            <w:pPr>
              <w:rPr>
                <w:sz w:val="18"/>
                <w:szCs w:val="18"/>
              </w:rPr>
            </w:pPr>
          </w:p>
          <w:p w14:paraId="1C60997D" w14:textId="77777777" w:rsidR="00DD692D" w:rsidRPr="00F53E8B" w:rsidRDefault="00DD692D" w:rsidP="00DD692D">
            <w:pPr>
              <w:rPr>
                <w:sz w:val="18"/>
                <w:szCs w:val="18"/>
              </w:rPr>
            </w:pPr>
            <w:r>
              <w:rPr>
                <w:sz w:val="18"/>
                <w:szCs w:val="18"/>
              </w:rPr>
              <w:t xml:space="preserve">HCPCS Fields: </w:t>
            </w:r>
          </w:p>
          <w:p w14:paraId="40ED10C6" w14:textId="77777777" w:rsidR="00DD692D" w:rsidRDefault="00DD692D" w:rsidP="00DD692D">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 xml:space="preserve">EXPEND, FREXPENY </w:t>
            </w:r>
          </w:p>
          <w:p w14:paraId="61A956E4" w14:textId="77777777" w:rsidR="00DD692D" w:rsidRPr="00E5747B" w:rsidRDefault="00DD692D" w:rsidP="00DD692D">
            <w:pPr>
              <w:contextualSpacing/>
              <w:rPr>
                <w:rFonts w:cstheme="minorHAnsi"/>
                <w:sz w:val="18"/>
                <w:szCs w:val="18"/>
              </w:rPr>
            </w:pPr>
          </w:p>
          <w:p w14:paraId="3877564D" w14:textId="77777777" w:rsidR="00DD692D" w:rsidRDefault="00DD692D" w:rsidP="00DD692D">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FROM_DTM, FROM_DTD, FROM_DTY</w:t>
            </w:r>
          </w:p>
          <w:p w14:paraId="553689E9" w14:textId="77777777" w:rsidR="00DD692D" w:rsidRPr="00E5747B" w:rsidRDefault="00DD692D" w:rsidP="00DD692D">
            <w:pPr>
              <w:contextualSpacing/>
              <w:rPr>
                <w:rFonts w:cstheme="minorHAnsi"/>
                <w:sz w:val="18"/>
                <w:szCs w:val="18"/>
              </w:rPr>
            </w:pPr>
          </w:p>
          <w:p w14:paraId="2855837E" w14:textId="77777777" w:rsidR="00DD692D" w:rsidRDefault="00DD692D" w:rsidP="00DD692D">
            <w:pPr>
              <w:rPr>
                <w:rFonts w:cstheme="minorHAnsi"/>
                <w:sz w:val="18"/>
                <w:szCs w:val="18"/>
              </w:rPr>
            </w:pPr>
            <w:r w:rsidRPr="00D42ED2">
              <w:rPr>
                <w:rFonts w:cstheme="minorHAnsi"/>
                <w:b/>
                <w:sz w:val="18"/>
                <w:szCs w:val="18"/>
              </w:rPr>
              <w:t>DME</w:t>
            </w:r>
            <w:r>
              <w:rPr>
                <w:rFonts w:cstheme="minorHAnsi"/>
                <w:sz w:val="18"/>
                <w:szCs w:val="18"/>
              </w:rPr>
              <w:t xml:space="preserve">. FROM_DTM, FROM_DTD, FROM_DTY </w:t>
            </w:r>
          </w:p>
          <w:p w14:paraId="73A23610" w14:textId="77777777" w:rsidR="00DD692D" w:rsidRDefault="00DD692D" w:rsidP="00DD692D">
            <w:pPr>
              <w:rPr>
                <w:rFonts w:cstheme="minorHAnsi"/>
                <w:sz w:val="18"/>
                <w:szCs w:val="18"/>
              </w:rPr>
            </w:pPr>
          </w:p>
          <w:p w14:paraId="3100F3FB" w14:textId="77777777" w:rsidR="00DD692D" w:rsidRDefault="00DD692D" w:rsidP="00DD692D">
            <w:pPr>
              <w:rPr>
                <w:rFonts w:cstheme="minorHAnsi"/>
                <w:sz w:val="18"/>
                <w:szCs w:val="18"/>
              </w:rPr>
            </w:pPr>
            <w:r>
              <w:rPr>
                <w:rFonts w:cstheme="minorHAnsi"/>
                <w:sz w:val="18"/>
                <w:szCs w:val="18"/>
              </w:rPr>
              <w:t>Diagnosis fields:</w:t>
            </w:r>
          </w:p>
          <w:p w14:paraId="0C9CBAE1" w14:textId="77777777" w:rsidR="00DD692D" w:rsidRDefault="00DD692D" w:rsidP="00DD692D">
            <w:pPr>
              <w:contextualSpacing/>
              <w:rPr>
                <w:rFonts w:cstheme="minorHAnsi"/>
                <w:sz w:val="18"/>
                <w:szCs w:val="18"/>
              </w:rPr>
            </w:pPr>
            <w:r w:rsidRPr="00D42ED2">
              <w:rPr>
                <w:rFonts w:cstheme="minorHAnsi"/>
                <w:b/>
                <w:sz w:val="18"/>
                <w:szCs w:val="18"/>
              </w:rPr>
              <w:t>MEDPAR</w:t>
            </w:r>
            <w:r w:rsidRPr="00E5747B">
              <w:rPr>
                <w:rFonts w:cstheme="minorHAnsi"/>
                <w:sz w:val="18"/>
                <w:szCs w:val="18"/>
              </w:rPr>
              <w:t>.</w:t>
            </w:r>
            <w:r>
              <w:rPr>
                <w:rFonts w:cstheme="minorHAnsi"/>
                <w:sz w:val="18"/>
                <w:szCs w:val="18"/>
              </w:rPr>
              <w:t>ADM</w:t>
            </w:r>
            <w:r w:rsidRPr="00E5747B">
              <w:rPr>
                <w:rFonts w:cstheme="minorHAnsi"/>
                <w:sz w:val="18"/>
                <w:szCs w:val="18"/>
              </w:rPr>
              <w:t xml:space="preserve">_D, </w:t>
            </w:r>
            <w:r>
              <w:rPr>
                <w:rFonts w:cstheme="minorHAnsi"/>
                <w:sz w:val="18"/>
                <w:szCs w:val="18"/>
              </w:rPr>
              <w:t>ADM</w:t>
            </w:r>
            <w:r w:rsidRPr="00E5747B">
              <w:rPr>
                <w:rFonts w:cstheme="minorHAnsi"/>
                <w:sz w:val="18"/>
                <w:szCs w:val="18"/>
              </w:rPr>
              <w:t xml:space="preserve">_M, </w:t>
            </w:r>
            <w:r>
              <w:rPr>
                <w:rFonts w:cstheme="minorHAnsi"/>
                <w:sz w:val="18"/>
                <w:szCs w:val="18"/>
              </w:rPr>
              <w:lastRenderedPageBreak/>
              <w:t>ADM</w:t>
            </w:r>
            <w:r w:rsidRPr="00E5747B">
              <w:rPr>
                <w:rFonts w:cstheme="minorHAnsi"/>
                <w:sz w:val="18"/>
                <w:szCs w:val="18"/>
              </w:rPr>
              <w:t>_Y</w:t>
            </w:r>
          </w:p>
          <w:p w14:paraId="73BA0348" w14:textId="77777777" w:rsidR="00DD692D" w:rsidRPr="00E5747B" w:rsidRDefault="00DD692D" w:rsidP="00DD692D">
            <w:pPr>
              <w:contextualSpacing/>
              <w:rPr>
                <w:rFonts w:cstheme="minorHAnsi"/>
                <w:sz w:val="18"/>
                <w:szCs w:val="18"/>
              </w:rPr>
            </w:pPr>
          </w:p>
          <w:p w14:paraId="421CCE2D" w14:textId="77777777" w:rsidR="00DD692D" w:rsidRPr="00E5747B" w:rsidRDefault="00DD692D" w:rsidP="00DD692D">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EXPEND, FREXPENY</w:t>
            </w:r>
            <w:r>
              <w:rPr>
                <w:rFonts w:cstheme="minorHAnsi"/>
                <w:sz w:val="18"/>
                <w:szCs w:val="18"/>
              </w:rPr>
              <w:t xml:space="preserve"> OR FROM_DTM, FROM_DTD, FROM_DTY</w:t>
            </w:r>
          </w:p>
          <w:p w14:paraId="661E7946" w14:textId="77777777" w:rsidR="00DD692D" w:rsidRPr="00E5747B" w:rsidRDefault="00DD692D" w:rsidP="00DD692D">
            <w:pPr>
              <w:contextualSpacing/>
              <w:rPr>
                <w:rFonts w:cstheme="minorHAnsi"/>
                <w:sz w:val="18"/>
                <w:szCs w:val="18"/>
              </w:rPr>
            </w:pPr>
          </w:p>
          <w:p w14:paraId="3A1F65F8" w14:textId="77777777" w:rsidR="00DD692D" w:rsidRPr="00E5747B" w:rsidRDefault="00DD692D" w:rsidP="00DD692D">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 xml:space="preserve"> FROM_DTM, FROM_DTD, FROM_DTY</w:t>
            </w:r>
          </w:p>
          <w:p w14:paraId="6197B861" w14:textId="77777777" w:rsidR="00DD692D" w:rsidRPr="00E5747B" w:rsidRDefault="00DD692D" w:rsidP="00DD692D">
            <w:pPr>
              <w:contextualSpacing/>
              <w:rPr>
                <w:rFonts w:cstheme="minorHAnsi"/>
                <w:sz w:val="18"/>
                <w:szCs w:val="18"/>
              </w:rPr>
            </w:pPr>
          </w:p>
          <w:p w14:paraId="08A8CF92" w14:textId="53D21642" w:rsidR="00DD692D" w:rsidRPr="0091381A" w:rsidRDefault="00DD692D" w:rsidP="00DD692D">
            <w:pPr>
              <w:rPr>
                <w:sz w:val="18"/>
                <w:szCs w:val="18"/>
              </w:rPr>
            </w:pPr>
            <w:r w:rsidRPr="00D42ED2">
              <w:rPr>
                <w:rFonts w:cstheme="minorHAnsi"/>
                <w:b/>
                <w:sz w:val="18"/>
                <w:szCs w:val="18"/>
              </w:rPr>
              <w:t>DME</w:t>
            </w:r>
            <w:r>
              <w:rPr>
                <w:rFonts w:cstheme="minorHAnsi"/>
                <w:sz w:val="18"/>
                <w:szCs w:val="18"/>
              </w:rPr>
              <w:t>. FR</w:t>
            </w:r>
            <w:r w:rsidRPr="00E5747B">
              <w:rPr>
                <w:rFonts w:cstheme="minorHAnsi"/>
                <w:sz w:val="18"/>
                <w:szCs w:val="18"/>
              </w:rPr>
              <w:t xml:space="preserve">EXPENM, </w:t>
            </w:r>
            <w:r>
              <w:rPr>
                <w:rFonts w:cstheme="minorHAnsi"/>
                <w:sz w:val="18"/>
                <w:szCs w:val="18"/>
              </w:rPr>
              <w:t>FR</w:t>
            </w:r>
            <w:r w:rsidRPr="00E5747B">
              <w:rPr>
                <w:rFonts w:cstheme="minorHAnsi"/>
                <w:sz w:val="18"/>
                <w:szCs w:val="18"/>
              </w:rPr>
              <w:t xml:space="preserve">EXPEND, </w:t>
            </w:r>
            <w:r>
              <w:rPr>
                <w:rFonts w:cstheme="minorHAnsi"/>
                <w:sz w:val="18"/>
                <w:szCs w:val="18"/>
              </w:rPr>
              <w:t>FR</w:t>
            </w:r>
            <w:r w:rsidRPr="00E5747B">
              <w:rPr>
                <w:rFonts w:cstheme="minorHAnsi"/>
                <w:sz w:val="18"/>
                <w:szCs w:val="18"/>
              </w:rPr>
              <w:t>EXPENY</w:t>
            </w:r>
            <w:r>
              <w:rPr>
                <w:rFonts w:cstheme="minorHAnsi"/>
                <w:sz w:val="18"/>
                <w:szCs w:val="18"/>
              </w:rPr>
              <w:t xml:space="preserve">  OR FROM_DTM, FROM_DTD, FROM_DTY</w:t>
            </w:r>
          </w:p>
        </w:tc>
        <w:tc>
          <w:tcPr>
            <w:tcW w:w="2520" w:type="dxa"/>
          </w:tcPr>
          <w:p w14:paraId="0ED92C52" w14:textId="55E14BC5" w:rsidR="00DD692D" w:rsidRDefault="00DD692D" w:rsidP="00DD692D">
            <w:pPr>
              <w:rPr>
                <w:rFonts w:cstheme="minorHAnsi"/>
                <w:sz w:val="18"/>
                <w:szCs w:val="18"/>
              </w:rPr>
            </w:pPr>
            <w:r>
              <w:rPr>
                <w:sz w:val="18"/>
                <w:szCs w:val="18"/>
              </w:rPr>
              <w:lastRenderedPageBreak/>
              <w:t xml:space="preserve">For a HCPCS field in the </w:t>
            </w:r>
            <w:r w:rsidRPr="00824474">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FROM_DTM</w:t>
            </w:r>
            <w:r w:rsidRPr="00E5747B">
              <w:rPr>
                <w:rFonts w:cstheme="minorHAnsi"/>
                <w:sz w:val="18"/>
                <w:szCs w:val="18"/>
              </w:rPr>
              <w:t xml:space="preserve">, </w:t>
            </w:r>
            <w:r>
              <w:rPr>
                <w:rFonts w:cstheme="minorHAnsi"/>
                <w:sz w:val="18"/>
                <w:szCs w:val="18"/>
              </w:rPr>
              <w:t>FROM_DTD, FROM_DTY as the procedure date</w:t>
            </w:r>
          </w:p>
          <w:p w14:paraId="3C85F25F" w14:textId="77777777" w:rsidR="00DD692D" w:rsidRDefault="00DD692D" w:rsidP="00DD692D">
            <w:pPr>
              <w:rPr>
                <w:rFonts w:cstheme="minorHAnsi"/>
                <w:sz w:val="18"/>
                <w:szCs w:val="18"/>
              </w:rPr>
            </w:pPr>
          </w:p>
          <w:p w14:paraId="79B00345" w14:textId="74F2F233" w:rsidR="00DD692D" w:rsidRDefault="00DD692D" w:rsidP="00DD692D">
            <w:pPr>
              <w:rPr>
                <w:rFonts w:cstheme="minorHAnsi"/>
                <w:sz w:val="18"/>
                <w:szCs w:val="18"/>
              </w:rPr>
            </w:pPr>
            <w:r>
              <w:rPr>
                <w:rFonts w:cstheme="minorHAnsi"/>
                <w:sz w:val="18"/>
                <w:szCs w:val="18"/>
              </w:rPr>
              <w:t>For a diagnosis code coming from OUTSAF (DGN_CD1-DGN_CD25) then use FROM_DTM</w:t>
            </w:r>
            <w:r w:rsidRPr="00E5747B">
              <w:rPr>
                <w:rFonts w:cstheme="minorHAnsi"/>
                <w:sz w:val="18"/>
                <w:szCs w:val="18"/>
              </w:rPr>
              <w:t xml:space="preserve">, </w:t>
            </w:r>
            <w:r>
              <w:rPr>
                <w:rFonts w:cstheme="minorHAnsi"/>
                <w:sz w:val="18"/>
                <w:szCs w:val="18"/>
              </w:rPr>
              <w:t>FROM_DTD, FROM_DTY as the procedure date</w:t>
            </w:r>
          </w:p>
          <w:p w14:paraId="707A6952" w14:textId="77777777" w:rsidR="00DD692D" w:rsidRDefault="00DD692D" w:rsidP="00DD692D">
            <w:pPr>
              <w:rPr>
                <w:rFonts w:cstheme="minorHAnsi"/>
                <w:sz w:val="18"/>
                <w:szCs w:val="18"/>
              </w:rPr>
            </w:pPr>
          </w:p>
          <w:p w14:paraId="4F2FD0BB" w14:textId="6BAD9787" w:rsidR="00DD692D" w:rsidRPr="00670A00" w:rsidRDefault="00DD692D" w:rsidP="00DD692D">
            <w:pPr>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lastRenderedPageBreak/>
              <w:t>DME.</w:t>
            </w:r>
            <w:r>
              <w:rPr>
                <w:rFonts w:cstheme="minorHAnsi"/>
                <w:sz w:val="18"/>
                <w:szCs w:val="18"/>
              </w:rPr>
              <w:t>LINEDIAG then use FREXPENM, FREXPEND, FREXPENY, otherwise for DGN_CD1-DGN_CD12 use FROM_DTM,FROM_DTD, FROM_DTY</w:t>
            </w:r>
          </w:p>
        </w:tc>
        <w:tc>
          <w:tcPr>
            <w:tcW w:w="2160" w:type="dxa"/>
          </w:tcPr>
          <w:p w14:paraId="786774B7" w14:textId="77777777" w:rsidR="00DD692D" w:rsidRPr="001367B4" w:rsidRDefault="00DD692D" w:rsidP="00DD692D">
            <w:pPr>
              <w:rPr>
                <w:sz w:val="18"/>
                <w:szCs w:val="18"/>
              </w:rPr>
            </w:pPr>
          </w:p>
        </w:tc>
      </w:tr>
      <w:tr w:rsidR="00DD692D" w:rsidRPr="001367B4" w14:paraId="662B407C" w14:textId="77777777" w:rsidTr="00213642">
        <w:tc>
          <w:tcPr>
            <w:tcW w:w="2358" w:type="dxa"/>
          </w:tcPr>
          <w:p w14:paraId="6D71CA1E" w14:textId="5608DD12" w:rsidR="00DD692D" w:rsidRPr="001367B4" w:rsidRDefault="00DD692D" w:rsidP="00DD692D">
            <w:pPr>
              <w:rPr>
                <w:sz w:val="18"/>
                <w:szCs w:val="18"/>
              </w:rPr>
            </w:pPr>
            <w:r>
              <w:rPr>
                <w:sz w:val="18"/>
                <w:szCs w:val="18"/>
              </w:rPr>
              <w:t>PROCEDURE_TYPE_CONCEPT_ID</w:t>
            </w:r>
          </w:p>
        </w:tc>
        <w:tc>
          <w:tcPr>
            <w:tcW w:w="2610" w:type="dxa"/>
          </w:tcPr>
          <w:p w14:paraId="4163C7DA" w14:textId="2C2DD65A" w:rsidR="00DD692D" w:rsidRPr="0009072E" w:rsidRDefault="00DD692D" w:rsidP="00DD692D">
            <w:pPr>
              <w:rPr>
                <w:sz w:val="18"/>
                <w:szCs w:val="18"/>
              </w:rPr>
            </w:pPr>
          </w:p>
        </w:tc>
        <w:tc>
          <w:tcPr>
            <w:tcW w:w="2520" w:type="dxa"/>
          </w:tcPr>
          <w:p w14:paraId="0DF55CC7" w14:textId="2FA5F9DD" w:rsidR="00DD692D" w:rsidRPr="001367B4" w:rsidRDefault="00DD692D" w:rsidP="00DD692D">
            <w:pPr>
              <w:autoSpaceDE w:val="0"/>
              <w:autoSpaceDN w:val="0"/>
              <w:adjustRightInd w:val="0"/>
              <w:rPr>
                <w:rFonts w:ascii="Consolas" w:eastAsiaTheme="minorHAnsi" w:hAnsi="Consolas" w:cs="Consolas"/>
                <w:sz w:val="19"/>
                <w:szCs w:val="19"/>
                <w:lang w:val="en-GB"/>
              </w:rPr>
            </w:pPr>
            <w:r>
              <w:rPr>
                <w:sz w:val="18"/>
                <w:szCs w:val="18"/>
              </w:rPr>
              <w:t>Refer to above tables and documentation to map this field</w:t>
            </w:r>
          </w:p>
        </w:tc>
        <w:tc>
          <w:tcPr>
            <w:tcW w:w="2160" w:type="dxa"/>
          </w:tcPr>
          <w:p w14:paraId="3EF55E30" w14:textId="240873D6" w:rsidR="00DD692D" w:rsidRPr="001367B4" w:rsidRDefault="00DD692D" w:rsidP="00DD692D">
            <w:pPr>
              <w:rPr>
                <w:sz w:val="18"/>
                <w:szCs w:val="18"/>
              </w:rPr>
            </w:pPr>
          </w:p>
        </w:tc>
      </w:tr>
      <w:tr w:rsidR="00DD692D" w:rsidRPr="001367B4" w14:paraId="2D21E30A" w14:textId="77777777" w:rsidTr="00213642">
        <w:tc>
          <w:tcPr>
            <w:tcW w:w="2358" w:type="dxa"/>
          </w:tcPr>
          <w:p w14:paraId="2455C837" w14:textId="4242E75A" w:rsidR="00DD692D" w:rsidRPr="001367B4" w:rsidRDefault="00DD692D" w:rsidP="00DD692D">
            <w:pPr>
              <w:rPr>
                <w:sz w:val="18"/>
                <w:szCs w:val="18"/>
              </w:rPr>
            </w:pPr>
            <w:r>
              <w:rPr>
                <w:sz w:val="18"/>
                <w:szCs w:val="18"/>
              </w:rPr>
              <w:t>MODIFIER_CONCEPT_ID</w:t>
            </w:r>
          </w:p>
        </w:tc>
        <w:tc>
          <w:tcPr>
            <w:tcW w:w="2610" w:type="dxa"/>
          </w:tcPr>
          <w:p w14:paraId="6A43461E" w14:textId="77777777" w:rsidR="00DD692D" w:rsidRDefault="00DD692D" w:rsidP="00DD692D">
            <w:pPr>
              <w:rPr>
                <w:sz w:val="18"/>
                <w:szCs w:val="18"/>
              </w:rPr>
            </w:pPr>
            <w:r>
              <w:rPr>
                <w:b/>
                <w:sz w:val="18"/>
                <w:szCs w:val="18"/>
              </w:rPr>
              <w:t>OUTSAF.</w:t>
            </w:r>
            <w:r>
              <w:rPr>
                <w:sz w:val="18"/>
                <w:szCs w:val="18"/>
              </w:rPr>
              <w:t>MF1</w:t>
            </w:r>
          </w:p>
          <w:p w14:paraId="588FE09D" w14:textId="1D378C2A" w:rsidR="00DD692D" w:rsidRDefault="00DD692D" w:rsidP="00DD692D">
            <w:pPr>
              <w:rPr>
                <w:sz w:val="18"/>
                <w:szCs w:val="18"/>
              </w:rPr>
            </w:pPr>
            <w:r>
              <w:rPr>
                <w:b/>
                <w:sz w:val="18"/>
                <w:szCs w:val="18"/>
              </w:rPr>
              <w:t>NCH.</w:t>
            </w:r>
            <w:r>
              <w:rPr>
                <w:sz w:val="18"/>
                <w:szCs w:val="18"/>
              </w:rPr>
              <w:t>MF1</w:t>
            </w:r>
          </w:p>
          <w:p w14:paraId="09EEA06E" w14:textId="33A833AB" w:rsidR="00DD692D" w:rsidRPr="00C0351A" w:rsidRDefault="00DD692D" w:rsidP="00DD692D">
            <w:pPr>
              <w:rPr>
                <w:sz w:val="18"/>
                <w:szCs w:val="18"/>
              </w:rPr>
            </w:pPr>
            <w:r>
              <w:rPr>
                <w:b/>
                <w:sz w:val="18"/>
                <w:szCs w:val="18"/>
              </w:rPr>
              <w:t>DME.</w:t>
            </w:r>
            <w:r>
              <w:rPr>
                <w:sz w:val="18"/>
                <w:szCs w:val="18"/>
              </w:rPr>
              <w:t>MF1</w:t>
            </w:r>
          </w:p>
        </w:tc>
        <w:tc>
          <w:tcPr>
            <w:tcW w:w="2520" w:type="dxa"/>
          </w:tcPr>
          <w:p w14:paraId="170D485C" w14:textId="64F90626" w:rsidR="00DD692D" w:rsidRDefault="00DD692D" w:rsidP="00DD692D">
            <w:pPr>
              <w:rPr>
                <w:sz w:val="18"/>
                <w:szCs w:val="18"/>
              </w:rPr>
            </w:pPr>
            <w:r>
              <w:rPr>
                <w:sz w:val="18"/>
                <w:szCs w:val="18"/>
              </w:rPr>
              <w:t xml:space="preserve">Modifiers only exist on records where the procedure code comes from the HCPCS field. </w:t>
            </w:r>
          </w:p>
          <w:p w14:paraId="739DB5C1" w14:textId="77777777" w:rsidR="00DD692D" w:rsidRDefault="00DD692D" w:rsidP="00DD692D">
            <w:pPr>
              <w:rPr>
                <w:sz w:val="18"/>
                <w:szCs w:val="18"/>
              </w:rPr>
            </w:pPr>
          </w:p>
          <w:p w14:paraId="6B966336" w14:textId="77777777" w:rsidR="00DD692D" w:rsidRDefault="00DD692D" w:rsidP="00DD692D">
            <w:pPr>
              <w:rPr>
                <w:rStyle w:val="Hyperlink"/>
                <w:rFonts w:cstheme="minorHAnsi"/>
                <w:sz w:val="18"/>
                <w:szCs w:val="18"/>
              </w:rPr>
            </w:pPr>
            <w:r w:rsidRPr="001367B4">
              <w:rPr>
                <w:rFonts w:cstheme="minorHAnsi"/>
                <w:sz w:val="18"/>
                <w:szCs w:val="18"/>
              </w:rPr>
              <w:t xml:space="preserve">Map source_values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p w14:paraId="0368FC8B" w14:textId="77777777" w:rsidR="00C54182" w:rsidRDefault="00C54182" w:rsidP="00DD692D">
            <w:pPr>
              <w:rPr>
                <w:rStyle w:val="Hyperlink"/>
                <w:rFonts w:cstheme="minorHAnsi"/>
                <w:sz w:val="18"/>
                <w:szCs w:val="18"/>
              </w:rPr>
            </w:pPr>
          </w:p>
          <w:p w14:paraId="19E1C5BF" w14:textId="0845218E" w:rsidR="00C54182" w:rsidRPr="001367B4" w:rsidRDefault="00C54182" w:rsidP="00DD692D">
            <w:pPr>
              <w:rPr>
                <w:sz w:val="18"/>
                <w:szCs w:val="18"/>
              </w:rPr>
            </w:pPr>
            <w:r>
              <w:rPr>
                <w:rStyle w:val="Hyperlink"/>
                <w:rFonts w:cstheme="minorHAnsi"/>
                <w:sz w:val="18"/>
                <w:szCs w:val="18"/>
              </w:rPr>
              <w:t>If there is no value for this field then set to 0</w:t>
            </w:r>
          </w:p>
        </w:tc>
        <w:tc>
          <w:tcPr>
            <w:tcW w:w="2160" w:type="dxa"/>
          </w:tcPr>
          <w:p w14:paraId="3A966C71" w14:textId="3F5A07CC" w:rsidR="00DD692D" w:rsidRDefault="00DD692D" w:rsidP="00DD692D">
            <w:pPr>
              <w:rPr>
                <w:sz w:val="18"/>
                <w:szCs w:val="18"/>
              </w:rPr>
            </w:pPr>
            <w:r>
              <w:rPr>
                <w:sz w:val="18"/>
                <w:szCs w:val="18"/>
              </w:rPr>
              <w:t xml:space="preserve">Use the filter: </w:t>
            </w:r>
          </w:p>
          <w:p w14:paraId="58BC8196" w14:textId="77777777" w:rsidR="00DD692D" w:rsidRDefault="00DD692D" w:rsidP="00DD692D">
            <w:pPr>
              <w:rPr>
                <w:sz w:val="18"/>
                <w:szCs w:val="18"/>
              </w:rPr>
            </w:pPr>
          </w:p>
          <w:p w14:paraId="03A0CCE0" w14:textId="77777777" w:rsidR="00DD692D" w:rsidRDefault="00DD692D" w:rsidP="00DD692D">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'HCPCS'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'CPT4'</w:t>
            </w:r>
            <w:r>
              <w:rPr>
                <w:rFonts w:ascii="Consolas" w:hAnsi="Consolas" w:cs="Consolas"/>
                <w:color w:val="808080"/>
                <w:sz w:val="19"/>
                <w:szCs w:val="19"/>
              </w:rPr>
              <w:t>)</w:t>
            </w:r>
          </w:p>
          <w:p w14:paraId="4AE05F5A" w14:textId="77777777" w:rsidR="00DD692D" w:rsidRDefault="00DD692D" w:rsidP="00DD692D">
            <w:pPr>
              <w:autoSpaceDE w:val="0"/>
              <w:autoSpaceDN w:val="0"/>
              <w:adjustRightInd w:val="0"/>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'HCPCS'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'CPT4'</w:t>
            </w:r>
            <w:r>
              <w:rPr>
                <w:rFonts w:ascii="Consolas" w:hAnsi="Consolas" w:cs="Consolas"/>
                <w:color w:val="808080"/>
                <w:sz w:val="19"/>
                <w:szCs w:val="19"/>
              </w:rPr>
              <w:t>)</w:t>
            </w:r>
            <w:r>
              <w:rPr>
                <w:rFonts w:ascii="Consolas" w:hAnsi="Consolas" w:cs="Consolas"/>
                <w:sz w:val="19"/>
                <w:szCs w:val="19"/>
              </w:rPr>
              <w:t xml:space="preserve"> </w:t>
            </w:r>
          </w:p>
          <w:p w14:paraId="179E409F" w14:textId="354AA672" w:rsidR="00DD692D" w:rsidRPr="001367B4" w:rsidRDefault="00DD692D" w:rsidP="00DD692D">
            <w:pPr>
              <w:rPr>
                <w:sz w:val="18"/>
                <w:szCs w:val="18"/>
              </w:rPr>
            </w:pPr>
            <w:r>
              <w:rPr>
                <w:rFonts w:ascii="Consolas" w:hAnsi="Consolas" w:cs="Consolas"/>
                <w:color w:val="808080"/>
                <w:sz w:val="19"/>
                <w:szCs w:val="19"/>
              </w:rPr>
              <w:t>and</w:t>
            </w:r>
            <w:r>
              <w:rPr>
                <w:rFonts w:ascii="Consolas" w:hAnsi="Consolas" w:cs="Consolas"/>
                <w:sz w:val="19"/>
                <w:szCs w:val="19"/>
              </w:rPr>
              <w:t xml:space="preserve"> TARGET_CONCEPT_CLASS_ID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'CPT4 Modifier'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'HCPCS Modifier'</w:t>
            </w:r>
            <w:r>
              <w:rPr>
                <w:rFonts w:ascii="Consolas" w:hAnsi="Consolas" w:cs="Consolas"/>
                <w:color w:val="808080"/>
                <w:sz w:val="19"/>
                <w:szCs w:val="19"/>
              </w:rPr>
              <w:t>)</w:t>
            </w:r>
            <w:r>
              <w:rPr>
                <w:rFonts w:ascii="Consolas" w:hAnsi="Consolas" w:cs="Consolas"/>
                <w:sz w:val="19"/>
                <w:szCs w:val="19"/>
              </w:rPr>
              <w:t xml:space="preserve"> </w:t>
            </w:r>
          </w:p>
        </w:tc>
      </w:tr>
      <w:tr w:rsidR="00DD692D" w:rsidRPr="001367B4" w14:paraId="489B2AC4" w14:textId="77777777" w:rsidTr="00213642">
        <w:tc>
          <w:tcPr>
            <w:tcW w:w="2358" w:type="dxa"/>
          </w:tcPr>
          <w:p w14:paraId="080FB0DB" w14:textId="52C42C63" w:rsidR="00DD692D" w:rsidRPr="001367B4" w:rsidRDefault="00DD692D" w:rsidP="00DD692D">
            <w:pPr>
              <w:rPr>
                <w:sz w:val="18"/>
                <w:szCs w:val="18"/>
              </w:rPr>
            </w:pPr>
            <w:r>
              <w:rPr>
                <w:sz w:val="18"/>
                <w:szCs w:val="18"/>
              </w:rPr>
              <w:t>QUANTITY</w:t>
            </w:r>
          </w:p>
        </w:tc>
        <w:tc>
          <w:tcPr>
            <w:tcW w:w="2610" w:type="dxa"/>
          </w:tcPr>
          <w:p w14:paraId="72189EA5" w14:textId="77777777" w:rsidR="00DD692D" w:rsidRDefault="00DD692D" w:rsidP="00DD692D">
            <w:pPr>
              <w:rPr>
                <w:sz w:val="18"/>
                <w:szCs w:val="18"/>
              </w:rPr>
            </w:pPr>
            <w:r w:rsidRPr="001367B4">
              <w:rPr>
                <w:b/>
                <w:sz w:val="18"/>
                <w:szCs w:val="18"/>
              </w:rPr>
              <w:t>OUT</w:t>
            </w:r>
            <w:r>
              <w:rPr>
                <w:b/>
                <w:sz w:val="18"/>
                <w:szCs w:val="18"/>
              </w:rPr>
              <w:t>SAF.</w:t>
            </w:r>
            <w:r>
              <w:rPr>
                <w:sz w:val="18"/>
                <w:szCs w:val="18"/>
              </w:rPr>
              <w:t>UNIT</w:t>
            </w:r>
          </w:p>
          <w:p w14:paraId="3B9468E1" w14:textId="77777777" w:rsidR="00DD692D" w:rsidRDefault="00DD692D" w:rsidP="00DD692D">
            <w:pPr>
              <w:rPr>
                <w:sz w:val="18"/>
                <w:szCs w:val="18"/>
              </w:rPr>
            </w:pPr>
            <w:r>
              <w:rPr>
                <w:b/>
                <w:sz w:val="18"/>
                <w:szCs w:val="18"/>
              </w:rPr>
              <w:t>NCH.</w:t>
            </w:r>
            <w:r>
              <w:rPr>
                <w:sz w:val="18"/>
                <w:szCs w:val="18"/>
              </w:rPr>
              <w:t>MTUSCNT</w:t>
            </w:r>
          </w:p>
          <w:p w14:paraId="5D007A34" w14:textId="4FB18ECC" w:rsidR="00DD692D" w:rsidRPr="00031143" w:rsidRDefault="00DD692D" w:rsidP="00DD692D">
            <w:r>
              <w:rPr>
                <w:b/>
                <w:sz w:val="18"/>
                <w:szCs w:val="18"/>
              </w:rPr>
              <w:t>DME.</w:t>
            </w:r>
            <w:r>
              <w:rPr>
                <w:sz w:val="18"/>
                <w:szCs w:val="18"/>
              </w:rPr>
              <w:t>MTUSCNT</w:t>
            </w:r>
          </w:p>
        </w:tc>
        <w:tc>
          <w:tcPr>
            <w:tcW w:w="2520" w:type="dxa"/>
          </w:tcPr>
          <w:p w14:paraId="765D0304" w14:textId="77777777" w:rsidR="00DD692D" w:rsidRPr="001367B4" w:rsidRDefault="00DD692D" w:rsidP="00DD692D">
            <w:r w:rsidRPr="006841DB">
              <w:rPr>
                <w:sz w:val="18"/>
              </w:rPr>
              <w:t>NULL</w:t>
            </w:r>
          </w:p>
        </w:tc>
        <w:tc>
          <w:tcPr>
            <w:tcW w:w="2160" w:type="dxa"/>
          </w:tcPr>
          <w:p w14:paraId="6949A065" w14:textId="1211DD44" w:rsidR="00DD692D" w:rsidRPr="00E179B5" w:rsidRDefault="00DC4907" w:rsidP="00DC4907">
            <w:pPr>
              <w:rPr>
                <w:sz w:val="20"/>
              </w:rPr>
            </w:pPr>
            <w:r>
              <w:rPr>
                <w:sz w:val="20"/>
              </w:rPr>
              <w:t>Note that about 0</w:t>
            </w:r>
            <w:bookmarkStart w:id="16" w:name="_GoBack"/>
            <w:bookmarkEnd w:id="16"/>
            <w:r>
              <w:rPr>
                <w:sz w:val="20"/>
              </w:rPr>
              <w:t>.03% of the time the MTUSCNT comes across as a FLOAT.  We have rounded this value to an INT.</w:t>
            </w:r>
          </w:p>
        </w:tc>
      </w:tr>
      <w:tr w:rsidR="00DD692D" w:rsidRPr="001367B4" w14:paraId="263EE723" w14:textId="77777777" w:rsidTr="00C0351A">
        <w:tc>
          <w:tcPr>
            <w:tcW w:w="2358" w:type="dxa"/>
          </w:tcPr>
          <w:p w14:paraId="03C48683" w14:textId="47885BD3" w:rsidR="00DD692D" w:rsidRPr="001367B4" w:rsidRDefault="00DD692D" w:rsidP="00DD692D">
            <w:pPr>
              <w:rPr>
                <w:sz w:val="18"/>
                <w:szCs w:val="18"/>
              </w:rPr>
            </w:pPr>
            <w:r>
              <w:rPr>
                <w:sz w:val="18"/>
                <w:szCs w:val="18"/>
              </w:rPr>
              <w:t>PROVIDER_ID</w:t>
            </w:r>
          </w:p>
        </w:tc>
        <w:tc>
          <w:tcPr>
            <w:tcW w:w="2610" w:type="dxa"/>
          </w:tcPr>
          <w:p w14:paraId="167CFAA4" w14:textId="79682A5B" w:rsidR="00DD692D" w:rsidRDefault="00DD692D" w:rsidP="00DD692D">
            <w:pPr>
              <w:rPr>
                <w:sz w:val="18"/>
                <w:szCs w:val="18"/>
              </w:rPr>
            </w:pPr>
            <w:r w:rsidRPr="001367B4">
              <w:rPr>
                <w:b/>
                <w:sz w:val="18"/>
                <w:szCs w:val="18"/>
              </w:rPr>
              <w:t>NCH</w:t>
            </w:r>
            <w:r w:rsidRPr="001367B4">
              <w:rPr>
                <w:sz w:val="18"/>
                <w:szCs w:val="18"/>
              </w:rPr>
              <w:t>.</w:t>
            </w:r>
            <w:r>
              <w:rPr>
                <w:sz w:val="18"/>
                <w:szCs w:val="18"/>
              </w:rPr>
              <w:t>PRF_NPI or PERUPIN</w:t>
            </w:r>
          </w:p>
          <w:p w14:paraId="36109A72" w14:textId="016A8972" w:rsidR="00DD692D" w:rsidRDefault="00DD692D" w:rsidP="00DD692D">
            <w:pPr>
              <w:rPr>
                <w:rFonts w:eastAsiaTheme="minorHAnsi" w:cstheme="minorHAnsi"/>
                <w:sz w:val="18"/>
                <w:szCs w:val="18"/>
                <w:lang w:val="en-GB"/>
              </w:rPr>
            </w:pPr>
            <w:r w:rsidRPr="001367B4">
              <w:rPr>
                <w:rFonts w:cstheme="minorHAnsi"/>
                <w:b/>
                <w:sz w:val="18"/>
                <w:szCs w:val="18"/>
              </w:rPr>
              <w:t>NCH</w:t>
            </w:r>
            <w:r w:rsidRPr="001367B4">
              <w:rPr>
                <w:rFonts w:cstheme="minorHAnsi"/>
                <w:sz w:val="18"/>
                <w:szCs w:val="18"/>
              </w:rPr>
              <w:t>.</w:t>
            </w:r>
            <w:r w:rsidRPr="001367B4">
              <w:rPr>
                <w:rFonts w:eastAsiaTheme="minorHAnsi" w:cstheme="minorHAnsi"/>
                <w:sz w:val="18"/>
                <w:szCs w:val="18"/>
                <w:lang w:val="en-GB"/>
              </w:rPr>
              <w:t>HCFASPEC</w:t>
            </w:r>
          </w:p>
          <w:p w14:paraId="35F00E28" w14:textId="77777777" w:rsidR="00DD692D" w:rsidRPr="001367B4" w:rsidRDefault="00DD692D" w:rsidP="00DD692D">
            <w:pPr>
              <w:rPr>
                <w:sz w:val="18"/>
                <w:szCs w:val="18"/>
              </w:rPr>
            </w:pPr>
          </w:p>
          <w:p w14:paraId="555BD245" w14:textId="69C00192" w:rsidR="00DD692D" w:rsidRDefault="00DD692D" w:rsidP="00DD692D">
            <w:pPr>
              <w:rPr>
                <w:sz w:val="18"/>
                <w:szCs w:val="18"/>
              </w:rPr>
            </w:pPr>
            <w:r w:rsidRPr="001367B4">
              <w:rPr>
                <w:b/>
                <w:sz w:val="18"/>
                <w:szCs w:val="18"/>
              </w:rPr>
              <w:t>DME</w:t>
            </w:r>
            <w:r w:rsidRPr="001367B4">
              <w:rPr>
                <w:sz w:val="18"/>
                <w:szCs w:val="18"/>
              </w:rPr>
              <w:t>.</w:t>
            </w:r>
            <w:r>
              <w:rPr>
                <w:sz w:val="18"/>
                <w:szCs w:val="18"/>
              </w:rPr>
              <w:t>ORD_NPI or ORD_UPIN</w:t>
            </w:r>
          </w:p>
          <w:p w14:paraId="2B969DFB" w14:textId="77777777" w:rsidR="00DD692D" w:rsidRDefault="00DD692D" w:rsidP="00213642">
            <w:pPr>
              <w:autoSpaceDE w:val="0"/>
              <w:autoSpaceDN w:val="0"/>
              <w:adjustRightInd w:val="0"/>
              <w:rPr>
                <w:rFonts w:eastAsiaTheme="minorHAnsi" w:cstheme="minorHAnsi"/>
                <w:sz w:val="18"/>
                <w:szCs w:val="18"/>
                <w:lang w:val="en-GB"/>
              </w:rPr>
            </w:pPr>
            <w:r w:rsidRPr="001367B4">
              <w:rPr>
                <w:b/>
                <w:sz w:val="18"/>
                <w:szCs w:val="18"/>
              </w:rPr>
              <w:t>DME</w:t>
            </w:r>
            <w:r w:rsidRPr="001367B4">
              <w:rPr>
                <w:sz w:val="18"/>
                <w:szCs w:val="18"/>
              </w:rPr>
              <w:t>.</w:t>
            </w:r>
            <w:r>
              <w:rPr>
                <w:rFonts w:eastAsiaTheme="minorHAnsi" w:cstheme="minorHAnsi"/>
                <w:sz w:val="18"/>
                <w:szCs w:val="18"/>
                <w:lang w:val="en-GB"/>
              </w:rPr>
              <w:t>HCFASPEC</w:t>
            </w:r>
          </w:p>
          <w:p w14:paraId="53A82C29" w14:textId="087C34C0" w:rsidR="00DD692D" w:rsidRPr="00C0351A" w:rsidRDefault="00DD692D" w:rsidP="00DD692D">
            <w:pPr>
              <w:autoSpaceDE w:val="0"/>
              <w:autoSpaceDN w:val="0"/>
              <w:adjustRightInd w:val="0"/>
              <w:rPr>
                <w:rFonts w:eastAsiaTheme="minorHAnsi" w:cstheme="minorHAnsi"/>
                <w:sz w:val="18"/>
                <w:szCs w:val="18"/>
                <w:lang w:val="en-GB"/>
              </w:rPr>
            </w:pPr>
          </w:p>
          <w:p w14:paraId="2568F2E2" w14:textId="75B2FEC7" w:rsidR="00DD692D" w:rsidRPr="001367B4" w:rsidRDefault="00DD692D" w:rsidP="00DD692D">
            <w:r w:rsidRPr="001367B4">
              <w:rPr>
                <w:b/>
                <w:sz w:val="18"/>
                <w:szCs w:val="18"/>
              </w:rPr>
              <w:t>OUT</w:t>
            </w:r>
            <w:r>
              <w:rPr>
                <w:b/>
                <w:sz w:val="18"/>
                <w:szCs w:val="18"/>
              </w:rPr>
              <w:t>SAF</w:t>
            </w:r>
            <w:r w:rsidRPr="001367B4">
              <w:rPr>
                <w:sz w:val="18"/>
                <w:szCs w:val="18"/>
              </w:rPr>
              <w:t>.</w:t>
            </w:r>
            <w:r>
              <w:rPr>
                <w:sz w:val="18"/>
                <w:szCs w:val="18"/>
              </w:rPr>
              <w:t xml:space="preserve">AT_NPI or </w:t>
            </w:r>
            <w:r w:rsidRPr="001927B6">
              <w:rPr>
                <w:sz w:val="20"/>
              </w:rPr>
              <w:t>AT_UPIN</w:t>
            </w:r>
          </w:p>
        </w:tc>
        <w:tc>
          <w:tcPr>
            <w:tcW w:w="2520" w:type="dxa"/>
          </w:tcPr>
          <w:p w14:paraId="57FF0C8D" w14:textId="71B831C0" w:rsidR="00DD692D" w:rsidRDefault="00DD692D" w:rsidP="00DD692D">
            <w:pPr>
              <w:pStyle w:val="ListParagraph"/>
              <w:numPr>
                <w:ilvl w:val="0"/>
                <w:numId w:val="9"/>
              </w:numPr>
              <w:ind w:left="252" w:hanging="180"/>
              <w:rPr>
                <w:sz w:val="18"/>
              </w:rPr>
            </w:pPr>
            <w:r w:rsidRPr="006841DB">
              <w:rPr>
                <w:sz w:val="18"/>
              </w:rPr>
              <w:t xml:space="preserve"> If </w:t>
            </w:r>
            <w:r w:rsidRPr="006841DB">
              <w:rPr>
                <w:b/>
                <w:sz w:val="18"/>
              </w:rPr>
              <w:t>NCH.</w:t>
            </w:r>
            <w:r w:rsidRPr="006841DB">
              <w:rPr>
                <w:sz w:val="18"/>
              </w:rPr>
              <w:t>PRF_</w:t>
            </w:r>
            <w:r>
              <w:rPr>
                <w:sz w:val="18"/>
              </w:rPr>
              <w:t>NPI</w:t>
            </w:r>
            <w:r w:rsidRPr="006841DB">
              <w:rPr>
                <w:sz w:val="18"/>
              </w:rPr>
              <w:t xml:space="preserve"> is NULL then use </w:t>
            </w:r>
            <w:r w:rsidRPr="006841DB">
              <w:rPr>
                <w:b/>
                <w:sz w:val="18"/>
              </w:rPr>
              <w:t>NCH.</w:t>
            </w:r>
            <w:r w:rsidRPr="006841DB">
              <w:rPr>
                <w:sz w:val="18"/>
              </w:rPr>
              <w:t>PERUPIN</w:t>
            </w:r>
          </w:p>
          <w:p w14:paraId="58040F3C" w14:textId="77777777" w:rsidR="00DD692D" w:rsidRDefault="00DD692D" w:rsidP="00DD692D">
            <w:pPr>
              <w:pStyle w:val="ListParagraph"/>
              <w:numPr>
                <w:ilvl w:val="0"/>
                <w:numId w:val="9"/>
              </w:numPr>
              <w:ind w:left="252" w:hanging="180"/>
              <w:rPr>
                <w:sz w:val="18"/>
              </w:rPr>
            </w:pPr>
            <w:r w:rsidRPr="006841DB">
              <w:rPr>
                <w:sz w:val="18"/>
              </w:rPr>
              <w:t xml:space="preserve">If </w:t>
            </w:r>
            <w:r w:rsidRPr="006841DB">
              <w:rPr>
                <w:b/>
                <w:sz w:val="18"/>
              </w:rPr>
              <w:t>DME.</w:t>
            </w:r>
            <w:r w:rsidRPr="006841DB">
              <w:rPr>
                <w:sz w:val="18"/>
              </w:rPr>
              <w:t xml:space="preserve"> ORD_NPI is NULL then use </w:t>
            </w:r>
            <w:r w:rsidRPr="006841DB">
              <w:rPr>
                <w:b/>
                <w:sz w:val="18"/>
              </w:rPr>
              <w:t>DME.</w:t>
            </w:r>
            <w:r w:rsidRPr="006841DB">
              <w:rPr>
                <w:sz w:val="18"/>
              </w:rPr>
              <w:t xml:space="preserve"> ORD_UPIN</w:t>
            </w:r>
          </w:p>
          <w:p w14:paraId="20006CF7" w14:textId="77777777" w:rsidR="00DD692D" w:rsidRDefault="00DD692D" w:rsidP="00DD692D">
            <w:pPr>
              <w:pStyle w:val="ListParagraph"/>
              <w:numPr>
                <w:ilvl w:val="0"/>
                <w:numId w:val="9"/>
              </w:numPr>
              <w:ind w:left="252" w:hanging="180"/>
              <w:rPr>
                <w:sz w:val="18"/>
              </w:rPr>
            </w:pPr>
            <w:r w:rsidRPr="00E179B5">
              <w:rPr>
                <w:sz w:val="18"/>
              </w:rPr>
              <w:t xml:space="preserve">If </w:t>
            </w:r>
            <w:r w:rsidRPr="00E179B5">
              <w:rPr>
                <w:b/>
                <w:sz w:val="18"/>
              </w:rPr>
              <w:t>OUTSAF</w:t>
            </w:r>
            <w:r w:rsidRPr="00E179B5">
              <w:rPr>
                <w:sz w:val="18"/>
              </w:rPr>
              <w:t xml:space="preserve">.AT_NPI is NULL then use </w:t>
            </w:r>
            <w:r w:rsidRPr="00E179B5">
              <w:rPr>
                <w:b/>
                <w:sz w:val="18"/>
              </w:rPr>
              <w:t>OUTSAF</w:t>
            </w:r>
            <w:r w:rsidRPr="00E179B5">
              <w:rPr>
                <w:sz w:val="18"/>
              </w:rPr>
              <w:t>.AT_UPIN</w:t>
            </w:r>
          </w:p>
          <w:p w14:paraId="35C2FA57" w14:textId="77777777" w:rsidR="00DD692D" w:rsidRDefault="00DD692D" w:rsidP="00DD692D">
            <w:pPr>
              <w:rPr>
                <w:sz w:val="18"/>
              </w:rPr>
            </w:pPr>
          </w:p>
          <w:p w14:paraId="463A90C8" w14:textId="218DCD9D" w:rsidR="00DD692D" w:rsidRPr="00C0351A" w:rsidRDefault="00DD692D" w:rsidP="00DD692D">
            <w:pPr>
              <w:rPr>
                <w:sz w:val="18"/>
              </w:rPr>
            </w:pPr>
            <w:r>
              <w:rPr>
                <w:sz w:val="18"/>
              </w:rPr>
              <w:t>When procedure is in DME or NCH use both UPIN/NPI and HCFASPEC to map to the correct PROVIDER_ID</w:t>
            </w:r>
          </w:p>
        </w:tc>
        <w:tc>
          <w:tcPr>
            <w:tcW w:w="2160" w:type="dxa"/>
          </w:tcPr>
          <w:p w14:paraId="4FD129D6" w14:textId="33114C86" w:rsidR="00DD692D" w:rsidRPr="00E179B5" w:rsidRDefault="00DD692D" w:rsidP="00DD692D">
            <w:pPr>
              <w:rPr>
                <w:sz w:val="20"/>
              </w:rPr>
            </w:pPr>
            <w:r w:rsidRPr="00E179B5">
              <w:rPr>
                <w:sz w:val="20"/>
              </w:rPr>
              <w:t>Map these values back to PROVIDER_ID using the PROVIDER table</w:t>
            </w:r>
          </w:p>
        </w:tc>
      </w:tr>
      <w:tr w:rsidR="00DD692D" w:rsidRPr="001367B4" w14:paraId="308EAFA3" w14:textId="77777777" w:rsidTr="00213642">
        <w:tc>
          <w:tcPr>
            <w:tcW w:w="2358" w:type="dxa"/>
          </w:tcPr>
          <w:p w14:paraId="508AB1BD" w14:textId="175C741C" w:rsidR="00DD692D" w:rsidRDefault="00DD692D" w:rsidP="00DD692D">
            <w:pPr>
              <w:rPr>
                <w:sz w:val="18"/>
                <w:szCs w:val="18"/>
              </w:rPr>
            </w:pPr>
            <w:r>
              <w:rPr>
                <w:sz w:val="18"/>
                <w:szCs w:val="18"/>
              </w:rPr>
              <w:t>VISIT_OCCURRENCE_ID</w:t>
            </w:r>
          </w:p>
        </w:tc>
        <w:tc>
          <w:tcPr>
            <w:tcW w:w="2610" w:type="dxa"/>
          </w:tcPr>
          <w:p w14:paraId="73D17B38" w14:textId="2E70D724" w:rsidR="00DD692D" w:rsidRPr="001367B4" w:rsidRDefault="00DD692D" w:rsidP="00DD692D">
            <w:r>
              <w:rPr>
                <w:b/>
                <w:sz w:val="20"/>
              </w:rPr>
              <w:t xml:space="preserve">VISIT_OCCURRENCE: </w:t>
            </w:r>
            <w:r>
              <w:rPr>
                <w:sz w:val="20"/>
              </w:rPr>
              <w:t>VISIT_OCCURRENCE_ID</w:t>
            </w:r>
            <w:r>
              <w:t xml:space="preserve"> </w:t>
            </w:r>
          </w:p>
        </w:tc>
        <w:tc>
          <w:tcPr>
            <w:tcW w:w="2520" w:type="dxa"/>
          </w:tcPr>
          <w:p w14:paraId="46711233" w14:textId="1A4BB4DB" w:rsidR="00DD692D" w:rsidRPr="006841DB" w:rsidRDefault="00DD692D" w:rsidP="00DD692D">
            <w:pPr>
              <w:pStyle w:val="ListParagraph"/>
              <w:ind w:left="0"/>
              <w:rPr>
                <w:sz w:val="18"/>
              </w:rPr>
            </w:pPr>
            <w:r>
              <w:rPr>
                <w:sz w:val="18"/>
              </w:rPr>
              <w:t>Refer to logic in table 2.6 to assign this value</w:t>
            </w:r>
          </w:p>
        </w:tc>
        <w:tc>
          <w:tcPr>
            <w:tcW w:w="2160" w:type="dxa"/>
          </w:tcPr>
          <w:p w14:paraId="7AD3F5EE" w14:textId="77777777" w:rsidR="00DD692D" w:rsidRPr="001367B4" w:rsidRDefault="00DD692D" w:rsidP="00DD692D"/>
        </w:tc>
      </w:tr>
      <w:tr w:rsidR="00DD692D" w:rsidRPr="001367B4" w14:paraId="32402ACE" w14:textId="77777777" w:rsidTr="00213642">
        <w:tc>
          <w:tcPr>
            <w:tcW w:w="2358" w:type="dxa"/>
          </w:tcPr>
          <w:p w14:paraId="5635EEDF" w14:textId="407ECCC5" w:rsidR="00DD692D" w:rsidRPr="001367B4" w:rsidRDefault="00DD692D" w:rsidP="00DD692D">
            <w:pPr>
              <w:rPr>
                <w:sz w:val="18"/>
                <w:szCs w:val="18"/>
              </w:rPr>
            </w:pPr>
            <w:r>
              <w:rPr>
                <w:sz w:val="18"/>
                <w:szCs w:val="18"/>
              </w:rPr>
              <w:t>PROCEDURE_SOURCE_VALUE</w:t>
            </w:r>
          </w:p>
        </w:tc>
        <w:tc>
          <w:tcPr>
            <w:tcW w:w="2610" w:type="dxa"/>
          </w:tcPr>
          <w:p w14:paraId="0999B7C4" w14:textId="77777777" w:rsidR="00DD692D" w:rsidRPr="002778A8" w:rsidRDefault="00DD692D" w:rsidP="00DD692D">
            <w:pPr>
              <w:rPr>
                <w:sz w:val="18"/>
                <w:szCs w:val="18"/>
              </w:rPr>
            </w:pPr>
            <w:r>
              <w:rPr>
                <w:sz w:val="18"/>
                <w:szCs w:val="18"/>
              </w:rPr>
              <w:t>Surgical Fields:</w:t>
            </w:r>
          </w:p>
          <w:p w14:paraId="692BA0EF" w14:textId="77777777" w:rsidR="00DD692D" w:rsidRPr="002778A8" w:rsidRDefault="00DD692D" w:rsidP="00DD692D">
            <w:pPr>
              <w:rPr>
                <w:sz w:val="18"/>
                <w:szCs w:val="18"/>
              </w:rPr>
            </w:pPr>
            <w:r>
              <w:rPr>
                <w:b/>
                <w:sz w:val="18"/>
                <w:szCs w:val="18"/>
              </w:rPr>
              <w:t>MEDPAR.</w:t>
            </w:r>
            <w:r>
              <w:rPr>
                <w:sz w:val="18"/>
                <w:szCs w:val="18"/>
              </w:rPr>
              <w:t>SRGCDE1-SRGCDE25</w:t>
            </w:r>
          </w:p>
          <w:p w14:paraId="49C9DCA5" w14:textId="77777777" w:rsidR="00DD692D" w:rsidRDefault="00DD692D" w:rsidP="00DD692D">
            <w:pPr>
              <w:rPr>
                <w:b/>
                <w:sz w:val="18"/>
                <w:szCs w:val="18"/>
              </w:rPr>
            </w:pPr>
          </w:p>
          <w:p w14:paraId="60228E64" w14:textId="77777777" w:rsidR="00DD692D" w:rsidRPr="002778A8" w:rsidRDefault="00DD692D" w:rsidP="00DD692D">
            <w:pPr>
              <w:rPr>
                <w:sz w:val="18"/>
                <w:szCs w:val="18"/>
              </w:rPr>
            </w:pPr>
            <w:r>
              <w:rPr>
                <w:sz w:val="18"/>
                <w:szCs w:val="18"/>
              </w:rPr>
              <w:t>HCPCS fields:</w:t>
            </w:r>
          </w:p>
          <w:p w14:paraId="28BD741C" w14:textId="77777777" w:rsidR="00DD692D" w:rsidRDefault="00DD692D" w:rsidP="00DD692D">
            <w:pPr>
              <w:rPr>
                <w:sz w:val="18"/>
                <w:szCs w:val="18"/>
              </w:rPr>
            </w:pPr>
            <w:r>
              <w:rPr>
                <w:b/>
                <w:sz w:val="18"/>
                <w:szCs w:val="18"/>
              </w:rPr>
              <w:t>OUTSAF.</w:t>
            </w:r>
            <w:r>
              <w:rPr>
                <w:sz w:val="18"/>
                <w:szCs w:val="18"/>
              </w:rPr>
              <w:t>HCPCS</w:t>
            </w:r>
          </w:p>
          <w:p w14:paraId="071C3197" w14:textId="77777777" w:rsidR="00DD692D" w:rsidRDefault="00DD692D" w:rsidP="00DD692D">
            <w:pPr>
              <w:rPr>
                <w:sz w:val="18"/>
                <w:szCs w:val="18"/>
              </w:rPr>
            </w:pPr>
            <w:r>
              <w:rPr>
                <w:b/>
                <w:sz w:val="18"/>
                <w:szCs w:val="18"/>
              </w:rPr>
              <w:t>NCH.</w:t>
            </w:r>
            <w:r>
              <w:rPr>
                <w:sz w:val="18"/>
                <w:szCs w:val="18"/>
              </w:rPr>
              <w:t>HCPCS</w:t>
            </w:r>
          </w:p>
          <w:p w14:paraId="5FA7120B" w14:textId="77777777" w:rsidR="00DD692D" w:rsidRDefault="00DD692D" w:rsidP="00DD692D">
            <w:pPr>
              <w:rPr>
                <w:sz w:val="18"/>
                <w:szCs w:val="18"/>
              </w:rPr>
            </w:pPr>
            <w:r>
              <w:rPr>
                <w:b/>
                <w:sz w:val="18"/>
                <w:szCs w:val="18"/>
              </w:rPr>
              <w:t>DME.</w:t>
            </w:r>
            <w:r>
              <w:rPr>
                <w:sz w:val="18"/>
                <w:szCs w:val="18"/>
              </w:rPr>
              <w:t>HCPCS</w:t>
            </w:r>
          </w:p>
          <w:p w14:paraId="276C25EF" w14:textId="77777777" w:rsidR="00DD692D" w:rsidRDefault="00DD692D" w:rsidP="00DD692D">
            <w:pPr>
              <w:rPr>
                <w:b/>
                <w:sz w:val="18"/>
                <w:szCs w:val="18"/>
              </w:rPr>
            </w:pPr>
          </w:p>
          <w:p w14:paraId="7AF817EA" w14:textId="77777777" w:rsidR="00DD692D" w:rsidRDefault="00DD692D" w:rsidP="00DD692D">
            <w:pPr>
              <w:rPr>
                <w:sz w:val="18"/>
                <w:szCs w:val="18"/>
              </w:rPr>
            </w:pPr>
            <w:r>
              <w:rPr>
                <w:sz w:val="18"/>
                <w:szCs w:val="18"/>
              </w:rPr>
              <w:lastRenderedPageBreak/>
              <w:t>Diagnosis fields:</w:t>
            </w:r>
          </w:p>
          <w:p w14:paraId="1ABA60E6" w14:textId="77777777" w:rsidR="00DD692D" w:rsidRPr="002778A8" w:rsidRDefault="00DD692D" w:rsidP="00DD692D">
            <w:pPr>
              <w:rPr>
                <w:sz w:val="18"/>
                <w:szCs w:val="18"/>
              </w:rPr>
            </w:pPr>
            <w:r>
              <w:rPr>
                <w:b/>
                <w:sz w:val="18"/>
                <w:szCs w:val="18"/>
              </w:rPr>
              <w:t>MEDPAR.</w:t>
            </w:r>
            <w:r>
              <w:rPr>
                <w:sz w:val="18"/>
                <w:szCs w:val="18"/>
              </w:rPr>
              <w:t>DGN_CD1-DGN_CD25</w:t>
            </w:r>
          </w:p>
          <w:p w14:paraId="0400AC7A" w14:textId="77777777" w:rsidR="00DD692D" w:rsidRDefault="00DD692D" w:rsidP="00DD692D">
            <w:pPr>
              <w:rPr>
                <w:sz w:val="18"/>
                <w:szCs w:val="18"/>
              </w:rPr>
            </w:pPr>
            <w:r>
              <w:rPr>
                <w:b/>
                <w:sz w:val="18"/>
                <w:szCs w:val="18"/>
              </w:rPr>
              <w:t>OUTSAF.</w:t>
            </w:r>
            <w:r>
              <w:rPr>
                <w:sz w:val="18"/>
                <w:szCs w:val="18"/>
              </w:rPr>
              <w:t xml:space="preserve"> DGN_CD1-DGN_CD25</w:t>
            </w:r>
          </w:p>
          <w:p w14:paraId="0FBE752E" w14:textId="77777777" w:rsidR="00DD692D" w:rsidRDefault="00DD692D" w:rsidP="00DD692D">
            <w:pPr>
              <w:rPr>
                <w:sz w:val="18"/>
                <w:szCs w:val="18"/>
              </w:rPr>
            </w:pPr>
            <w:r>
              <w:rPr>
                <w:b/>
                <w:sz w:val="18"/>
                <w:szCs w:val="18"/>
              </w:rPr>
              <w:t>OUTSAF.</w:t>
            </w:r>
            <w:r>
              <w:rPr>
                <w:sz w:val="18"/>
                <w:szCs w:val="18"/>
              </w:rPr>
              <w:t>E1DGNSCD</w:t>
            </w:r>
          </w:p>
          <w:p w14:paraId="6C478B78" w14:textId="1E9E8D40" w:rsidR="00DD692D" w:rsidRDefault="00DD692D" w:rsidP="00DD692D">
            <w:pPr>
              <w:rPr>
                <w:sz w:val="18"/>
                <w:szCs w:val="18"/>
              </w:rPr>
            </w:pPr>
            <w:r w:rsidRPr="001D6ADA">
              <w:rPr>
                <w:b/>
                <w:sz w:val="18"/>
                <w:szCs w:val="18"/>
              </w:rPr>
              <w:t>OUTSAF.</w:t>
            </w:r>
            <w:r w:rsidRPr="001D6ADA">
              <w:rPr>
                <w:sz w:val="18"/>
                <w:szCs w:val="18"/>
              </w:rPr>
              <w:t>EDGNSD1-EDGNSD6</w:t>
            </w:r>
          </w:p>
          <w:p w14:paraId="7B2418D0" w14:textId="28E57686" w:rsidR="00DD692D" w:rsidRDefault="00DD692D" w:rsidP="00DD692D">
            <w:pPr>
              <w:rPr>
                <w:sz w:val="18"/>
                <w:szCs w:val="18"/>
              </w:rPr>
            </w:pPr>
            <w:r>
              <w:rPr>
                <w:b/>
                <w:sz w:val="18"/>
                <w:szCs w:val="18"/>
              </w:rPr>
              <w:t>NCH.</w:t>
            </w:r>
            <w:r>
              <w:rPr>
                <w:sz w:val="18"/>
                <w:szCs w:val="18"/>
              </w:rPr>
              <w:t>LINEDIAG</w:t>
            </w:r>
          </w:p>
          <w:p w14:paraId="32D8EBC9" w14:textId="77777777" w:rsidR="00DD692D" w:rsidRDefault="00DD692D" w:rsidP="00DD692D">
            <w:pPr>
              <w:rPr>
                <w:sz w:val="18"/>
                <w:szCs w:val="18"/>
              </w:rPr>
            </w:pPr>
            <w:r>
              <w:rPr>
                <w:b/>
                <w:sz w:val="18"/>
                <w:szCs w:val="18"/>
              </w:rPr>
              <w:t>NCH.</w:t>
            </w:r>
            <w:r>
              <w:rPr>
                <w:sz w:val="18"/>
                <w:szCs w:val="18"/>
              </w:rPr>
              <w:t>DGN_CD1-DGN_CD12</w:t>
            </w:r>
          </w:p>
          <w:p w14:paraId="46DA3A09" w14:textId="77777777" w:rsidR="00DD692D" w:rsidRDefault="00DD692D" w:rsidP="00DD692D">
            <w:pPr>
              <w:rPr>
                <w:sz w:val="18"/>
                <w:szCs w:val="18"/>
              </w:rPr>
            </w:pPr>
            <w:r>
              <w:rPr>
                <w:b/>
                <w:sz w:val="18"/>
                <w:szCs w:val="18"/>
              </w:rPr>
              <w:t>DME.</w:t>
            </w:r>
            <w:r>
              <w:rPr>
                <w:sz w:val="18"/>
                <w:szCs w:val="18"/>
              </w:rPr>
              <w:t>LINEDIAG</w:t>
            </w:r>
          </w:p>
          <w:p w14:paraId="3FC5C57C" w14:textId="439D8261" w:rsidR="00DD692D" w:rsidRPr="000D38E4" w:rsidRDefault="00DD692D" w:rsidP="00DD692D">
            <w:pPr>
              <w:rPr>
                <w:sz w:val="18"/>
                <w:szCs w:val="18"/>
              </w:rPr>
            </w:pPr>
            <w:r>
              <w:rPr>
                <w:b/>
                <w:sz w:val="18"/>
                <w:szCs w:val="18"/>
              </w:rPr>
              <w:t>DME.</w:t>
            </w:r>
            <w:r>
              <w:rPr>
                <w:sz w:val="18"/>
                <w:szCs w:val="18"/>
              </w:rPr>
              <w:t>DGN_CD1-DGN_CD12</w:t>
            </w:r>
          </w:p>
        </w:tc>
        <w:tc>
          <w:tcPr>
            <w:tcW w:w="2520" w:type="dxa"/>
          </w:tcPr>
          <w:p w14:paraId="39F65094" w14:textId="761D2AC7" w:rsidR="00DD692D" w:rsidRPr="006841DB" w:rsidRDefault="00DD692D" w:rsidP="00DD692D">
            <w:pPr>
              <w:pStyle w:val="ListParagraph"/>
              <w:ind w:left="252"/>
              <w:rPr>
                <w:sz w:val="18"/>
              </w:rPr>
            </w:pPr>
          </w:p>
        </w:tc>
        <w:tc>
          <w:tcPr>
            <w:tcW w:w="2160" w:type="dxa"/>
          </w:tcPr>
          <w:p w14:paraId="397E02DA" w14:textId="77777777" w:rsidR="00DD692D" w:rsidRPr="001367B4" w:rsidRDefault="00DD692D" w:rsidP="00DD692D"/>
        </w:tc>
      </w:tr>
      <w:tr w:rsidR="00DD692D" w:rsidRPr="001367B4" w14:paraId="17A0BEE9" w14:textId="77777777" w:rsidTr="00213642">
        <w:tc>
          <w:tcPr>
            <w:tcW w:w="2358" w:type="dxa"/>
          </w:tcPr>
          <w:p w14:paraId="62B6F0DC" w14:textId="69ED944F" w:rsidR="00DD692D" w:rsidRPr="001367B4" w:rsidRDefault="00DD692D" w:rsidP="00DD692D">
            <w:pPr>
              <w:rPr>
                <w:sz w:val="18"/>
                <w:szCs w:val="18"/>
              </w:rPr>
            </w:pPr>
            <w:r>
              <w:rPr>
                <w:sz w:val="18"/>
                <w:szCs w:val="18"/>
              </w:rPr>
              <w:t>PROCEDURE_SOURCE_CONCEPT_ID</w:t>
            </w:r>
          </w:p>
        </w:tc>
        <w:tc>
          <w:tcPr>
            <w:tcW w:w="2610" w:type="dxa"/>
          </w:tcPr>
          <w:p w14:paraId="3EF5108F" w14:textId="77777777" w:rsidR="00DD692D" w:rsidRPr="002778A8" w:rsidRDefault="00DD692D" w:rsidP="00DD692D">
            <w:pPr>
              <w:rPr>
                <w:sz w:val="18"/>
                <w:szCs w:val="18"/>
              </w:rPr>
            </w:pPr>
            <w:r>
              <w:rPr>
                <w:sz w:val="18"/>
                <w:szCs w:val="18"/>
              </w:rPr>
              <w:t>Surgical Fields:</w:t>
            </w:r>
          </w:p>
          <w:p w14:paraId="5A89117F" w14:textId="77777777" w:rsidR="00DD692D" w:rsidRPr="002778A8" w:rsidRDefault="00DD692D" w:rsidP="00DD692D">
            <w:pPr>
              <w:rPr>
                <w:sz w:val="18"/>
                <w:szCs w:val="18"/>
              </w:rPr>
            </w:pPr>
            <w:r>
              <w:rPr>
                <w:b/>
                <w:sz w:val="18"/>
                <w:szCs w:val="18"/>
              </w:rPr>
              <w:t>MEDPAR.</w:t>
            </w:r>
            <w:r>
              <w:rPr>
                <w:sz w:val="18"/>
                <w:szCs w:val="18"/>
              </w:rPr>
              <w:t>SRGCDE1-SRGCDE25</w:t>
            </w:r>
          </w:p>
          <w:p w14:paraId="577113EB" w14:textId="77777777" w:rsidR="00DD692D" w:rsidRDefault="00DD692D" w:rsidP="00DD692D">
            <w:pPr>
              <w:rPr>
                <w:b/>
                <w:sz w:val="18"/>
                <w:szCs w:val="18"/>
              </w:rPr>
            </w:pPr>
          </w:p>
          <w:p w14:paraId="281615F5" w14:textId="77777777" w:rsidR="00DD692D" w:rsidRPr="002778A8" w:rsidRDefault="00DD692D" w:rsidP="00DD692D">
            <w:pPr>
              <w:rPr>
                <w:sz w:val="18"/>
                <w:szCs w:val="18"/>
              </w:rPr>
            </w:pPr>
            <w:r>
              <w:rPr>
                <w:sz w:val="18"/>
                <w:szCs w:val="18"/>
              </w:rPr>
              <w:t>HCPCS fields:</w:t>
            </w:r>
          </w:p>
          <w:p w14:paraId="72552DF2" w14:textId="77777777" w:rsidR="00DD692D" w:rsidRDefault="00DD692D" w:rsidP="00DD692D">
            <w:pPr>
              <w:rPr>
                <w:sz w:val="18"/>
                <w:szCs w:val="18"/>
              </w:rPr>
            </w:pPr>
            <w:r>
              <w:rPr>
                <w:b/>
                <w:sz w:val="18"/>
                <w:szCs w:val="18"/>
              </w:rPr>
              <w:t>OUTSAF.</w:t>
            </w:r>
            <w:r>
              <w:rPr>
                <w:sz w:val="18"/>
                <w:szCs w:val="18"/>
              </w:rPr>
              <w:t>HCPCS</w:t>
            </w:r>
          </w:p>
          <w:p w14:paraId="48D083DE" w14:textId="77777777" w:rsidR="00DD692D" w:rsidRDefault="00DD692D" w:rsidP="00DD692D">
            <w:pPr>
              <w:rPr>
                <w:sz w:val="18"/>
                <w:szCs w:val="18"/>
              </w:rPr>
            </w:pPr>
            <w:r>
              <w:rPr>
                <w:b/>
                <w:sz w:val="18"/>
                <w:szCs w:val="18"/>
              </w:rPr>
              <w:t>NCH.</w:t>
            </w:r>
            <w:r>
              <w:rPr>
                <w:sz w:val="18"/>
                <w:szCs w:val="18"/>
              </w:rPr>
              <w:t>HCPCS</w:t>
            </w:r>
          </w:p>
          <w:p w14:paraId="025FA528" w14:textId="77777777" w:rsidR="00DD692D" w:rsidRDefault="00DD692D" w:rsidP="00DD692D">
            <w:pPr>
              <w:rPr>
                <w:sz w:val="18"/>
                <w:szCs w:val="18"/>
              </w:rPr>
            </w:pPr>
            <w:r>
              <w:rPr>
                <w:b/>
                <w:sz w:val="18"/>
                <w:szCs w:val="18"/>
              </w:rPr>
              <w:t>DME.</w:t>
            </w:r>
            <w:r>
              <w:rPr>
                <w:sz w:val="18"/>
                <w:szCs w:val="18"/>
              </w:rPr>
              <w:t>HCPCS</w:t>
            </w:r>
          </w:p>
          <w:p w14:paraId="2A4FAA47" w14:textId="77777777" w:rsidR="00DD692D" w:rsidRDefault="00DD692D" w:rsidP="00DD692D">
            <w:pPr>
              <w:rPr>
                <w:b/>
                <w:sz w:val="18"/>
                <w:szCs w:val="18"/>
              </w:rPr>
            </w:pPr>
          </w:p>
          <w:p w14:paraId="4D4428DB" w14:textId="77777777" w:rsidR="00DD692D" w:rsidRDefault="00DD692D" w:rsidP="00DD692D">
            <w:pPr>
              <w:rPr>
                <w:sz w:val="18"/>
                <w:szCs w:val="18"/>
              </w:rPr>
            </w:pPr>
            <w:r>
              <w:rPr>
                <w:sz w:val="18"/>
                <w:szCs w:val="18"/>
              </w:rPr>
              <w:t>Diagnosis fields:</w:t>
            </w:r>
          </w:p>
          <w:p w14:paraId="4AE039D7" w14:textId="77777777" w:rsidR="00DD692D" w:rsidRPr="002778A8" w:rsidRDefault="00DD692D" w:rsidP="00DD692D">
            <w:pPr>
              <w:rPr>
                <w:sz w:val="18"/>
                <w:szCs w:val="18"/>
              </w:rPr>
            </w:pPr>
            <w:r>
              <w:rPr>
                <w:b/>
                <w:sz w:val="18"/>
                <w:szCs w:val="18"/>
              </w:rPr>
              <w:t>MEDPAR.</w:t>
            </w:r>
            <w:r>
              <w:rPr>
                <w:sz w:val="18"/>
                <w:szCs w:val="18"/>
              </w:rPr>
              <w:t>DGN_CD1-DGN_CD25</w:t>
            </w:r>
          </w:p>
          <w:p w14:paraId="4A303D0D" w14:textId="77777777" w:rsidR="00DD692D" w:rsidRDefault="00DD692D" w:rsidP="00DD692D">
            <w:pPr>
              <w:rPr>
                <w:sz w:val="18"/>
                <w:szCs w:val="18"/>
              </w:rPr>
            </w:pPr>
            <w:r>
              <w:rPr>
                <w:b/>
                <w:sz w:val="18"/>
                <w:szCs w:val="18"/>
              </w:rPr>
              <w:t>OUTSAF.</w:t>
            </w:r>
            <w:r>
              <w:rPr>
                <w:sz w:val="18"/>
                <w:szCs w:val="18"/>
              </w:rPr>
              <w:t xml:space="preserve"> DGN_CD1-DGN_CD25</w:t>
            </w:r>
          </w:p>
          <w:p w14:paraId="5F93D9E1" w14:textId="77777777" w:rsidR="00DD692D" w:rsidRDefault="00DD692D" w:rsidP="00DD692D">
            <w:pPr>
              <w:rPr>
                <w:sz w:val="18"/>
                <w:szCs w:val="18"/>
              </w:rPr>
            </w:pPr>
            <w:r>
              <w:rPr>
                <w:b/>
                <w:sz w:val="18"/>
                <w:szCs w:val="18"/>
              </w:rPr>
              <w:t>OUTSAF.</w:t>
            </w:r>
            <w:r>
              <w:rPr>
                <w:sz w:val="18"/>
                <w:szCs w:val="18"/>
              </w:rPr>
              <w:t>E1DGNSCD</w:t>
            </w:r>
          </w:p>
          <w:p w14:paraId="0C9F8A93" w14:textId="00DD8AE9" w:rsidR="00DD692D" w:rsidRDefault="00DD692D" w:rsidP="00DD692D">
            <w:pPr>
              <w:rPr>
                <w:sz w:val="18"/>
                <w:szCs w:val="18"/>
              </w:rPr>
            </w:pPr>
            <w:r w:rsidRPr="001D6ADA">
              <w:rPr>
                <w:b/>
                <w:sz w:val="18"/>
                <w:szCs w:val="18"/>
              </w:rPr>
              <w:t>OUTSAF.</w:t>
            </w:r>
            <w:r w:rsidRPr="001D6ADA">
              <w:rPr>
                <w:sz w:val="18"/>
                <w:szCs w:val="18"/>
              </w:rPr>
              <w:t>EDGNSD1-EDGNSD6</w:t>
            </w:r>
          </w:p>
          <w:p w14:paraId="1717D69B" w14:textId="37A304EC" w:rsidR="00DD692D" w:rsidRDefault="00DD692D" w:rsidP="00DD692D">
            <w:pPr>
              <w:rPr>
                <w:sz w:val="18"/>
                <w:szCs w:val="18"/>
              </w:rPr>
            </w:pPr>
            <w:r>
              <w:rPr>
                <w:b/>
                <w:sz w:val="18"/>
                <w:szCs w:val="18"/>
              </w:rPr>
              <w:t>NCH.</w:t>
            </w:r>
            <w:r>
              <w:rPr>
                <w:sz w:val="18"/>
                <w:szCs w:val="18"/>
              </w:rPr>
              <w:t>LINEDIAG</w:t>
            </w:r>
          </w:p>
          <w:p w14:paraId="0890C88F" w14:textId="77777777" w:rsidR="00DD692D" w:rsidRDefault="00DD692D" w:rsidP="00DD692D">
            <w:pPr>
              <w:rPr>
                <w:sz w:val="18"/>
                <w:szCs w:val="18"/>
              </w:rPr>
            </w:pPr>
            <w:r>
              <w:rPr>
                <w:b/>
                <w:sz w:val="18"/>
                <w:szCs w:val="18"/>
              </w:rPr>
              <w:t>NCH.</w:t>
            </w:r>
            <w:r>
              <w:rPr>
                <w:sz w:val="18"/>
                <w:szCs w:val="18"/>
              </w:rPr>
              <w:t>DGN_CD1-DGN_CD12</w:t>
            </w:r>
          </w:p>
          <w:p w14:paraId="356ADE08" w14:textId="77777777" w:rsidR="00DD692D" w:rsidRDefault="00DD692D" w:rsidP="00DD692D">
            <w:pPr>
              <w:rPr>
                <w:sz w:val="18"/>
                <w:szCs w:val="18"/>
              </w:rPr>
            </w:pPr>
            <w:r>
              <w:rPr>
                <w:b/>
                <w:sz w:val="18"/>
                <w:szCs w:val="18"/>
              </w:rPr>
              <w:t>DME.</w:t>
            </w:r>
            <w:r>
              <w:rPr>
                <w:sz w:val="18"/>
                <w:szCs w:val="18"/>
              </w:rPr>
              <w:t>LINEDIAG</w:t>
            </w:r>
          </w:p>
          <w:p w14:paraId="40213E6B" w14:textId="2ACC53A7" w:rsidR="00DD692D" w:rsidRPr="00E179B5" w:rsidRDefault="00DD692D" w:rsidP="00DD692D">
            <w:r>
              <w:rPr>
                <w:b/>
                <w:sz w:val="18"/>
                <w:szCs w:val="18"/>
              </w:rPr>
              <w:t>DME.</w:t>
            </w:r>
            <w:r>
              <w:rPr>
                <w:sz w:val="18"/>
                <w:szCs w:val="18"/>
              </w:rPr>
              <w:t>DGN_CD1-DGN_CD12</w:t>
            </w:r>
          </w:p>
        </w:tc>
        <w:tc>
          <w:tcPr>
            <w:tcW w:w="2520" w:type="dxa"/>
          </w:tcPr>
          <w:p w14:paraId="56645B99" w14:textId="7FD6FA11" w:rsidR="00DD692D" w:rsidRPr="001367B4" w:rsidRDefault="00DD692D" w:rsidP="00DD692D">
            <w:pPr>
              <w:rPr>
                <w:sz w:val="18"/>
                <w:szCs w:val="18"/>
              </w:rPr>
            </w:pPr>
            <w:r>
              <w:rPr>
                <w:sz w:val="18"/>
                <w:szCs w:val="18"/>
              </w:rPr>
              <w:t xml:space="preserve">Map source_values to their associated SOURCE_CONCEPT_ID using the vocab query in </w:t>
            </w:r>
            <w:hyperlink w:anchor="_Appendix_3:_Source" w:history="1">
              <w:r w:rsidRPr="00C75E39">
                <w:rPr>
                  <w:rStyle w:val="Hyperlink"/>
                  <w:sz w:val="18"/>
                  <w:szCs w:val="18"/>
                </w:rPr>
                <w:t>Appendix 3</w:t>
              </w:r>
            </w:hyperlink>
          </w:p>
        </w:tc>
        <w:tc>
          <w:tcPr>
            <w:tcW w:w="2160" w:type="dxa"/>
          </w:tcPr>
          <w:p w14:paraId="2D15E890" w14:textId="77777777" w:rsidR="00DD692D" w:rsidRDefault="00DD692D" w:rsidP="00DD692D">
            <w:pPr>
              <w:autoSpaceDE w:val="0"/>
              <w:autoSpaceDN w:val="0"/>
              <w:adjustRightInd w:val="0"/>
              <w:rPr>
                <w:rFonts w:cstheme="minorHAnsi"/>
                <w:color w:val="0000FF"/>
                <w:sz w:val="16"/>
                <w:szCs w:val="19"/>
              </w:rPr>
            </w:pPr>
            <w:r>
              <w:rPr>
                <w:rFonts w:cstheme="minorHAnsi"/>
                <w:color w:val="0000FF"/>
                <w:sz w:val="16"/>
                <w:szCs w:val="19"/>
              </w:rPr>
              <w:t>For codes from HCPCS or surgical fields use filters:</w:t>
            </w:r>
          </w:p>
          <w:p w14:paraId="57D16E1D" w14:textId="77777777" w:rsidR="00DD692D" w:rsidRPr="00213642" w:rsidRDefault="00DD692D" w:rsidP="00DD692D">
            <w:pPr>
              <w:autoSpaceDE w:val="0"/>
              <w:autoSpaceDN w:val="0"/>
              <w:adjustRightInd w:val="0"/>
              <w:rPr>
                <w:rFonts w:cstheme="minorHAnsi"/>
                <w:color w:val="0000FF"/>
                <w:sz w:val="16"/>
                <w:szCs w:val="19"/>
              </w:rPr>
            </w:pPr>
          </w:p>
          <w:p w14:paraId="4AA6DDAC" w14:textId="77777777" w:rsidR="00DD692D" w:rsidRPr="00D31708" w:rsidRDefault="00DD692D" w:rsidP="00DD692D">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E92F6CF" w14:textId="77777777" w:rsidR="00DD692D" w:rsidRPr="00D31708" w:rsidRDefault="00DD692D" w:rsidP="00DD692D">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7134F8B" w14:textId="77777777" w:rsidR="00DD692D" w:rsidRPr="00D31708" w:rsidRDefault="00DD692D" w:rsidP="00DD692D">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ADF7A5C" w14:textId="77777777" w:rsidR="00DD692D" w:rsidRPr="00D31708" w:rsidRDefault="00DD692D" w:rsidP="00DD692D">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7B5BD44D" w14:textId="77777777" w:rsidR="00DD692D" w:rsidRDefault="00DD692D" w:rsidP="00DD692D">
            <w:pPr>
              <w:autoSpaceDE w:val="0"/>
              <w:autoSpaceDN w:val="0"/>
              <w:adjustRightInd w:val="0"/>
              <w:rPr>
                <w:rFonts w:ascii="Consolas" w:hAnsi="Consolas" w:cs="Consolas"/>
                <w:sz w:val="19"/>
                <w:szCs w:val="19"/>
              </w:rPr>
            </w:pPr>
          </w:p>
          <w:p w14:paraId="0CEC75D4" w14:textId="77777777" w:rsidR="00DD692D" w:rsidRPr="009340D2" w:rsidRDefault="00DD692D" w:rsidP="00DD692D">
            <w:pPr>
              <w:autoSpaceDE w:val="0"/>
              <w:autoSpaceDN w:val="0"/>
              <w:adjustRightInd w:val="0"/>
              <w:rPr>
                <w:rFonts w:cstheme="minorHAnsi"/>
                <w:sz w:val="20"/>
                <w:szCs w:val="19"/>
              </w:rPr>
            </w:pPr>
            <w:r w:rsidRPr="009340D2">
              <w:rPr>
                <w:rFonts w:cstheme="minorHAnsi"/>
                <w:sz w:val="20"/>
                <w:szCs w:val="19"/>
              </w:rPr>
              <w:t>From diagnosis fields:</w:t>
            </w:r>
          </w:p>
          <w:p w14:paraId="6670F00C" w14:textId="77777777" w:rsidR="00DD692D" w:rsidRDefault="00DD692D" w:rsidP="00DD692D">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631AD66B" w14:textId="15B5F8BE" w:rsidR="00DD692D" w:rsidRPr="001367B4" w:rsidRDefault="00DD692D" w:rsidP="00DD692D">
            <w:pPr>
              <w:autoSpaceDE w:val="0"/>
              <w:autoSpaceDN w:val="0"/>
              <w:adjustRightInd w:val="0"/>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tc>
      </w:tr>
      <w:tr w:rsidR="00DD692D" w:rsidRPr="001367B4" w14:paraId="1DC5B8CB" w14:textId="77777777" w:rsidTr="00213642">
        <w:tc>
          <w:tcPr>
            <w:tcW w:w="2358" w:type="dxa"/>
          </w:tcPr>
          <w:p w14:paraId="0CC8A3AD" w14:textId="675F2594" w:rsidR="00DD692D" w:rsidRPr="001367B4" w:rsidRDefault="00DD692D" w:rsidP="00DD692D">
            <w:pPr>
              <w:rPr>
                <w:sz w:val="18"/>
                <w:szCs w:val="18"/>
              </w:rPr>
            </w:pPr>
            <w:r>
              <w:rPr>
                <w:sz w:val="18"/>
                <w:szCs w:val="18"/>
              </w:rPr>
              <w:t>QUALIFIER_SOURCE_VALUE</w:t>
            </w:r>
          </w:p>
        </w:tc>
        <w:tc>
          <w:tcPr>
            <w:tcW w:w="2610" w:type="dxa"/>
          </w:tcPr>
          <w:p w14:paraId="038A0410" w14:textId="77777777" w:rsidR="00DD692D" w:rsidRDefault="00DD692D" w:rsidP="00DD692D">
            <w:pPr>
              <w:rPr>
                <w:sz w:val="18"/>
                <w:szCs w:val="18"/>
              </w:rPr>
            </w:pPr>
            <w:r>
              <w:rPr>
                <w:b/>
                <w:sz w:val="18"/>
                <w:szCs w:val="18"/>
              </w:rPr>
              <w:t>OUTSAF.</w:t>
            </w:r>
            <w:r>
              <w:rPr>
                <w:sz w:val="18"/>
                <w:szCs w:val="18"/>
              </w:rPr>
              <w:t>MF1</w:t>
            </w:r>
          </w:p>
          <w:p w14:paraId="60CA892A" w14:textId="77777777" w:rsidR="00DD692D" w:rsidRDefault="00DD692D" w:rsidP="00DD692D">
            <w:pPr>
              <w:rPr>
                <w:sz w:val="18"/>
                <w:szCs w:val="18"/>
              </w:rPr>
            </w:pPr>
            <w:r>
              <w:rPr>
                <w:b/>
                <w:sz w:val="18"/>
                <w:szCs w:val="18"/>
              </w:rPr>
              <w:t>NCH.</w:t>
            </w:r>
            <w:r>
              <w:rPr>
                <w:sz w:val="18"/>
                <w:szCs w:val="18"/>
              </w:rPr>
              <w:t>MF1</w:t>
            </w:r>
          </w:p>
          <w:p w14:paraId="083BCBB7" w14:textId="54FD08AB" w:rsidR="00DD692D" w:rsidRPr="001367B4" w:rsidRDefault="00DD692D" w:rsidP="00DD692D">
            <w:r>
              <w:rPr>
                <w:b/>
                <w:sz w:val="18"/>
                <w:szCs w:val="18"/>
              </w:rPr>
              <w:t>DME.</w:t>
            </w:r>
            <w:r>
              <w:rPr>
                <w:sz w:val="18"/>
                <w:szCs w:val="18"/>
              </w:rPr>
              <w:t>MF1</w:t>
            </w:r>
          </w:p>
        </w:tc>
        <w:tc>
          <w:tcPr>
            <w:tcW w:w="2520" w:type="dxa"/>
          </w:tcPr>
          <w:p w14:paraId="7902D0DE" w14:textId="77777777" w:rsidR="00DD692D" w:rsidRPr="001367B4" w:rsidRDefault="00DD692D" w:rsidP="00DD692D">
            <w:r w:rsidRPr="006841DB">
              <w:rPr>
                <w:sz w:val="18"/>
              </w:rPr>
              <w:t>NULL</w:t>
            </w:r>
          </w:p>
        </w:tc>
        <w:tc>
          <w:tcPr>
            <w:tcW w:w="2160" w:type="dxa"/>
          </w:tcPr>
          <w:p w14:paraId="7C13C6FC" w14:textId="77777777" w:rsidR="00DD692D" w:rsidRPr="001367B4" w:rsidRDefault="00DD692D" w:rsidP="00DD692D"/>
        </w:tc>
      </w:tr>
    </w:tbl>
    <w:p w14:paraId="5D36ABA6" w14:textId="795865DE" w:rsidR="006337E3" w:rsidRDefault="006337E3" w:rsidP="005C6A87">
      <w:pPr>
        <w:pStyle w:val="Heading2"/>
      </w:pPr>
      <w:bookmarkStart w:id="17" w:name="_Toc437601221"/>
      <w:r>
        <w:t>2.11</w:t>
      </w:r>
      <w:r>
        <w:tab/>
        <w:t>Table name: PROCEDURE_COST</w:t>
      </w:r>
      <w:bookmarkEnd w:id="17"/>
    </w:p>
    <w:p w14:paraId="3930B483" w14:textId="7016B316" w:rsidR="00B61B89" w:rsidRDefault="00B61B89" w:rsidP="00B61B89">
      <w:r>
        <w:t>Key conventions:</w:t>
      </w:r>
    </w:p>
    <w:p w14:paraId="1C89DE02" w14:textId="6720FE0C" w:rsidR="00B61B89" w:rsidRDefault="00B61B89" w:rsidP="00B61B89">
      <w:pPr>
        <w:pStyle w:val="ListParagraph"/>
        <w:numPr>
          <w:ilvl w:val="0"/>
          <w:numId w:val="19"/>
        </w:numPr>
      </w:pPr>
      <w:r>
        <w:t>Procedure costs are only taken from the OUTSAF and NCH tables and are only associated with HCPCS fields</w:t>
      </w:r>
    </w:p>
    <w:p w14:paraId="09C85F8A" w14:textId="17EFA08E" w:rsidR="00B61B89" w:rsidRDefault="00B61B89" w:rsidP="00B61B89">
      <w:pPr>
        <w:pStyle w:val="ListParagraph"/>
        <w:numPr>
          <w:ilvl w:val="0"/>
          <w:numId w:val="19"/>
        </w:numPr>
      </w:pPr>
      <w:r>
        <w:t xml:space="preserve">If a code in a HCPCS field </w:t>
      </w:r>
      <w:r w:rsidR="002A32E4">
        <w:t xml:space="preserve">from OUTSAF or NCH </w:t>
      </w:r>
      <w:r>
        <w:t xml:space="preserve">is mapped to a standard concept with a domain other than procedure a record will be written to the corresponding table (measurement, device, etc.), however, a PROCEDURE_OCCURRENCE record is also written with  PROCEDURE_CONCEPT_ID = 0. This is so a PROCEDURE_COST record will be written; the costs are left in the PROCEDURE_COST table rather than moving them to other cost tables because the claim was originally billed as a procedure regardless of the domain it eventually </w:t>
      </w:r>
      <w:r w:rsidR="00274284">
        <w:t xml:space="preserve"> </w:t>
      </w:r>
      <w:r>
        <w:t>maps to.</w:t>
      </w:r>
    </w:p>
    <w:p w14:paraId="4D14B12E" w14:textId="3B36D244" w:rsidR="000741F6" w:rsidRDefault="000741F6" w:rsidP="000741F6">
      <w:r>
        <w:t>Please note: This logic will cause each procedure coming from a HCPCS field to be duplicated. If an analysis is conducted using CONCEPT_IDs then the duplication will not matter but if an analysis is conducted using source codes the table must be de-duped before proceeding with analysis.</w:t>
      </w:r>
    </w:p>
    <w:p w14:paraId="0264B1EE" w14:textId="0010C25D" w:rsidR="000741F6" w:rsidRPr="00B61B89" w:rsidRDefault="000741F6" w:rsidP="000741F6">
      <w:r>
        <w:lastRenderedPageBreak/>
        <w:t>Also, the field TOTAL_PAID will reflect to total amount paid to the provider, NOT the total amount Medicare paid. To find what Medicare alone paid use PAID_BY_PAYER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838"/>
        <w:gridCol w:w="2563"/>
        <w:gridCol w:w="1187"/>
      </w:tblGrid>
      <w:tr w:rsidR="0031611A" w:rsidRPr="008521DB" w14:paraId="752CE6E9" w14:textId="77777777" w:rsidTr="0031611A">
        <w:trPr>
          <w:cantSplit/>
          <w:tblHeader/>
        </w:trPr>
        <w:tc>
          <w:tcPr>
            <w:tcW w:w="5000" w:type="pct"/>
            <w:gridSpan w:val="4"/>
            <w:shd w:val="clear" w:color="auto" w:fill="A6A6A6"/>
          </w:tcPr>
          <w:p w14:paraId="6460EB39" w14:textId="145429C5" w:rsidR="0031611A" w:rsidRPr="008521DB" w:rsidRDefault="0031611A" w:rsidP="002F2165">
            <w:pPr>
              <w:keepNext/>
              <w:keepLines/>
              <w:spacing w:after="0" w:line="240" w:lineRule="auto"/>
              <w:rPr>
                <w:b/>
              </w:rPr>
            </w:pPr>
            <w:r>
              <w:rPr>
                <w:b/>
                <w:sz w:val="28"/>
              </w:rPr>
              <w:t>Table 1</w:t>
            </w:r>
            <w:r w:rsidR="002F2165">
              <w:rPr>
                <w:b/>
                <w:sz w:val="28"/>
              </w:rPr>
              <w:t>1</w:t>
            </w:r>
            <w:r w:rsidRPr="008521DB">
              <w:rPr>
                <w:b/>
                <w:sz w:val="28"/>
              </w:rPr>
              <w:t xml:space="preserve">:  </w:t>
            </w:r>
            <w:r>
              <w:rPr>
                <w:b/>
                <w:sz w:val="28"/>
              </w:rPr>
              <w:t>PROCEDURE_COST</w:t>
            </w:r>
          </w:p>
        </w:tc>
      </w:tr>
      <w:tr w:rsidR="0031611A" w:rsidRPr="008521DB" w14:paraId="291B2975" w14:textId="77777777" w:rsidTr="0031611A">
        <w:trPr>
          <w:cantSplit/>
          <w:trHeight w:val="20"/>
          <w:tblHeader/>
        </w:trPr>
        <w:tc>
          <w:tcPr>
            <w:tcW w:w="1560" w:type="pct"/>
            <w:shd w:val="clear" w:color="auto" w:fill="D9D9D9"/>
          </w:tcPr>
          <w:p w14:paraId="56A3667D" w14:textId="77777777" w:rsidR="0031611A" w:rsidRPr="008521DB" w:rsidRDefault="0031611A" w:rsidP="00BE5A26">
            <w:pPr>
              <w:keepNext/>
              <w:keepLines/>
              <w:spacing w:after="0" w:line="240" w:lineRule="auto"/>
              <w:rPr>
                <w:b/>
              </w:rPr>
            </w:pPr>
            <w:r w:rsidRPr="008521DB">
              <w:rPr>
                <w:b/>
              </w:rPr>
              <w:t>Destination Field</w:t>
            </w:r>
          </w:p>
        </w:tc>
        <w:tc>
          <w:tcPr>
            <w:tcW w:w="1482" w:type="pct"/>
            <w:shd w:val="clear" w:color="auto" w:fill="D9D9D9"/>
          </w:tcPr>
          <w:p w14:paraId="559FAE30" w14:textId="77777777" w:rsidR="0031611A" w:rsidRPr="008521DB" w:rsidRDefault="0031611A" w:rsidP="00BE5A26">
            <w:pPr>
              <w:keepNext/>
              <w:keepLines/>
              <w:spacing w:after="0" w:line="240" w:lineRule="auto"/>
              <w:rPr>
                <w:b/>
              </w:rPr>
            </w:pPr>
            <w:r w:rsidRPr="008521DB">
              <w:rPr>
                <w:b/>
              </w:rPr>
              <w:t>Source Field</w:t>
            </w:r>
          </w:p>
        </w:tc>
        <w:tc>
          <w:tcPr>
            <w:tcW w:w="1338" w:type="pct"/>
            <w:shd w:val="clear" w:color="auto" w:fill="D9D9D9"/>
          </w:tcPr>
          <w:p w14:paraId="69EA4D0A" w14:textId="77777777" w:rsidR="0031611A" w:rsidRPr="008521DB" w:rsidRDefault="0031611A" w:rsidP="00BE5A26">
            <w:pPr>
              <w:keepNext/>
              <w:keepLines/>
              <w:spacing w:after="0" w:line="240" w:lineRule="auto"/>
              <w:rPr>
                <w:b/>
              </w:rPr>
            </w:pPr>
            <w:r w:rsidRPr="008521DB">
              <w:rPr>
                <w:b/>
              </w:rPr>
              <w:t>Applied Rule</w:t>
            </w:r>
          </w:p>
        </w:tc>
        <w:tc>
          <w:tcPr>
            <w:tcW w:w="620" w:type="pct"/>
            <w:shd w:val="clear" w:color="auto" w:fill="D9D9D9"/>
          </w:tcPr>
          <w:p w14:paraId="5C9A5E29" w14:textId="77777777" w:rsidR="0031611A" w:rsidRPr="008521DB" w:rsidRDefault="0031611A" w:rsidP="00BE5A26">
            <w:pPr>
              <w:keepNext/>
              <w:keepLines/>
              <w:spacing w:after="0" w:line="240" w:lineRule="auto"/>
              <w:rPr>
                <w:b/>
              </w:rPr>
            </w:pPr>
            <w:r w:rsidRPr="008521DB">
              <w:rPr>
                <w:b/>
              </w:rPr>
              <w:t>Comment</w:t>
            </w:r>
          </w:p>
        </w:tc>
      </w:tr>
      <w:tr w:rsidR="0031611A" w:rsidRPr="008521DB" w14:paraId="5F697E28" w14:textId="77777777" w:rsidTr="0031611A">
        <w:trPr>
          <w:cantSplit/>
          <w:trHeight w:val="20"/>
        </w:trPr>
        <w:tc>
          <w:tcPr>
            <w:tcW w:w="1560" w:type="pct"/>
          </w:tcPr>
          <w:p w14:paraId="121229D3" w14:textId="77777777" w:rsidR="0031611A" w:rsidRPr="00F544B6" w:rsidRDefault="0031611A" w:rsidP="00BE5A26">
            <w:pPr>
              <w:keepNext/>
              <w:keepLines/>
              <w:spacing w:after="0" w:line="240" w:lineRule="auto"/>
              <w:rPr>
                <w:sz w:val="18"/>
                <w:szCs w:val="18"/>
              </w:rPr>
            </w:pPr>
            <w:r w:rsidRPr="00F544B6">
              <w:rPr>
                <w:sz w:val="18"/>
                <w:szCs w:val="18"/>
              </w:rPr>
              <w:t>PROCEDURE_COST_ID</w:t>
            </w:r>
          </w:p>
        </w:tc>
        <w:tc>
          <w:tcPr>
            <w:tcW w:w="1482" w:type="pct"/>
          </w:tcPr>
          <w:p w14:paraId="5DDB3F98" w14:textId="77777777" w:rsidR="0031611A" w:rsidRPr="00F544B6" w:rsidRDefault="0031611A" w:rsidP="00BE5A26">
            <w:pPr>
              <w:keepNext/>
              <w:keepLines/>
              <w:spacing w:after="0" w:line="240" w:lineRule="auto"/>
              <w:rPr>
                <w:sz w:val="18"/>
                <w:szCs w:val="18"/>
              </w:rPr>
            </w:pPr>
            <w:r w:rsidRPr="00F544B6">
              <w:rPr>
                <w:sz w:val="18"/>
                <w:szCs w:val="18"/>
              </w:rPr>
              <w:t>-</w:t>
            </w:r>
          </w:p>
        </w:tc>
        <w:tc>
          <w:tcPr>
            <w:tcW w:w="1338" w:type="pct"/>
          </w:tcPr>
          <w:p w14:paraId="3F23900C" w14:textId="71F242F0" w:rsidR="0031611A" w:rsidRPr="00F544B6" w:rsidRDefault="00F544B6" w:rsidP="00BE5A26">
            <w:pPr>
              <w:keepNext/>
              <w:keepLines/>
              <w:spacing w:after="0" w:line="240" w:lineRule="auto"/>
              <w:rPr>
                <w:sz w:val="18"/>
                <w:szCs w:val="18"/>
              </w:rPr>
            </w:pPr>
            <w:r>
              <w:rPr>
                <w:sz w:val="18"/>
                <w:szCs w:val="18"/>
              </w:rPr>
              <w:t>System Generated</w:t>
            </w:r>
          </w:p>
        </w:tc>
        <w:tc>
          <w:tcPr>
            <w:tcW w:w="620" w:type="pct"/>
          </w:tcPr>
          <w:p w14:paraId="5259F06E" w14:textId="77777777" w:rsidR="0031611A" w:rsidRPr="00F544B6" w:rsidRDefault="0031611A" w:rsidP="00BE5A26">
            <w:pPr>
              <w:keepNext/>
              <w:keepLines/>
              <w:spacing w:after="0" w:line="240" w:lineRule="auto"/>
              <w:rPr>
                <w:sz w:val="18"/>
                <w:szCs w:val="18"/>
              </w:rPr>
            </w:pPr>
          </w:p>
        </w:tc>
      </w:tr>
      <w:tr w:rsidR="0031611A" w:rsidRPr="008521DB" w14:paraId="442D2139" w14:textId="77777777" w:rsidTr="0031611A">
        <w:trPr>
          <w:cantSplit/>
          <w:trHeight w:val="20"/>
        </w:trPr>
        <w:tc>
          <w:tcPr>
            <w:tcW w:w="1560" w:type="pct"/>
          </w:tcPr>
          <w:p w14:paraId="6D19A855" w14:textId="77777777" w:rsidR="0031611A" w:rsidRPr="00F544B6" w:rsidRDefault="0031611A" w:rsidP="00BE5A26">
            <w:pPr>
              <w:keepNext/>
              <w:keepLines/>
              <w:spacing w:after="0" w:line="240" w:lineRule="auto"/>
              <w:rPr>
                <w:sz w:val="18"/>
                <w:szCs w:val="18"/>
              </w:rPr>
            </w:pPr>
            <w:r w:rsidRPr="00F544B6">
              <w:rPr>
                <w:sz w:val="18"/>
                <w:szCs w:val="18"/>
              </w:rPr>
              <w:t>PROCEDURE_OCCURRENCE_ID</w:t>
            </w:r>
          </w:p>
        </w:tc>
        <w:tc>
          <w:tcPr>
            <w:tcW w:w="1482" w:type="pct"/>
          </w:tcPr>
          <w:p w14:paraId="0C5BC2FD" w14:textId="77777777" w:rsidR="0031611A" w:rsidRPr="00F544B6" w:rsidRDefault="0031611A" w:rsidP="00BE5A26">
            <w:pPr>
              <w:keepNext/>
              <w:keepLines/>
              <w:spacing w:after="0" w:line="240" w:lineRule="auto"/>
              <w:rPr>
                <w:sz w:val="18"/>
                <w:szCs w:val="18"/>
              </w:rPr>
            </w:pPr>
            <w:r w:rsidRPr="00F544B6">
              <w:rPr>
                <w:b/>
                <w:sz w:val="18"/>
                <w:szCs w:val="18"/>
              </w:rPr>
              <w:t>PROCEDURE_OCCURRENCE</w:t>
            </w:r>
            <w:r w:rsidRPr="00F544B6">
              <w:rPr>
                <w:sz w:val="18"/>
                <w:szCs w:val="18"/>
              </w:rPr>
              <w:t>:  PROCEDURE_OCCURRENCE_ID</w:t>
            </w:r>
          </w:p>
        </w:tc>
        <w:tc>
          <w:tcPr>
            <w:tcW w:w="1338" w:type="pct"/>
          </w:tcPr>
          <w:p w14:paraId="37540BFF" w14:textId="1574C1D4" w:rsidR="0031611A" w:rsidRPr="00F544B6" w:rsidRDefault="0031611A" w:rsidP="00BE5A26">
            <w:pPr>
              <w:keepNext/>
              <w:keepLines/>
              <w:spacing w:after="0" w:line="240" w:lineRule="auto"/>
              <w:rPr>
                <w:sz w:val="18"/>
                <w:szCs w:val="18"/>
              </w:rPr>
            </w:pPr>
          </w:p>
        </w:tc>
        <w:tc>
          <w:tcPr>
            <w:tcW w:w="620" w:type="pct"/>
          </w:tcPr>
          <w:p w14:paraId="2E5D164C" w14:textId="77777777" w:rsidR="0031611A" w:rsidRPr="00F544B6" w:rsidRDefault="0031611A" w:rsidP="00BE5A26">
            <w:pPr>
              <w:keepNext/>
              <w:keepLines/>
              <w:spacing w:after="0" w:line="240" w:lineRule="auto"/>
              <w:rPr>
                <w:sz w:val="18"/>
                <w:szCs w:val="18"/>
              </w:rPr>
            </w:pPr>
          </w:p>
        </w:tc>
      </w:tr>
      <w:tr w:rsidR="0031611A" w:rsidRPr="008521DB" w14:paraId="523EF937" w14:textId="77777777" w:rsidTr="0031611A">
        <w:trPr>
          <w:cantSplit/>
          <w:trHeight w:val="20"/>
        </w:trPr>
        <w:tc>
          <w:tcPr>
            <w:tcW w:w="1560" w:type="pct"/>
          </w:tcPr>
          <w:p w14:paraId="126069B7" w14:textId="77777777" w:rsidR="0031611A" w:rsidRPr="00F544B6" w:rsidRDefault="0031611A" w:rsidP="00BE5A26">
            <w:pPr>
              <w:keepNext/>
              <w:keepLines/>
              <w:spacing w:after="0" w:line="240" w:lineRule="auto"/>
              <w:rPr>
                <w:sz w:val="18"/>
                <w:szCs w:val="18"/>
              </w:rPr>
            </w:pPr>
            <w:r w:rsidRPr="00F544B6">
              <w:rPr>
                <w:sz w:val="18"/>
                <w:szCs w:val="18"/>
              </w:rPr>
              <w:t>CURRENCY_CONCEPT_ID</w:t>
            </w:r>
          </w:p>
        </w:tc>
        <w:tc>
          <w:tcPr>
            <w:tcW w:w="1482" w:type="pct"/>
          </w:tcPr>
          <w:p w14:paraId="17C45B70" w14:textId="77777777" w:rsidR="0031611A" w:rsidRPr="00F544B6" w:rsidRDefault="0031611A" w:rsidP="00BE5A26">
            <w:pPr>
              <w:keepNext/>
              <w:keepLines/>
              <w:spacing w:after="0" w:line="240" w:lineRule="auto"/>
              <w:rPr>
                <w:b/>
                <w:sz w:val="18"/>
                <w:szCs w:val="18"/>
              </w:rPr>
            </w:pPr>
            <w:r w:rsidRPr="00F544B6">
              <w:rPr>
                <w:b/>
                <w:sz w:val="18"/>
                <w:szCs w:val="18"/>
              </w:rPr>
              <w:t>-</w:t>
            </w:r>
          </w:p>
        </w:tc>
        <w:tc>
          <w:tcPr>
            <w:tcW w:w="1338" w:type="pct"/>
          </w:tcPr>
          <w:p w14:paraId="62F495E0" w14:textId="413FC5AD" w:rsidR="0031611A" w:rsidRPr="00F544B6" w:rsidRDefault="00F544B6" w:rsidP="00BE5A26">
            <w:pPr>
              <w:keepNext/>
              <w:keepLines/>
              <w:spacing w:after="0" w:line="240" w:lineRule="auto"/>
              <w:rPr>
                <w:sz w:val="18"/>
                <w:szCs w:val="18"/>
              </w:rPr>
            </w:pPr>
            <w:r w:rsidRPr="00F544B6">
              <w:rPr>
                <w:sz w:val="18"/>
                <w:szCs w:val="18"/>
              </w:rPr>
              <w:t>This will be ‘44818668’ for all rows since this is a US claims database and paid in US Dollars</w:t>
            </w:r>
          </w:p>
        </w:tc>
        <w:tc>
          <w:tcPr>
            <w:tcW w:w="620" w:type="pct"/>
          </w:tcPr>
          <w:p w14:paraId="5C26A96F" w14:textId="77777777" w:rsidR="0031611A" w:rsidRPr="00F544B6" w:rsidRDefault="0031611A" w:rsidP="00BE5A26">
            <w:pPr>
              <w:keepNext/>
              <w:keepLines/>
              <w:spacing w:after="0" w:line="240" w:lineRule="auto"/>
              <w:rPr>
                <w:sz w:val="18"/>
                <w:szCs w:val="18"/>
              </w:rPr>
            </w:pPr>
          </w:p>
        </w:tc>
      </w:tr>
      <w:tr w:rsidR="0031611A" w:rsidRPr="008521DB" w14:paraId="2648CC50" w14:textId="77777777" w:rsidTr="0031611A">
        <w:trPr>
          <w:cantSplit/>
          <w:trHeight w:val="20"/>
        </w:trPr>
        <w:tc>
          <w:tcPr>
            <w:tcW w:w="1560" w:type="pct"/>
          </w:tcPr>
          <w:p w14:paraId="54EB906A" w14:textId="77777777" w:rsidR="0031611A" w:rsidRPr="00F544B6" w:rsidRDefault="0031611A" w:rsidP="00BE5A26">
            <w:pPr>
              <w:keepNext/>
              <w:keepLines/>
              <w:spacing w:after="0" w:line="240" w:lineRule="auto"/>
              <w:rPr>
                <w:sz w:val="18"/>
                <w:szCs w:val="18"/>
              </w:rPr>
            </w:pPr>
            <w:r w:rsidRPr="00F544B6">
              <w:rPr>
                <w:sz w:val="18"/>
                <w:szCs w:val="18"/>
              </w:rPr>
              <w:t>PAID_COPAY</w:t>
            </w:r>
          </w:p>
        </w:tc>
        <w:tc>
          <w:tcPr>
            <w:tcW w:w="1482" w:type="pct"/>
          </w:tcPr>
          <w:p w14:paraId="2BB605BA" w14:textId="6D9FE48F" w:rsidR="0031611A" w:rsidRPr="00F544B6" w:rsidRDefault="002F2165" w:rsidP="00BE5A26">
            <w:pPr>
              <w:keepNext/>
              <w:keepLines/>
              <w:spacing w:after="0" w:line="240" w:lineRule="auto"/>
              <w:rPr>
                <w:sz w:val="18"/>
                <w:szCs w:val="18"/>
              </w:rPr>
            </w:pPr>
            <w:r>
              <w:rPr>
                <w:sz w:val="18"/>
                <w:szCs w:val="18"/>
              </w:rPr>
              <w:t>-</w:t>
            </w:r>
          </w:p>
        </w:tc>
        <w:tc>
          <w:tcPr>
            <w:tcW w:w="1338" w:type="pct"/>
          </w:tcPr>
          <w:p w14:paraId="010680D3" w14:textId="77777777" w:rsidR="0031611A" w:rsidRPr="00F544B6" w:rsidRDefault="0031611A" w:rsidP="00BE5A26">
            <w:pPr>
              <w:keepNext/>
              <w:keepLines/>
              <w:spacing w:after="0" w:line="240" w:lineRule="auto"/>
              <w:rPr>
                <w:sz w:val="18"/>
                <w:szCs w:val="18"/>
              </w:rPr>
            </w:pPr>
          </w:p>
        </w:tc>
        <w:tc>
          <w:tcPr>
            <w:tcW w:w="620" w:type="pct"/>
          </w:tcPr>
          <w:p w14:paraId="7188C05E" w14:textId="77777777" w:rsidR="0031611A" w:rsidRPr="00F544B6" w:rsidRDefault="0031611A" w:rsidP="00BE5A26">
            <w:pPr>
              <w:keepNext/>
              <w:keepLines/>
              <w:spacing w:after="0" w:line="240" w:lineRule="auto"/>
              <w:rPr>
                <w:sz w:val="18"/>
                <w:szCs w:val="18"/>
              </w:rPr>
            </w:pPr>
          </w:p>
        </w:tc>
      </w:tr>
      <w:tr w:rsidR="0031611A" w:rsidRPr="008521DB" w14:paraId="6CCABDFB" w14:textId="77777777" w:rsidTr="0031611A">
        <w:trPr>
          <w:cantSplit/>
          <w:trHeight w:val="20"/>
        </w:trPr>
        <w:tc>
          <w:tcPr>
            <w:tcW w:w="1560" w:type="pct"/>
          </w:tcPr>
          <w:p w14:paraId="51D2E929" w14:textId="77777777" w:rsidR="0031611A" w:rsidRPr="00F544B6" w:rsidRDefault="0031611A" w:rsidP="00BE5A26">
            <w:pPr>
              <w:keepNext/>
              <w:keepLines/>
              <w:spacing w:after="0" w:line="240" w:lineRule="auto"/>
              <w:rPr>
                <w:sz w:val="18"/>
                <w:szCs w:val="18"/>
              </w:rPr>
            </w:pPr>
            <w:r w:rsidRPr="00F544B6">
              <w:rPr>
                <w:sz w:val="18"/>
                <w:szCs w:val="18"/>
              </w:rPr>
              <w:t>PAID_COINSURANCE</w:t>
            </w:r>
          </w:p>
        </w:tc>
        <w:tc>
          <w:tcPr>
            <w:tcW w:w="1482" w:type="pct"/>
          </w:tcPr>
          <w:p w14:paraId="3A23B3F9" w14:textId="77777777" w:rsidR="0031611A" w:rsidRDefault="00F544B6" w:rsidP="00F544B6">
            <w:pPr>
              <w:keepNext/>
              <w:keepLines/>
              <w:spacing w:after="0" w:line="240" w:lineRule="auto"/>
              <w:rPr>
                <w:sz w:val="18"/>
                <w:szCs w:val="18"/>
              </w:rPr>
            </w:pPr>
            <w:r w:rsidRPr="00F544B6">
              <w:rPr>
                <w:b/>
                <w:sz w:val="18"/>
                <w:szCs w:val="18"/>
              </w:rPr>
              <w:t xml:space="preserve">OUTSAF: </w:t>
            </w:r>
            <w:r w:rsidRPr="00F544B6">
              <w:rPr>
                <w:sz w:val="18"/>
                <w:szCs w:val="18"/>
              </w:rPr>
              <w:t>WAGEADJ</w:t>
            </w:r>
          </w:p>
          <w:p w14:paraId="041C7F07" w14:textId="47FDFB29" w:rsidR="00BA758B" w:rsidRPr="00BA758B" w:rsidRDefault="00BA758B" w:rsidP="00F544B6">
            <w:pPr>
              <w:keepNext/>
              <w:keepLines/>
              <w:spacing w:after="0" w:line="240" w:lineRule="auto"/>
              <w:rPr>
                <w:sz w:val="18"/>
                <w:szCs w:val="18"/>
              </w:rPr>
            </w:pPr>
            <w:r>
              <w:rPr>
                <w:b/>
                <w:sz w:val="18"/>
                <w:szCs w:val="18"/>
              </w:rPr>
              <w:t xml:space="preserve">NCH: </w:t>
            </w:r>
            <w:r>
              <w:rPr>
                <w:sz w:val="18"/>
                <w:szCs w:val="18"/>
              </w:rPr>
              <w:t>COINAMT</w:t>
            </w:r>
          </w:p>
        </w:tc>
        <w:tc>
          <w:tcPr>
            <w:tcW w:w="1338" w:type="pct"/>
          </w:tcPr>
          <w:p w14:paraId="5441DCB9" w14:textId="77777777" w:rsidR="0031611A" w:rsidRPr="00F544B6" w:rsidRDefault="0031611A" w:rsidP="00BE5A26">
            <w:pPr>
              <w:keepNext/>
              <w:keepLines/>
              <w:spacing w:after="0" w:line="240" w:lineRule="auto"/>
              <w:rPr>
                <w:sz w:val="18"/>
                <w:szCs w:val="18"/>
              </w:rPr>
            </w:pPr>
          </w:p>
        </w:tc>
        <w:tc>
          <w:tcPr>
            <w:tcW w:w="620" w:type="pct"/>
          </w:tcPr>
          <w:p w14:paraId="7DBD9359" w14:textId="77777777" w:rsidR="0031611A" w:rsidRPr="00F544B6" w:rsidRDefault="0031611A" w:rsidP="00BE5A26">
            <w:pPr>
              <w:keepNext/>
              <w:keepLines/>
              <w:spacing w:after="0" w:line="240" w:lineRule="auto"/>
              <w:rPr>
                <w:sz w:val="18"/>
                <w:szCs w:val="18"/>
              </w:rPr>
            </w:pPr>
          </w:p>
        </w:tc>
      </w:tr>
      <w:tr w:rsidR="0031611A" w:rsidRPr="008521DB" w14:paraId="2E18BD14" w14:textId="77777777" w:rsidTr="0031611A">
        <w:trPr>
          <w:cantSplit/>
          <w:trHeight w:val="20"/>
        </w:trPr>
        <w:tc>
          <w:tcPr>
            <w:tcW w:w="1560" w:type="pct"/>
          </w:tcPr>
          <w:p w14:paraId="38E741BE" w14:textId="77777777" w:rsidR="0031611A" w:rsidRPr="00F544B6" w:rsidRDefault="0031611A" w:rsidP="00BE5A26">
            <w:pPr>
              <w:keepNext/>
              <w:keepLines/>
              <w:spacing w:after="0" w:line="240" w:lineRule="auto"/>
              <w:rPr>
                <w:sz w:val="18"/>
                <w:szCs w:val="18"/>
              </w:rPr>
            </w:pPr>
            <w:r w:rsidRPr="00F544B6">
              <w:rPr>
                <w:sz w:val="18"/>
                <w:szCs w:val="18"/>
              </w:rPr>
              <w:t>PAID_TOWARD_DEDUCTIBLE</w:t>
            </w:r>
          </w:p>
        </w:tc>
        <w:tc>
          <w:tcPr>
            <w:tcW w:w="1482" w:type="pct"/>
          </w:tcPr>
          <w:p w14:paraId="2D25A1CD" w14:textId="77777777" w:rsidR="0031611A" w:rsidRDefault="00F544B6" w:rsidP="00F544B6">
            <w:pPr>
              <w:keepNext/>
              <w:keepLines/>
              <w:spacing w:after="0" w:line="240" w:lineRule="auto"/>
              <w:rPr>
                <w:sz w:val="18"/>
                <w:szCs w:val="18"/>
              </w:rPr>
            </w:pPr>
            <w:r w:rsidRPr="00F544B6">
              <w:rPr>
                <w:b/>
                <w:sz w:val="18"/>
                <w:szCs w:val="18"/>
              </w:rPr>
              <w:t>OUTSAF:</w:t>
            </w:r>
            <w:r>
              <w:rPr>
                <w:b/>
                <w:sz w:val="18"/>
                <w:szCs w:val="18"/>
              </w:rPr>
              <w:t xml:space="preserve"> </w:t>
            </w:r>
            <w:r>
              <w:rPr>
                <w:sz w:val="18"/>
                <w:szCs w:val="18"/>
              </w:rPr>
              <w:t>REVDCTBL</w:t>
            </w:r>
          </w:p>
          <w:p w14:paraId="5B4F8436" w14:textId="100C3C04" w:rsidR="00BA758B" w:rsidRPr="00F544B6" w:rsidRDefault="00F544B6" w:rsidP="00F544B6">
            <w:pPr>
              <w:keepNext/>
              <w:keepLines/>
              <w:spacing w:after="0" w:line="240" w:lineRule="auto"/>
              <w:rPr>
                <w:sz w:val="18"/>
                <w:szCs w:val="18"/>
              </w:rPr>
            </w:pPr>
            <w:r>
              <w:rPr>
                <w:b/>
                <w:sz w:val="18"/>
                <w:szCs w:val="18"/>
              </w:rPr>
              <w:t xml:space="preserve">NCH: </w:t>
            </w:r>
            <w:r w:rsidR="00BA758B">
              <w:rPr>
                <w:sz w:val="18"/>
                <w:szCs w:val="18"/>
              </w:rPr>
              <w:t>LDEDAMT</w:t>
            </w:r>
          </w:p>
        </w:tc>
        <w:tc>
          <w:tcPr>
            <w:tcW w:w="1338" w:type="pct"/>
          </w:tcPr>
          <w:p w14:paraId="148FF86B" w14:textId="77777777" w:rsidR="0031611A" w:rsidRPr="00F544B6" w:rsidRDefault="0031611A" w:rsidP="00BE5A26">
            <w:pPr>
              <w:keepNext/>
              <w:keepLines/>
              <w:spacing w:after="0" w:line="240" w:lineRule="auto"/>
              <w:rPr>
                <w:sz w:val="18"/>
                <w:szCs w:val="18"/>
              </w:rPr>
            </w:pPr>
          </w:p>
        </w:tc>
        <w:tc>
          <w:tcPr>
            <w:tcW w:w="620" w:type="pct"/>
          </w:tcPr>
          <w:p w14:paraId="7239CA74" w14:textId="77777777" w:rsidR="0031611A" w:rsidRPr="00F544B6" w:rsidRDefault="0031611A" w:rsidP="00BE5A26">
            <w:pPr>
              <w:keepNext/>
              <w:keepLines/>
              <w:spacing w:after="0" w:line="240" w:lineRule="auto"/>
              <w:rPr>
                <w:sz w:val="18"/>
                <w:szCs w:val="18"/>
              </w:rPr>
            </w:pPr>
          </w:p>
        </w:tc>
      </w:tr>
      <w:tr w:rsidR="0031611A" w:rsidRPr="008521DB" w14:paraId="1849F988" w14:textId="77777777" w:rsidTr="0031611A">
        <w:trPr>
          <w:cantSplit/>
          <w:trHeight w:val="20"/>
        </w:trPr>
        <w:tc>
          <w:tcPr>
            <w:tcW w:w="1560" w:type="pct"/>
          </w:tcPr>
          <w:p w14:paraId="061A6230" w14:textId="77777777" w:rsidR="0031611A" w:rsidRPr="00F544B6" w:rsidRDefault="0031611A" w:rsidP="00BE5A26">
            <w:pPr>
              <w:keepNext/>
              <w:keepLines/>
              <w:spacing w:after="0" w:line="240" w:lineRule="auto"/>
              <w:rPr>
                <w:sz w:val="18"/>
                <w:szCs w:val="18"/>
              </w:rPr>
            </w:pPr>
            <w:r w:rsidRPr="00F544B6">
              <w:rPr>
                <w:sz w:val="18"/>
                <w:szCs w:val="18"/>
              </w:rPr>
              <w:t>PAID_BY_PAYER</w:t>
            </w:r>
          </w:p>
        </w:tc>
        <w:tc>
          <w:tcPr>
            <w:tcW w:w="1482" w:type="pct"/>
          </w:tcPr>
          <w:p w14:paraId="468F4BC6" w14:textId="77777777" w:rsidR="0031611A" w:rsidRDefault="00F544B6" w:rsidP="00F544B6">
            <w:pPr>
              <w:keepNext/>
              <w:keepLines/>
              <w:spacing w:after="0" w:line="240" w:lineRule="auto"/>
              <w:rPr>
                <w:sz w:val="18"/>
                <w:szCs w:val="18"/>
              </w:rPr>
            </w:pPr>
            <w:r w:rsidRPr="00F544B6">
              <w:rPr>
                <w:b/>
                <w:sz w:val="18"/>
                <w:szCs w:val="18"/>
              </w:rPr>
              <w:t xml:space="preserve">OUTSAF: </w:t>
            </w:r>
            <w:r w:rsidRPr="00F544B6">
              <w:rPr>
                <w:sz w:val="18"/>
                <w:szCs w:val="18"/>
              </w:rPr>
              <w:t>PAY</w:t>
            </w:r>
          </w:p>
          <w:p w14:paraId="4AA0E5DB" w14:textId="4F3CA83C" w:rsidR="00BA758B" w:rsidRPr="00F544B6" w:rsidRDefault="00F544B6" w:rsidP="00F544B6">
            <w:pPr>
              <w:keepNext/>
              <w:keepLines/>
              <w:spacing w:after="0" w:line="240" w:lineRule="auto"/>
              <w:rPr>
                <w:sz w:val="18"/>
                <w:szCs w:val="18"/>
              </w:rPr>
            </w:pPr>
            <w:r>
              <w:rPr>
                <w:b/>
                <w:sz w:val="18"/>
                <w:szCs w:val="18"/>
              </w:rPr>
              <w:t xml:space="preserve">NCH: </w:t>
            </w:r>
            <w:r>
              <w:rPr>
                <w:sz w:val="18"/>
                <w:szCs w:val="18"/>
              </w:rPr>
              <w:t>LINEPMT</w:t>
            </w:r>
          </w:p>
        </w:tc>
        <w:tc>
          <w:tcPr>
            <w:tcW w:w="1338" w:type="pct"/>
          </w:tcPr>
          <w:p w14:paraId="199EEB16" w14:textId="77777777" w:rsidR="0031611A" w:rsidRPr="00F544B6" w:rsidRDefault="0031611A" w:rsidP="00BE5A26">
            <w:pPr>
              <w:keepNext/>
              <w:keepLines/>
              <w:spacing w:after="0" w:line="240" w:lineRule="auto"/>
              <w:rPr>
                <w:sz w:val="18"/>
                <w:szCs w:val="18"/>
              </w:rPr>
            </w:pPr>
          </w:p>
        </w:tc>
        <w:tc>
          <w:tcPr>
            <w:tcW w:w="620" w:type="pct"/>
          </w:tcPr>
          <w:p w14:paraId="00AD6D62" w14:textId="77777777" w:rsidR="0031611A" w:rsidRPr="00F544B6" w:rsidRDefault="0031611A" w:rsidP="00BE5A26">
            <w:pPr>
              <w:keepNext/>
              <w:keepLines/>
              <w:spacing w:after="0" w:line="240" w:lineRule="auto"/>
              <w:rPr>
                <w:sz w:val="18"/>
                <w:szCs w:val="18"/>
              </w:rPr>
            </w:pPr>
          </w:p>
        </w:tc>
      </w:tr>
      <w:tr w:rsidR="0031611A" w:rsidRPr="008521DB" w14:paraId="7A4EFBCF" w14:textId="77777777" w:rsidTr="0031611A">
        <w:trPr>
          <w:cantSplit/>
          <w:trHeight w:val="20"/>
        </w:trPr>
        <w:tc>
          <w:tcPr>
            <w:tcW w:w="1560" w:type="pct"/>
          </w:tcPr>
          <w:p w14:paraId="68F6A155" w14:textId="77777777" w:rsidR="0031611A" w:rsidRPr="00F544B6" w:rsidRDefault="0031611A" w:rsidP="00BE5A26">
            <w:pPr>
              <w:keepNext/>
              <w:keepLines/>
              <w:spacing w:after="0" w:line="240" w:lineRule="auto"/>
              <w:rPr>
                <w:sz w:val="18"/>
                <w:szCs w:val="18"/>
              </w:rPr>
            </w:pPr>
            <w:r w:rsidRPr="00F544B6">
              <w:rPr>
                <w:sz w:val="18"/>
                <w:szCs w:val="18"/>
              </w:rPr>
              <w:t>PAID_BY_COORDINATION_BENEFITS</w:t>
            </w:r>
          </w:p>
        </w:tc>
        <w:tc>
          <w:tcPr>
            <w:tcW w:w="1482" w:type="pct"/>
          </w:tcPr>
          <w:p w14:paraId="22AE9D21" w14:textId="77777777" w:rsidR="0031611A" w:rsidRDefault="00F544B6" w:rsidP="00F544B6">
            <w:pPr>
              <w:keepNext/>
              <w:keepLines/>
              <w:spacing w:after="0" w:line="240" w:lineRule="auto"/>
              <w:rPr>
                <w:sz w:val="18"/>
                <w:szCs w:val="18"/>
              </w:rPr>
            </w:pPr>
            <w:r w:rsidRPr="00F544B6">
              <w:rPr>
                <w:b/>
                <w:sz w:val="18"/>
                <w:szCs w:val="18"/>
              </w:rPr>
              <w:t xml:space="preserve">OUTSAF: </w:t>
            </w:r>
            <w:r w:rsidRPr="00F544B6">
              <w:rPr>
                <w:sz w:val="18"/>
                <w:szCs w:val="18"/>
              </w:rPr>
              <w:t>REV</w:t>
            </w:r>
            <w:r w:rsidR="00A5234A" w:rsidRPr="00F544B6">
              <w:rPr>
                <w:sz w:val="18"/>
                <w:szCs w:val="18"/>
              </w:rPr>
              <w:t>_</w:t>
            </w:r>
            <w:r w:rsidRPr="00F544B6">
              <w:rPr>
                <w:sz w:val="18"/>
                <w:szCs w:val="18"/>
              </w:rPr>
              <w:t>MSP</w:t>
            </w:r>
            <w:r w:rsidR="00A5234A" w:rsidRPr="00F544B6">
              <w:rPr>
                <w:sz w:val="18"/>
                <w:szCs w:val="18"/>
              </w:rPr>
              <w:t>1</w:t>
            </w:r>
          </w:p>
          <w:p w14:paraId="7096AC30" w14:textId="07417AE8" w:rsidR="00BA758B" w:rsidRPr="00BA758B" w:rsidRDefault="00BA758B" w:rsidP="00F544B6">
            <w:pPr>
              <w:keepNext/>
              <w:keepLines/>
              <w:spacing w:after="0" w:line="240" w:lineRule="auto"/>
              <w:rPr>
                <w:sz w:val="18"/>
                <w:szCs w:val="18"/>
              </w:rPr>
            </w:pPr>
            <w:r>
              <w:rPr>
                <w:b/>
                <w:sz w:val="18"/>
                <w:szCs w:val="18"/>
              </w:rPr>
              <w:t xml:space="preserve">NCH: </w:t>
            </w:r>
            <w:r>
              <w:rPr>
                <w:sz w:val="18"/>
                <w:szCs w:val="18"/>
              </w:rPr>
              <w:t>LPRPAYAT</w:t>
            </w:r>
          </w:p>
        </w:tc>
        <w:tc>
          <w:tcPr>
            <w:tcW w:w="1338" w:type="pct"/>
          </w:tcPr>
          <w:p w14:paraId="5F58998F" w14:textId="77777777" w:rsidR="0031611A" w:rsidRPr="00F544B6" w:rsidRDefault="0031611A" w:rsidP="00BE5A26">
            <w:pPr>
              <w:keepNext/>
              <w:keepLines/>
              <w:spacing w:after="0" w:line="240" w:lineRule="auto"/>
              <w:rPr>
                <w:sz w:val="18"/>
                <w:szCs w:val="18"/>
              </w:rPr>
            </w:pPr>
          </w:p>
        </w:tc>
        <w:tc>
          <w:tcPr>
            <w:tcW w:w="620" w:type="pct"/>
          </w:tcPr>
          <w:p w14:paraId="6507E0FB" w14:textId="77777777" w:rsidR="0031611A" w:rsidRPr="00F544B6" w:rsidRDefault="0031611A" w:rsidP="00BE5A26">
            <w:pPr>
              <w:keepNext/>
              <w:keepLines/>
              <w:spacing w:after="0" w:line="240" w:lineRule="auto"/>
              <w:rPr>
                <w:sz w:val="18"/>
                <w:szCs w:val="18"/>
              </w:rPr>
            </w:pPr>
          </w:p>
        </w:tc>
      </w:tr>
      <w:tr w:rsidR="0031611A" w:rsidRPr="008521DB" w14:paraId="09C410D4" w14:textId="77777777" w:rsidTr="0031611A">
        <w:trPr>
          <w:cantSplit/>
          <w:trHeight w:val="20"/>
        </w:trPr>
        <w:tc>
          <w:tcPr>
            <w:tcW w:w="1560" w:type="pct"/>
          </w:tcPr>
          <w:p w14:paraId="431F335A" w14:textId="77777777" w:rsidR="0031611A" w:rsidRPr="00F544B6" w:rsidRDefault="0031611A" w:rsidP="00BE5A26">
            <w:pPr>
              <w:keepNext/>
              <w:keepLines/>
              <w:spacing w:after="0" w:line="240" w:lineRule="auto"/>
              <w:rPr>
                <w:sz w:val="18"/>
                <w:szCs w:val="18"/>
              </w:rPr>
            </w:pPr>
            <w:r w:rsidRPr="00F544B6">
              <w:rPr>
                <w:sz w:val="18"/>
                <w:szCs w:val="18"/>
              </w:rPr>
              <w:t>TOTAL_OUT_OF_POCKET</w:t>
            </w:r>
          </w:p>
        </w:tc>
        <w:tc>
          <w:tcPr>
            <w:tcW w:w="1482" w:type="pct"/>
          </w:tcPr>
          <w:p w14:paraId="1F01E6FA" w14:textId="4248A5FA" w:rsidR="0031611A" w:rsidRPr="00F544B6" w:rsidRDefault="00F544B6" w:rsidP="00BE5A26">
            <w:pPr>
              <w:keepNext/>
              <w:keepLines/>
              <w:spacing w:after="0" w:line="240" w:lineRule="auto"/>
              <w:rPr>
                <w:sz w:val="18"/>
                <w:szCs w:val="18"/>
              </w:rPr>
            </w:pPr>
            <w:r>
              <w:rPr>
                <w:sz w:val="18"/>
                <w:szCs w:val="18"/>
              </w:rPr>
              <w:t>PAID_COPAY+PAID_COINSURANCE+PAID_TOWARD_DEDUCTIBLE</w:t>
            </w:r>
          </w:p>
        </w:tc>
        <w:tc>
          <w:tcPr>
            <w:tcW w:w="1338" w:type="pct"/>
          </w:tcPr>
          <w:p w14:paraId="2706D226" w14:textId="77777777" w:rsidR="0031611A" w:rsidRPr="00F544B6" w:rsidRDefault="0031611A" w:rsidP="00BE5A26">
            <w:pPr>
              <w:keepNext/>
              <w:keepLines/>
              <w:spacing w:after="0" w:line="240" w:lineRule="auto"/>
              <w:rPr>
                <w:sz w:val="18"/>
                <w:szCs w:val="18"/>
              </w:rPr>
            </w:pPr>
          </w:p>
        </w:tc>
        <w:tc>
          <w:tcPr>
            <w:tcW w:w="620" w:type="pct"/>
          </w:tcPr>
          <w:p w14:paraId="4BB8C0AA" w14:textId="77777777" w:rsidR="0031611A" w:rsidRPr="00F544B6" w:rsidRDefault="0031611A" w:rsidP="00BE5A26">
            <w:pPr>
              <w:keepNext/>
              <w:keepLines/>
              <w:spacing w:after="0" w:line="240" w:lineRule="auto"/>
              <w:rPr>
                <w:sz w:val="18"/>
                <w:szCs w:val="18"/>
              </w:rPr>
            </w:pPr>
          </w:p>
        </w:tc>
      </w:tr>
      <w:tr w:rsidR="0031611A" w:rsidRPr="008521DB" w14:paraId="1A7FA9FC" w14:textId="77777777" w:rsidTr="0031611A">
        <w:trPr>
          <w:cantSplit/>
          <w:trHeight w:val="20"/>
        </w:trPr>
        <w:tc>
          <w:tcPr>
            <w:tcW w:w="1560" w:type="pct"/>
          </w:tcPr>
          <w:p w14:paraId="41C64B0A" w14:textId="77777777" w:rsidR="0031611A" w:rsidRPr="00F544B6" w:rsidRDefault="0031611A" w:rsidP="00BE5A26">
            <w:pPr>
              <w:keepNext/>
              <w:keepLines/>
              <w:spacing w:after="0" w:line="240" w:lineRule="auto"/>
              <w:rPr>
                <w:sz w:val="18"/>
                <w:szCs w:val="18"/>
              </w:rPr>
            </w:pPr>
            <w:r w:rsidRPr="00F544B6">
              <w:rPr>
                <w:sz w:val="18"/>
                <w:szCs w:val="18"/>
              </w:rPr>
              <w:t>TOTAL_PAID</w:t>
            </w:r>
          </w:p>
        </w:tc>
        <w:tc>
          <w:tcPr>
            <w:tcW w:w="1482" w:type="pct"/>
          </w:tcPr>
          <w:p w14:paraId="6F39970C" w14:textId="0E8E682C" w:rsidR="0031611A" w:rsidRPr="00F544B6" w:rsidRDefault="00F544B6" w:rsidP="00BE5A26">
            <w:pPr>
              <w:keepNext/>
              <w:keepLines/>
              <w:spacing w:after="0" w:line="240" w:lineRule="auto"/>
              <w:rPr>
                <w:sz w:val="18"/>
                <w:szCs w:val="18"/>
              </w:rPr>
            </w:pPr>
            <w:r>
              <w:rPr>
                <w:sz w:val="18"/>
                <w:szCs w:val="18"/>
              </w:rPr>
              <w:t>PAID_BY_COORDINATION_OF_BENEFITS+TOTAL_OUT_OF_POCKET</w:t>
            </w:r>
            <w:r w:rsidR="00F17EDD">
              <w:rPr>
                <w:sz w:val="18"/>
                <w:szCs w:val="18"/>
              </w:rPr>
              <w:t xml:space="preserve"> + PAID_BY_PAYER</w:t>
            </w:r>
          </w:p>
        </w:tc>
        <w:tc>
          <w:tcPr>
            <w:tcW w:w="1338" w:type="pct"/>
          </w:tcPr>
          <w:p w14:paraId="0F648E17" w14:textId="77777777" w:rsidR="0031611A" w:rsidRPr="00F544B6" w:rsidRDefault="0031611A" w:rsidP="00BE5A26">
            <w:pPr>
              <w:keepNext/>
              <w:keepLines/>
              <w:spacing w:after="0" w:line="240" w:lineRule="auto"/>
              <w:rPr>
                <w:sz w:val="18"/>
                <w:szCs w:val="18"/>
              </w:rPr>
            </w:pPr>
          </w:p>
        </w:tc>
        <w:tc>
          <w:tcPr>
            <w:tcW w:w="620" w:type="pct"/>
          </w:tcPr>
          <w:p w14:paraId="1FABBD08" w14:textId="77777777" w:rsidR="0031611A" w:rsidRPr="00F544B6" w:rsidRDefault="0031611A" w:rsidP="00BE5A26">
            <w:pPr>
              <w:keepNext/>
              <w:keepLines/>
              <w:spacing w:after="0" w:line="240" w:lineRule="auto"/>
              <w:rPr>
                <w:sz w:val="18"/>
                <w:szCs w:val="18"/>
              </w:rPr>
            </w:pPr>
          </w:p>
        </w:tc>
      </w:tr>
      <w:tr w:rsidR="0031611A" w:rsidRPr="008521DB" w14:paraId="7D26CAAD" w14:textId="77777777" w:rsidTr="0031611A">
        <w:trPr>
          <w:cantSplit/>
          <w:trHeight w:val="20"/>
        </w:trPr>
        <w:tc>
          <w:tcPr>
            <w:tcW w:w="1560" w:type="pct"/>
          </w:tcPr>
          <w:p w14:paraId="2EA8E65D" w14:textId="77777777" w:rsidR="0031611A" w:rsidRPr="00F544B6" w:rsidRDefault="0031611A" w:rsidP="00BE5A26">
            <w:pPr>
              <w:keepNext/>
              <w:keepLines/>
              <w:spacing w:after="0" w:line="240" w:lineRule="auto"/>
              <w:rPr>
                <w:sz w:val="18"/>
                <w:szCs w:val="18"/>
              </w:rPr>
            </w:pPr>
            <w:r w:rsidRPr="00F544B6">
              <w:rPr>
                <w:sz w:val="18"/>
                <w:szCs w:val="18"/>
              </w:rPr>
              <w:t>REVENUE_CODE_CONCEPT_ID</w:t>
            </w:r>
          </w:p>
        </w:tc>
        <w:tc>
          <w:tcPr>
            <w:tcW w:w="1482" w:type="pct"/>
          </w:tcPr>
          <w:p w14:paraId="2A781FA6" w14:textId="3C1FB076" w:rsidR="0031611A" w:rsidRPr="00F544B6" w:rsidRDefault="0036189F" w:rsidP="00BE5A26">
            <w:pPr>
              <w:keepNext/>
              <w:keepLines/>
              <w:spacing w:after="0" w:line="240" w:lineRule="auto"/>
              <w:rPr>
                <w:sz w:val="18"/>
                <w:szCs w:val="18"/>
              </w:rPr>
            </w:pPr>
            <w:r w:rsidRPr="00F544B6">
              <w:rPr>
                <w:b/>
                <w:sz w:val="18"/>
                <w:szCs w:val="18"/>
              </w:rPr>
              <w:t xml:space="preserve">OUTSAF: </w:t>
            </w:r>
            <w:r w:rsidRPr="00F544B6">
              <w:rPr>
                <w:sz w:val="18"/>
                <w:szCs w:val="18"/>
              </w:rPr>
              <w:t>CENTER</w:t>
            </w:r>
          </w:p>
        </w:tc>
        <w:tc>
          <w:tcPr>
            <w:tcW w:w="1338" w:type="pct"/>
          </w:tcPr>
          <w:p w14:paraId="5D62FA25" w14:textId="69C422E5" w:rsidR="0031611A" w:rsidRPr="00F544B6" w:rsidRDefault="0031611A" w:rsidP="00BE5A26">
            <w:pPr>
              <w:keepNext/>
              <w:keepLines/>
              <w:spacing w:after="0" w:line="240" w:lineRule="auto"/>
              <w:rPr>
                <w:sz w:val="18"/>
                <w:szCs w:val="18"/>
              </w:rPr>
            </w:pPr>
            <w:r w:rsidRPr="00F544B6">
              <w:rPr>
                <w:sz w:val="18"/>
                <w:szCs w:val="18"/>
              </w:rPr>
              <w:t xml:space="preserve">Use </w:t>
            </w:r>
            <w:r w:rsidR="00F544B6">
              <w:rPr>
                <w:sz w:val="18"/>
                <w:szCs w:val="18"/>
              </w:rPr>
              <w:t xml:space="preserve">code in </w:t>
            </w:r>
            <w:hyperlink w:anchor="_Appendix_3:_Source" w:history="1">
              <w:r w:rsidR="00F544B6" w:rsidRPr="00F544B6">
                <w:rPr>
                  <w:rStyle w:val="Hyperlink"/>
                  <w:sz w:val="18"/>
                  <w:szCs w:val="18"/>
                </w:rPr>
                <w:t>Appendix 3</w:t>
              </w:r>
            </w:hyperlink>
          </w:p>
          <w:p w14:paraId="39234B49" w14:textId="77777777" w:rsidR="0031611A" w:rsidRPr="00F544B6" w:rsidRDefault="0031611A" w:rsidP="00BE5A26">
            <w:pPr>
              <w:keepNext/>
              <w:keepLines/>
              <w:spacing w:after="0" w:line="240" w:lineRule="auto"/>
              <w:rPr>
                <w:sz w:val="18"/>
                <w:szCs w:val="18"/>
              </w:rPr>
            </w:pPr>
          </w:p>
          <w:p w14:paraId="1A0C144D" w14:textId="77777777" w:rsidR="0031611A" w:rsidRPr="00F544B6" w:rsidRDefault="0031611A" w:rsidP="00BE5A26">
            <w:pPr>
              <w:keepNext/>
              <w:keepLines/>
              <w:spacing w:after="0" w:line="240" w:lineRule="auto"/>
              <w:rPr>
                <w:sz w:val="18"/>
                <w:szCs w:val="18"/>
              </w:rPr>
            </w:pPr>
            <w:r w:rsidRPr="00F544B6">
              <w:rPr>
                <w:sz w:val="18"/>
                <w:szCs w:val="18"/>
              </w:rPr>
              <w:t xml:space="preserve">Filters: </w:t>
            </w:r>
          </w:p>
          <w:p w14:paraId="5C738D36" w14:textId="77777777" w:rsidR="0031611A" w:rsidRPr="00F544B6" w:rsidRDefault="0031611A" w:rsidP="00BE5A26">
            <w:pPr>
              <w:autoSpaceDE w:val="0"/>
              <w:autoSpaceDN w:val="0"/>
              <w:adjustRightInd w:val="0"/>
              <w:spacing w:after="0" w:line="240" w:lineRule="auto"/>
              <w:rPr>
                <w:rFonts w:ascii="Consolas" w:hAnsi="Consolas" w:cs="Consolas"/>
                <w:sz w:val="18"/>
                <w:szCs w:val="18"/>
              </w:rPr>
            </w:pPr>
            <w:r w:rsidRPr="00F544B6">
              <w:rPr>
                <w:rFonts w:ascii="Consolas" w:hAnsi="Consolas" w:cs="Consolas"/>
                <w:color w:val="0000FF"/>
                <w:sz w:val="18"/>
                <w:szCs w:val="18"/>
              </w:rPr>
              <w:t>WHERE</w:t>
            </w:r>
            <w:r w:rsidRPr="00F544B6">
              <w:rPr>
                <w:rFonts w:ascii="Consolas" w:hAnsi="Consolas" w:cs="Consolas"/>
                <w:sz w:val="18"/>
                <w:szCs w:val="18"/>
              </w:rPr>
              <w:t xml:space="preserve"> SOURCE_VOCABULARY_ID </w:t>
            </w:r>
            <w:r w:rsidRPr="00F544B6">
              <w:rPr>
                <w:rFonts w:ascii="Consolas" w:hAnsi="Consolas" w:cs="Consolas"/>
                <w:color w:val="808080"/>
                <w:sz w:val="18"/>
                <w:szCs w:val="18"/>
              </w:rPr>
              <w:t>IN</w:t>
            </w:r>
            <w:r w:rsidRPr="00F544B6">
              <w:rPr>
                <w:rFonts w:ascii="Consolas" w:hAnsi="Consolas" w:cs="Consolas"/>
                <w:color w:val="0000FF"/>
                <w:sz w:val="18"/>
                <w:szCs w:val="18"/>
              </w:rPr>
              <w:t xml:space="preserve"> </w:t>
            </w:r>
            <w:r w:rsidRPr="00F544B6">
              <w:rPr>
                <w:rFonts w:ascii="Consolas" w:hAnsi="Consolas" w:cs="Consolas"/>
                <w:color w:val="808080"/>
                <w:sz w:val="18"/>
                <w:szCs w:val="18"/>
              </w:rPr>
              <w:t>(</w:t>
            </w:r>
            <w:r w:rsidRPr="00F544B6">
              <w:rPr>
                <w:rFonts w:ascii="Consolas" w:hAnsi="Consolas" w:cs="Consolas"/>
                <w:color w:val="FF0000"/>
                <w:sz w:val="18"/>
                <w:szCs w:val="18"/>
              </w:rPr>
              <w:t>'Revenue Code'</w:t>
            </w:r>
            <w:r w:rsidRPr="00F544B6">
              <w:rPr>
                <w:rFonts w:ascii="Consolas" w:hAnsi="Consolas" w:cs="Consolas"/>
                <w:color w:val="808080"/>
                <w:sz w:val="18"/>
                <w:szCs w:val="18"/>
              </w:rPr>
              <w:t>)</w:t>
            </w:r>
          </w:p>
          <w:p w14:paraId="57FD3625" w14:textId="77777777" w:rsidR="0031611A" w:rsidRPr="00F544B6" w:rsidRDefault="0031611A" w:rsidP="00BE5A26">
            <w:pPr>
              <w:keepNext/>
              <w:keepLines/>
              <w:spacing w:after="0" w:line="240" w:lineRule="auto"/>
              <w:rPr>
                <w:sz w:val="18"/>
                <w:szCs w:val="18"/>
              </w:rPr>
            </w:pPr>
            <w:r w:rsidRPr="00F544B6">
              <w:rPr>
                <w:rFonts w:ascii="Consolas" w:hAnsi="Consolas" w:cs="Consolas"/>
                <w:color w:val="808080"/>
                <w:sz w:val="18"/>
                <w:szCs w:val="18"/>
              </w:rPr>
              <w:t>AND</w:t>
            </w:r>
            <w:r w:rsidRPr="00F544B6">
              <w:rPr>
                <w:rFonts w:ascii="Consolas" w:hAnsi="Consolas" w:cs="Consolas"/>
                <w:sz w:val="18"/>
                <w:szCs w:val="18"/>
              </w:rPr>
              <w:t xml:space="preserve"> TARGET_VOCABULARY_ID </w:t>
            </w:r>
            <w:r w:rsidRPr="00F544B6">
              <w:rPr>
                <w:rFonts w:ascii="Consolas" w:hAnsi="Consolas" w:cs="Consolas"/>
                <w:color w:val="808080"/>
                <w:sz w:val="18"/>
                <w:szCs w:val="18"/>
              </w:rPr>
              <w:t>IN</w:t>
            </w:r>
            <w:r w:rsidRPr="00F544B6">
              <w:rPr>
                <w:rFonts w:ascii="Consolas" w:hAnsi="Consolas" w:cs="Consolas"/>
                <w:color w:val="0000FF"/>
                <w:sz w:val="18"/>
                <w:szCs w:val="18"/>
              </w:rPr>
              <w:t xml:space="preserve"> </w:t>
            </w:r>
            <w:r w:rsidRPr="00F544B6">
              <w:rPr>
                <w:rFonts w:ascii="Consolas" w:hAnsi="Consolas" w:cs="Consolas"/>
                <w:color w:val="808080"/>
                <w:sz w:val="18"/>
                <w:szCs w:val="18"/>
              </w:rPr>
              <w:t>(</w:t>
            </w:r>
            <w:r w:rsidRPr="00F544B6">
              <w:rPr>
                <w:rFonts w:ascii="Consolas" w:hAnsi="Consolas" w:cs="Consolas"/>
                <w:color w:val="FF0000"/>
                <w:sz w:val="18"/>
                <w:szCs w:val="18"/>
              </w:rPr>
              <w:t>'Revenue Code'</w:t>
            </w:r>
            <w:r w:rsidRPr="00F544B6">
              <w:rPr>
                <w:rFonts w:ascii="Consolas" w:hAnsi="Consolas" w:cs="Consolas"/>
                <w:color w:val="808080"/>
                <w:sz w:val="18"/>
                <w:szCs w:val="18"/>
              </w:rPr>
              <w:t>)</w:t>
            </w:r>
            <w:r w:rsidRPr="00F544B6">
              <w:rPr>
                <w:rFonts w:ascii="Courier New" w:hAnsi="Courier New" w:cs="Courier New"/>
                <w:noProof/>
                <w:sz w:val="18"/>
                <w:szCs w:val="18"/>
              </w:rPr>
              <w:t xml:space="preserve"> </w:t>
            </w:r>
          </w:p>
        </w:tc>
        <w:tc>
          <w:tcPr>
            <w:tcW w:w="620" w:type="pct"/>
          </w:tcPr>
          <w:p w14:paraId="28130801" w14:textId="77777777" w:rsidR="0031611A" w:rsidRPr="00F544B6" w:rsidRDefault="0031611A" w:rsidP="00BE5A26">
            <w:pPr>
              <w:keepNext/>
              <w:keepLines/>
              <w:spacing w:after="0" w:line="240" w:lineRule="auto"/>
              <w:rPr>
                <w:sz w:val="18"/>
                <w:szCs w:val="18"/>
              </w:rPr>
            </w:pPr>
          </w:p>
        </w:tc>
      </w:tr>
      <w:tr w:rsidR="0031611A" w:rsidRPr="008521DB" w14:paraId="66DC2415" w14:textId="77777777" w:rsidTr="0031611A">
        <w:trPr>
          <w:cantSplit/>
          <w:trHeight w:val="20"/>
        </w:trPr>
        <w:tc>
          <w:tcPr>
            <w:tcW w:w="1560" w:type="pct"/>
          </w:tcPr>
          <w:p w14:paraId="543A5784" w14:textId="77777777" w:rsidR="0031611A" w:rsidRPr="00F544B6" w:rsidRDefault="0031611A" w:rsidP="00BE5A26">
            <w:pPr>
              <w:keepNext/>
              <w:keepLines/>
              <w:spacing w:after="0" w:line="240" w:lineRule="auto"/>
              <w:rPr>
                <w:sz w:val="18"/>
                <w:szCs w:val="18"/>
              </w:rPr>
            </w:pPr>
            <w:r w:rsidRPr="00F544B6">
              <w:rPr>
                <w:sz w:val="18"/>
                <w:szCs w:val="18"/>
              </w:rPr>
              <w:t>PAYER_PLAN_PERIOD_ID</w:t>
            </w:r>
          </w:p>
        </w:tc>
        <w:tc>
          <w:tcPr>
            <w:tcW w:w="1482" w:type="pct"/>
          </w:tcPr>
          <w:p w14:paraId="5D3C48C7" w14:textId="77777777" w:rsidR="0031611A" w:rsidRPr="00F544B6" w:rsidRDefault="0031611A" w:rsidP="00BE5A26">
            <w:pPr>
              <w:keepNext/>
              <w:keepLines/>
              <w:spacing w:after="0" w:line="240" w:lineRule="auto"/>
              <w:rPr>
                <w:sz w:val="18"/>
                <w:szCs w:val="18"/>
              </w:rPr>
            </w:pPr>
            <w:r w:rsidRPr="00F544B6">
              <w:rPr>
                <w:sz w:val="18"/>
                <w:szCs w:val="18"/>
              </w:rPr>
              <w:t>-</w:t>
            </w:r>
          </w:p>
        </w:tc>
        <w:tc>
          <w:tcPr>
            <w:tcW w:w="1338" w:type="pct"/>
          </w:tcPr>
          <w:p w14:paraId="6CC0F4B9" w14:textId="77777777" w:rsidR="0031611A" w:rsidRPr="00F544B6" w:rsidRDefault="0031611A" w:rsidP="00BE5A26">
            <w:pPr>
              <w:keepNext/>
              <w:keepLines/>
              <w:spacing w:after="0" w:line="240" w:lineRule="auto"/>
              <w:rPr>
                <w:sz w:val="18"/>
                <w:szCs w:val="18"/>
              </w:rPr>
            </w:pPr>
            <w:r w:rsidRPr="00F544B6">
              <w:rPr>
                <w:sz w:val="18"/>
                <w:szCs w:val="18"/>
              </w:rPr>
              <w:t>Lookup associated PAYER_PLAN_PERIOD_ID.  Look up by PERSON_ID and PROCEDURE_DATE.  If there no match, put NULL.</w:t>
            </w:r>
          </w:p>
        </w:tc>
        <w:tc>
          <w:tcPr>
            <w:tcW w:w="620" w:type="pct"/>
          </w:tcPr>
          <w:p w14:paraId="417955C4" w14:textId="77777777" w:rsidR="0031611A" w:rsidRPr="00F544B6" w:rsidRDefault="0031611A" w:rsidP="00BE5A26">
            <w:pPr>
              <w:keepNext/>
              <w:keepLines/>
              <w:spacing w:after="0" w:line="240" w:lineRule="auto"/>
              <w:rPr>
                <w:sz w:val="18"/>
                <w:szCs w:val="18"/>
              </w:rPr>
            </w:pPr>
            <w:r w:rsidRPr="00F544B6">
              <w:rPr>
                <w:sz w:val="18"/>
                <w:szCs w:val="18"/>
              </w:rPr>
              <w:t>There should only be one possible plan.</w:t>
            </w:r>
          </w:p>
        </w:tc>
      </w:tr>
      <w:tr w:rsidR="0031611A" w:rsidRPr="008521DB" w14:paraId="670B79CC" w14:textId="77777777" w:rsidTr="0031611A">
        <w:trPr>
          <w:cantSplit/>
          <w:trHeight w:val="20"/>
        </w:trPr>
        <w:tc>
          <w:tcPr>
            <w:tcW w:w="1560" w:type="pct"/>
          </w:tcPr>
          <w:p w14:paraId="26611857" w14:textId="77777777" w:rsidR="0031611A" w:rsidRPr="00F544B6" w:rsidRDefault="0031611A" w:rsidP="00BE5A26">
            <w:pPr>
              <w:keepNext/>
              <w:keepLines/>
              <w:spacing w:after="0" w:line="240" w:lineRule="auto"/>
              <w:rPr>
                <w:sz w:val="18"/>
                <w:szCs w:val="18"/>
              </w:rPr>
            </w:pPr>
            <w:r w:rsidRPr="00F544B6">
              <w:rPr>
                <w:sz w:val="18"/>
                <w:szCs w:val="18"/>
              </w:rPr>
              <w:t>REVENUE_CODE_SOURCE_VALUE</w:t>
            </w:r>
          </w:p>
        </w:tc>
        <w:tc>
          <w:tcPr>
            <w:tcW w:w="1482" w:type="pct"/>
          </w:tcPr>
          <w:p w14:paraId="450E2EF2" w14:textId="575CC9D2" w:rsidR="0036189F" w:rsidRPr="00F544B6" w:rsidRDefault="00F544B6" w:rsidP="00BE5A26">
            <w:pPr>
              <w:keepNext/>
              <w:keepLines/>
              <w:spacing w:after="0" w:line="240" w:lineRule="auto"/>
              <w:rPr>
                <w:sz w:val="18"/>
                <w:szCs w:val="18"/>
              </w:rPr>
            </w:pPr>
            <w:r w:rsidRPr="00F544B6">
              <w:rPr>
                <w:b/>
                <w:sz w:val="18"/>
                <w:szCs w:val="18"/>
              </w:rPr>
              <w:t xml:space="preserve">OUTSAF: </w:t>
            </w:r>
            <w:r w:rsidRPr="00F544B6">
              <w:rPr>
                <w:sz w:val="18"/>
                <w:szCs w:val="18"/>
              </w:rPr>
              <w:t>CENTER</w:t>
            </w:r>
          </w:p>
        </w:tc>
        <w:tc>
          <w:tcPr>
            <w:tcW w:w="1338" w:type="pct"/>
          </w:tcPr>
          <w:p w14:paraId="4C2BD16E" w14:textId="77777777" w:rsidR="0031611A" w:rsidRPr="00F544B6" w:rsidRDefault="0031611A" w:rsidP="00BE5A26">
            <w:pPr>
              <w:keepNext/>
              <w:keepLines/>
              <w:spacing w:after="0" w:line="240" w:lineRule="auto"/>
              <w:rPr>
                <w:sz w:val="18"/>
                <w:szCs w:val="18"/>
              </w:rPr>
            </w:pPr>
          </w:p>
        </w:tc>
        <w:tc>
          <w:tcPr>
            <w:tcW w:w="620" w:type="pct"/>
          </w:tcPr>
          <w:p w14:paraId="480E48CB" w14:textId="77777777" w:rsidR="0031611A" w:rsidRPr="00F544B6" w:rsidRDefault="0031611A" w:rsidP="00BE5A26">
            <w:pPr>
              <w:keepNext/>
              <w:keepLines/>
              <w:spacing w:after="0" w:line="240" w:lineRule="auto"/>
              <w:rPr>
                <w:sz w:val="18"/>
                <w:szCs w:val="18"/>
              </w:rPr>
            </w:pPr>
          </w:p>
        </w:tc>
      </w:tr>
    </w:tbl>
    <w:p w14:paraId="1BC80B29" w14:textId="77777777" w:rsidR="0031611A" w:rsidRPr="0031611A" w:rsidRDefault="0031611A" w:rsidP="0031611A"/>
    <w:p w14:paraId="28F9D2EB" w14:textId="4F48EBA9" w:rsidR="006337E3" w:rsidRDefault="006337E3" w:rsidP="006337E3">
      <w:pPr>
        <w:pStyle w:val="Heading2"/>
      </w:pPr>
      <w:bookmarkStart w:id="18" w:name="_Toc437601222"/>
      <w:r>
        <w:t xml:space="preserve">2.12 </w:t>
      </w:r>
      <w:r>
        <w:tab/>
        <w:t>Table name: DEATH</w:t>
      </w:r>
      <w:bookmarkEnd w:id="18"/>
    </w:p>
    <w:p w14:paraId="6FFAAD98" w14:textId="3CBB21E8" w:rsidR="00141080" w:rsidRDefault="00141080" w:rsidP="00213642">
      <w:pPr>
        <w:spacing w:after="0" w:line="240" w:lineRule="auto"/>
      </w:pPr>
      <w:r>
        <w:t>Key conventions:</w:t>
      </w:r>
    </w:p>
    <w:p w14:paraId="0CCD500F" w14:textId="77777777" w:rsidR="00141080" w:rsidRDefault="00141080" w:rsidP="00213642">
      <w:pPr>
        <w:spacing w:after="0" w:line="240" w:lineRule="auto"/>
      </w:pPr>
    </w:p>
    <w:p w14:paraId="3B84FDC1" w14:textId="257D2EDD" w:rsidR="00141080" w:rsidRDefault="00141080" w:rsidP="001761E1">
      <w:pPr>
        <w:pStyle w:val="ListParagraph"/>
        <w:numPr>
          <w:ilvl w:val="0"/>
          <w:numId w:val="27"/>
        </w:numPr>
        <w:spacing w:after="0" w:line="240" w:lineRule="auto"/>
      </w:pPr>
      <w:r>
        <w:t>This will be sourced from PEDSF and MEDPAR only</w:t>
      </w:r>
    </w:p>
    <w:p w14:paraId="63D0E21F" w14:textId="3591F036" w:rsidR="00141080" w:rsidRDefault="00141080" w:rsidP="001761E1">
      <w:pPr>
        <w:pStyle w:val="ListParagraph"/>
        <w:numPr>
          <w:ilvl w:val="0"/>
          <w:numId w:val="27"/>
        </w:numPr>
        <w:spacing w:after="0" w:line="240" w:lineRule="auto"/>
      </w:pPr>
      <w:r>
        <w:t>The cause of death will come from the PEDSF variables:</w:t>
      </w:r>
    </w:p>
    <w:p w14:paraId="3F4CD603" w14:textId="77777777" w:rsidR="00141080" w:rsidRPr="00213642" w:rsidRDefault="00141080" w:rsidP="001761E1">
      <w:pPr>
        <w:pStyle w:val="ListParagraph"/>
        <w:keepNext/>
        <w:keepLines/>
        <w:numPr>
          <w:ilvl w:val="1"/>
          <w:numId w:val="27"/>
        </w:numPr>
        <w:spacing w:after="0" w:line="240" w:lineRule="auto"/>
        <w:rPr>
          <w:sz w:val="20"/>
        </w:rPr>
      </w:pPr>
      <w:r w:rsidRPr="001761E1">
        <w:rPr>
          <w:sz w:val="20"/>
        </w:rPr>
        <w:lastRenderedPageBreak/>
        <w:t>PEDSF.cod89v</w:t>
      </w:r>
    </w:p>
    <w:p w14:paraId="06AA0C63" w14:textId="3085D02E" w:rsidR="00141080" w:rsidRPr="00213642" w:rsidRDefault="00141080" w:rsidP="001761E1">
      <w:pPr>
        <w:pStyle w:val="ListParagraph"/>
        <w:keepNext/>
        <w:keepLines/>
        <w:numPr>
          <w:ilvl w:val="2"/>
          <w:numId w:val="27"/>
        </w:numPr>
        <w:spacing w:after="0" w:line="240" w:lineRule="auto"/>
        <w:rPr>
          <w:sz w:val="20"/>
        </w:rPr>
      </w:pPr>
      <w:r w:rsidRPr="001761E1">
        <w:rPr>
          <w:sz w:val="20"/>
        </w:rPr>
        <w:t>If icd_code = 8 then it indicates the cause of death is coded in ICD8 and will not be mapped</w:t>
      </w:r>
    </w:p>
    <w:p w14:paraId="18903214" w14:textId="3A199E25" w:rsidR="00141080" w:rsidRPr="00213642" w:rsidRDefault="00141080" w:rsidP="001761E1">
      <w:pPr>
        <w:pStyle w:val="ListParagraph"/>
        <w:keepNext/>
        <w:keepLines/>
        <w:numPr>
          <w:ilvl w:val="2"/>
          <w:numId w:val="27"/>
        </w:numPr>
        <w:spacing w:after="0" w:line="240" w:lineRule="auto"/>
        <w:rPr>
          <w:sz w:val="20"/>
        </w:rPr>
      </w:pPr>
      <w:r w:rsidRPr="00213642">
        <w:rPr>
          <w:sz w:val="20"/>
        </w:rPr>
        <w:t>If icd_code = 9 then it indicates the cause of death is coded in ICD9 and should be mapped from cod89v according to the filters below</w:t>
      </w:r>
    </w:p>
    <w:p w14:paraId="01BAFC2C" w14:textId="77777777" w:rsidR="00141080" w:rsidRDefault="00141080" w:rsidP="001761E1">
      <w:pPr>
        <w:pStyle w:val="ListParagraph"/>
        <w:keepNext/>
        <w:keepLines/>
        <w:numPr>
          <w:ilvl w:val="1"/>
          <w:numId w:val="27"/>
        </w:numPr>
        <w:spacing w:after="0" w:line="240" w:lineRule="auto"/>
        <w:rPr>
          <w:sz w:val="20"/>
        </w:rPr>
      </w:pPr>
      <w:r w:rsidRPr="00141080">
        <w:rPr>
          <w:sz w:val="20"/>
        </w:rPr>
        <w:t>PEDSF.cod10v</w:t>
      </w:r>
    </w:p>
    <w:p w14:paraId="03D4D506" w14:textId="78A04885" w:rsidR="00141080" w:rsidRDefault="00141080" w:rsidP="001761E1">
      <w:pPr>
        <w:pStyle w:val="ListParagraph"/>
        <w:keepNext/>
        <w:keepLines/>
        <w:numPr>
          <w:ilvl w:val="2"/>
          <w:numId w:val="27"/>
        </w:numPr>
        <w:spacing w:after="0" w:line="240" w:lineRule="auto"/>
        <w:rPr>
          <w:sz w:val="20"/>
        </w:rPr>
      </w:pPr>
      <w:r>
        <w:rPr>
          <w:sz w:val="20"/>
        </w:rPr>
        <w:t xml:space="preserve">If icd_code = 1 </w:t>
      </w:r>
      <w:r w:rsidR="002366CD">
        <w:rPr>
          <w:sz w:val="20"/>
        </w:rPr>
        <w:t xml:space="preserve">then it indicates the cause of death is coded in ICD10 and should be mapped from cod10v according to the filters below. As with the ICD9 codes, the decimal should be removed from cod10v before mapping. </w:t>
      </w:r>
    </w:p>
    <w:p w14:paraId="2DE300BE" w14:textId="380B174E" w:rsidR="002366CD" w:rsidRPr="00141080" w:rsidRDefault="002366CD" w:rsidP="00750CFA">
      <w:pPr>
        <w:pStyle w:val="ListParagraph"/>
        <w:keepNext/>
        <w:keepLines/>
        <w:numPr>
          <w:ilvl w:val="0"/>
          <w:numId w:val="27"/>
        </w:numPr>
        <w:spacing w:after="0" w:line="240" w:lineRule="auto"/>
        <w:rPr>
          <w:sz w:val="20"/>
        </w:rPr>
      </w:pPr>
      <w:r>
        <w:rPr>
          <w:sz w:val="20"/>
        </w:rPr>
        <w:t xml:space="preserve">This is the only table that will use ICD10 codes </w:t>
      </w:r>
    </w:p>
    <w:tbl>
      <w:tblPr>
        <w:tblpPr w:leftFromText="180" w:rightFromText="180" w:vertAnchor="text" w:horzAnchor="margin" w:tblpY="26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980"/>
        <w:gridCol w:w="2790"/>
        <w:gridCol w:w="2358"/>
      </w:tblGrid>
      <w:tr w:rsidR="001761E1" w14:paraId="4C066768" w14:textId="77777777" w:rsidTr="00213642">
        <w:trPr>
          <w:cantSplit/>
          <w:tblHeader/>
        </w:trPr>
        <w:tc>
          <w:tcPr>
            <w:tcW w:w="9576" w:type="dxa"/>
            <w:gridSpan w:val="4"/>
            <w:shd w:val="clear" w:color="auto" w:fill="A6A6A6"/>
          </w:tcPr>
          <w:p w14:paraId="76CA5AB2" w14:textId="77777777" w:rsidR="001761E1" w:rsidRPr="008521DB" w:rsidRDefault="001761E1" w:rsidP="001761E1">
            <w:pPr>
              <w:keepNext/>
              <w:keepLines/>
              <w:spacing w:after="0" w:line="240" w:lineRule="auto"/>
              <w:rPr>
                <w:b/>
              </w:rPr>
            </w:pPr>
            <w:r>
              <w:rPr>
                <w:b/>
                <w:sz w:val="28"/>
              </w:rPr>
              <w:t>Table 12</w:t>
            </w:r>
            <w:r w:rsidRPr="008521DB">
              <w:rPr>
                <w:b/>
                <w:sz w:val="28"/>
              </w:rPr>
              <w:t xml:space="preserve">:  </w:t>
            </w:r>
            <w:r>
              <w:rPr>
                <w:b/>
                <w:sz w:val="28"/>
              </w:rPr>
              <w:t>Death</w:t>
            </w:r>
          </w:p>
        </w:tc>
      </w:tr>
      <w:tr w:rsidR="001761E1" w14:paraId="09FE531B" w14:textId="77777777" w:rsidTr="00213642">
        <w:trPr>
          <w:cantSplit/>
          <w:tblHeader/>
        </w:trPr>
        <w:tc>
          <w:tcPr>
            <w:tcW w:w="2448" w:type="dxa"/>
            <w:shd w:val="clear" w:color="auto" w:fill="D9D9D9"/>
          </w:tcPr>
          <w:p w14:paraId="2CB9EDA7" w14:textId="77777777" w:rsidR="001761E1" w:rsidRPr="008521DB" w:rsidRDefault="001761E1" w:rsidP="001761E1">
            <w:pPr>
              <w:keepNext/>
              <w:keepLines/>
              <w:spacing w:after="0" w:line="240" w:lineRule="auto"/>
              <w:rPr>
                <w:b/>
              </w:rPr>
            </w:pPr>
            <w:r w:rsidRPr="008521DB">
              <w:rPr>
                <w:b/>
              </w:rPr>
              <w:t>Destination Field</w:t>
            </w:r>
          </w:p>
        </w:tc>
        <w:tc>
          <w:tcPr>
            <w:tcW w:w="1980" w:type="dxa"/>
            <w:shd w:val="clear" w:color="auto" w:fill="D9D9D9"/>
          </w:tcPr>
          <w:p w14:paraId="73DEF695" w14:textId="77777777" w:rsidR="001761E1" w:rsidRPr="008521DB" w:rsidRDefault="001761E1" w:rsidP="001761E1">
            <w:pPr>
              <w:keepNext/>
              <w:keepLines/>
              <w:spacing w:after="0" w:line="240" w:lineRule="auto"/>
              <w:rPr>
                <w:b/>
              </w:rPr>
            </w:pPr>
            <w:r w:rsidRPr="008521DB">
              <w:rPr>
                <w:b/>
              </w:rPr>
              <w:t>Source Field</w:t>
            </w:r>
          </w:p>
        </w:tc>
        <w:tc>
          <w:tcPr>
            <w:tcW w:w="2790" w:type="dxa"/>
            <w:shd w:val="clear" w:color="auto" w:fill="D9D9D9"/>
          </w:tcPr>
          <w:p w14:paraId="4BA6A6F1" w14:textId="77777777" w:rsidR="001761E1" w:rsidRPr="008521DB" w:rsidRDefault="001761E1" w:rsidP="001761E1">
            <w:pPr>
              <w:keepNext/>
              <w:keepLines/>
              <w:spacing w:after="0" w:line="240" w:lineRule="auto"/>
              <w:rPr>
                <w:b/>
              </w:rPr>
            </w:pPr>
            <w:r>
              <w:rPr>
                <w:b/>
              </w:rPr>
              <w:t>Logic</w:t>
            </w:r>
          </w:p>
        </w:tc>
        <w:tc>
          <w:tcPr>
            <w:tcW w:w="2358" w:type="dxa"/>
            <w:shd w:val="clear" w:color="auto" w:fill="D9D9D9"/>
          </w:tcPr>
          <w:p w14:paraId="535F4C48" w14:textId="77777777" w:rsidR="001761E1" w:rsidRPr="008521DB" w:rsidRDefault="001761E1" w:rsidP="001761E1">
            <w:pPr>
              <w:keepNext/>
              <w:keepLines/>
              <w:spacing w:after="0" w:line="240" w:lineRule="auto"/>
              <w:rPr>
                <w:b/>
              </w:rPr>
            </w:pPr>
            <w:r w:rsidRPr="008521DB">
              <w:rPr>
                <w:b/>
              </w:rPr>
              <w:t>Comment</w:t>
            </w:r>
          </w:p>
        </w:tc>
      </w:tr>
      <w:tr w:rsidR="001761E1" w14:paraId="28C0E99D" w14:textId="77777777" w:rsidTr="00213642">
        <w:trPr>
          <w:cantSplit/>
        </w:trPr>
        <w:tc>
          <w:tcPr>
            <w:tcW w:w="2448" w:type="dxa"/>
          </w:tcPr>
          <w:p w14:paraId="7CC6EA54" w14:textId="77777777" w:rsidR="001761E1" w:rsidRPr="008521DB" w:rsidRDefault="001761E1" w:rsidP="001761E1">
            <w:pPr>
              <w:keepNext/>
              <w:keepLines/>
              <w:spacing w:after="0" w:line="240" w:lineRule="auto"/>
              <w:rPr>
                <w:sz w:val="20"/>
              </w:rPr>
            </w:pPr>
            <w:r>
              <w:rPr>
                <w:sz w:val="20"/>
              </w:rPr>
              <w:t>PERSON_ID</w:t>
            </w:r>
          </w:p>
        </w:tc>
        <w:tc>
          <w:tcPr>
            <w:tcW w:w="1980" w:type="dxa"/>
          </w:tcPr>
          <w:p w14:paraId="76188934" w14:textId="77777777" w:rsidR="001761E1" w:rsidRDefault="001761E1" w:rsidP="001761E1">
            <w:pPr>
              <w:keepNext/>
              <w:keepLines/>
              <w:spacing w:after="0" w:line="240" w:lineRule="auto"/>
              <w:rPr>
                <w:sz w:val="20"/>
              </w:rPr>
            </w:pPr>
            <w:r>
              <w:rPr>
                <w:sz w:val="20"/>
              </w:rPr>
              <w:t>PEDSF.patient_id</w:t>
            </w:r>
          </w:p>
          <w:p w14:paraId="2654974A" w14:textId="77777777" w:rsidR="001761E1" w:rsidRPr="008521DB" w:rsidRDefault="001761E1" w:rsidP="001761E1">
            <w:pPr>
              <w:keepNext/>
              <w:keepLines/>
              <w:spacing w:after="0" w:line="240" w:lineRule="auto"/>
              <w:rPr>
                <w:sz w:val="20"/>
              </w:rPr>
            </w:pPr>
            <w:r>
              <w:rPr>
                <w:sz w:val="20"/>
              </w:rPr>
              <w:t>MEDPAR.patient_id</w:t>
            </w:r>
          </w:p>
        </w:tc>
        <w:tc>
          <w:tcPr>
            <w:tcW w:w="2790" w:type="dxa"/>
          </w:tcPr>
          <w:p w14:paraId="163CAE0E" w14:textId="77777777" w:rsidR="001761E1" w:rsidRDefault="001761E1" w:rsidP="001761E1">
            <w:pPr>
              <w:keepNext/>
              <w:keepLines/>
              <w:spacing w:after="0" w:line="240" w:lineRule="auto"/>
              <w:rPr>
                <w:sz w:val="20"/>
              </w:rPr>
            </w:pPr>
            <w:r>
              <w:rPr>
                <w:sz w:val="20"/>
              </w:rPr>
              <w:t>Select patient_id from PEDSF where PEDSF.dod_flg!=0</w:t>
            </w:r>
          </w:p>
          <w:p w14:paraId="30EDFD18" w14:textId="77777777" w:rsidR="001761E1" w:rsidRDefault="001761E1" w:rsidP="001761E1">
            <w:pPr>
              <w:keepNext/>
              <w:keepLines/>
              <w:spacing w:after="0" w:line="240" w:lineRule="auto"/>
              <w:rPr>
                <w:sz w:val="20"/>
              </w:rPr>
            </w:pPr>
            <w:r>
              <w:rPr>
                <w:sz w:val="20"/>
              </w:rPr>
              <w:t>union</w:t>
            </w:r>
          </w:p>
          <w:p w14:paraId="3513496D" w14:textId="77777777" w:rsidR="001761E1" w:rsidRPr="008521DB" w:rsidRDefault="001761E1" w:rsidP="001761E1">
            <w:pPr>
              <w:keepNext/>
              <w:keepLines/>
              <w:spacing w:after="0" w:line="240" w:lineRule="auto"/>
              <w:rPr>
                <w:sz w:val="20"/>
              </w:rPr>
            </w:pPr>
            <w:r>
              <w:rPr>
                <w:sz w:val="20"/>
              </w:rPr>
              <w:t>Select patient_id from MEDPAR where himasind not = ‘ ‘</w:t>
            </w:r>
          </w:p>
        </w:tc>
        <w:tc>
          <w:tcPr>
            <w:tcW w:w="2358" w:type="dxa"/>
          </w:tcPr>
          <w:p w14:paraId="3FF4ADEB" w14:textId="77777777" w:rsidR="001761E1" w:rsidRPr="008521DB" w:rsidRDefault="001761E1" w:rsidP="001761E1">
            <w:pPr>
              <w:keepNext/>
              <w:keepLines/>
              <w:spacing w:after="0" w:line="240" w:lineRule="auto"/>
              <w:rPr>
                <w:sz w:val="20"/>
              </w:rPr>
            </w:pPr>
            <w:r>
              <w:rPr>
                <w:sz w:val="20"/>
              </w:rPr>
              <w:t>The logic picks out the patients who have a recording of death</w:t>
            </w:r>
          </w:p>
        </w:tc>
      </w:tr>
      <w:tr w:rsidR="001761E1" w14:paraId="3125179C" w14:textId="77777777" w:rsidTr="00213642">
        <w:trPr>
          <w:cantSplit/>
        </w:trPr>
        <w:tc>
          <w:tcPr>
            <w:tcW w:w="2448" w:type="dxa"/>
          </w:tcPr>
          <w:p w14:paraId="0BCEEC54" w14:textId="77777777" w:rsidR="001761E1" w:rsidRPr="008521DB" w:rsidRDefault="001761E1" w:rsidP="001761E1">
            <w:pPr>
              <w:keepNext/>
              <w:keepLines/>
              <w:spacing w:after="0" w:line="240" w:lineRule="auto"/>
              <w:rPr>
                <w:sz w:val="20"/>
              </w:rPr>
            </w:pPr>
            <w:r>
              <w:rPr>
                <w:sz w:val="20"/>
              </w:rPr>
              <w:t>DEATH_DATE</w:t>
            </w:r>
          </w:p>
        </w:tc>
        <w:tc>
          <w:tcPr>
            <w:tcW w:w="1980" w:type="dxa"/>
          </w:tcPr>
          <w:p w14:paraId="1C4D0026" w14:textId="77777777" w:rsidR="001761E1" w:rsidRDefault="001761E1" w:rsidP="001761E1">
            <w:pPr>
              <w:keepNext/>
              <w:keepLines/>
              <w:spacing w:after="0" w:line="240" w:lineRule="auto"/>
              <w:rPr>
                <w:sz w:val="20"/>
              </w:rPr>
            </w:pPr>
            <w:r>
              <w:rPr>
                <w:sz w:val="20"/>
              </w:rPr>
              <w:t>(1)PEDSF.med_dody, PEDSF.med_dodm, PEDSF.med_dodd</w:t>
            </w:r>
          </w:p>
          <w:p w14:paraId="510B7D08" w14:textId="77777777" w:rsidR="001761E1" w:rsidRDefault="001761E1" w:rsidP="001761E1">
            <w:pPr>
              <w:keepNext/>
              <w:keepLines/>
              <w:spacing w:after="0" w:line="240" w:lineRule="auto"/>
              <w:rPr>
                <w:sz w:val="20"/>
              </w:rPr>
            </w:pPr>
          </w:p>
          <w:p w14:paraId="40C883D5" w14:textId="77777777" w:rsidR="001761E1" w:rsidRDefault="001761E1" w:rsidP="001761E1">
            <w:pPr>
              <w:keepNext/>
              <w:keepLines/>
              <w:spacing w:after="0" w:line="240" w:lineRule="auto"/>
              <w:rPr>
                <w:sz w:val="20"/>
              </w:rPr>
            </w:pPr>
            <w:r>
              <w:rPr>
                <w:sz w:val="20"/>
              </w:rPr>
              <w:t>(3)PEDSF.ser_dody, PEDSF.ser_dodm</w:t>
            </w:r>
          </w:p>
          <w:p w14:paraId="677659BE" w14:textId="77777777" w:rsidR="001761E1" w:rsidRDefault="001761E1" w:rsidP="001761E1">
            <w:pPr>
              <w:keepNext/>
              <w:keepLines/>
              <w:spacing w:after="0" w:line="240" w:lineRule="auto"/>
              <w:rPr>
                <w:sz w:val="20"/>
              </w:rPr>
            </w:pPr>
          </w:p>
          <w:p w14:paraId="425DC649" w14:textId="77777777" w:rsidR="001761E1" w:rsidRDefault="001761E1" w:rsidP="001761E1">
            <w:pPr>
              <w:keepNext/>
              <w:keepLines/>
              <w:spacing w:after="0" w:line="240" w:lineRule="auto"/>
              <w:rPr>
                <w:sz w:val="20"/>
              </w:rPr>
            </w:pPr>
            <w:r>
              <w:rPr>
                <w:sz w:val="20"/>
              </w:rPr>
              <w:t>(2)MEDPAR.dod_y, MEDPAR.dod_m, MEDPAR.dod_d</w:t>
            </w:r>
          </w:p>
          <w:p w14:paraId="228CA674" w14:textId="77777777" w:rsidR="001761E1" w:rsidRPr="008521DB" w:rsidRDefault="001761E1" w:rsidP="001761E1">
            <w:pPr>
              <w:keepNext/>
              <w:keepLines/>
              <w:spacing w:after="0" w:line="240" w:lineRule="auto"/>
              <w:rPr>
                <w:sz w:val="20"/>
              </w:rPr>
            </w:pPr>
          </w:p>
        </w:tc>
        <w:tc>
          <w:tcPr>
            <w:tcW w:w="2790" w:type="dxa"/>
          </w:tcPr>
          <w:p w14:paraId="08DA7202" w14:textId="77777777" w:rsidR="001761E1" w:rsidRPr="002C3D5F" w:rsidRDefault="001761E1" w:rsidP="001761E1">
            <w:pPr>
              <w:keepNext/>
              <w:keepLines/>
              <w:spacing w:after="0" w:line="240" w:lineRule="auto"/>
              <w:rPr>
                <w:sz w:val="20"/>
              </w:rPr>
            </w:pPr>
            <w:r w:rsidRPr="002C3D5F">
              <w:rPr>
                <w:sz w:val="20"/>
              </w:rPr>
              <w:t>If PEDSF.med_dody is not NULL construct date from:</w:t>
            </w:r>
          </w:p>
          <w:p w14:paraId="3F545D3D" w14:textId="77777777" w:rsidR="001761E1" w:rsidRDefault="001761E1" w:rsidP="001761E1">
            <w:pPr>
              <w:pStyle w:val="ListParagraph"/>
              <w:keepNext/>
              <w:keepLines/>
              <w:numPr>
                <w:ilvl w:val="0"/>
                <w:numId w:val="13"/>
              </w:numPr>
              <w:spacing w:after="0" w:line="240" w:lineRule="auto"/>
              <w:ind w:left="360"/>
              <w:rPr>
                <w:sz w:val="20"/>
              </w:rPr>
            </w:pPr>
            <w:r>
              <w:rPr>
                <w:sz w:val="20"/>
              </w:rPr>
              <w:t xml:space="preserve">Year: </w:t>
            </w:r>
            <w:r w:rsidRPr="002C3D5F">
              <w:rPr>
                <w:sz w:val="20"/>
              </w:rPr>
              <w:t>PEDSF.med_dody</w:t>
            </w:r>
            <w:r>
              <w:rPr>
                <w:sz w:val="20"/>
              </w:rPr>
              <w:t>,</w:t>
            </w:r>
          </w:p>
          <w:p w14:paraId="2289D4F0" w14:textId="77777777" w:rsidR="001761E1" w:rsidRPr="002C3D5F" w:rsidRDefault="001761E1" w:rsidP="001761E1">
            <w:pPr>
              <w:pStyle w:val="ListParagraph"/>
              <w:keepNext/>
              <w:keepLines/>
              <w:numPr>
                <w:ilvl w:val="0"/>
                <w:numId w:val="13"/>
              </w:numPr>
              <w:spacing w:after="0" w:line="240" w:lineRule="auto"/>
              <w:ind w:left="360"/>
              <w:rPr>
                <w:sz w:val="20"/>
              </w:rPr>
            </w:pPr>
            <w:r>
              <w:rPr>
                <w:sz w:val="20"/>
              </w:rPr>
              <w:t xml:space="preserve">Month: </w:t>
            </w:r>
            <w:r w:rsidRPr="002C3D5F">
              <w:rPr>
                <w:sz w:val="20"/>
              </w:rPr>
              <w:t>PEDSF.med_dodm</w:t>
            </w:r>
          </w:p>
          <w:p w14:paraId="1CBAC49F" w14:textId="77777777" w:rsidR="001761E1" w:rsidRPr="002C3D5F" w:rsidRDefault="001761E1" w:rsidP="001761E1">
            <w:pPr>
              <w:pStyle w:val="ListParagraph"/>
              <w:keepNext/>
              <w:keepLines/>
              <w:numPr>
                <w:ilvl w:val="0"/>
                <w:numId w:val="13"/>
              </w:numPr>
              <w:spacing w:after="0" w:line="240" w:lineRule="auto"/>
              <w:ind w:left="360"/>
              <w:rPr>
                <w:sz w:val="20"/>
              </w:rPr>
            </w:pPr>
            <w:r>
              <w:rPr>
                <w:sz w:val="20"/>
              </w:rPr>
              <w:t xml:space="preserve">Day: </w:t>
            </w:r>
            <w:r w:rsidRPr="002C3D5F">
              <w:rPr>
                <w:sz w:val="20"/>
              </w:rPr>
              <w:t>PEDSF.med_dodd</w:t>
            </w:r>
          </w:p>
          <w:p w14:paraId="4415BB8A" w14:textId="77777777" w:rsidR="001761E1" w:rsidRDefault="001761E1" w:rsidP="001761E1">
            <w:pPr>
              <w:keepNext/>
              <w:keepLines/>
              <w:spacing w:after="0" w:line="240" w:lineRule="auto"/>
              <w:rPr>
                <w:sz w:val="20"/>
              </w:rPr>
            </w:pPr>
          </w:p>
          <w:p w14:paraId="10C86451" w14:textId="77777777" w:rsidR="001761E1" w:rsidRDefault="001761E1" w:rsidP="001761E1">
            <w:pPr>
              <w:keepNext/>
              <w:keepLines/>
              <w:spacing w:after="0" w:line="240" w:lineRule="auto"/>
              <w:rPr>
                <w:sz w:val="20"/>
              </w:rPr>
            </w:pPr>
            <w:r w:rsidRPr="002C3D5F">
              <w:rPr>
                <w:sz w:val="20"/>
              </w:rPr>
              <w:t xml:space="preserve">Else </w:t>
            </w:r>
            <w:r>
              <w:rPr>
                <w:sz w:val="20"/>
              </w:rPr>
              <w:t>if MEDPAR.dod_y is not NULL construct date from:</w:t>
            </w:r>
          </w:p>
          <w:p w14:paraId="72BD4054" w14:textId="77777777" w:rsidR="001761E1" w:rsidRDefault="001761E1" w:rsidP="001761E1">
            <w:pPr>
              <w:pStyle w:val="ListParagraph"/>
              <w:keepNext/>
              <w:keepLines/>
              <w:numPr>
                <w:ilvl w:val="0"/>
                <w:numId w:val="15"/>
              </w:numPr>
              <w:spacing w:after="0" w:line="240" w:lineRule="auto"/>
              <w:ind w:left="360"/>
              <w:rPr>
                <w:sz w:val="20"/>
              </w:rPr>
            </w:pPr>
            <w:r>
              <w:rPr>
                <w:sz w:val="20"/>
              </w:rPr>
              <w:t xml:space="preserve">Year: </w:t>
            </w:r>
            <w:r w:rsidRPr="002C3D5F">
              <w:rPr>
                <w:sz w:val="20"/>
              </w:rPr>
              <w:t>MEDPAR.d</w:t>
            </w:r>
            <w:r>
              <w:rPr>
                <w:sz w:val="20"/>
              </w:rPr>
              <w:t>od_y,</w:t>
            </w:r>
          </w:p>
          <w:p w14:paraId="6159CC9A" w14:textId="77777777" w:rsidR="001761E1" w:rsidRDefault="001761E1" w:rsidP="001761E1">
            <w:pPr>
              <w:pStyle w:val="ListParagraph"/>
              <w:keepNext/>
              <w:keepLines/>
              <w:numPr>
                <w:ilvl w:val="0"/>
                <w:numId w:val="15"/>
              </w:numPr>
              <w:spacing w:after="0" w:line="240" w:lineRule="auto"/>
              <w:ind w:left="360"/>
              <w:rPr>
                <w:sz w:val="20"/>
              </w:rPr>
            </w:pPr>
            <w:r>
              <w:rPr>
                <w:sz w:val="20"/>
              </w:rPr>
              <w:t>Month: MEDPAR.dod_m,</w:t>
            </w:r>
          </w:p>
          <w:p w14:paraId="4D0B13F9" w14:textId="77777777" w:rsidR="001761E1" w:rsidRDefault="001761E1" w:rsidP="001761E1">
            <w:pPr>
              <w:pStyle w:val="ListParagraph"/>
              <w:keepNext/>
              <w:keepLines/>
              <w:numPr>
                <w:ilvl w:val="0"/>
                <w:numId w:val="15"/>
              </w:numPr>
              <w:spacing w:after="0" w:line="240" w:lineRule="auto"/>
              <w:ind w:left="360"/>
              <w:rPr>
                <w:sz w:val="20"/>
              </w:rPr>
            </w:pPr>
            <w:r>
              <w:rPr>
                <w:sz w:val="20"/>
              </w:rPr>
              <w:t xml:space="preserve">Day: </w:t>
            </w:r>
            <w:r w:rsidRPr="002C3D5F">
              <w:rPr>
                <w:sz w:val="20"/>
              </w:rPr>
              <w:t>MEDPAR.dod_d</w:t>
            </w:r>
          </w:p>
          <w:p w14:paraId="3D0A241B" w14:textId="77777777" w:rsidR="001761E1" w:rsidRDefault="001761E1" w:rsidP="001761E1">
            <w:pPr>
              <w:pStyle w:val="ListParagraph"/>
              <w:keepNext/>
              <w:keepLines/>
              <w:spacing w:after="0" w:line="240" w:lineRule="auto"/>
              <w:rPr>
                <w:sz w:val="20"/>
              </w:rPr>
            </w:pPr>
          </w:p>
          <w:p w14:paraId="4917E1D2" w14:textId="77777777" w:rsidR="001761E1" w:rsidRDefault="001761E1" w:rsidP="001761E1">
            <w:pPr>
              <w:keepNext/>
              <w:keepLines/>
              <w:spacing w:after="0" w:line="240" w:lineRule="auto"/>
              <w:rPr>
                <w:sz w:val="20"/>
              </w:rPr>
            </w:pPr>
            <w:r w:rsidRPr="002C3D5F">
              <w:rPr>
                <w:sz w:val="20"/>
              </w:rPr>
              <w:t>Else if</w:t>
            </w:r>
            <w:r>
              <w:rPr>
                <w:sz w:val="20"/>
              </w:rPr>
              <w:t xml:space="preserve"> PEDSF.ser_dody is not NULL construct date from:</w:t>
            </w:r>
          </w:p>
          <w:p w14:paraId="343F101A" w14:textId="77777777" w:rsidR="001761E1" w:rsidRDefault="001761E1" w:rsidP="001761E1">
            <w:pPr>
              <w:pStyle w:val="ListParagraph"/>
              <w:keepNext/>
              <w:keepLines/>
              <w:numPr>
                <w:ilvl w:val="0"/>
                <w:numId w:val="16"/>
              </w:numPr>
              <w:spacing w:after="0" w:line="240" w:lineRule="auto"/>
              <w:ind w:left="360"/>
              <w:rPr>
                <w:sz w:val="20"/>
              </w:rPr>
            </w:pPr>
            <w:r>
              <w:rPr>
                <w:sz w:val="20"/>
              </w:rPr>
              <w:t>Year: PEDSF.ser_dody,</w:t>
            </w:r>
          </w:p>
          <w:p w14:paraId="725994FA" w14:textId="77777777" w:rsidR="001761E1" w:rsidRPr="002C3D5F" w:rsidRDefault="001761E1" w:rsidP="001761E1">
            <w:pPr>
              <w:pStyle w:val="ListParagraph"/>
              <w:keepNext/>
              <w:keepLines/>
              <w:numPr>
                <w:ilvl w:val="0"/>
                <w:numId w:val="16"/>
              </w:numPr>
              <w:spacing w:after="0" w:line="240" w:lineRule="auto"/>
              <w:ind w:left="360"/>
              <w:rPr>
                <w:sz w:val="20"/>
              </w:rPr>
            </w:pPr>
            <w:r>
              <w:rPr>
                <w:sz w:val="20"/>
              </w:rPr>
              <w:t xml:space="preserve">Month: </w:t>
            </w:r>
            <w:r w:rsidRPr="002C3D5F">
              <w:rPr>
                <w:sz w:val="20"/>
              </w:rPr>
              <w:t xml:space="preserve">PEDSF.ser_dodm, </w:t>
            </w:r>
          </w:p>
          <w:p w14:paraId="71B52B5C" w14:textId="77777777" w:rsidR="001761E1" w:rsidRDefault="001761E1" w:rsidP="001761E1">
            <w:pPr>
              <w:pStyle w:val="ListParagraph"/>
              <w:keepNext/>
              <w:keepLines/>
              <w:numPr>
                <w:ilvl w:val="0"/>
                <w:numId w:val="16"/>
              </w:numPr>
              <w:spacing w:after="0" w:line="240" w:lineRule="auto"/>
              <w:ind w:left="360"/>
              <w:rPr>
                <w:sz w:val="20"/>
              </w:rPr>
            </w:pPr>
            <w:r>
              <w:rPr>
                <w:sz w:val="20"/>
              </w:rPr>
              <w:t>Day: use 1</w:t>
            </w:r>
          </w:p>
          <w:p w14:paraId="4E4D61E1" w14:textId="77777777" w:rsidR="001761E1" w:rsidRDefault="001761E1" w:rsidP="001761E1">
            <w:pPr>
              <w:pStyle w:val="ListParagraph"/>
              <w:keepNext/>
              <w:keepLines/>
              <w:spacing w:after="0" w:line="240" w:lineRule="auto"/>
              <w:ind w:left="1080"/>
              <w:rPr>
                <w:sz w:val="20"/>
              </w:rPr>
            </w:pPr>
          </w:p>
          <w:p w14:paraId="09B0DF84" w14:textId="77777777" w:rsidR="001761E1" w:rsidRPr="002C3D5F" w:rsidRDefault="001761E1" w:rsidP="001761E1">
            <w:pPr>
              <w:keepNext/>
              <w:keepLines/>
              <w:spacing w:after="0" w:line="240" w:lineRule="auto"/>
              <w:rPr>
                <w:sz w:val="20"/>
              </w:rPr>
            </w:pPr>
            <w:r>
              <w:rPr>
                <w:sz w:val="20"/>
              </w:rPr>
              <w:t>Else date is NULL</w:t>
            </w:r>
          </w:p>
        </w:tc>
        <w:tc>
          <w:tcPr>
            <w:tcW w:w="2358" w:type="dxa"/>
          </w:tcPr>
          <w:p w14:paraId="617B7835" w14:textId="77777777" w:rsidR="001761E1" w:rsidRPr="002C3D5F" w:rsidRDefault="001761E1" w:rsidP="001761E1">
            <w:pPr>
              <w:pStyle w:val="ListParagraph"/>
              <w:keepNext/>
              <w:keepLines/>
              <w:spacing w:after="0" w:line="240" w:lineRule="auto"/>
              <w:rPr>
                <w:sz w:val="20"/>
              </w:rPr>
            </w:pPr>
          </w:p>
          <w:p w14:paraId="58BF7E5E" w14:textId="77777777" w:rsidR="001761E1" w:rsidRDefault="001761E1" w:rsidP="001761E1">
            <w:pPr>
              <w:keepNext/>
              <w:keepLines/>
              <w:spacing w:after="0" w:line="240" w:lineRule="auto"/>
              <w:rPr>
                <w:sz w:val="20"/>
              </w:rPr>
            </w:pPr>
          </w:p>
          <w:p w14:paraId="455FB251" w14:textId="77777777" w:rsidR="001761E1" w:rsidRDefault="001761E1" w:rsidP="001761E1">
            <w:pPr>
              <w:keepNext/>
              <w:keepLines/>
              <w:spacing w:after="0" w:line="240" w:lineRule="auto"/>
              <w:rPr>
                <w:sz w:val="20"/>
              </w:rPr>
            </w:pPr>
            <w:r w:rsidRPr="002C3D5F">
              <w:rPr>
                <w:sz w:val="20"/>
              </w:rPr>
              <w:t>If day is missing use 1</w:t>
            </w:r>
            <w:r w:rsidRPr="002C3D5F">
              <w:rPr>
                <w:sz w:val="20"/>
                <w:vertAlign w:val="superscript"/>
              </w:rPr>
              <w:t>st</w:t>
            </w:r>
          </w:p>
          <w:p w14:paraId="0348A2EC" w14:textId="77777777" w:rsidR="001761E1" w:rsidRPr="002C3D5F" w:rsidRDefault="001761E1" w:rsidP="001761E1">
            <w:pPr>
              <w:keepNext/>
              <w:keepLines/>
              <w:spacing w:after="0" w:line="240" w:lineRule="auto"/>
              <w:rPr>
                <w:sz w:val="20"/>
              </w:rPr>
            </w:pPr>
          </w:p>
          <w:p w14:paraId="149EF4E1" w14:textId="77777777" w:rsidR="001761E1" w:rsidRPr="002C3D5F" w:rsidRDefault="001761E1" w:rsidP="001761E1">
            <w:pPr>
              <w:keepNext/>
              <w:keepLines/>
              <w:spacing w:after="0" w:line="240" w:lineRule="auto"/>
              <w:rPr>
                <w:sz w:val="20"/>
              </w:rPr>
            </w:pPr>
            <w:r w:rsidRPr="002C3D5F">
              <w:rPr>
                <w:sz w:val="20"/>
              </w:rPr>
              <w:t>If month is missing use January</w:t>
            </w:r>
          </w:p>
        </w:tc>
      </w:tr>
      <w:tr w:rsidR="001761E1" w14:paraId="6C82A09F" w14:textId="77777777" w:rsidTr="00213642">
        <w:trPr>
          <w:cantSplit/>
        </w:trPr>
        <w:tc>
          <w:tcPr>
            <w:tcW w:w="2448" w:type="dxa"/>
          </w:tcPr>
          <w:p w14:paraId="77078B2B" w14:textId="77777777" w:rsidR="001761E1" w:rsidRPr="008521DB" w:rsidRDefault="001761E1" w:rsidP="001761E1">
            <w:pPr>
              <w:keepNext/>
              <w:keepLines/>
              <w:spacing w:after="0" w:line="240" w:lineRule="auto"/>
              <w:rPr>
                <w:sz w:val="20"/>
              </w:rPr>
            </w:pPr>
            <w:r>
              <w:rPr>
                <w:sz w:val="20"/>
              </w:rPr>
              <w:lastRenderedPageBreak/>
              <w:t>DEATH_TYPE_CONCEPT_ID</w:t>
            </w:r>
          </w:p>
        </w:tc>
        <w:tc>
          <w:tcPr>
            <w:tcW w:w="1980" w:type="dxa"/>
          </w:tcPr>
          <w:p w14:paraId="7772E61B" w14:textId="77777777" w:rsidR="001761E1" w:rsidRPr="008521DB" w:rsidRDefault="001761E1" w:rsidP="001761E1">
            <w:pPr>
              <w:keepNext/>
              <w:keepLines/>
              <w:spacing w:after="0" w:line="240" w:lineRule="auto"/>
              <w:rPr>
                <w:sz w:val="20"/>
              </w:rPr>
            </w:pPr>
            <w:r>
              <w:rPr>
                <w:sz w:val="20"/>
              </w:rPr>
              <w:t>MEDPAR.himasind</w:t>
            </w:r>
          </w:p>
        </w:tc>
        <w:tc>
          <w:tcPr>
            <w:tcW w:w="2790" w:type="dxa"/>
          </w:tcPr>
          <w:p w14:paraId="0DF292D2" w14:textId="77777777" w:rsidR="001761E1" w:rsidRDefault="001761E1" w:rsidP="001761E1">
            <w:pPr>
              <w:keepNext/>
              <w:keepLines/>
              <w:spacing w:after="0" w:line="240" w:lineRule="auto"/>
              <w:rPr>
                <w:sz w:val="20"/>
              </w:rPr>
            </w:pPr>
            <w:r>
              <w:rPr>
                <w:sz w:val="20"/>
              </w:rPr>
              <w:t>DEATH_DATE source = PEDSF then use 38003565</w:t>
            </w:r>
          </w:p>
          <w:p w14:paraId="2DF74341" w14:textId="77777777" w:rsidR="001761E1" w:rsidRDefault="001761E1" w:rsidP="001761E1">
            <w:pPr>
              <w:keepNext/>
              <w:keepLines/>
              <w:spacing w:after="0" w:line="240" w:lineRule="auto"/>
              <w:rPr>
                <w:sz w:val="20"/>
              </w:rPr>
            </w:pPr>
            <w:r>
              <w:rPr>
                <w:sz w:val="20"/>
              </w:rPr>
              <w:t xml:space="preserve">Else if </w:t>
            </w:r>
          </w:p>
          <w:p w14:paraId="01DBDA9A" w14:textId="77777777" w:rsidR="001761E1" w:rsidRPr="00480031" w:rsidRDefault="001761E1" w:rsidP="001761E1">
            <w:pPr>
              <w:pStyle w:val="ListParagraph"/>
              <w:keepNext/>
              <w:keepLines/>
              <w:numPr>
                <w:ilvl w:val="0"/>
                <w:numId w:val="14"/>
              </w:numPr>
              <w:spacing w:after="0" w:line="240" w:lineRule="auto"/>
              <w:rPr>
                <w:sz w:val="20"/>
              </w:rPr>
            </w:pPr>
            <w:r w:rsidRPr="00480031">
              <w:rPr>
                <w:sz w:val="20"/>
              </w:rPr>
              <w:t xml:space="preserve">MEDPAR.himasind=V use </w:t>
            </w:r>
            <w:r w:rsidRPr="007A19EF">
              <w:rPr>
                <w:color w:val="FF0000"/>
                <w:sz w:val="20"/>
              </w:rPr>
              <w:t>38003567</w:t>
            </w:r>
          </w:p>
          <w:p w14:paraId="6A5DEC15" w14:textId="77777777" w:rsidR="001761E1" w:rsidRPr="00480031" w:rsidRDefault="001761E1" w:rsidP="001761E1">
            <w:pPr>
              <w:pStyle w:val="ListParagraph"/>
              <w:keepNext/>
              <w:keepLines/>
              <w:numPr>
                <w:ilvl w:val="0"/>
                <w:numId w:val="14"/>
              </w:numPr>
              <w:spacing w:after="0" w:line="240" w:lineRule="auto"/>
              <w:rPr>
                <w:sz w:val="20"/>
              </w:rPr>
            </w:pPr>
            <w:r w:rsidRPr="00480031">
              <w:rPr>
                <w:sz w:val="20"/>
              </w:rPr>
              <w:t xml:space="preserve">MEDPAR.himasind=B use </w:t>
            </w:r>
            <w:r w:rsidRPr="007A19EF">
              <w:rPr>
                <w:color w:val="FF0000"/>
                <w:sz w:val="20"/>
              </w:rPr>
              <w:t>38003567</w:t>
            </w:r>
          </w:p>
          <w:p w14:paraId="3036CCEE" w14:textId="77777777" w:rsidR="001761E1" w:rsidRPr="00480031" w:rsidRDefault="001761E1" w:rsidP="001761E1">
            <w:pPr>
              <w:pStyle w:val="ListParagraph"/>
              <w:keepNext/>
              <w:keepLines/>
              <w:numPr>
                <w:ilvl w:val="0"/>
                <w:numId w:val="14"/>
              </w:numPr>
              <w:spacing w:after="0" w:line="240" w:lineRule="auto"/>
              <w:rPr>
                <w:sz w:val="20"/>
              </w:rPr>
            </w:pPr>
            <w:r w:rsidRPr="00480031">
              <w:rPr>
                <w:sz w:val="20"/>
              </w:rPr>
              <w:t xml:space="preserve">MEDPAR.himasind=N use </w:t>
            </w:r>
            <w:r w:rsidRPr="007A19EF">
              <w:rPr>
                <w:sz w:val="20"/>
              </w:rPr>
              <w:t>38003566</w:t>
            </w:r>
          </w:p>
          <w:p w14:paraId="41609523" w14:textId="77777777" w:rsidR="001761E1" w:rsidRPr="008521DB" w:rsidRDefault="001761E1" w:rsidP="001761E1">
            <w:pPr>
              <w:keepNext/>
              <w:keepLines/>
              <w:spacing w:after="0" w:line="240" w:lineRule="auto"/>
              <w:rPr>
                <w:sz w:val="20"/>
              </w:rPr>
            </w:pPr>
          </w:p>
        </w:tc>
        <w:tc>
          <w:tcPr>
            <w:tcW w:w="2358" w:type="dxa"/>
          </w:tcPr>
          <w:p w14:paraId="31462EEA" w14:textId="77777777" w:rsidR="001761E1" w:rsidRPr="008521DB" w:rsidRDefault="001761E1" w:rsidP="001761E1">
            <w:pPr>
              <w:keepNext/>
              <w:keepLines/>
              <w:spacing w:after="0" w:line="240" w:lineRule="auto"/>
              <w:rPr>
                <w:sz w:val="20"/>
              </w:rPr>
            </w:pPr>
          </w:p>
        </w:tc>
      </w:tr>
      <w:tr w:rsidR="001761E1" w14:paraId="76482BE8" w14:textId="77777777" w:rsidTr="00213642">
        <w:trPr>
          <w:cantSplit/>
        </w:trPr>
        <w:tc>
          <w:tcPr>
            <w:tcW w:w="2448" w:type="dxa"/>
          </w:tcPr>
          <w:p w14:paraId="6A58D6E4" w14:textId="77777777" w:rsidR="001761E1" w:rsidRDefault="001761E1" w:rsidP="001761E1">
            <w:pPr>
              <w:keepNext/>
              <w:keepLines/>
              <w:spacing w:after="0" w:line="240" w:lineRule="auto"/>
              <w:rPr>
                <w:sz w:val="20"/>
              </w:rPr>
            </w:pPr>
            <w:r>
              <w:rPr>
                <w:sz w:val="20"/>
              </w:rPr>
              <w:t>CAUSE_CONCEPT_ID</w:t>
            </w:r>
          </w:p>
        </w:tc>
        <w:tc>
          <w:tcPr>
            <w:tcW w:w="1980" w:type="dxa"/>
          </w:tcPr>
          <w:p w14:paraId="6D38CEA7" w14:textId="77777777" w:rsidR="001761E1" w:rsidRPr="009955B1" w:rsidRDefault="001761E1" w:rsidP="001761E1">
            <w:pPr>
              <w:keepNext/>
              <w:keepLines/>
              <w:spacing w:after="0" w:line="240" w:lineRule="auto"/>
              <w:rPr>
                <w:color w:val="FF0000"/>
                <w:sz w:val="20"/>
              </w:rPr>
            </w:pPr>
            <w:r w:rsidRPr="00A47E36">
              <w:rPr>
                <w:sz w:val="20"/>
              </w:rPr>
              <w:t>PEDSF.cod89v</w:t>
            </w:r>
          </w:p>
          <w:p w14:paraId="375CD71A" w14:textId="77777777" w:rsidR="001761E1" w:rsidRDefault="001761E1" w:rsidP="001761E1">
            <w:pPr>
              <w:keepNext/>
              <w:keepLines/>
              <w:spacing w:after="0" w:line="240" w:lineRule="auto"/>
              <w:rPr>
                <w:sz w:val="20"/>
              </w:rPr>
            </w:pPr>
            <w:r>
              <w:rPr>
                <w:sz w:val="20"/>
              </w:rPr>
              <w:t>PEDSF.cod10v</w:t>
            </w:r>
          </w:p>
          <w:p w14:paraId="7FB4D2A3" w14:textId="77777777" w:rsidR="001761E1" w:rsidRDefault="001761E1" w:rsidP="001761E1">
            <w:pPr>
              <w:keepNext/>
              <w:keepLines/>
              <w:spacing w:after="0" w:line="240" w:lineRule="auto"/>
              <w:rPr>
                <w:sz w:val="20"/>
              </w:rPr>
            </w:pPr>
          </w:p>
        </w:tc>
        <w:tc>
          <w:tcPr>
            <w:tcW w:w="2790" w:type="dxa"/>
          </w:tcPr>
          <w:p w14:paraId="7964A457" w14:textId="77777777" w:rsidR="001761E1" w:rsidRDefault="001761E1" w:rsidP="001761E1">
            <w:pPr>
              <w:keepNext/>
              <w:keepLines/>
              <w:spacing w:after="0" w:line="240" w:lineRule="auto"/>
              <w:rPr>
                <w:sz w:val="20"/>
              </w:rPr>
            </w:pPr>
          </w:p>
          <w:p w14:paraId="63540BB2" w14:textId="77777777" w:rsidR="001761E1" w:rsidRDefault="001761E1" w:rsidP="001761E1">
            <w:pPr>
              <w:keepNext/>
              <w:keepLines/>
              <w:spacing w:after="0" w:line="240" w:lineRule="auto"/>
              <w:rPr>
                <w:rStyle w:val="Hyperlink"/>
                <w:rFonts w:cstheme="minorHAnsi"/>
                <w:sz w:val="18"/>
                <w:szCs w:val="18"/>
              </w:rPr>
            </w:pPr>
            <w:r w:rsidRPr="001367B4">
              <w:rPr>
                <w:rFonts w:cstheme="minorHAnsi"/>
                <w:sz w:val="18"/>
                <w:szCs w:val="18"/>
              </w:rPr>
              <w:t xml:space="preserve">Map source_values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p w14:paraId="2A51946A" w14:textId="77777777" w:rsidR="007A4329" w:rsidRDefault="007A4329" w:rsidP="001761E1">
            <w:pPr>
              <w:keepNext/>
              <w:keepLines/>
              <w:spacing w:after="0" w:line="240" w:lineRule="auto"/>
              <w:rPr>
                <w:rStyle w:val="Hyperlink"/>
                <w:rFonts w:cstheme="minorHAnsi"/>
                <w:sz w:val="18"/>
                <w:szCs w:val="18"/>
              </w:rPr>
            </w:pPr>
          </w:p>
          <w:p w14:paraId="25019259" w14:textId="16B77DCD" w:rsidR="007A4329" w:rsidRDefault="007A4329" w:rsidP="001761E1">
            <w:pPr>
              <w:keepNext/>
              <w:keepLines/>
              <w:spacing w:after="0" w:line="240" w:lineRule="auto"/>
              <w:rPr>
                <w:sz w:val="20"/>
              </w:rPr>
            </w:pPr>
            <w:r>
              <w:rPr>
                <w:rStyle w:val="Hyperlink"/>
                <w:rFonts w:cstheme="minorHAnsi"/>
                <w:sz w:val="18"/>
                <w:szCs w:val="18"/>
              </w:rPr>
              <w:t>Otherwise set to 0</w:t>
            </w:r>
          </w:p>
        </w:tc>
        <w:tc>
          <w:tcPr>
            <w:tcW w:w="2358" w:type="dxa"/>
          </w:tcPr>
          <w:p w14:paraId="485813A8" w14:textId="77777777" w:rsidR="001761E1" w:rsidRDefault="001761E1" w:rsidP="001761E1">
            <w:pPr>
              <w:keepNext/>
              <w:keepLines/>
              <w:spacing w:after="0" w:line="240" w:lineRule="auto"/>
              <w:rPr>
                <w:sz w:val="20"/>
              </w:rPr>
            </w:pPr>
            <w:r>
              <w:rPr>
                <w:sz w:val="20"/>
              </w:rPr>
              <w:t xml:space="preserve">IF </w:t>
            </w:r>
            <w:r>
              <w:t>PEDSF.icd_code=</w:t>
            </w:r>
            <w:r>
              <w:rPr>
                <w:sz w:val="20"/>
              </w:rPr>
              <w:t xml:space="preserve">1 and PEDSF.cod10v!=’0000’ then map cod10v using the filter: </w:t>
            </w:r>
          </w:p>
          <w:p w14:paraId="75F6FE20" w14:textId="2B9E948A" w:rsidR="001761E1" w:rsidRPr="00213642" w:rsidRDefault="001761E1" w:rsidP="00213642">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'ICD10CM'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p w14:paraId="1F80199F" w14:textId="77777777" w:rsidR="001761E1" w:rsidRDefault="001761E1" w:rsidP="001761E1">
            <w:pPr>
              <w:keepNext/>
              <w:keepLines/>
              <w:spacing w:after="0" w:line="240" w:lineRule="auto"/>
              <w:rPr>
                <w:sz w:val="20"/>
              </w:rPr>
            </w:pPr>
          </w:p>
          <w:p w14:paraId="1063B651" w14:textId="77777777" w:rsidR="001761E1" w:rsidRDefault="001761E1" w:rsidP="001761E1">
            <w:pPr>
              <w:keepNext/>
              <w:keepLines/>
              <w:spacing w:after="0" w:line="240" w:lineRule="auto"/>
              <w:rPr>
                <w:sz w:val="20"/>
              </w:rPr>
            </w:pPr>
            <w:r>
              <w:rPr>
                <w:sz w:val="20"/>
              </w:rPr>
              <w:t xml:space="preserve">IF </w:t>
            </w:r>
            <w:r>
              <w:t>PEDSF.icd_code=9</w:t>
            </w:r>
            <w:r>
              <w:rPr>
                <w:sz w:val="20"/>
              </w:rPr>
              <w:t xml:space="preserve"> then map cov89v using the filter: </w:t>
            </w:r>
          </w:p>
          <w:p w14:paraId="5C55F4D3" w14:textId="77777777" w:rsidR="001761E1" w:rsidRPr="00213642" w:rsidRDefault="001761E1" w:rsidP="00213642">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p w14:paraId="689E33B8" w14:textId="77777777" w:rsidR="001761E1" w:rsidRDefault="001761E1" w:rsidP="001761E1">
            <w:pPr>
              <w:keepNext/>
              <w:keepLines/>
              <w:spacing w:after="0" w:line="240" w:lineRule="auto"/>
              <w:rPr>
                <w:sz w:val="20"/>
              </w:rPr>
            </w:pPr>
          </w:p>
          <w:p w14:paraId="1832F75B" w14:textId="77777777" w:rsidR="001761E1" w:rsidRPr="008521DB" w:rsidRDefault="001761E1" w:rsidP="001761E1">
            <w:pPr>
              <w:keepNext/>
              <w:keepLines/>
              <w:spacing w:after="0" w:line="240" w:lineRule="auto"/>
              <w:rPr>
                <w:sz w:val="20"/>
              </w:rPr>
            </w:pPr>
            <w:r w:rsidRPr="008B3800">
              <w:rPr>
                <w:color w:val="FF0000"/>
                <w:sz w:val="20"/>
              </w:rPr>
              <w:t xml:space="preserve">If </w:t>
            </w:r>
            <w:r w:rsidRPr="008B3800">
              <w:rPr>
                <w:color w:val="FF0000"/>
              </w:rPr>
              <w:t>PEDSF.icd_code=</w:t>
            </w:r>
            <w:r w:rsidRPr="008B3800">
              <w:rPr>
                <w:color w:val="FF0000"/>
                <w:sz w:val="20"/>
              </w:rPr>
              <w:t xml:space="preserve">8 then </w:t>
            </w:r>
            <w:r>
              <w:rPr>
                <w:color w:val="FF0000"/>
                <w:sz w:val="20"/>
              </w:rPr>
              <w:t>set to 0</w:t>
            </w:r>
          </w:p>
        </w:tc>
      </w:tr>
      <w:tr w:rsidR="001761E1" w14:paraId="3650A994" w14:textId="77777777" w:rsidTr="00213642">
        <w:trPr>
          <w:cantSplit/>
          <w:trHeight w:val="170"/>
        </w:trPr>
        <w:tc>
          <w:tcPr>
            <w:tcW w:w="2448" w:type="dxa"/>
          </w:tcPr>
          <w:p w14:paraId="49C958EB" w14:textId="77777777" w:rsidR="001761E1" w:rsidRPr="008521DB" w:rsidRDefault="001761E1" w:rsidP="001761E1">
            <w:pPr>
              <w:keepNext/>
              <w:keepLines/>
              <w:spacing w:after="0" w:line="240" w:lineRule="auto"/>
              <w:rPr>
                <w:sz w:val="20"/>
              </w:rPr>
            </w:pPr>
            <w:r>
              <w:rPr>
                <w:sz w:val="20"/>
              </w:rPr>
              <w:t>CAUSE_SOURCE_VALUE</w:t>
            </w:r>
          </w:p>
        </w:tc>
        <w:tc>
          <w:tcPr>
            <w:tcW w:w="1980" w:type="dxa"/>
          </w:tcPr>
          <w:p w14:paraId="4C650FF4" w14:textId="77777777" w:rsidR="001761E1" w:rsidRDefault="001761E1" w:rsidP="001761E1">
            <w:pPr>
              <w:keepNext/>
              <w:keepLines/>
              <w:spacing w:after="0" w:line="240" w:lineRule="auto"/>
              <w:rPr>
                <w:sz w:val="20"/>
              </w:rPr>
            </w:pPr>
            <w:r>
              <w:rPr>
                <w:sz w:val="20"/>
              </w:rPr>
              <w:t>PEDSF.cod89v</w:t>
            </w:r>
          </w:p>
          <w:p w14:paraId="5C21E2A6" w14:textId="77777777" w:rsidR="001761E1" w:rsidRDefault="001761E1" w:rsidP="001761E1">
            <w:pPr>
              <w:keepNext/>
              <w:keepLines/>
              <w:spacing w:after="0" w:line="240" w:lineRule="auto"/>
              <w:rPr>
                <w:sz w:val="20"/>
              </w:rPr>
            </w:pPr>
            <w:r>
              <w:rPr>
                <w:sz w:val="20"/>
              </w:rPr>
              <w:t>PEDSF.cod10v</w:t>
            </w:r>
          </w:p>
          <w:p w14:paraId="1B00E06F" w14:textId="77777777" w:rsidR="001761E1" w:rsidRPr="008521DB" w:rsidRDefault="001761E1" w:rsidP="001761E1">
            <w:pPr>
              <w:keepNext/>
              <w:keepLines/>
              <w:spacing w:after="0" w:line="240" w:lineRule="auto"/>
              <w:rPr>
                <w:sz w:val="20"/>
              </w:rPr>
            </w:pPr>
          </w:p>
        </w:tc>
        <w:tc>
          <w:tcPr>
            <w:tcW w:w="2790" w:type="dxa"/>
          </w:tcPr>
          <w:p w14:paraId="0BAECBE8" w14:textId="77777777" w:rsidR="001761E1" w:rsidRPr="008521DB" w:rsidRDefault="001761E1" w:rsidP="001761E1">
            <w:pPr>
              <w:keepNext/>
              <w:keepLines/>
              <w:spacing w:after="0" w:line="240" w:lineRule="auto"/>
              <w:rPr>
                <w:sz w:val="20"/>
              </w:rPr>
            </w:pPr>
          </w:p>
        </w:tc>
        <w:tc>
          <w:tcPr>
            <w:tcW w:w="2358" w:type="dxa"/>
          </w:tcPr>
          <w:p w14:paraId="4BD144FE" w14:textId="77777777" w:rsidR="001761E1" w:rsidRPr="008521DB" w:rsidRDefault="001761E1" w:rsidP="001761E1">
            <w:pPr>
              <w:keepNext/>
              <w:keepLines/>
              <w:spacing w:after="0" w:line="240" w:lineRule="auto"/>
              <w:rPr>
                <w:sz w:val="20"/>
              </w:rPr>
            </w:pPr>
            <w:r>
              <w:rPr>
                <w:sz w:val="20"/>
              </w:rPr>
              <w:t>NULL if death only recorded in MEDPAR</w:t>
            </w:r>
          </w:p>
        </w:tc>
      </w:tr>
      <w:tr w:rsidR="001761E1" w14:paraId="08428713" w14:textId="77777777" w:rsidTr="00213642">
        <w:trPr>
          <w:cantSplit/>
        </w:trPr>
        <w:tc>
          <w:tcPr>
            <w:tcW w:w="2448" w:type="dxa"/>
          </w:tcPr>
          <w:p w14:paraId="4F865C6B" w14:textId="77777777" w:rsidR="001761E1" w:rsidRPr="008521DB" w:rsidRDefault="001761E1" w:rsidP="001761E1">
            <w:pPr>
              <w:keepNext/>
              <w:keepLines/>
              <w:spacing w:after="0" w:line="240" w:lineRule="auto"/>
              <w:rPr>
                <w:sz w:val="20"/>
              </w:rPr>
            </w:pPr>
            <w:r>
              <w:rPr>
                <w:sz w:val="20"/>
              </w:rPr>
              <w:lastRenderedPageBreak/>
              <w:t>CAUSES_SOURCE_CONCEPT_ID</w:t>
            </w:r>
          </w:p>
        </w:tc>
        <w:tc>
          <w:tcPr>
            <w:tcW w:w="1980" w:type="dxa"/>
          </w:tcPr>
          <w:p w14:paraId="709463EA" w14:textId="77777777" w:rsidR="001761E1" w:rsidRDefault="001761E1" w:rsidP="001761E1">
            <w:pPr>
              <w:keepNext/>
              <w:keepLines/>
              <w:spacing w:after="0" w:line="240" w:lineRule="auto"/>
              <w:rPr>
                <w:sz w:val="20"/>
              </w:rPr>
            </w:pPr>
            <w:r>
              <w:rPr>
                <w:sz w:val="20"/>
              </w:rPr>
              <w:t>PEDSF.cod89v</w:t>
            </w:r>
          </w:p>
          <w:p w14:paraId="07C9E932" w14:textId="77777777" w:rsidR="001761E1" w:rsidRPr="007A6DE7" w:rsidRDefault="001761E1" w:rsidP="001761E1">
            <w:pPr>
              <w:keepNext/>
              <w:keepLines/>
              <w:spacing w:after="0" w:line="240" w:lineRule="auto"/>
              <w:rPr>
                <w:sz w:val="20"/>
              </w:rPr>
            </w:pPr>
            <w:r>
              <w:rPr>
                <w:sz w:val="20"/>
              </w:rPr>
              <w:t>PEDSF.cod10v</w:t>
            </w:r>
          </w:p>
        </w:tc>
        <w:tc>
          <w:tcPr>
            <w:tcW w:w="2790" w:type="dxa"/>
          </w:tcPr>
          <w:p w14:paraId="7FB6F777" w14:textId="77777777" w:rsidR="001761E1" w:rsidRDefault="001761E1" w:rsidP="001761E1">
            <w:pPr>
              <w:keepNext/>
              <w:keepLines/>
              <w:spacing w:after="0" w:line="240" w:lineRule="auto"/>
              <w:rPr>
                <w:ins w:id="19" w:author="Blacketer, Margaret [JRDUS]" w:date="2016-08-15T17:42:00Z"/>
                <w:rStyle w:val="Hyperlink"/>
                <w:sz w:val="18"/>
                <w:szCs w:val="18"/>
              </w:rPr>
            </w:pPr>
            <w:r>
              <w:rPr>
                <w:sz w:val="20"/>
              </w:rPr>
              <w:t xml:space="preserve">Map source_values to their </w:t>
            </w:r>
            <w:r>
              <w:rPr>
                <w:sz w:val="18"/>
                <w:szCs w:val="18"/>
              </w:rPr>
              <w:t xml:space="preserve">associated SOURCE_CONCEPT_ID using the vocab query in </w:t>
            </w:r>
            <w:hyperlink w:anchor="_Appendix_3:_Source" w:history="1">
              <w:r w:rsidRPr="00C75E39">
                <w:rPr>
                  <w:rStyle w:val="Hyperlink"/>
                  <w:sz w:val="18"/>
                  <w:szCs w:val="18"/>
                </w:rPr>
                <w:t>Appendix 3</w:t>
              </w:r>
            </w:hyperlink>
          </w:p>
          <w:p w14:paraId="29409E72" w14:textId="77777777" w:rsidR="007A4329" w:rsidRDefault="007A4329" w:rsidP="001761E1">
            <w:pPr>
              <w:keepNext/>
              <w:keepLines/>
              <w:spacing w:after="0" w:line="240" w:lineRule="auto"/>
              <w:rPr>
                <w:ins w:id="20" w:author="Blacketer, Margaret [JRDUS]" w:date="2016-08-15T17:42:00Z"/>
                <w:rStyle w:val="Hyperlink"/>
                <w:sz w:val="18"/>
                <w:szCs w:val="18"/>
              </w:rPr>
            </w:pPr>
          </w:p>
          <w:p w14:paraId="6803C6E7" w14:textId="793EBEF8" w:rsidR="007A4329" w:rsidRPr="00D150EE" w:rsidRDefault="007A4329" w:rsidP="00D150EE">
            <w:pPr>
              <w:keepNext/>
              <w:keepLines/>
              <w:spacing w:after="0" w:line="240" w:lineRule="auto"/>
              <w:rPr>
                <w:sz w:val="20"/>
              </w:rPr>
            </w:pPr>
            <w:r w:rsidRPr="00D150EE">
              <w:rPr>
                <w:rStyle w:val="Hyperlink"/>
                <w:color w:val="auto"/>
                <w:sz w:val="18"/>
                <w:szCs w:val="18"/>
                <w:u w:val="none"/>
              </w:rPr>
              <w:t xml:space="preserve">Otherwise set to </w:t>
            </w:r>
            <w:r w:rsidR="00D150EE" w:rsidRPr="00D150EE">
              <w:rPr>
                <w:rStyle w:val="Hyperlink"/>
                <w:color w:val="auto"/>
                <w:sz w:val="18"/>
                <w:szCs w:val="18"/>
                <w:u w:val="none"/>
              </w:rPr>
              <w:t>0</w:t>
            </w:r>
          </w:p>
        </w:tc>
        <w:tc>
          <w:tcPr>
            <w:tcW w:w="2358" w:type="dxa"/>
          </w:tcPr>
          <w:p w14:paraId="38E84A9A" w14:textId="77777777" w:rsidR="001761E1" w:rsidRDefault="001761E1" w:rsidP="001761E1">
            <w:pPr>
              <w:keepNext/>
              <w:keepLines/>
              <w:spacing w:after="0" w:line="240" w:lineRule="auto"/>
              <w:rPr>
                <w:sz w:val="20"/>
              </w:rPr>
            </w:pPr>
          </w:p>
          <w:p w14:paraId="4282C24C" w14:textId="77777777" w:rsidR="001761E1" w:rsidRDefault="001761E1" w:rsidP="001761E1">
            <w:pPr>
              <w:keepNext/>
              <w:keepLines/>
              <w:spacing w:after="0" w:line="240" w:lineRule="auto"/>
              <w:rPr>
                <w:sz w:val="20"/>
              </w:rPr>
            </w:pPr>
            <w:r>
              <w:rPr>
                <w:sz w:val="20"/>
              </w:rPr>
              <w:t xml:space="preserve">IF </w:t>
            </w:r>
            <w:r>
              <w:t>PEDSF.icd_code=</w:t>
            </w:r>
            <w:r>
              <w:rPr>
                <w:sz w:val="20"/>
              </w:rPr>
              <w:t>1 and PEDSF.cod10v!=’0000’ use filter:</w:t>
            </w:r>
          </w:p>
          <w:p w14:paraId="2D64BAF9" w14:textId="296B77E8" w:rsidR="001761E1" w:rsidRDefault="001761E1" w:rsidP="001761E1">
            <w:pPr>
              <w:autoSpaceDE w:val="0"/>
              <w:autoSpaceDN w:val="0"/>
              <w:adjustRightInd w:val="0"/>
              <w:rPr>
                <w:rFonts w:ascii="Consolas" w:hAnsi="Consolas" w:cs="Consolas"/>
                <w:color w:val="FF0000"/>
                <w:sz w:val="19"/>
                <w:szCs w:val="19"/>
              </w:rPr>
            </w:pPr>
            <w:r>
              <w:rPr>
                <w:rFonts w:ascii="Consolas" w:hAnsi="Consolas" w:cs="Consolas"/>
                <w:sz w:val="19"/>
                <w:szCs w:val="19"/>
              </w:rPr>
              <w:t>WHERE SOURCE_VOCABULARY_ID in (</w:t>
            </w:r>
            <w:r>
              <w:rPr>
                <w:rFonts w:ascii="Consolas" w:hAnsi="Consolas" w:cs="Consolas"/>
                <w:color w:val="FF0000"/>
                <w:sz w:val="19"/>
                <w:szCs w:val="19"/>
              </w:rPr>
              <w:t>’ICD10CM’)</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TARGET_VOCABUALRY_ID in (</w:t>
            </w:r>
            <w:r>
              <w:rPr>
                <w:rFonts w:ascii="Consolas" w:hAnsi="Consolas" w:cs="Consolas"/>
                <w:color w:val="FF0000"/>
                <w:sz w:val="19"/>
                <w:szCs w:val="19"/>
              </w:rPr>
              <w:t>’ICD10CM’)</w:t>
            </w:r>
          </w:p>
          <w:p w14:paraId="0C65A260" w14:textId="77777777" w:rsidR="001761E1" w:rsidRDefault="001761E1" w:rsidP="001761E1">
            <w:pPr>
              <w:keepNext/>
              <w:keepLines/>
              <w:spacing w:after="0" w:line="240" w:lineRule="auto"/>
              <w:rPr>
                <w:sz w:val="20"/>
              </w:rPr>
            </w:pPr>
            <w:r>
              <w:rPr>
                <w:sz w:val="20"/>
              </w:rPr>
              <w:t xml:space="preserve">IF </w:t>
            </w:r>
            <w:r>
              <w:t>PEDSF.icd_code=9</w:t>
            </w:r>
            <w:r>
              <w:rPr>
                <w:sz w:val="20"/>
              </w:rPr>
              <w:t xml:space="preserve"> then map cov89v using the filter: </w:t>
            </w:r>
          </w:p>
          <w:p w14:paraId="3212EE07" w14:textId="77777777" w:rsidR="001761E1" w:rsidRPr="00213642" w:rsidRDefault="001761E1" w:rsidP="00213642">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1B426261" w14:textId="77777777" w:rsidR="001761E1" w:rsidRDefault="001761E1" w:rsidP="001761E1">
            <w:pPr>
              <w:keepNext/>
              <w:keepLines/>
              <w:spacing w:after="0" w:line="240" w:lineRule="auto"/>
              <w:rPr>
                <w:sz w:val="20"/>
              </w:rPr>
            </w:pPr>
          </w:p>
          <w:p w14:paraId="5CC4E2ED" w14:textId="77777777" w:rsidR="001761E1" w:rsidRPr="00213642" w:rsidRDefault="001761E1" w:rsidP="001761E1">
            <w:pPr>
              <w:keepNext/>
              <w:keepLines/>
              <w:spacing w:after="0" w:line="240" w:lineRule="auto"/>
              <w:rPr>
                <w:color w:val="FF0000"/>
                <w:sz w:val="20"/>
              </w:rPr>
            </w:pPr>
            <w:r w:rsidRPr="008B3800">
              <w:rPr>
                <w:color w:val="FF0000"/>
                <w:sz w:val="20"/>
              </w:rPr>
              <w:t xml:space="preserve">If </w:t>
            </w:r>
            <w:r w:rsidRPr="008B3800">
              <w:rPr>
                <w:color w:val="FF0000"/>
              </w:rPr>
              <w:t>PEDSF.icd_code=</w:t>
            </w:r>
            <w:r w:rsidRPr="008B3800">
              <w:rPr>
                <w:color w:val="FF0000"/>
                <w:sz w:val="20"/>
              </w:rPr>
              <w:t xml:space="preserve">8 then </w:t>
            </w:r>
            <w:r>
              <w:rPr>
                <w:color w:val="FF0000"/>
                <w:sz w:val="20"/>
              </w:rPr>
              <w:t>set to 0</w:t>
            </w:r>
          </w:p>
        </w:tc>
      </w:tr>
    </w:tbl>
    <w:p w14:paraId="5F7FA024" w14:textId="77777777" w:rsidR="00141080" w:rsidRPr="00141080" w:rsidRDefault="00141080" w:rsidP="00213642">
      <w:pPr>
        <w:pStyle w:val="ListParagraph"/>
        <w:spacing w:after="0" w:line="240" w:lineRule="auto"/>
        <w:ind w:left="1440"/>
      </w:pPr>
    </w:p>
    <w:p w14:paraId="5B7EC288" w14:textId="530163EA" w:rsidR="006337E3" w:rsidRDefault="006337E3" w:rsidP="006337E3"/>
    <w:p w14:paraId="6F994A16" w14:textId="3B858F88" w:rsidR="006337E3" w:rsidRDefault="006337E3" w:rsidP="005C6A87">
      <w:pPr>
        <w:pStyle w:val="Heading2"/>
      </w:pPr>
      <w:bookmarkStart w:id="21" w:name="_Toc437601223"/>
      <w:r>
        <w:t xml:space="preserve">2.13 </w:t>
      </w:r>
      <w:r>
        <w:tab/>
        <w:t>Table name: DRUG_EXPOSURE</w:t>
      </w:r>
      <w:bookmarkEnd w:id="21"/>
    </w:p>
    <w:p w14:paraId="2AA3EB51" w14:textId="50D2CA55" w:rsidR="00AE6C01" w:rsidRDefault="00AE6C01" w:rsidP="00AE6C01">
      <w:pPr>
        <w:pStyle w:val="NoSpacing"/>
      </w:pPr>
      <w:r>
        <w:t>This table will be sourced from PDESAF</w:t>
      </w:r>
      <w:r w:rsidR="00213642">
        <w:t>, OUTSAF, NCH and DME</w:t>
      </w:r>
      <w:r>
        <w:t>.   Any PROD_SRVC_ID</w:t>
      </w:r>
      <w:r w:rsidR="00213642">
        <w:t xml:space="preserve"> field in PDESAF</w:t>
      </w:r>
      <w:r>
        <w:t xml:space="preserve"> (NDC codes) that maps to a concept with DOMAIN_ID =’ Drug’ should go in this table</w:t>
      </w:r>
      <w:r w:rsidR="00213642">
        <w:t xml:space="preserve"> as well as any value in the HCPCS field in OUTSAF, NCH or DME that maps to a concept with DOMAIN_ID = ‘Drug’</w:t>
      </w:r>
      <w:r>
        <w:t xml:space="preserve">. </w:t>
      </w:r>
    </w:p>
    <w:p w14:paraId="22E768C4" w14:textId="77073BC6" w:rsidR="008E4D0F" w:rsidRDefault="008E4D0F" w:rsidP="008E4D0F">
      <w:pPr>
        <w:pStyle w:val="NoSpacing"/>
        <w:numPr>
          <w:ilvl w:val="0"/>
          <w:numId w:val="28"/>
        </w:numPr>
      </w:pPr>
      <w:r>
        <w:t>If any d</w:t>
      </w:r>
      <w:r w:rsidR="00D150EE">
        <w:t>rug_exposure record occurs &gt;= 30</w:t>
      </w:r>
      <w:r>
        <w:t xml:space="preserve"> days after death then that record should be deleted</w:t>
      </w:r>
    </w:p>
    <w:p w14:paraId="6D875D89" w14:textId="77777777" w:rsidR="00AE6C01" w:rsidRDefault="00AE6C01" w:rsidP="00AE6C01"/>
    <w:tbl>
      <w:tblPr>
        <w:tblStyle w:val="TableGrid"/>
        <w:tblW w:w="9648" w:type="dxa"/>
        <w:tblLayout w:type="fixed"/>
        <w:tblLook w:val="04A0" w:firstRow="1" w:lastRow="0" w:firstColumn="1" w:lastColumn="0" w:noHBand="0" w:noVBand="1"/>
      </w:tblPr>
      <w:tblGrid>
        <w:gridCol w:w="2358"/>
        <w:gridCol w:w="2610"/>
        <w:gridCol w:w="2520"/>
        <w:gridCol w:w="2160"/>
      </w:tblGrid>
      <w:tr w:rsidR="00AE6C01" w:rsidRPr="001367B4" w14:paraId="41A33A7B" w14:textId="77777777" w:rsidTr="00213642">
        <w:tc>
          <w:tcPr>
            <w:tcW w:w="9648" w:type="dxa"/>
            <w:gridSpan w:val="4"/>
            <w:shd w:val="clear" w:color="auto" w:fill="BFBFBF" w:themeFill="background1" w:themeFillShade="BF"/>
          </w:tcPr>
          <w:p w14:paraId="7D1C4C2C" w14:textId="09FA6E8D" w:rsidR="00AE6C01" w:rsidRPr="001367B4" w:rsidRDefault="00AE6C01" w:rsidP="00717287">
            <w:pPr>
              <w:contextualSpacing/>
              <w:rPr>
                <w:rFonts w:cstheme="minorHAnsi"/>
                <w:sz w:val="18"/>
                <w:szCs w:val="18"/>
              </w:rPr>
            </w:pPr>
            <w:r>
              <w:rPr>
                <w:b/>
                <w:sz w:val="28"/>
              </w:rPr>
              <w:t>Table 13</w:t>
            </w:r>
            <w:r w:rsidRPr="001367B4">
              <w:rPr>
                <w:b/>
                <w:sz w:val="28"/>
              </w:rPr>
              <w:t xml:space="preserve">:  </w:t>
            </w:r>
            <w:r>
              <w:rPr>
                <w:b/>
                <w:sz w:val="28"/>
              </w:rPr>
              <w:t>D</w:t>
            </w:r>
            <w:r w:rsidR="00717287">
              <w:rPr>
                <w:b/>
                <w:sz w:val="28"/>
              </w:rPr>
              <w:t>RUG</w:t>
            </w:r>
            <w:r>
              <w:rPr>
                <w:b/>
                <w:sz w:val="28"/>
              </w:rPr>
              <w:t>_EXPOSURE</w:t>
            </w:r>
          </w:p>
        </w:tc>
      </w:tr>
      <w:tr w:rsidR="00AE6C01" w:rsidRPr="001367B4" w14:paraId="6C9830D2" w14:textId="77777777" w:rsidTr="00213642">
        <w:tc>
          <w:tcPr>
            <w:tcW w:w="2358" w:type="dxa"/>
            <w:shd w:val="clear" w:color="auto" w:fill="D9D9D9" w:themeFill="background1" w:themeFillShade="D9"/>
          </w:tcPr>
          <w:p w14:paraId="2E075C53" w14:textId="77777777" w:rsidR="00AE6C01" w:rsidRPr="001367B4" w:rsidRDefault="00AE6C01" w:rsidP="0085190F">
            <w:pPr>
              <w:keepNext/>
              <w:keepLines/>
              <w:rPr>
                <w:b/>
              </w:rPr>
            </w:pPr>
            <w:r w:rsidRPr="001367B4">
              <w:rPr>
                <w:b/>
              </w:rPr>
              <w:t xml:space="preserve"> Destination Field</w:t>
            </w:r>
          </w:p>
        </w:tc>
        <w:tc>
          <w:tcPr>
            <w:tcW w:w="2610" w:type="dxa"/>
            <w:shd w:val="clear" w:color="auto" w:fill="D9D9D9" w:themeFill="background1" w:themeFillShade="D9"/>
          </w:tcPr>
          <w:p w14:paraId="6B6D953F" w14:textId="77777777" w:rsidR="00AE6C01" w:rsidRPr="001367B4" w:rsidRDefault="00AE6C01" w:rsidP="0085190F">
            <w:pPr>
              <w:keepNext/>
              <w:keepLines/>
              <w:rPr>
                <w:b/>
              </w:rPr>
            </w:pPr>
            <w:r w:rsidRPr="001367B4">
              <w:rPr>
                <w:b/>
              </w:rPr>
              <w:t xml:space="preserve"> Source Field</w:t>
            </w:r>
          </w:p>
        </w:tc>
        <w:tc>
          <w:tcPr>
            <w:tcW w:w="2520" w:type="dxa"/>
            <w:shd w:val="clear" w:color="auto" w:fill="D9D9D9" w:themeFill="background1" w:themeFillShade="D9"/>
          </w:tcPr>
          <w:p w14:paraId="66037B75" w14:textId="77777777" w:rsidR="00AE6C01" w:rsidRPr="001367B4" w:rsidRDefault="00AE6C01" w:rsidP="0085190F">
            <w:pPr>
              <w:keepNext/>
              <w:keepLines/>
              <w:rPr>
                <w:b/>
              </w:rPr>
            </w:pPr>
            <w:r w:rsidRPr="001367B4">
              <w:rPr>
                <w:b/>
              </w:rPr>
              <w:t xml:space="preserve"> Logic</w:t>
            </w:r>
          </w:p>
        </w:tc>
        <w:tc>
          <w:tcPr>
            <w:tcW w:w="2160" w:type="dxa"/>
            <w:shd w:val="clear" w:color="auto" w:fill="D9D9D9" w:themeFill="background1" w:themeFillShade="D9"/>
          </w:tcPr>
          <w:p w14:paraId="2EA43529" w14:textId="77777777" w:rsidR="00AE6C01" w:rsidRPr="001367B4" w:rsidRDefault="00AE6C01" w:rsidP="0085190F">
            <w:pPr>
              <w:keepNext/>
              <w:keepLines/>
              <w:rPr>
                <w:b/>
              </w:rPr>
            </w:pPr>
            <w:r w:rsidRPr="001367B4">
              <w:rPr>
                <w:b/>
              </w:rPr>
              <w:t xml:space="preserve"> Comment</w:t>
            </w:r>
          </w:p>
        </w:tc>
      </w:tr>
      <w:tr w:rsidR="00AE6C01" w:rsidRPr="001367B4" w14:paraId="14F282ED" w14:textId="77777777" w:rsidTr="00213642">
        <w:tc>
          <w:tcPr>
            <w:tcW w:w="2358" w:type="dxa"/>
          </w:tcPr>
          <w:p w14:paraId="2595DAB5" w14:textId="77777777" w:rsidR="00AE6C01" w:rsidRPr="001367B4" w:rsidRDefault="00AE6C01" w:rsidP="0085190F">
            <w:pPr>
              <w:rPr>
                <w:sz w:val="18"/>
                <w:szCs w:val="18"/>
              </w:rPr>
            </w:pPr>
            <w:r>
              <w:rPr>
                <w:sz w:val="18"/>
                <w:szCs w:val="18"/>
              </w:rPr>
              <w:t>DRUG_EXPOSURE_ID</w:t>
            </w:r>
          </w:p>
        </w:tc>
        <w:tc>
          <w:tcPr>
            <w:tcW w:w="2610" w:type="dxa"/>
          </w:tcPr>
          <w:p w14:paraId="00F41352" w14:textId="77777777" w:rsidR="00AE6C01" w:rsidRPr="001367B4" w:rsidRDefault="00AE6C01" w:rsidP="0085190F">
            <w:pPr>
              <w:rPr>
                <w:sz w:val="18"/>
                <w:szCs w:val="18"/>
              </w:rPr>
            </w:pPr>
            <w:r w:rsidRPr="001367B4">
              <w:rPr>
                <w:sz w:val="18"/>
                <w:szCs w:val="18"/>
              </w:rPr>
              <w:t>-</w:t>
            </w:r>
          </w:p>
        </w:tc>
        <w:tc>
          <w:tcPr>
            <w:tcW w:w="2520" w:type="dxa"/>
          </w:tcPr>
          <w:p w14:paraId="2E95E1CB" w14:textId="77777777" w:rsidR="00AE6C01" w:rsidRPr="001367B4" w:rsidRDefault="00AE6C01" w:rsidP="0085190F">
            <w:pPr>
              <w:rPr>
                <w:sz w:val="18"/>
                <w:szCs w:val="18"/>
              </w:rPr>
            </w:pPr>
            <w:r w:rsidRPr="001367B4">
              <w:rPr>
                <w:sz w:val="18"/>
                <w:szCs w:val="18"/>
              </w:rPr>
              <w:t>System Generated</w:t>
            </w:r>
          </w:p>
          <w:p w14:paraId="4703FAA5" w14:textId="77777777" w:rsidR="00AE6C01" w:rsidRPr="001367B4" w:rsidRDefault="00AE6C01" w:rsidP="0085190F">
            <w:pPr>
              <w:rPr>
                <w:sz w:val="18"/>
                <w:szCs w:val="18"/>
              </w:rPr>
            </w:pPr>
          </w:p>
          <w:p w14:paraId="7EB35F5F" w14:textId="77777777" w:rsidR="00AE6C01" w:rsidRPr="001367B4" w:rsidRDefault="00AE6C01" w:rsidP="0085190F">
            <w:pPr>
              <w:rPr>
                <w:sz w:val="18"/>
                <w:szCs w:val="18"/>
              </w:rPr>
            </w:pPr>
          </w:p>
        </w:tc>
        <w:tc>
          <w:tcPr>
            <w:tcW w:w="2160" w:type="dxa"/>
          </w:tcPr>
          <w:p w14:paraId="425EB66C" w14:textId="77777777" w:rsidR="00AE6C01" w:rsidRPr="001367B4" w:rsidRDefault="00AE6C01" w:rsidP="0085190F">
            <w:pPr>
              <w:rPr>
                <w:sz w:val="18"/>
                <w:szCs w:val="18"/>
              </w:rPr>
            </w:pPr>
            <w:r w:rsidRPr="001367B4">
              <w:rPr>
                <w:sz w:val="18"/>
                <w:szCs w:val="18"/>
              </w:rPr>
              <w:t>Auto generate for each unique provider_source_value</w:t>
            </w:r>
          </w:p>
          <w:p w14:paraId="46893143" w14:textId="77777777" w:rsidR="00AE6C01" w:rsidRPr="001367B4" w:rsidRDefault="00AE6C01" w:rsidP="0085190F">
            <w:pPr>
              <w:rPr>
                <w:sz w:val="18"/>
                <w:szCs w:val="18"/>
              </w:rPr>
            </w:pPr>
          </w:p>
          <w:p w14:paraId="1833C3FD" w14:textId="77777777" w:rsidR="00AE6C01" w:rsidRPr="001367B4" w:rsidRDefault="00AE6C01" w:rsidP="0085190F">
            <w:pPr>
              <w:rPr>
                <w:sz w:val="18"/>
                <w:szCs w:val="18"/>
              </w:rPr>
            </w:pPr>
          </w:p>
        </w:tc>
      </w:tr>
      <w:tr w:rsidR="00AE6C01" w:rsidRPr="001367B4" w14:paraId="573973E1" w14:textId="77777777" w:rsidTr="00213642">
        <w:tc>
          <w:tcPr>
            <w:tcW w:w="2358" w:type="dxa"/>
          </w:tcPr>
          <w:p w14:paraId="3695728C" w14:textId="77777777" w:rsidR="00AE6C01" w:rsidRPr="001367B4" w:rsidRDefault="00AE6C01" w:rsidP="0085190F">
            <w:pPr>
              <w:rPr>
                <w:sz w:val="18"/>
                <w:szCs w:val="18"/>
              </w:rPr>
            </w:pPr>
            <w:r>
              <w:rPr>
                <w:sz w:val="18"/>
                <w:szCs w:val="18"/>
              </w:rPr>
              <w:t>PERSON_ID</w:t>
            </w:r>
          </w:p>
        </w:tc>
        <w:tc>
          <w:tcPr>
            <w:tcW w:w="2610" w:type="dxa"/>
          </w:tcPr>
          <w:p w14:paraId="1E584465" w14:textId="77777777" w:rsidR="00AE6C01" w:rsidRPr="00ED1A29" w:rsidRDefault="00AE6C01" w:rsidP="0085190F">
            <w:pPr>
              <w:rPr>
                <w:sz w:val="18"/>
                <w:szCs w:val="18"/>
              </w:rPr>
            </w:pPr>
            <w:r>
              <w:rPr>
                <w:b/>
                <w:sz w:val="18"/>
                <w:szCs w:val="18"/>
              </w:rPr>
              <w:t>PDESAF.</w:t>
            </w:r>
            <w:r>
              <w:rPr>
                <w:sz w:val="18"/>
                <w:szCs w:val="18"/>
              </w:rPr>
              <w:t>Patient_ID</w:t>
            </w:r>
          </w:p>
          <w:p w14:paraId="4FD08E5E" w14:textId="77777777" w:rsidR="002E449A" w:rsidRDefault="002E449A" w:rsidP="002E449A">
            <w:pPr>
              <w:rPr>
                <w:sz w:val="18"/>
                <w:szCs w:val="18"/>
              </w:rPr>
            </w:pPr>
            <w:r>
              <w:rPr>
                <w:b/>
                <w:sz w:val="18"/>
                <w:szCs w:val="18"/>
              </w:rPr>
              <w:t>OUTSAF.</w:t>
            </w:r>
            <w:r>
              <w:rPr>
                <w:sz w:val="18"/>
                <w:szCs w:val="18"/>
              </w:rPr>
              <w:t>Patient_ID</w:t>
            </w:r>
          </w:p>
          <w:p w14:paraId="0EF291D4" w14:textId="77777777" w:rsidR="002E449A" w:rsidRDefault="002E449A" w:rsidP="002E449A">
            <w:pPr>
              <w:rPr>
                <w:sz w:val="18"/>
                <w:szCs w:val="18"/>
              </w:rPr>
            </w:pPr>
            <w:r>
              <w:rPr>
                <w:b/>
                <w:sz w:val="18"/>
                <w:szCs w:val="18"/>
              </w:rPr>
              <w:t>NCH.</w:t>
            </w:r>
            <w:r>
              <w:rPr>
                <w:sz w:val="18"/>
                <w:szCs w:val="18"/>
              </w:rPr>
              <w:t>Patient_ID</w:t>
            </w:r>
          </w:p>
          <w:p w14:paraId="3B44A0DF" w14:textId="0AD13827" w:rsidR="00AE6C01" w:rsidRPr="0009072E" w:rsidRDefault="002E449A" w:rsidP="002E449A">
            <w:pPr>
              <w:rPr>
                <w:sz w:val="18"/>
                <w:szCs w:val="18"/>
              </w:rPr>
            </w:pPr>
            <w:r>
              <w:rPr>
                <w:b/>
                <w:sz w:val="18"/>
                <w:szCs w:val="18"/>
              </w:rPr>
              <w:t>DME.</w:t>
            </w:r>
            <w:r>
              <w:rPr>
                <w:sz w:val="18"/>
                <w:szCs w:val="18"/>
              </w:rPr>
              <w:t>Patient_ID</w:t>
            </w:r>
          </w:p>
        </w:tc>
        <w:tc>
          <w:tcPr>
            <w:tcW w:w="2520" w:type="dxa"/>
          </w:tcPr>
          <w:p w14:paraId="52DC5E1B" w14:textId="77777777" w:rsidR="00AE6C01" w:rsidRPr="001367B4" w:rsidRDefault="00AE6C01" w:rsidP="0085190F">
            <w:pPr>
              <w:rPr>
                <w:sz w:val="18"/>
                <w:szCs w:val="18"/>
              </w:rPr>
            </w:pPr>
          </w:p>
        </w:tc>
        <w:tc>
          <w:tcPr>
            <w:tcW w:w="2160" w:type="dxa"/>
          </w:tcPr>
          <w:p w14:paraId="6B131C81" w14:textId="77777777" w:rsidR="00AE6C01" w:rsidRPr="001367B4" w:rsidRDefault="00AE6C01" w:rsidP="0085190F">
            <w:pPr>
              <w:rPr>
                <w:sz w:val="18"/>
                <w:szCs w:val="18"/>
              </w:rPr>
            </w:pPr>
          </w:p>
        </w:tc>
      </w:tr>
      <w:tr w:rsidR="00AE6C01" w:rsidRPr="001367B4" w14:paraId="6249E07D" w14:textId="77777777" w:rsidTr="0085190F">
        <w:tc>
          <w:tcPr>
            <w:tcW w:w="2358" w:type="dxa"/>
          </w:tcPr>
          <w:p w14:paraId="521F51AF" w14:textId="77777777" w:rsidR="00AE6C01" w:rsidRPr="001367B4" w:rsidRDefault="00AE6C01" w:rsidP="0085190F">
            <w:pPr>
              <w:rPr>
                <w:sz w:val="18"/>
                <w:szCs w:val="18"/>
              </w:rPr>
            </w:pPr>
            <w:r>
              <w:rPr>
                <w:sz w:val="18"/>
                <w:szCs w:val="18"/>
              </w:rPr>
              <w:t>DRUG_CONCEPT_ID</w:t>
            </w:r>
          </w:p>
        </w:tc>
        <w:tc>
          <w:tcPr>
            <w:tcW w:w="2610" w:type="dxa"/>
          </w:tcPr>
          <w:p w14:paraId="30A441C6" w14:textId="77777777" w:rsidR="00AE6C01" w:rsidRDefault="00AE6C01" w:rsidP="0085190F">
            <w:pPr>
              <w:rPr>
                <w:sz w:val="18"/>
                <w:szCs w:val="18"/>
              </w:rPr>
            </w:pPr>
            <w:r w:rsidRPr="00AE6C01">
              <w:rPr>
                <w:b/>
                <w:sz w:val="18"/>
                <w:szCs w:val="18"/>
              </w:rPr>
              <w:t>PDESAF</w:t>
            </w:r>
            <w:r>
              <w:rPr>
                <w:sz w:val="18"/>
                <w:szCs w:val="18"/>
              </w:rPr>
              <w:t>.</w:t>
            </w:r>
            <w:r w:rsidRPr="00F0281A">
              <w:rPr>
                <w:sz w:val="18"/>
                <w:szCs w:val="18"/>
              </w:rPr>
              <w:t>PROD_SRVC_ID</w:t>
            </w:r>
          </w:p>
          <w:p w14:paraId="62687DA3" w14:textId="77777777" w:rsidR="002E449A" w:rsidRDefault="002E449A" w:rsidP="002E449A">
            <w:pPr>
              <w:rPr>
                <w:sz w:val="18"/>
                <w:szCs w:val="18"/>
              </w:rPr>
            </w:pPr>
          </w:p>
          <w:p w14:paraId="287C0EB1" w14:textId="77777777" w:rsidR="002E449A" w:rsidRPr="00213642" w:rsidRDefault="002E449A" w:rsidP="002E449A">
            <w:pPr>
              <w:rPr>
                <w:sz w:val="18"/>
                <w:szCs w:val="18"/>
              </w:rPr>
            </w:pPr>
            <w:r>
              <w:rPr>
                <w:sz w:val="18"/>
                <w:szCs w:val="18"/>
              </w:rPr>
              <w:t>HCPCS fields:</w:t>
            </w:r>
          </w:p>
          <w:p w14:paraId="3A4C53E6" w14:textId="77777777" w:rsidR="002E449A" w:rsidRDefault="002E449A" w:rsidP="002E449A">
            <w:pPr>
              <w:rPr>
                <w:sz w:val="18"/>
                <w:szCs w:val="18"/>
              </w:rPr>
            </w:pPr>
            <w:r>
              <w:rPr>
                <w:b/>
                <w:sz w:val="18"/>
                <w:szCs w:val="18"/>
              </w:rPr>
              <w:t>OUTSAF.</w:t>
            </w:r>
            <w:r>
              <w:rPr>
                <w:sz w:val="18"/>
                <w:szCs w:val="18"/>
              </w:rPr>
              <w:t>HCPCS</w:t>
            </w:r>
          </w:p>
          <w:p w14:paraId="1D3B6FDB" w14:textId="77777777" w:rsidR="002E449A" w:rsidRDefault="002E449A" w:rsidP="002E449A">
            <w:pPr>
              <w:rPr>
                <w:sz w:val="18"/>
                <w:szCs w:val="18"/>
              </w:rPr>
            </w:pPr>
            <w:r>
              <w:rPr>
                <w:b/>
                <w:sz w:val="18"/>
                <w:szCs w:val="18"/>
              </w:rPr>
              <w:t>NCH.</w:t>
            </w:r>
            <w:r>
              <w:rPr>
                <w:sz w:val="18"/>
                <w:szCs w:val="18"/>
              </w:rPr>
              <w:t>HCPCS</w:t>
            </w:r>
          </w:p>
          <w:p w14:paraId="168D8357" w14:textId="0C3EDB1C" w:rsidR="002E449A" w:rsidRPr="001367B4" w:rsidRDefault="002E449A" w:rsidP="002E449A">
            <w:pPr>
              <w:rPr>
                <w:sz w:val="18"/>
                <w:szCs w:val="18"/>
              </w:rPr>
            </w:pPr>
            <w:r>
              <w:rPr>
                <w:b/>
                <w:sz w:val="18"/>
                <w:szCs w:val="18"/>
              </w:rPr>
              <w:t>DME.</w:t>
            </w:r>
            <w:r>
              <w:rPr>
                <w:sz w:val="18"/>
                <w:szCs w:val="18"/>
              </w:rPr>
              <w:t>HCPCS</w:t>
            </w:r>
          </w:p>
        </w:tc>
        <w:tc>
          <w:tcPr>
            <w:tcW w:w="2520" w:type="dxa"/>
          </w:tcPr>
          <w:p w14:paraId="4DF44F23" w14:textId="77777777" w:rsidR="00AE6C01" w:rsidRPr="001367B4" w:rsidRDefault="00AE6C01" w:rsidP="0085190F">
            <w:pPr>
              <w:rPr>
                <w:sz w:val="18"/>
                <w:szCs w:val="18"/>
              </w:rPr>
            </w:pPr>
            <w:r w:rsidRPr="001367B4">
              <w:rPr>
                <w:rFonts w:cstheme="minorHAnsi"/>
                <w:sz w:val="18"/>
                <w:szCs w:val="18"/>
              </w:rPr>
              <w:t xml:space="preserve">Map source_values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2160" w:type="dxa"/>
          </w:tcPr>
          <w:p w14:paraId="3081EA94" w14:textId="362DAAEE" w:rsidR="002E449A" w:rsidRDefault="002E449A" w:rsidP="0085190F">
            <w:pPr>
              <w:autoSpaceDE w:val="0"/>
              <w:autoSpaceDN w:val="0"/>
              <w:adjustRightInd w:val="0"/>
              <w:rPr>
                <w:rFonts w:ascii="Consolas" w:hAnsi="Consolas" w:cs="Consolas"/>
                <w:sz w:val="19"/>
                <w:szCs w:val="19"/>
              </w:rPr>
            </w:pPr>
            <w:r>
              <w:rPr>
                <w:sz w:val="18"/>
                <w:szCs w:val="18"/>
              </w:rPr>
              <w:t>For codes from PROD_SRVC_ID field use filter:</w:t>
            </w:r>
          </w:p>
          <w:p w14:paraId="308CC3D6" w14:textId="77777777" w:rsidR="00AE6C01" w:rsidRDefault="00AE6C01" w:rsidP="0085190F">
            <w:pPr>
              <w:autoSpaceDE w:val="0"/>
              <w:autoSpaceDN w:val="0"/>
              <w:adjustRightInd w:val="0"/>
              <w:rPr>
                <w:rFonts w:ascii="Consolas" w:hAnsi="Consolas" w:cs="Consolas"/>
                <w:sz w:val="19"/>
                <w:szCs w:val="19"/>
              </w:rPr>
            </w:pPr>
            <w:r>
              <w:rPr>
                <w:rFonts w:ascii="Consolas" w:hAnsi="Consolas" w:cs="Consolas"/>
                <w:sz w:val="19"/>
                <w:szCs w:val="19"/>
              </w:rPr>
              <w:t>SOURCE_VOCABULARY_ID=</w:t>
            </w:r>
            <w:r>
              <w:rPr>
                <w:rFonts w:ascii="Consolas" w:hAnsi="Consolas" w:cs="Consolas"/>
                <w:color w:val="FF0000"/>
                <w:sz w:val="19"/>
                <w:szCs w:val="19"/>
              </w:rPr>
              <w:t>'NDC'</w:t>
            </w:r>
          </w:p>
          <w:p w14:paraId="2341C595" w14:textId="77777777" w:rsidR="00AE6C01" w:rsidRDefault="00AE6C01" w:rsidP="0085190F">
            <w:pPr>
              <w:autoSpaceDE w:val="0"/>
              <w:autoSpaceDN w:val="0"/>
              <w:adjustRightInd w:val="0"/>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w:t>
            </w:r>
            <w:r>
              <w:rPr>
                <w:rFonts w:ascii="Consolas" w:hAnsi="Consolas" w:cs="Consolas"/>
                <w:color w:val="FF0000"/>
                <w:sz w:val="19"/>
                <w:szCs w:val="19"/>
              </w:rPr>
              <w:t>'RxNORM'</w:t>
            </w:r>
            <w:r>
              <w:rPr>
                <w:rFonts w:ascii="Consolas" w:hAnsi="Consolas" w:cs="Consolas"/>
                <w:sz w:val="19"/>
                <w:szCs w:val="19"/>
              </w:rPr>
              <w:t xml:space="preserve"> </w:t>
            </w:r>
          </w:p>
          <w:p w14:paraId="0769E891" w14:textId="77777777" w:rsidR="00AE6C01" w:rsidRDefault="00AE6C01" w:rsidP="0085190F">
            <w:pPr>
              <w:rPr>
                <w:rFonts w:ascii="Consolas" w:hAnsi="Consolas" w:cs="Consolas"/>
                <w:color w:val="808080"/>
                <w:sz w:val="19"/>
                <w:szCs w:val="19"/>
              </w:rPr>
            </w:pPr>
          </w:p>
          <w:p w14:paraId="050BB2C9" w14:textId="0FE71E4B" w:rsidR="002E449A" w:rsidRDefault="002E449A" w:rsidP="002E449A">
            <w:pPr>
              <w:rPr>
                <w:sz w:val="18"/>
                <w:szCs w:val="18"/>
              </w:rPr>
            </w:pPr>
            <w:r>
              <w:rPr>
                <w:sz w:val="18"/>
                <w:szCs w:val="18"/>
              </w:rPr>
              <w:t>For codes from HCPCS fields use filters:</w:t>
            </w:r>
          </w:p>
          <w:p w14:paraId="2CD66DA9" w14:textId="77777777" w:rsidR="002E449A" w:rsidRDefault="002E449A" w:rsidP="002E449A">
            <w:pPr>
              <w:rPr>
                <w:sz w:val="18"/>
                <w:szCs w:val="18"/>
              </w:rPr>
            </w:pPr>
          </w:p>
          <w:p w14:paraId="3939BF6A" w14:textId="77777777" w:rsidR="002E449A" w:rsidRPr="00D31708" w:rsidRDefault="002E449A" w:rsidP="002E449A">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771293C" w14:textId="77777777" w:rsidR="002E449A" w:rsidRPr="00D31708" w:rsidRDefault="002E449A" w:rsidP="002E449A">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4B47D9EF" w14:textId="77777777" w:rsidR="002E449A" w:rsidRPr="00D31708" w:rsidRDefault="002E449A" w:rsidP="002E449A">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1E807853" w14:textId="77777777" w:rsidR="002E449A" w:rsidRPr="00D31708" w:rsidRDefault="002E449A" w:rsidP="002E449A">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2D459AA1" w14:textId="77777777" w:rsidR="002E449A" w:rsidRPr="004D11FC" w:rsidRDefault="002E449A" w:rsidP="0085190F">
            <w:pPr>
              <w:rPr>
                <w:rFonts w:ascii="Consolas" w:hAnsi="Consolas" w:cs="Consolas"/>
                <w:color w:val="808080"/>
                <w:sz w:val="19"/>
                <w:szCs w:val="19"/>
              </w:rPr>
            </w:pPr>
          </w:p>
        </w:tc>
      </w:tr>
      <w:tr w:rsidR="00AE6C01" w:rsidRPr="001367B4" w14:paraId="0DFFD3CA" w14:textId="77777777" w:rsidTr="00213642">
        <w:tc>
          <w:tcPr>
            <w:tcW w:w="2358" w:type="dxa"/>
          </w:tcPr>
          <w:p w14:paraId="4735F89F" w14:textId="77777777" w:rsidR="00AE6C01" w:rsidRPr="001367B4" w:rsidRDefault="00AE6C01" w:rsidP="0085190F">
            <w:pPr>
              <w:rPr>
                <w:sz w:val="18"/>
                <w:szCs w:val="18"/>
              </w:rPr>
            </w:pPr>
            <w:r>
              <w:rPr>
                <w:sz w:val="18"/>
                <w:szCs w:val="18"/>
              </w:rPr>
              <w:lastRenderedPageBreak/>
              <w:t>DRUG_EXPOSURE_START_DATE</w:t>
            </w:r>
          </w:p>
        </w:tc>
        <w:tc>
          <w:tcPr>
            <w:tcW w:w="2610" w:type="dxa"/>
          </w:tcPr>
          <w:p w14:paraId="7C8FC419" w14:textId="16F16CD0" w:rsidR="00AE6C01" w:rsidRDefault="00AE6C01" w:rsidP="0085190F">
            <w:pPr>
              <w:contextualSpacing/>
              <w:rPr>
                <w:sz w:val="18"/>
                <w:szCs w:val="18"/>
              </w:rPr>
            </w:pPr>
            <w:r w:rsidRPr="00AE6C01">
              <w:rPr>
                <w:b/>
                <w:sz w:val="18"/>
                <w:szCs w:val="18"/>
              </w:rPr>
              <w:t>PDESAF</w:t>
            </w:r>
            <w:r>
              <w:rPr>
                <w:sz w:val="18"/>
                <w:szCs w:val="18"/>
              </w:rPr>
              <w:t>.</w:t>
            </w:r>
            <w:r w:rsidRPr="00AE754E">
              <w:rPr>
                <w:sz w:val="18"/>
                <w:szCs w:val="18"/>
              </w:rPr>
              <w:t>SRVC_MON</w:t>
            </w:r>
          </w:p>
          <w:p w14:paraId="3262F934" w14:textId="46E81BF0" w:rsidR="00AE6C01" w:rsidRDefault="00AE6C01" w:rsidP="0085190F">
            <w:pPr>
              <w:contextualSpacing/>
              <w:rPr>
                <w:sz w:val="18"/>
                <w:szCs w:val="18"/>
              </w:rPr>
            </w:pPr>
            <w:r w:rsidRPr="00AE6C01">
              <w:rPr>
                <w:b/>
                <w:sz w:val="18"/>
                <w:szCs w:val="18"/>
              </w:rPr>
              <w:t>PDESAF</w:t>
            </w:r>
            <w:r>
              <w:rPr>
                <w:sz w:val="18"/>
                <w:szCs w:val="18"/>
              </w:rPr>
              <w:t>.SRVC_DAY</w:t>
            </w:r>
          </w:p>
          <w:p w14:paraId="19FF1EFA" w14:textId="51849EC1" w:rsidR="00AE6C01" w:rsidRPr="00E5747B" w:rsidRDefault="00AE6C01" w:rsidP="0085190F">
            <w:pPr>
              <w:contextualSpacing/>
              <w:rPr>
                <w:rFonts w:cstheme="minorHAnsi"/>
                <w:sz w:val="18"/>
                <w:szCs w:val="18"/>
              </w:rPr>
            </w:pPr>
            <w:r w:rsidRPr="00AE6C01">
              <w:rPr>
                <w:b/>
                <w:sz w:val="18"/>
                <w:szCs w:val="18"/>
              </w:rPr>
              <w:t>PDESAF</w:t>
            </w:r>
            <w:r>
              <w:rPr>
                <w:sz w:val="18"/>
                <w:szCs w:val="18"/>
              </w:rPr>
              <w:t>.SRVC_YR</w:t>
            </w:r>
            <w:r w:rsidRPr="00E5747B">
              <w:rPr>
                <w:rFonts w:cstheme="minorHAnsi"/>
                <w:sz w:val="18"/>
                <w:szCs w:val="18"/>
              </w:rPr>
              <w:t xml:space="preserve"> </w:t>
            </w:r>
          </w:p>
          <w:p w14:paraId="6B54238D" w14:textId="77777777" w:rsidR="00AE6C01" w:rsidRDefault="00AE6C01" w:rsidP="0085190F">
            <w:pPr>
              <w:contextualSpacing/>
              <w:rPr>
                <w:rFonts w:cstheme="minorHAnsi"/>
                <w:sz w:val="18"/>
                <w:szCs w:val="18"/>
              </w:rPr>
            </w:pPr>
            <w:r w:rsidRPr="00E5747B">
              <w:rPr>
                <w:rFonts w:cstheme="minorHAnsi"/>
                <w:sz w:val="18"/>
                <w:szCs w:val="18"/>
              </w:rPr>
              <w:t xml:space="preserve"> </w:t>
            </w:r>
          </w:p>
          <w:p w14:paraId="2F078325" w14:textId="77777777" w:rsidR="002E449A" w:rsidRPr="00F53E8B" w:rsidRDefault="002E449A" w:rsidP="002E449A">
            <w:pPr>
              <w:rPr>
                <w:sz w:val="18"/>
                <w:szCs w:val="18"/>
              </w:rPr>
            </w:pPr>
            <w:r>
              <w:rPr>
                <w:sz w:val="18"/>
                <w:szCs w:val="18"/>
              </w:rPr>
              <w:t xml:space="preserve">HCPCS Fields: </w:t>
            </w:r>
          </w:p>
          <w:p w14:paraId="4E3EDE75" w14:textId="77777777" w:rsidR="002E449A" w:rsidRDefault="002E449A" w:rsidP="002E449A">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 xml:space="preserve">EXPEND, FREXPENY </w:t>
            </w:r>
          </w:p>
          <w:p w14:paraId="5CE91B4C" w14:textId="77777777" w:rsidR="002E449A" w:rsidRPr="00E5747B" w:rsidRDefault="002E449A" w:rsidP="002E449A">
            <w:pPr>
              <w:contextualSpacing/>
              <w:rPr>
                <w:rFonts w:cstheme="minorHAnsi"/>
                <w:sz w:val="18"/>
                <w:szCs w:val="18"/>
              </w:rPr>
            </w:pPr>
          </w:p>
          <w:p w14:paraId="75C928EB" w14:textId="77777777" w:rsidR="002E449A" w:rsidRDefault="002E449A" w:rsidP="002E449A">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FROM_DTM, FROM_DTD, FROM_DTY</w:t>
            </w:r>
          </w:p>
          <w:p w14:paraId="4133B84E" w14:textId="77777777" w:rsidR="002E449A" w:rsidRPr="00E5747B" w:rsidRDefault="002E449A" w:rsidP="002E449A">
            <w:pPr>
              <w:contextualSpacing/>
              <w:rPr>
                <w:rFonts w:cstheme="minorHAnsi"/>
                <w:sz w:val="18"/>
                <w:szCs w:val="18"/>
              </w:rPr>
            </w:pPr>
          </w:p>
          <w:p w14:paraId="0441C286" w14:textId="15109CEA" w:rsidR="00AE6C01" w:rsidRPr="0091381A" w:rsidRDefault="002E449A" w:rsidP="0085190F">
            <w:pPr>
              <w:rPr>
                <w:sz w:val="18"/>
                <w:szCs w:val="18"/>
              </w:rPr>
            </w:pPr>
            <w:r w:rsidRPr="00D42ED2">
              <w:rPr>
                <w:rFonts w:cstheme="minorHAnsi"/>
                <w:b/>
                <w:sz w:val="18"/>
                <w:szCs w:val="18"/>
              </w:rPr>
              <w:t>DME</w:t>
            </w:r>
            <w:r>
              <w:rPr>
                <w:rFonts w:cstheme="minorHAnsi"/>
                <w:sz w:val="18"/>
                <w:szCs w:val="18"/>
              </w:rPr>
              <w:t xml:space="preserve">. FROM_DTM, FROM_DTD, FROM_DTY </w:t>
            </w:r>
          </w:p>
        </w:tc>
        <w:tc>
          <w:tcPr>
            <w:tcW w:w="2520" w:type="dxa"/>
          </w:tcPr>
          <w:p w14:paraId="69D05110" w14:textId="77777777" w:rsidR="00AE6C01" w:rsidRDefault="00AE6C01" w:rsidP="0085190F">
            <w:pPr>
              <w:contextualSpacing/>
              <w:rPr>
                <w:rFonts w:cstheme="minorHAnsi"/>
                <w:sz w:val="18"/>
                <w:szCs w:val="18"/>
              </w:rPr>
            </w:pPr>
            <w:r w:rsidRPr="00AE754E">
              <w:rPr>
                <w:sz w:val="18"/>
                <w:szCs w:val="18"/>
              </w:rPr>
              <w:t>SRVC_MON</w:t>
            </w:r>
            <w:r>
              <w:rPr>
                <w:sz w:val="18"/>
                <w:szCs w:val="18"/>
              </w:rPr>
              <w:t>+</w:t>
            </w:r>
            <w:r w:rsidRPr="00E5747B">
              <w:rPr>
                <w:rFonts w:cstheme="minorHAnsi"/>
                <w:sz w:val="18"/>
                <w:szCs w:val="18"/>
              </w:rPr>
              <w:t xml:space="preserve"> </w:t>
            </w:r>
            <w:r>
              <w:rPr>
                <w:sz w:val="18"/>
                <w:szCs w:val="18"/>
              </w:rPr>
              <w:t>SRVC_DAY+</w:t>
            </w:r>
            <w:r w:rsidRPr="00AE754E">
              <w:rPr>
                <w:sz w:val="18"/>
                <w:szCs w:val="18"/>
              </w:rPr>
              <w:t xml:space="preserve"> </w:t>
            </w:r>
            <w:r>
              <w:rPr>
                <w:sz w:val="18"/>
                <w:szCs w:val="18"/>
              </w:rPr>
              <w:t>SRVC_YR</w:t>
            </w:r>
            <w:r w:rsidRPr="00E5747B">
              <w:rPr>
                <w:rFonts w:cstheme="minorHAnsi"/>
                <w:sz w:val="18"/>
                <w:szCs w:val="18"/>
              </w:rPr>
              <w:t xml:space="preserve"> </w:t>
            </w:r>
          </w:p>
          <w:p w14:paraId="0EDCBBED" w14:textId="77777777" w:rsidR="002E449A" w:rsidRDefault="002E449A" w:rsidP="0085190F">
            <w:pPr>
              <w:contextualSpacing/>
              <w:rPr>
                <w:rFonts w:cstheme="minorHAnsi"/>
                <w:sz w:val="18"/>
                <w:szCs w:val="18"/>
              </w:rPr>
            </w:pPr>
          </w:p>
          <w:p w14:paraId="4C6AAD57" w14:textId="77777777" w:rsidR="002E449A" w:rsidRDefault="002E449A" w:rsidP="002E449A">
            <w:pPr>
              <w:rPr>
                <w:rFonts w:cstheme="minorHAnsi"/>
                <w:sz w:val="18"/>
                <w:szCs w:val="18"/>
              </w:rPr>
            </w:pPr>
            <w:r>
              <w:rPr>
                <w:sz w:val="18"/>
                <w:szCs w:val="18"/>
              </w:rPr>
              <w:t xml:space="preserve">For a HCPCS field in the </w:t>
            </w:r>
            <w:r w:rsidRPr="00824474">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FROM_DTM</w:t>
            </w:r>
            <w:r w:rsidRPr="00E5747B">
              <w:rPr>
                <w:rFonts w:cstheme="minorHAnsi"/>
                <w:sz w:val="18"/>
                <w:szCs w:val="18"/>
              </w:rPr>
              <w:t xml:space="preserve">, </w:t>
            </w:r>
            <w:r>
              <w:rPr>
                <w:rFonts w:cstheme="minorHAnsi"/>
                <w:sz w:val="18"/>
                <w:szCs w:val="18"/>
              </w:rPr>
              <w:t>FROM_DTD, FROM_DTY as the procedure date</w:t>
            </w:r>
          </w:p>
          <w:p w14:paraId="4522357C" w14:textId="77777777" w:rsidR="002E449A" w:rsidRPr="00E5747B" w:rsidRDefault="002E449A" w:rsidP="0085190F">
            <w:pPr>
              <w:contextualSpacing/>
              <w:rPr>
                <w:rFonts w:cstheme="minorHAnsi"/>
                <w:sz w:val="18"/>
                <w:szCs w:val="18"/>
              </w:rPr>
            </w:pPr>
          </w:p>
          <w:p w14:paraId="77C2D077" w14:textId="77777777" w:rsidR="00AE6C01" w:rsidRPr="00E5747B" w:rsidRDefault="00AE6C01" w:rsidP="0085190F">
            <w:pPr>
              <w:contextualSpacing/>
              <w:rPr>
                <w:rFonts w:cstheme="minorHAnsi"/>
                <w:sz w:val="18"/>
                <w:szCs w:val="18"/>
              </w:rPr>
            </w:pPr>
            <w:r w:rsidRPr="00E5747B">
              <w:rPr>
                <w:rFonts w:cstheme="minorHAnsi"/>
                <w:sz w:val="18"/>
                <w:szCs w:val="18"/>
              </w:rPr>
              <w:t xml:space="preserve"> </w:t>
            </w:r>
          </w:p>
          <w:p w14:paraId="07C45687" w14:textId="77777777" w:rsidR="00AE6C01" w:rsidRPr="00670A00" w:rsidRDefault="00AE6C01" w:rsidP="0085190F">
            <w:pPr>
              <w:rPr>
                <w:sz w:val="18"/>
                <w:szCs w:val="18"/>
              </w:rPr>
            </w:pPr>
          </w:p>
        </w:tc>
        <w:tc>
          <w:tcPr>
            <w:tcW w:w="2160" w:type="dxa"/>
          </w:tcPr>
          <w:p w14:paraId="12381EBC" w14:textId="77777777" w:rsidR="00AE6C01" w:rsidRPr="001367B4" w:rsidRDefault="00AE6C01" w:rsidP="0085190F">
            <w:pPr>
              <w:rPr>
                <w:sz w:val="18"/>
                <w:szCs w:val="18"/>
              </w:rPr>
            </w:pPr>
          </w:p>
        </w:tc>
      </w:tr>
      <w:tr w:rsidR="00AE6C01" w:rsidRPr="001367B4" w14:paraId="3DAA54D0" w14:textId="77777777" w:rsidTr="0085190F">
        <w:tc>
          <w:tcPr>
            <w:tcW w:w="2358" w:type="dxa"/>
          </w:tcPr>
          <w:p w14:paraId="2A6C966B" w14:textId="77777777" w:rsidR="00AE6C01" w:rsidRDefault="00AE6C01" w:rsidP="0085190F">
            <w:pPr>
              <w:rPr>
                <w:sz w:val="18"/>
                <w:szCs w:val="18"/>
              </w:rPr>
            </w:pPr>
            <w:r>
              <w:rPr>
                <w:sz w:val="18"/>
                <w:szCs w:val="18"/>
              </w:rPr>
              <w:t>DRUG_EXPOSURE_END_DATE</w:t>
            </w:r>
          </w:p>
        </w:tc>
        <w:tc>
          <w:tcPr>
            <w:tcW w:w="2610" w:type="dxa"/>
          </w:tcPr>
          <w:p w14:paraId="22D35CE4" w14:textId="77777777" w:rsidR="00AE6C01" w:rsidRDefault="00AE6C01" w:rsidP="0085190F">
            <w:pPr>
              <w:rPr>
                <w:sz w:val="18"/>
                <w:szCs w:val="18"/>
              </w:rPr>
            </w:pPr>
          </w:p>
        </w:tc>
        <w:tc>
          <w:tcPr>
            <w:tcW w:w="2520" w:type="dxa"/>
          </w:tcPr>
          <w:p w14:paraId="219F5E63" w14:textId="77777777" w:rsidR="00AE6C01" w:rsidRDefault="00AE6C01" w:rsidP="0085190F">
            <w:pPr>
              <w:rPr>
                <w:sz w:val="18"/>
                <w:szCs w:val="18"/>
              </w:rPr>
            </w:pPr>
            <w:r>
              <w:rPr>
                <w:sz w:val="18"/>
                <w:szCs w:val="18"/>
              </w:rPr>
              <w:t>NULL</w:t>
            </w:r>
          </w:p>
        </w:tc>
        <w:tc>
          <w:tcPr>
            <w:tcW w:w="2160" w:type="dxa"/>
          </w:tcPr>
          <w:p w14:paraId="79F4C158" w14:textId="77777777" w:rsidR="00AE6C01" w:rsidRPr="001367B4" w:rsidRDefault="00AE6C01" w:rsidP="0085190F">
            <w:pPr>
              <w:rPr>
                <w:sz w:val="18"/>
                <w:szCs w:val="18"/>
              </w:rPr>
            </w:pPr>
          </w:p>
        </w:tc>
      </w:tr>
      <w:tr w:rsidR="00AE6C01" w:rsidRPr="001367B4" w14:paraId="03F93692" w14:textId="77777777" w:rsidTr="00213642">
        <w:tc>
          <w:tcPr>
            <w:tcW w:w="2358" w:type="dxa"/>
          </w:tcPr>
          <w:p w14:paraId="4A84958A" w14:textId="77777777" w:rsidR="00AE6C01" w:rsidRPr="001367B4" w:rsidRDefault="00AE6C01" w:rsidP="0085190F">
            <w:pPr>
              <w:rPr>
                <w:sz w:val="18"/>
                <w:szCs w:val="18"/>
              </w:rPr>
            </w:pPr>
            <w:r>
              <w:rPr>
                <w:sz w:val="18"/>
                <w:szCs w:val="18"/>
              </w:rPr>
              <w:t>DRUG_TYPE_CONCEPT_ID</w:t>
            </w:r>
          </w:p>
        </w:tc>
        <w:tc>
          <w:tcPr>
            <w:tcW w:w="2610" w:type="dxa"/>
          </w:tcPr>
          <w:p w14:paraId="5B69B123" w14:textId="77777777" w:rsidR="00AE6C01" w:rsidRPr="0009072E" w:rsidRDefault="00AE6C01" w:rsidP="0085190F">
            <w:pPr>
              <w:rPr>
                <w:sz w:val="18"/>
                <w:szCs w:val="18"/>
              </w:rPr>
            </w:pPr>
            <w:r>
              <w:rPr>
                <w:sz w:val="18"/>
                <w:szCs w:val="18"/>
              </w:rPr>
              <w:t>-</w:t>
            </w:r>
          </w:p>
        </w:tc>
        <w:tc>
          <w:tcPr>
            <w:tcW w:w="2520" w:type="dxa"/>
          </w:tcPr>
          <w:p w14:paraId="1D762CD3" w14:textId="785015BB" w:rsidR="002E449A" w:rsidRDefault="002E449A" w:rsidP="0085190F">
            <w:pPr>
              <w:rPr>
                <w:sz w:val="18"/>
                <w:szCs w:val="18"/>
              </w:rPr>
            </w:pPr>
            <w:r>
              <w:rPr>
                <w:sz w:val="18"/>
                <w:szCs w:val="18"/>
              </w:rPr>
              <w:t>For a code from PROD_SVC_ID:</w:t>
            </w:r>
          </w:p>
          <w:p w14:paraId="335E9B60" w14:textId="77777777" w:rsidR="00AE6C01" w:rsidRDefault="00AE6C01" w:rsidP="0085190F">
            <w:pPr>
              <w:rPr>
                <w:sz w:val="18"/>
                <w:szCs w:val="18"/>
              </w:rPr>
            </w:pPr>
            <w:r w:rsidRPr="00A66697">
              <w:rPr>
                <w:sz w:val="18"/>
                <w:szCs w:val="18"/>
              </w:rPr>
              <w:t>38000175-Prescription dispensed in pharmacy</w:t>
            </w:r>
          </w:p>
          <w:p w14:paraId="4F7B6FB1" w14:textId="77777777" w:rsidR="002E449A" w:rsidRDefault="002E449A" w:rsidP="0085190F">
            <w:pPr>
              <w:rPr>
                <w:sz w:val="18"/>
                <w:szCs w:val="18"/>
              </w:rPr>
            </w:pPr>
          </w:p>
          <w:p w14:paraId="4D78AD85" w14:textId="77777777" w:rsidR="002E449A" w:rsidRDefault="002E449A" w:rsidP="0085190F">
            <w:pPr>
              <w:rPr>
                <w:sz w:val="18"/>
                <w:szCs w:val="18"/>
              </w:rPr>
            </w:pPr>
            <w:r>
              <w:rPr>
                <w:sz w:val="18"/>
                <w:szCs w:val="18"/>
              </w:rPr>
              <w:t>HCPCS fields:</w:t>
            </w:r>
          </w:p>
          <w:p w14:paraId="00BD7C09" w14:textId="61E2E921" w:rsidR="002E449A" w:rsidRPr="00A66697" w:rsidRDefault="002E449A" w:rsidP="002E449A">
            <w:pPr>
              <w:rPr>
                <w:sz w:val="18"/>
                <w:szCs w:val="18"/>
              </w:rPr>
            </w:pPr>
            <w:r>
              <w:rPr>
                <w:sz w:val="18"/>
                <w:szCs w:val="18"/>
              </w:rPr>
              <w:t>38000179</w:t>
            </w:r>
            <w:r w:rsidRPr="00A66697">
              <w:rPr>
                <w:sz w:val="18"/>
                <w:szCs w:val="18"/>
              </w:rPr>
              <w:t>-</w:t>
            </w:r>
            <w:r>
              <w:rPr>
                <w:sz w:val="18"/>
                <w:szCs w:val="18"/>
              </w:rPr>
              <w:t>Physician administered drug (identified as procedure)</w:t>
            </w:r>
          </w:p>
        </w:tc>
        <w:tc>
          <w:tcPr>
            <w:tcW w:w="2160" w:type="dxa"/>
          </w:tcPr>
          <w:p w14:paraId="004C2377" w14:textId="77777777" w:rsidR="00AE6C01" w:rsidRPr="001367B4" w:rsidRDefault="00AE6C01" w:rsidP="0085190F">
            <w:pPr>
              <w:rPr>
                <w:sz w:val="18"/>
                <w:szCs w:val="18"/>
              </w:rPr>
            </w:pPr>
          </w:p>
        </w:tc>
      </w:tr>
      <w:tr w:rsidR="00AE6C01" w:rsidRPr="001367B4" w14:paraId="1B18DD8E" w14:textId="77777777" w:rsidTr="00213642">
        <w:tc>
          <w:tcPr>
            <w:tcW w:w="2358" w:type="dxa"/>
          </w:tcPr>
          <w:p w14:paraId="0AAF2FB5" w14:textId="29A5A773" w:rsidR="00AE6C01" w:rsidRPr="001367B4" w:rsidRDefault="00AE6C01" w:rsidP="0085190F">
            <w:pPr>
              <w:rPr>
                <w:sz w:val="18"/>
                <w:szCs w:val="18"/>
              </w:rPr>
            </w:pPr>
            <w:r>
              <w:rPr>
                <w:sz w:val="18"/>
                <w:szCs w:val="18"/>
              </w:rPr>
              <w:t>STOP_REASON</w:t>
            </w:r>
          </w:p>
        </w:tc>
        <w:tc>
          <w:tcPr>
            <w:tcW w:w="2610" w:type="dxa"/>
          </w:tcPr>
          <w:p w14:paraId="7DC5E45A" w14:textId="77777777" w:rsidR="00AE6C01" w:rsidRPr="00C0351A" w:rsidRDefault="00AE6C01" w:rsidP="0085190F">
            <w:pPr>
              <w:rPr>
                <w:sz w:val="18"/>
                <w:szCs w:val="18"/>
              </w:rPr>
            </w:pPr>
          </w:p>
        </w:tc>
        <w:tc>
          <w:tcPr>
            <w:tcW w:w="2520" w:type="dxa"/>
          </w:tcPr>
          <w:p w14:paraId="2BD65A57" w14:textId="77777777" w:rsidR="00AE6C01" w:rsidRPr="001367B4" w:rsidRDefault="00AE6C01" w:rsidP="0085190F">
            <w:pPr>
              <w:rPr>
                <w:sz w:val="18"/>
                <w:szCs w:val="18"/>
              </w:rPr>
            </w:pPr>
            <w:r>
              <w:rPr>
                <w:sz w:val="18"/>
                <w:szCs w:val="18"/>
              </w:rPr>
              <w:t>NULL</w:t>
            </w:r>
          </w:p>
        </w:tc>
        <w:tc>
          <w:tcPr>
            <w:tcW w:w="2160" w:type="dxa"/>
          </w:tcPr>
          <w:p w14:paraId="59548901" w14:textId="77777777" w:rsidR="00AE6C01" w:rsidRPr="001367B4" w:rsidRDefault="00AE6C01" w:rsidP="0085190F">
            <w:pPr>
              <w:autoSpaceDE w:val="0"/>
              <w:autoSpaceDN w:val="0"/>
              <w:adjustRightInd w:val="0"/>
              <w:rPr>
                <w:sz w:val="18"/>
                <w:szCs w:val="18"/>
              </w:rPr>
            </w:pPr>
          </w:p>
        </w:tc>
      </w:tr>
      <w:tr w:rsidR="00AE6C01" w:rsidRPr="001367B4" w14:paraId="4B47A6BD" w14:textId="77777777" w:rsidTr="0085190F">
        <w:tc>
          <w:tcPr>
            <w:tcW w:w="2358" w:type="dxa"/>
          </w:tcPr>
          <w:p w14:paraId="23F86389" w14:textId="77777777" w:rsidR="00AE6C01" w:rsidRDefault="00AE6C01" w:rsidP="0085190F">
            <w:pPr>
              <w:rPr>
                <w:sz w:val="18"/>
                <w:szCs w:val="18"/>
              </w:rPr>
            </w:pPr>
            <w:r>
              <w:rPr>
                <w:sz w:val="18"/>
                <w:szCs w:val="18"/>
              </w:rPr>
              <w:t>REFILLS</w:t>
            </w:r>
          </w:p>
        </w:tc>
        <w:tc>
          <w:tcPr>
            <w:tcW w:w="2610" w:type="dxa"/>
          </w:tcPr>
          <w:p w14:paraId="0B0F352C" w14:textId="77777777" w:rsidR="00AE6C01" w:rsidRDefault="00AE6C01" w:rsidP="0085190F">
            <w:pPr>
              <w:rPr>
                <w:b/>
                <w:sz w:val="18"/>
                <w:szCs w:val="18"/>
              </w:rPr>
            </w:pPr>
          </w:p>
        </w:tc>
        <w:tc>
          <w:tcPr>
            <w:tcW w:w="2520" w:type="dxa"/>
          </w:tcPr>
          <w:p w14:paraId="61778783" w14:textId="77777777" w:rsidR="00AE6C01" w:rsidRDefault="00AE6C01" w:rsidP="0085190F">
            <w:pPr>
              <w:rPr>
                <w:sz w:val="18"/>
                <w:szCs w:val="18"/>
              </w:rPr>
            </w:pPr>
            <w:r>
              <w:rPr>
                <w:sz w:val="18"/>
                <w:szCs w:val="18"/>
              </w:rPr>
              <w:t>NULL</w:t>
            </w:r>
          </w:p>
        </w:tc>
        <w:tc>
          <w:tcPr>
            <w:tcW w:w="2160" w:type="dxa"/>
          </w:tcPr>
          <w:p w14:paraId="4196A513" w14:textId="77777777" w:rsidR="00AE6C01" w:rsidRPr="001367B4" w:rsidRDefault="00AE6C01" w:rsidP="0085190F">
            <w:pPr>
              <w:autoSpaceDE w:val="0"/>
              <w:autoSpaceDN w:val="0"/>
              <w:adjustRightInd w:val="0"/>
              <w:rPr>
                <w:sz w:val="18"/>
                <w:szCs w:val="18"/>
              </w:rPr>
            </w:pPr>
          </w:p>
        </w:tc>
      </w:tr>
      <w:tr w:rsidR="002E449A" w:rsidRPr="001367B4" w14:paraId="040C882A" w14:textId="77777777" w:rsidTr="00213642">
        <w:tc>
          <w:tcPr>
            <w:tcW w:w="2358" w:type="dxa"/>
          </w:tcPr>
          <w:p w14:paraId="16D47C86" w14:textId="77777777" w:rsidR="002E449A" w:rsidRPr="001367B4" w:rsidRDefault="002E449A" w:rsidP="0085190F">
            <w:pPr>
              <w:rPr>
                <w:sz w:val="18"/>
                <w:szCs w:val="18"/>
              </w:rPr>
            </w:pPr>
            <w:r>
              <w:rPr>
                <w:sz w:val="18"/>
                <w:szCs w:val="18"/>
              </w:rPr>
              <w:t>QUANTITY</w:t>
            </w:r>
          </w:p>
        </w:tc>
        <w:tc>
          <w:tcPr>
            <w:tcW w:w="2610" w:type="dxa"/>
          </w:tcPr>
          <w:p w14:paraId="189F3F2D" w14:textId="20D59DDA" w:rsidR="002E449A" w:rsidRDefault="002E449A" w:rsidP="003A3577">
            <w:pPr>
              <w:rPr>
                <w:sz w:val="18"/>
                <w:szCs w:val="18"/>
              </w:rPr>
            </w:pPr>
            <w:r w:rsidRPr="00AE6C01">
              <w:rPr>
                <w:b/>
                <w:sz w:val="18"/>
                <w:szCs w:val="18"/>
              </w:rPr>
              <w:t>PDESAF</w:t>
            </w:r>
            <w:r>
              <w:rPr>
                <w:sz w:val="18"/>
                <w:szCs w:val="18"/>
              </w:rPr>
              <w:t>.</w:t>
            </w:r>
            <w:r w:rsidRPr="00AE754E">
              <w:rPr>
                <w:sz w:val="18"/>
                <w:szCs w:val="18"/>
              </w:rPr>
              <w:t>QTY_DSPNSD_NUM</w:t>
            </w:r>
          </w:p>
          <w:p w14:paraId="3E15748F" w14:textId="77777777" w:rsidR="002E449A" w:rsidRDefault="002E449A" w:rsidP="003A3577">
            <w:pPr>
              <w:rPr>
                <w:b/>
                <w:sz w:val="18"/>
                <w:szCs w:val="18"/>
              </w:rPr>
            </w:pPr>
          </w:p>
          <w:p w14:paraId="7BAE58AE" w14:textId="77777777" w:rsidR="002E449A" w:rsidRDefault="002E449A" w:rsidP="003A3577">
            <w:pPr>
              <w:rPr>
                <w:sz w:val="18"/>
                <w:szCs w:val="18"/>
              </w:rPr>
            </w:pPr>
            <w:r w:rsidRPr="001367B4">
              <w:rPr>
                <w:b/>
                <w:sz w:val="18"/>
                <w:szCs w:val="18"/>
              </w:rPr>
              <w:t>OUT</w:t>
            </w:r>
            <w:r>
              <w:rPr>
                <w:b/>
                <w:sz w:val="18"/>
                <w:szCs w:val="18"/>
              </w:rPr>
              <w:t>SAF.</w:t>
            </w:r>
            <w:r>
              <w:rPr>
                <w:sz w:val="18"/>
                <w:szCs w:val="18"/>
              </w:rPr>
              <w:t>UNIT</w:t>
            </w:r>
          </w:p>
          <w:p w14:paraId="6A8D045E" w14:textId="77777777" w:rsidR="002E449A" w:rsidRDefault="002E449A" w:rsidP="003A3577">
            <w:pPr>
              <w:rPr>
                <w:sz w:val="18"/>
                <w:szCs w:val="18"/>
              </w:rPr>
            </w:pPr>
            <w:r>
              <w:rPr>
                <w:b/>
                <w:sz w:val="18"/>
                <w:szCs w:val="18"/>
              </w:rPr>
              <w:t>NCH.</w:t>
            </w:r>
            <w:r>
              <w:rPr>
                <w:sz w:val="18"/>
                <w:szCs w:val="18"/>
              </w:rPr>
              <w:t>MTUSCNT</w:t>
            </w:r>
          </w:p>
          <w:p w14:paraId="70B9EEAD" w14:textId="7FA084D5" w:rsidR="002E449A" w:rsidRPr="00AE754E" w:rsidRDefault="002E449A" w:rsidP="002E449A">
            <w:pPr>
              <w:rPr>
                <w:sz w:val="18"/>
                <w:szCs w:val="18"/>
              </w:rPr>
            </w:pPr>
            <w:r>
              <w:rPr>
                <w:b/>
                <w:sz w:val="18"/>
                <w:szCs w:val="18"/>
              </w:rPr>
              <w:t>DME.</w:t>
            </w:r>
            <w:r>
              <w:rPr>
                <w:sz w:val="18"/>
                <w:szCs w:val="18"/>
              </w:rPr>
              <w:t xml:space="preserve">MTUSCNT </w:t>
            </w:r>
          </w:p>
        </w:tc>
        <w:tc>
          <w:tcPr>
            <w:tcW w:w="2520" w:type="dxa"/>
          </w:tcPr>
          <w:p w14:paraId="2806666C" w14:textId="383DC340" w:rsidR="002E449A" w:rsidRPr="001367B4" w:rsidRDefault="002E449A" w:rsidP="0085190F">
            <w:r w:rsidRPr="006841DB">
              <w:rPr>
                <w:sz w:val="18"/>
              </w:rPr>
              <w:t>NULL</w:t>
            </w:r>
          </w:p>
        </w:tc>
        <w:tc>
          <w:tcPr>
            <w:tcW w:w="2160" w:type="dxa"/>
          </w:tcPr>
          <w:p w14:paraId="18941594" w14:textId="77777777" w:rsidR="002E449A" w:rsidRPr="00E179B5" w:rsidRDefault="002E449A" w:rsidP="0085190F">
            <w:pPr>
              <w:rPr>
                <w:sz w:val="20"/>
              </w:rPr>
            </w:pPr>
          </w:p>
        </w:tc>
      </w:tr>
      <w:tr w:rsidR="002E449A" w:rsidRPr="001367B4" w14:paraId="6848B602" w14:textId="77777777" w:rsidTr="0085190F">
        <w:tc>
          <w:tcPr>
            <w:tcW w:w="2358" w:type="dxa"/>
          </w:tcPr>
          <w:p w14:paraId="6FD06BFA" w14:textId="77777777" w:rsidR="002E449A" w:rsidRDefault="002E449A" w:rsidP="0085190F">
            <w:pPr>
              <w:rPr>
                <w:sz w:val="18"/>
                <w:szCs w:val="18"/>
              </w:rPr>
            </w:pPr>
            <w:r>
              <w:rPr>
                <w:sz w:val="18"/>
                <w:szCs w:val="18"/>
              </w:rPr>
              <w:t>DAYS_SUPPLY</w:t>
            </w:r>
          </w:p>
        </w:tc>
        <w:tc>
          <w:tcPr>
            <w:tcW w:w="2610" w:type="dxa"/>
          </w:tcPr>
          <w:p w14:paraId="29CB42EB" w14:textId="56EC3338" w:rsidR="002E449A" w:rsidRPr="00AE754E" w:rsidRDefault="002E449A" w:rsidP="0085190F">
            <w:pPr>
              <w:rPr>
                <w:sz w:val="18"/>
                <w:szCs w:val="18"/>
              </w:rPr>
            </w:pPr>
            <w:r w:rsidRPr="00AE6C01">
              <w:rPr>
                <w:b/>
                <w:sz w:val="18"/>
                <w:szCs w:val="18"/>
              </w:rPr>
              <w:t>PDESAF</w:t>
            </w:r>
            <w:r>
              <w:rPr>
                <w:sz w:val="18"/>
                <w:szCs w:val="18"/>
              </w:rPr>
              <w:t>.</w:t>
            </w:r>
            <w:r w:rsidRPr="00AE754E">
              <w:rPr>
                <w:sz w:val="18"/>
                <w:szCs w:val="18"/>
              </w:rPr>
              <w:t>DAYS_SUPLY_NUM</w:t>
            </w:r>
          </w:p>
        </w:tc>
        <w:tc>
          <w:tcPr>
            <w:tcW w:w="2520" w:type="dxa"/>
          </w:tcPr>
          <w:p w14:paraId="75D2F6D4" w14:textId="7DEAC615" w:rsidR="002E449A" w:rsidRPr="006841DB" w:rsidRDefault="002E449A" w:rsidP="0085190F">
            <w:pPr>
              <w:rPr>
                <w:sz w:val="18"/>
              </w:rPr>
            </w:pPr>
            <w:r>
              <w:rPr>
                <w:sz w:val="18"/>
              </w:rPr>
              <w:t>NULL</w:t>
            </w:r>
          </w:p>
        </w:tc>
        <w:tc>
          <w:tcPr>
            <w:tcW w:w="2160" w:type="dxa"/>
          </w:tcPr>
          <w:p w14:paraId="39540B77" w14:textId="6801D1CA" w:rsidR="002E449A" w:rsidRPr="00E179B5" w:rsidRDefault="002E449A" w:rsidP="0085190F">
            <w:pPr>
              <w:rPr>
                <w:sz w:val="20"/>
              </w:rPr>
            </w:pPr>
          </w:p>
        </w:tc>
      </w:tr>
      <w:tr w:rsidR="002E449A" w:rsidRPr="001367B4" w14:paraId="250E07C1" w14:textId="77777777" w:rsidTr="0085190F">
        <w:tc>
          <w:tcPr>
            <w:tcW w:w="2358" w:type="dxa"/>
          </w:tcPr>
          <w:p w14:paraId="487B6C81" w14:textId="77777777" w:rsidR="002E449A" w:rsidRDefault="002E449A" w:rsidP="0085190F">
            <w:pPr>
              <w:rPr>
                <w:sz w:val="18"/>
                <w:szCs w:val="18"/>
              </w:rPr>
            </w:pPr>
            <w:r>
              <w:rPr>
                <w:sz w:val="18"/>
                <w:szCs w:val="18"/>
              </w:rPr>
              <w:t>SIG</w:t>
            </w:r>
          </w:p>
        </w:tc>
        <w:tc>
          <w:tcPr>
            <w:tcW w:w="2610" w:type="dxa"/>
          </w:tcPr>
          <w:p w14:paraId="41FE5B6B" w14:textId="77777777" w:rsidR="002E449A" w:rsidRPr="001367B4" w:rsidRDefault="002E449A" w:rsidP="0085190F"/>
        </w:tc>
        <w:tc>
          <w:tcPr>
            <w:tcW w:w="2520" w:type="dxa"/>
          </w:tcPr>
          <w:p w14:paraId="5605E772" w14:textId="77777777" w:rsidR="002E449A" w:rsidRPr="006841DB" w:rsidRDefault="002E449A" w:rsidP="0085190F">
            <w:pPr>
              <w:rPr>
                <w:sz w:val="18"/>
              </w:rPr>
            </w:pPr>
            <w:r>
              <w:rPr>
                <w:sz w:val="18"/>
              </w:rPr>
              <w:t>NULL</w:t>
            </w:r>
          </w:p>
        </w:tc>
        <w:tc>
          <w:tcPr>
            <w:tcW w:w="2160" w:type="dxa"/>
          </w:tcPr>
          <w:p w14:paraId="3B8CD682" w14:textId="77777777" w:rsidR="002E449A" w:rsidRPr="00E179B5" w:rsidRDefault="002E449A" w:rsidP="0085190F">
            <w:pPr>
              <w:rPr>
                <w:sz w:val="20"/>
              </w:rPr>
            </w:pPr>
          </w:p>
        </w:tc>
      </w:tr>
      <w:tr w:rsidR="002E449A" w:rsidRPr="001367B4" w14:paraId="13A0A0E0" w14:textId="77777777" w:rsidTr="0085190F">
        <w:tc>
          <w:tcPr>
            <w:tcW w:w="2358" w:type="dxa"/>
          </w:tcPr>
          <w:p w14:paraId="264C3861" w14:textId="77777777" w:rsidR="002E449A" w:rsidRDefault="002E449A" w:rsidP="0085190F">
            <w:pPr>
              <w:rPr>
                <w:sz w:val="18"/>
                <w:szCs w:val="18"/>
              </w:rPr>
            </w:pPr>
            <w:r>
              <w:rPr>
                <w:sz w:val="18"/>
                <w:szCs w:val="18"/>
              </w:rPr>
              <w:t>ROUTE_CONCEPT_ID</w:t>
            </w:r>
          </w:p>
        </w:tc>
        <w:tc>
          <w:tcPr>
            <w:tcW w:w="2610" w:type="dxa"/>
          </w:tcPr>
          <w:p w14:paraId="551B9CBB" w14:textId="77777777" w:rsidR="002E449A" w:rsidRPr="001367B4" w:rsidRDefault="002E449A" w:rsidP="0085190F"/>
        </w:tc>
        <w:tc>
          <w:tcPr>
            <w:tcW w:w="2520" w:type="dxa"/>
          </w:tcPr>
          <w:p w14:paraId="1F589451" w14:textId="396085FD" w:rsidR="002E449A" w:rsidRDefault="007A4329" w:rsidP="0085190F">
            <w:pPr>
              <w:rPr>
                <w:sz w:val="18"/>
              </w:rPr>
            </w:pPr>
            <w:r>
              <w:rPr>
                <w:sz w:val="18"/>
              </w:rPr>
              <w:t>0</w:t>
            </w:r>
          </w:p>
        </w:tc>
        <w:tc>
          <w:tcPr>
            <w:tcW w:w="2160" w:type="dxa"/>
          </w:tcPr>
          <w:p w14:paraId="243EADDC" w14:textId="77777777" w:rsidR="002E449A" w:rsidRPr="00E179B5" w:rsidRDefault="002E449A" w:rsidP="0085190F">
            <w:pPr>
              <w:rPr>
                <w:sz w:val="20"/>
              </w:rPr>
            </w:pPr>
          </w:p>
        </w:tc>
      </w:tr>
      <w:tr w:rsidR="002E449A" w:rsidRPr="001367B4" w14:paraId="4550BFF5" w14:textId="77777777" w:rsidTr="0085190F">
        <w:tc>
          <w:tcPr>
            <w:tcW w:w="2358" w:type="dxa"/>
          </w:tcPr>
          <w:p w14:paraId="14485D96" w14:textId="77777777" w:rsidR="002E449A" w:rsidRDefault="002E449A" w:rsidP="0085190F">
            <w:pPr>
              <w:rPr>
                <w:sz w:val="18"/>
                <w:szCs w:val="18"/>
              </w:rPr>
            </w:pPr>
            <w:r>
              <w:rPr>
                <w:sz w:val="18"/>
                <w:szCs w:val="18"/>
              </w:rPr>
              <w:t>EFFECTIVE_DRUG_DOSE</w:t>
            </w:r>
          </w:p>
        </w:tc>
        <w:tc>
          <w:tcPr>
            <w:tcW w:w="2610" w:type="dxa"/>
          </w:tcPr>
          <w:p w14:paraId="373AFD6A" w14:textId="77777777" w:rsidR="002E449A" w:rsidRPr="001367B4" w:rsidRDefault="002E449A" w:rsidP="0085190F"/>
        </w:tc>
        <w:tc>
          <w:tcPr>
            <w:tcW w:w="2520" w:type="dxa"/>
          </w:tcPr>
          <w:p w14:paraId="6D188EA4" w14:textId="77777777" w:rsidR="002E449A" w:rsidRDefault="002E449A" w:rsidP="0085190F">
            <w:pPr>
              <w:rPr>
                <w:sz w:val="18"/>
              </w:rPr>
            </w:pPr>
            <w:r>
              <w:rPr>
                <w:sz w:val="18"/>
              </w:rPr>
              <w:t>NULL</w:t>
            </w:r>
          </w:p>
        </w:tc>
        <w:tc>
          <w:tcPr>
            <w:tcW w:w="2160" w:type="dxa"/>
          </w:tcPr>
          <w:p w14:paraId="62252030" w14:textId="77777777" w:rsidR="002E449A" w:rsidRPr="00E179B5" w:rsidRDefault="002E449A" w:rsidP="0085190F">
            <w:pPr>
              <w:rPr>
                <w:sz w:val="20"/>
              </w:rPr>
            </w:pPr>
          </w:p>
        </w:tc>
      </w:tr>
      <w:tr w:rsidR="002E449A" w:rsidRPr="001367B4" w14:paraId="4654CBEA" w14:textId="77777777" w:rsidTr="0085190F">
        <w:tc>
          <w:tcPr>
            <w:tcW w:w="2358" w:type="dxa"/>
          </w:tcPr>
          <w:p w14:paraId="45E0F0C5" w14:textId="4701119A" w:rsidR="002E449A" w:rsidRDefault="002E449A" w:rsidP="0085190F">
            <w:pPr>
              <w:rPr>
                <w:sz w:val="18"/>
                <w:szCs w:val="18"/>
              </w:rPr>
            </w:pPr>
            <w:r>
              <w:rPr>
                <w:sz w:val="18"/>
                <w:szCs w:val="18"/>
              </w:rPr>
              <w:t>DOSE_UNIT_CONCEPT_I</w:t>
            </w:r>
            <w:r w:rsidR="007A4329">
              <w:rPr>
                <w:sz w:val="18"/>
                <w:szCs w:val="18"/>
              </w:rPr>
              <w:t>D</w:t>
            </w:r>
          </w:p>
        </w:tc>
        <w:tc>
          <w:tcPr>
            <w:tcW w:w="2610" w:type="dxa"/>
          </w:tcPr>
          <w:p w14:paraId="61819C71" w14:textId="77777777" w:rsidR="002E449A" w:rsidRPr="001367B4" w:rsidRDefault="002E449A" w:rsidP="0085190F"/>
        </w:tc>
        <w:tc>
          <w:tcPr>
            <w:tcW w:w="2520" w:type="dxa"/>
          </w:tcPr>
          <w:p w14:paraId="445B83F3" w14:textId="0F0D20DB" w:rsidR="002E449A" w:rsidRDefault="007A4329" w:rsidP="0085190F">
            <w:pPr>
              <w:rPr>
                <w:sz w:val="18"/>
              </w:rPr>
            </w:pPr>
            <w:r>
              <w:rPr>
                <w:sz w:val="18"/>
              </w:rPr>
              <w:t>0</w:t>
            </w:r>
          </w:p>
        </w:tc>
        <w:tc>
          <w:tcPr>
            <w:tcW w:w="2160" w:type="dxa"/>
          </w:tcPr>
          <w:p w14:paraId="05E1E682" w14:textId="77777777" w:rsidR="002E449A" w:rsidRPr="00E179B5" w:rsidRDefault="002E449A" w:rsidP="0085190F">
            <w:pPr>
              <w:rPr>
                <w:sz w:val="20"/>
              </w:rPr>
            </w:pPr>
          </w:p>
        </w:tc>
      </w:tr>
      <w:tr w:rsidR="002E449A" w:rsidRPr="001367B4" w14:paraId="13D1E5A8" w14:textId="77777777" w:rsidTr="0085190F">
        <w:tc>
          <w:tcPr>
            <w:tcW w:w="2358" w:type="dxa"/>
          </w:tcPr>
          <w:p w14:paraId="3E1F9CCF" w14:textId="77777777" w:rsidR="002E449A" w:rsidRDefault="002E449A" w:rsidP="0085190F">
            <w:pPr>
              <w:rPr>
                <w:sz w:val="18"/>
                <w:szCs w:val="18"/>
              </w:rPr>
            </w:pPr>
            <w:r>
              <w:rPr>
                <w:sz w:val="18"/>
                <w:szCs w:val="18"/>
              </w:rPr>
              <w:t>LOT_NUMBER</w:t>
            </w:r>
          </w:p>
        </w:tc>
        <w:tc>
          <w:tcPr>
            <w:tcW w:w="2610" w:type="dxa"/>
          </w:tcPr>
          <w:p w14:paraId="5DCF9201" w14:textId="77777777" w:rsidR="002E449A" w:rsidRPr="001367B4" w:rsidRDefault="002E449A" w:rsidP="0085190F"/>
        </w:tc>
        <w:tc>
          <w:tcPr>
            <w:tcW w:w="2520" w:type="dxa"/>
          </w:tcPr>
          <w:p w14:paraId="7F212446" w14:textId="77777777" w:rsidR="002E449A" w:rsidRDefault="002E449A" w:rsidP="0085190F">
            <w:pPr>
              <w:rPr>
                <w:sz w:val="18"/>
              </w:rPr>
            </w:pPr>
            <w:r>
              <w:rPr>
                <w:sz w:val="18"/>
              </w:rPr>
              <w:t>NULL</w:t>
            </w:r>
          </w:p>
        </w:tc>
        <w:tc>
          <w:tcPr>
            <w:tcW w:w="2160" w:type="dxa"/>
          </w:tcPr>
          <w:p w14:paraId="3579918F" w14:textId="77777777" w:rsidR="002E449A" w:rsidRPr="00E179B5" w:rsidRDefault="002E449A" w:rsidP="0085190F">
            <w:pPr>
              <w:rPr>
                <w:sz w:val="20"/>
              </w:rPr>
            </w:pPr>
          </w:p>
        </w:tc>
      </w:tr>
      <w:tr w:rsidR="002E449A" w:rsidRPr="001367B4" w14:paraId="5F646AAC" w14:textId="77777777" w:rsidTr="0085190F">
        <w:tc>
          <w:tcPr>
            <w:tcW w:w="2358" w:type="dxa"/>
          </w:tcPr>
          <w:p w14:paraId="7664152D" w14:textId="77777777" w:rsidR="002E449A" w:rsidRPr="001367B4" w:rsidRDefault="002E449A" w:rsidP="0085190F">
            <w:pPr>
              <w:rPr>
                <w:sz w:val="18"/>
                <w:szCs w:val="18"/>
              </w:rPr>
            </w:pPr>
            <w:r>
              <w:rPr>
                <w:sz w:val="18"/>
                <w:szCs w:val="18"/>
              </w:rPr>
              <w:t>PROVIDER_ID</w:t>
            </w:r>
          </w:p>
        </w:tc>
        <w:tc>
          <w:tcPr>
            <w:tcW w:w="2610" w:type="dxa"/>
          </w:tcPr>
          <w:p w14:paraId="1D079475" w14:textId="77777777" w:rsidR="002E449A" w:rsidRDefault="002E449A" w:rsidP="002E449A">
            <w:pPr>
              <w:rPr>
                <w:sz w:val="18"/>
                <w:szCs w:val="18"/>
              </w:rPr>
            </w:pPr>
            <w:r w:rsidRPr="001367B4">
              <w:rPr>
                <w:b/>
                <w:sz w:val="18"/>
                <w:szCs w:val="18"/>
              </w:rPr>
              <w:t>NCH</w:t>
            </w:r>
            <w:r w:rsidRPr="001367B4">
              <w:rPr>
                <w:sz w:val="18"/>
                <w:szCs w:val="18"/>
              </w:rPr>
              <w:t>.</w:t>
            </w:r>
            <w:r>
              <w:rPr>
                <w:sz w:val="18"/>
                <w:szCs w:val="18"/>
              </w:rPr>
              <w:t>PRF_NPI or PERUPIN</w:t>
            </w:r>
          </w:p>
          <w:p w14:paraId="46D70D64" w14:textId="77777777" w:rsidR="002E449A" w:rsidRDefault="002E449A" w:rsidP="002E449A">
            <w:pPr>
              <w:rPr>
                <w:rFonts w:eastAsiaTheme="minorHAnsi" w:cstheme="minorHAnsi"/>
                <w:sz w:val="18"/>
                <w:szCs w:val="18"/>
                <w:lang w:val="en-GB"/>
              </w:rPr>
            </w:pPr>
            <w:r w:rsidRPr="001367B4">
              <w:rPr>
                <w:rFonts w:cstheme="minorHAnsi"/>
                <w:b/>
                <w:sz w:val="18"/>
                <w:szCs w:val="18"/>
              </w:rPr>
              <w:lastRenderedPageBreak/>
              <w:t>NCH</w:t>
            </w:r>
            <w:r w:rsidRPr="001367B4">
              <w:rPr>
                <w:rFonts w:cstheme="minorHAnsi"/>
                <w:sz w:val="18"/>
                <w:szCs w:val="18"/>
              </w:rPr>
              <w:t>.</w:t>
            </w:r>
            <w:r w:rsidRPr="001367B4">
              <w:rPr>
                <w:rFonts w:eastAsiaTheme="minorHAnsi" w:cstheme="minorHAnsi"/>
                <w:sz w:val="18"/>
                <w:szCs w:val="18"/>
                <w:lang w:val="en-GB"/>
              </w:rPr>
              <w:t>HCFASPEC</w:t>
            </w:r>
          </w:p>
          <w:p w14:paraId="43299AB5" w14:textId="77777777" w:rsidR="002E449A" w:rsidRPr="001367B4" w:rsidRDefault="002E449A" w:rsidP="002E449A">
            <w:pPr>
              <w:rPr>
                <w:sz w:val="18"/>
                <w:szCs w:val="18"/>
              </w:rPr>
            </w:pPr>
          </w:p>
          <w:p w14:paraId="2E20E261" w14:textId="77777777" w:rsidR="002E449A" w:rsidRDefault="002E449A" w:rsidP="002E449A">
            <w:pPr>
              <w:rPr>
                <w:sz w:val="18"/>
                <w:szCs w:val="18"/>
              </w:rPr>
            </w:pPr>
            <w:r w:rsidRPr="001367B4">
              <w:rPr>
                <w:b/>
                <w:sz w:val="18"/>
                <w:szCs w:val="18"/>
              </w:rPr>
              <w:t>DME</w:t>
            </w:r>
            <w:r w:rsidRPr="001367B4">
              <w:rPr>
                <w:sz w:val="18"/>
                <w:szCs w:val="18"/>
              </w:rPr>
              <w:t>.</w:t>
            </w:r>
            <w:r>
              <w:rPr>
                <w:sz w:val="18"/>
                <w:szCs w:val="18"/>
              </w:rPr>
              <w:t>ORD_NPI or ORD_UPIN</w:t>
            </w:r>
          </w:p>
          <w:p w14:paraId="3E9967CC" w14:textId="77777777" w:rsidR="002E449A" w:rsidRDefault="002E449A" w:rsidP="002E449A">
            <w:pPr>
              <w:autoSpaceDE w:val="0"/>
              <w:autoSpaceDN w:val="0"/>
              <w:adjustRightInd w:val="0"/>
              <w:rPr>
                <w:rFonts w:eastAsiaTheme="minorHAnsi" w:cstheme="minorHAnsi"/>
                <w:sz w:val="18"/>
                <w:szCs w:val="18"/>
                <w:lang w:val="en-GB"/>
              </w:rPr>
            </w:pPr>
            <w:r w:rsidRPr="001367B4">
              <w:rPr>
                <w:b/>
                <w:sz w:val="18"/>
                <w:szCs w:val="18"/>
              </w:rPr>
              <w:t>DME</w:t>
            </w:r>
            <w:r w:rsidRPr="001367B4">
              <w:rPr>
                <w:sz w:val="18"/>
                <w:szCs w:val="18"/>
              </w:rPr>
              <w:t>.</w:t>
            </w:r>
            <w:r>
              <w:rPr>
                <w:rFonts w:eastAsiaTheme="minorHAnsi" w:cstheme="minorHAnsi"/>
                <w:sz w:val="18"/>
                <w:szCs w:val="18"/>
                <w:lang w:val="en-GB"/>
              </w:rPr>
              <w:t>HCFASPEC</w:t>
            </w:r>
          </w:p>
          <w:p w14:paraId="1E2FDEAB" w14:textId="77777777" w:rsidR="002E449A" w:rsidRPr="00C0351A" w:rsidRDefault="002E449A" w:rsidP="002E449A">
            <w:pPr>
              <w:autoSpaceDE w:val="0"/>
              <w:autoSpaceDN w:val="0"/>
              <w:adjustRightInd w:val="0"/>
              <w:rPr>
                <w:rFonts w:eastAsiaTheme="minorHAnsi" w:cstheme="minorHAnsi"/>
                <w:sz w:val="18"/>
                <w:szCs w:val="18"/>
                <w:lang w:val="en-GB"/>
              </w:rPr>
            </w:pPr>
          </w:p>
          <w:p w14:paraId="788D538F" w14:textId="57B75367" w:rsidR="002E449A" w:rsidRPr="001367B4" w:rsidRDefault="002E449A" w:rsidP="002E449A">
            <w:r w:rsidRPr="001367B4">
              <w:rPr>
                <w:b/>
                <w:sz w:val="18"/>
                <w:szCs w:val="18"/>
              </w:rPr>
              <w:t>OUT</w:t>
            </w:r>
            <w:r>
              <w:rPr>
                <w:b/>
                <w:sz w:val="18"/>
                <w:szCs w:val="18"/>
              </w:rPr>
              <w:t>SAF</w:t>
            </w:r>
            <w:r w:rsidRPr="001367B4">
              <w:rPr>
                <w:sz w:val="18"/>
                <w:szCs w:val="18"/>
              </w:rPr>
              <w:t>.</w:t>
            </w:r>
            <w:r>
              <w:rPr>
                <w:sz w:val="18"/>
                <w:szCs w:val="18"/>
              </w:rPr>
              <w:t xml:space="preserve">AT_NPI or </w:t>
            </w:r>
            <w:r w:rsidRPr="001927B6">
              <w:rPr>
                <w:sz w:val="20"/>
              </w:rPr>
              <w:t>AT_UPIN</w:t>
            </w:r>
          </w:p>
        </w:tc>
        <w:tc>
          <w:tcPr>
            <w:tcW w:w="2520" w:type="dxa"/>
          </w:tcPr>
          <w:p w14:paraId="32BE0AC4" w14:textId="647557EB" w:rsidR="002E449A" w:rsidRDefault="002E449A" w:rsidP="002E449A">
            <w:pPr>
              <w:pStyle w:val="ListParagraph"/>
              <w:numPr>
                <w:ilvl w:val="0"/>
                <w:numId w:val="9"/>
              </w:numPr>
              <w:ind w:left="252" w:hanging="180"/>
              <w:rPr>
                <w:sz w:val="18"/>
              </w:rPr>
            </w:pPr>
            <w:r w:rsidRPr="006841DB">
              <w:rPr>
                <w:sz w:val="18"/>
              </w:rPr>
              <w:lastRenderedPageBreak/>
              <w:t xml:space="preserve"> If </w:t>
            </w:r>
            <w:r w:rsidRPr="006841DB">
              <w:rPr>
                <w:b/>
                <w:sz w:val="18"/>
              </w:rPr>
              <w:t>NCH.</w:t>
            </w:r>
            <w:r w:rsidRPr="006841DB">
              <w:rPr>
                <w:sz w:val="18"/>
              </w:rPr>
              <w:t>PRF_</w:t>
            </w:r>
            <w:r>
              <w:rPr>
                <w:sz w:val="18"/>
              </w:rPr>
              <w:t>NPI</w:t>
            </w:r>
            <w:r w:rsidRPr="006841DB">
              <w:rPr>
                <w:sz w:val="18"/>
              </w:rPr>
              <w:t xml:space="preserve"> is NULL </w:t>
            </w:r>
            <w:r w:rsidRPr="006841DB">
              <w:rPr>
                <w:sz w:val="18"/>
              </w:rPr>
              <w:lastRenderedPageBreak/>
              <w:t xml:space="preserve">then use </w:t>
            </w:r>
            <w:r w:rsidRPr="006841DB">
              <w:rPr>
                <w:b/>
                <w:sz w:val="18"/>
              </w:rPr>
              <w:t>NCH.</w:t>
            </w:r>
            <w:r w:rsidRPr="006841DB">
              <w:rPr>
                <w:sz w:val="18"/>
              </w:rPr>
              <w:t>PERUPIN</w:t>
            </w:r>
          </w:p>
          <w:p w14:paraId="3FAFD3B3" w14:textId="77777777" w:rsidR="002E449A" w:rsidRDefault="002E449A" w:rsidP="002E449A">
            <w:pPr>
              <w:pStyle w:val="ListParagraph"/>
              <w:numPr>
                <w:ilvl w:val="0"/>
                <w:numId w:val="9"/>
              </w:numPr>
              <w:ind w:left="252" w:hanging="180"/>
              <w:rPr>
                <w:sz w:val="18"/>
              </w:rPr>
            </w:pPr>
            <w:r w:rsidRPr="006841DB">
              <w:rPr>
                <w:sz w:val="18"/>
              </w:rPr>
              <w:t xml:space="preserve">If </w:t>
            </w:r>
            <w:r w:rsidRPr="006841DB">
              <w:rPr>
                <w:b/>
                <w:sz w:val="18"/>
              </w:rPr>
              <w:t>DME.</w:t>
            </w:r>
            <w:r w:rsidRPr="006841DB">
              <w:rPr>
                <w:sz w:val="18"/>
              </w:rPr>
              <w:t xml:space="preserve"> ORD_NPI is NULL then use </w:t>
            </w:r>
            <w:r w:rsidRPr="006841DB">
              <w:rPr>
                <w:b/>
                <w:sz w:val="18"/>
              </w:rPr>
              <w:t>DME.</w:t>
            </w:r>
            <w:r w:rsidRPr="006841DB">
              <w:rPr>
                <w:sz w:val="18"/>
              </w:rPr>
              <w:t xml:space="preserve"> ORD_UPIN</w:t>
            </w:r>
          </w:p>
          <w:p w14:paraId="57595357" w14:textId="77777777" w:rsidR="002E449A" w:rsidRDefault="002E449A" w:rsidP="002E449A">
            <w:pPr>
              <w:pStyle w:val="ListParagraph"/>
              <w:numPr>
                <w:ilvl w:val="0"/>
                <w:numId w:val="9"/>
              </w:numPr>
              <w:ind w:left="252" w:hanging="180"/>
              <w:rPr>
                <w:sz w:val="18"/>
              </w:rPr>
            </w:pPr>
            <w:r w:rsidRPr="00E179B5">
              <w:rPr>
                <w:sz w:val="18"/>
              </w:rPr>
              <w:t xml:space="preserve">If </w:t>
            </w:r>
            <w:r w:rsidRPr="00E179B5">
              <w:rPr>
                <w:b/>
                <w:sz w:val="18"/>
              </w:rPr>
              <w:t>OUTSAF</w:t>
            </w:r>
            <w:r w:rsidRPr="00E179B5">
              <w:rPr>
                <w:sz w:val="18"/>
              </w:rPr>
              <w:t xml:space="preserve">.AT_NPI is NULL then use </w:t>
            </w:r>
            <w:r w:rsidRPr="00E179B5">
              <w:rPr>
                <w:b/>
                <w:sz w:val="18"/>
              </w:rPr>
              <w:t>OUTSAF</w:t>
            </w:r>
            <w:r w:rsidRPr="00E179B5">
              <w:rPr>
                <w:sz w:val="18"/>
              </w:rPr>
              <w:t>.AT_UPIN</w:t>
            </w:r>
          </w:p>
          <w:p w14:paraId="18DF1E3A" w14:textId="77777777" w:rsidR="002E449A" w:rsidRDefault="002E449A" w:rsidP="002E449A">
            <w:pPr>
              <w:rPr>
                <w:sz w:val="18"/>
              </w:rPr>
            </w:pPr>
          </w:p>
          <w:p w14:paraId="60CB8AA9" w14:textId="429766F2" w:rsidR="002E449A" w:rsidRPr="00C0351A" w:rsidRDefault="002E449A" w:rsidP="002E449A">
            <w:pPr>
              <w:rPr>
                <w:sz w:val="18"/>
              </w:rPr>
            </w:pPr>
            <w:r>
              <w:rPr>
                <w:sz w:val="18"/>
              </w:rPr>
              <w:t>When procedure is in DME or NCH use both UPIN/NPI and HCFASPEC to map to the correct PROVIDER_ID</w:t>
            </w:r>
          </w:p>
        </w:tc>
        <w:tc>
          <w:tcPr>
            <w:tcW w:w="2160" w:type="dxa"/>
          </w:tcPr>
          <w:p w14:paraId="7B935D04" w14:textId="28DA2E04" w:rsidR="002E449A" w:rsidRPr="00E179B5" w:rsidRDefault="002E449A" w:rsidP="0085190F">
            <w:pPr>
              <w:rPr>
                <w:sz w:val="20"/>
              </w:rPr>
            </w:pPr>
            <w:r w:rsidRPr="00E179B5">
              <w:rPr>
                <w:sz w:val="20"/>
              </w:rPr>
              <w:lastRenderedPageBreak/>
              <w:t xml:space="preserve">Map these values back </w:t>
            </w:r>
            <w:r w:rsidRPr="00E179B5">
              <w:rPr>
                <w:sz w:val="20"/>
              </w:rPr>
              <w:lastRenderedPageBreak/>
              <w:t>to PROVIDER_ID using the PROVIDER table</w:t>
            </w:r>
          </w:p>
        </w:tc>
      </w:tr>
      <w:tr w:rsidR="002A4A34" w:rsidRPr="001367B4" w14:paraId="5EACA186" w14:textId="77777777" w:rsidTr="00213642">
        <w:tc>
          <w:tcPr>
            <w:tcW w:w="2358" w:type="dxa"/>
          </w:tcPr>
          <w:p w14:paraId="2A5D2ADE" w14:textId="77777777" w:rsidR="002A4A34" w:rsidRDefault="002A4A34" w:rsidP="0085190F">
            <w:pPr>
              <w:rPr>
                <w:sz w:val="18"/>
                <w:szCs w:val="18"/>
              </w:rPr>
            </w:pPr>
            <w:r>
              <w:rPr>
                <w:sz w:val="18"/>
                <w:szCs w:val="18"/>
              </w:rPr>
              <w:lastRenderedPageBreak/>
              <w:t>VISIT_OCCURRENCE_ID</w:t>
            </w:r>
          </w:p>
        </w:tc>
        <w:tc>
          <w:tcPr>
            <w:tcW w:w="2610" w:type="dxa"/>
          </w:tcPr>
          <w:p w14:paraId="62E7B4EE" w14:textId="6E14EB4B" w:rsidR="002A4A34" w:rsidRPr="002A4A34" w:rsidRDefault="002A4A34" w:rsidP="0085190F">
            <w:pPr>
              <w:rPr>
                <w:sz w:val="20"/>
              </w:rPr>
            </w:pPr>
            <w:r w:rsidRPr="002A4A34">
              <w:rPr>
                <w:sz w:val="20"/>
              </w:rPr>
              <w:t>For code coming from a HCPCS field</w:t>
            </w:r>
          </w:p>
          <w:p w14:paraId="53424D15" w14:textId="70A4B313" w:rsidR="002A4A34" w:rsidRPr="002A4A34" w:rsidRDefault="002A4A34" w:rsidP="0085190F">
            <w:pPr>
              <w:rPr>
                <w:sz w:val="18"/>
              </w:rPr>
            </w:pPr>
            <w:r>
              <w:rPr>
                <w:b/>
                <w:sz w:val="20"/>
              </w:rPr>
              <w:t xml:space="preserve">VISIT_OCCURRENCE: </w:t>
            </w:r>
            <w:r>
              <w:rPr>
                <w:sz w:val="20"/>
              </w:rPr>
              <w:t>VISIT_OCCURRENCE_ID</w:t>
            </w:r>
            <w:r>
              <w:t xml:space="preserve"> </w:t>
            </w:r>
          </w:p>
        </w:tc>
        <w:tc>
          <w:tcPr>
            <w:tcW w:w="2520" w:type="dxa"/>
          </w:tcPr>
          <w:p w14:paraId="3193EE94" w14:textId="2F36C31B" w:rsidR="002A4A34" w:rsidRPr="006841DB" w:rsidRDefault="002A4A34" w:rsidP="0085190F">
            <w:pPr>
              <w:pStyle w:val="ListParagraph"/>
              <w:ind w:left="0"/>
              <w:rPr>
                <w:sz w:val="18"/>
              </w:rPr>
            </w:pPr>
            <w:r>
              <w:rPr>
                <w:sz w:val="18"/>
              </w:rPr>
              <w:t>Refer to logic in table 2.6 to assign this value</w:t>
            </w:r>
          </w:p>
        </w:tc>
        <w:tc>
          <w:tcPr>
            <w:tcW w:w="2160" w:type="dxa"/>
          </w:tcPr>
          <w:p w14:paraId="13347657" w14:textId="77777777" w:rsidR="002A4A34" w:rsidRPr="001367B4" w:rsidRDefault="002A4A34" w:rsidP="0085190F"/>
        </w:tc>
      </w:tr>
      <w:tr w:rsidR="002A4A34" w:rsidRPr="001367B4" w14:paraId="54AB6D79" w14:textId="77777777" w:rsidTr="00213642">
        <w:tc>
          <w:tcPr>
            <w:tcW w:w="2358" w:type="dxa"/>
          </w:tcPr>
          <w:p w14:paraId="1FBD7B2E" w14:textId="71FC93DB" w:rsidR="002A4A34" w:rsidRPr="001367B4" w:rsidRDefault="002A4A34" w:rsidP="0085190F">
            <w:pPr>
              <w:rPr>
                <w:sz w:val="18"/>
                <w:szCs w:val="18"/>
              </w:rPr>
            </w:pPr>
            <w:r>
              <w:rPr>
                <w:sz w:val="18"/>
                <w:szCs w:val="18"/>
              </w:rPr>
              <w:t>DRUG_SOURCE_VALUE</w:t>
            </w:r>
          </w:p>
        </w:tc>
        <w:tc>
          <w:tcPr>
            <w:tcW w:w="2610" w:type="dxa"/>
          </w:tcPr>
          <w:p w14:paraId="29273147" w14:textId="77777777" w:rsidR="002A4A34" w:rsidRDefault="002A4A34" w:rsidP="0085190F">
            <w:r w:rsidRPr="00AE6C01">
              <w:rPr>
                <w:b/>
                <w:sz w:val="18"/>
                <w:szCs w:val="18"/>
              </w:rPr>
              <w:t>PDESAF</w:t>
            </w:r>
            <w:r>
              <w:rPr>
                <w:sz w:val="18"/>
                <w:szCs w:val="18"/>
              </w:rPr>
              <w:t>.</w:t>
            </w:r>
            <w:r w:rsidRPr="00F0281A">
              <w:rPr>
                <w:sz w:val="18"/>
                <w:szCs w:val="18"/>
              </w:rPr>
              <w:t>PROD_SRVC_ID</w:t>
            </w:r>
            <w:r w:rsidRPr="001367B4">
              <w:t xml:space="preserve"> </w:t>
            </w:r>
          </w:p>
          <w:p w14:paraId="5F9A42D6" w14:textId="77777777" w:rsidR="002A4A34" w:rsidRDefault="002A4A34" w:rsidP="0085190F"/>
          <w:p w14:paraId="3C0307F9" w14:textId="77777777" w:rsidR="002A4A34" w:rsidRPr="002778A8" w:rsidRDefault="002A4A34" w:rsidP="002A4A34">
            <w:pPr>
              <w:rPr>
                <w:sz w:val="18"/>
                <w:szCs w:val="18"/>
              </w:rPr>
            </w:pPr>
            <w:r>
              <w:rPr>
                <w:sz w:val="18"/>
                <w:szCs w:val="18"/>
              </w:rPr>
              <w:t>HCPCS fields:</w:t>
            </w:r>
          </w:p>
          <w:p w14:paraId="5B55BB70" w14:textId="77777777" w:rsidR="002A4A34" w:rsidRDefault="002A4A34" w:rsidP="002A4A34">
            <w:pPr>
              <w:rPr>
                <w:sz w:val="18"/>
                <w:szCs w:val="18"/>
              </w:rPr>
            </w:pPr>
            <w:r>
              <w:rPr>
                <w:b/>
                <w:sz w:val="18"/>
                <w:szCs w:val="18"/>
              </w:rPr>
              <w:t>OUTSAF.</w:t>
            </w:r>
            <w:r>
              <w:rPr>
                <w:sz w:val="18"/>
                <w:szCs w:val="18"/>
              </w:rPr>
              <w:t>HCPCS</w:t>
            </w:r>
          </w:p>
          <w:p w14:paraId="0304ABAE" w14:textId="77777777" w:rsidR="002A4A34" w:rsidRDefault="002A4A34" w:rsidP="002A4A34">
            <w:pPr>
              <w:rPr>
                <w:sz w:val="18"/>
                <w:szCs w:val="18"/>
              </w:rPr>
            </w:pPr>
            <w:r>
              <w:rPr>
                <w:b/>
                <w:sz w:val="18"/>
                <w:szCs w:val="18"/>
              </w:rPr>
              <w:t>NCH.</w:t>
            </w:r>
            <w:r>
              <w:rPr>
                <w:sz w:val="18"/>
                <w:szCs w:val="18"/>
              </w:rPr>
              <w:t>HCPCS</w:t>
            </w:r>
          </w:p>
          <w:p w14:paraId="432B63F6" w14:textId="2092D6B7" w:rsidR="002A4A34" w:rsidRPr="002A4A34" w:rsidRDefault="002A4A34" w:rsidP="0085190F">
            <w:pPr>
              <w:rPr>
                <w:sz w:val="18"/>
                <w:szCs w:val="18"/>
              </w:rPr>
            </w:pPr>
            <w:r>
              <w:rPr>
                <w:b/>
                <w:sz w:val="18"/>
                <w:szCs w:val="18"/>
              </w:rPr>
              <w:t>DME.</w:t>
            </w:r>
            <w:r>
              <w:rPr>
                <w:sz w:val="18"/>
                <w:szCs w:val="18"/>
              </w:rPr>
              <w:t>HCPCS</w:t>
            </w:r>
          </w:p>
        </w:tc>
        <w:tc>
          <w:tcPr>
            <w:tcW w:w="2520" w:type="dxa"/>
          </w:tcPr>
          <w:p w14:paraId="72A69C72" w14:textId="77777777" w:rsidR="002A4A34" w:rsidRPr="002A4A34" w:rsidRDefault="002A4A34" w:rsidP="002A4A34">
            <w:pPr>
              <w:rPr>
                <w:sz w:val="18"/>
              </w:rPr>
            </w:pPr>
          </w:p>
        </w:tc>
        <w:tc>
          <w:tcPr>
            <w:tcW w:w="2160" w:type="dxa"/>
          </w:tcPr>
          <w:p w14:paraId="7CCCB793" w14:textId="77777777" w:rsidR="002A4A34" w:rsidRPr="001367B4" w:rsidRDefault="002A4A34" w:rsidP="0085190F"/>
        </w:tc>
      </w:tr>
      <w:tr w:rsidR="002A4A34" w:rsidRPr="001367B4" w14:paraId="28EC4D2A" w14:textId="77777777" w:rsidTr="00213642">
        <w:tc>
          <w:tcPr>
            <w:tcW w:w="2358" w:type="dxa"/>
          </w:tcPr>
          <w:p w14:paraId="4F93AA86" w14:textId="77777777" w:rsidR="002A4A34" w:rsidRPr="001367B4" w:rsidRDefault="002A4A34" w:rsidP="0085190F">
            <w:pPr>
              <w:rPr>
                <w:sz w:val="18"/>
                <w:szCs w:val="18"/>
              </w:rPr>
            </w:pPr>
            <w:r>
              <w:rPr>
                <w:sz w:val="18"/>
                <w:szCs w:val="18"/>
              </w:rPr>
              <w:t>DRUG_SOURCE_CONCEPT_ID</w:t>
            </w:r>
          </w:p>
        </w:tc>
        <w:tc>
          <w:tcPr>
            <w:tcW w:w="2610" w:type="dxa"/>
          </w:tcPr>
          <w:p w14:paraId="28EAB60C" w14:textId="77777777" w:rsidR="002A4A34" w:rsidRPr="002A4A34" w:rsidRDefault="002A4A34" w:rsidP="0085190F">
            <w:pPr>
              <w:rPr>
                <w:sz w:val="18"/>
                <w:szCs w:val="18"/>
              </w:rPr>
            </w:pPr>
            <w:r w:rsidRPr="002A4A34">
              <w:rPr>
                <w:b/>
                <w:sz w:val="18"/>
                <w:szCs w:val="18"/>
              </w:rPr>
              <w:t>PDESAF</w:t>
            </w:r>
            <w:r w:rsidRPr="002A4A34">
              <w:rPr>
                <w:sz w:val="18"/>
                <w:szCs w:val="18"/>
              </w:rPr>
              <w:t>.PROD_SRVC_ID</w:t>
            </w:r>
          </w:p>
          <w:p w14:paraId="4F56BCEE" w14:textId="77777777" w:rsidR="002A4A34" w:rsidRPr="002A4A34" w:rsidRDefault="002A4A34" w:rsidP="0085190F">
            <w:pPr>
              <w:rPr>
                <w:sz w:val="18"/>
                <w:szCs w:val="18"/>
              </w:rPr>
            </w:pPr>
          </w:p>
          <w:p w14:paraId="4D9AD6BE" w14:textId="77777777" w:rsidR="002A4A34" w:rsidRPr="002A4A34" w:rsidRDefault="002A4A34" w:rsidP="002A4A34">
            <w:pPr>
              <w:rPr>
                <w:sz w:val="18"/>
                <w:szCs w:val="18"/>
              </w:rPr>
            </w:pPr>
            <w:r w:rsidRPr="002A4A34">
              <w:rPr>
                <w:sz w:val="18"/>
                <w:szCs w:val="18"/>
              </w:rPr>
              <w:t>HCPCS fields:</w:t>
            </w:r>
          </w:p>
          <w:p w14:paraId="482D2086" w14:textId="77777777" w:rsidR="002A4A34" w:rsidRPr="002A4A34" w:rsidRDefault="002A4A34" w:rsidP="002A4A34">
            <w:pPr>
              <w:rPr>
                <w:sz w:val="18"/>
                <w:szCs w:val="18"/>
              </w:rPr>
            </w:pPr>
            <w:r w:rsidRPr="002A4A34">
              <w:rPr>
                <w:b/>
                <w:sz w:val="18"/>
                <w:szCs w:val="18"/>
              </w:rPr>
              <w:t>OUTSAF.</w:t>
            </w:r>
            <w:r w:rsidRPr="002A4A34">
              <w:rPr>
                <w:sz w:val="18"/>
                <w:szCs w:val="18"/>
              </w:rPr>
              <w:t>HCPCS</w:t>
            </w:r>
          </w:p>
          <w:p w14:paraId="064584EF" w14:textId="77777777" w:rsidR="002A4A34" w:rsidRPr="002A4A34" w:rsidRDefault="002A4A34" w:rsidP="002A4A34">
            <w:pPr>
              <w:rPr>
                <w:sz w:val="18"/>
                <w:szCs w:val="18"/>
              </w:rPr>
            </w:pPr>
            <w:r w:rsidRPr="002A4A34">
              <w:rPr>
                <w:b/>
                <w:sz w:val="18"/>
                <w:szCs w:val="18"/>
              </w:rPr>
              <w:t>NCH.</w:t>
            </w:r>
            <w:r w:rsidRPr="002A4A34">
              <w:rPr>
                <w:sz w:val="18"/>
                <w:szCs w:val="18"/>
              </w:rPr>
              <w:t>HCPCS</w:t>
            </w:r>
          </w:p>
          <w:p w14:paraId="6F01C246" w14:textId="67AFB24B" w:rsidR="002A4A34" w:rsidRPr="00D150EE" w:rsidRDefault="002A4A34" w:rsidP="0085190F">
            <w:pPr>
              <w:rPr>
                <w:sz w:val="20"/>
                <w:szCs w:val="18"/>
              </w:rPr>
            </w:pPr>
            <w:r w:rsidRPr="002A4A34">
              <w:rPr>
                <w:b/>
                <w:sz w:val="18"/>
                <w:szCs w:val="18"/>
              </w:rPr>
              <w:t>DME.</w:t>
            </w:r>
            <w:r w:rsidRPr="002A4A34">
              <w:rPr>
                <w:sz w:val="18"/>
                <w:szCs w:val="18"/>
              </w:rPr>
              <w:t>HCPCS</w:t>
            </w:r>
          </w:p>
        </w:tc>
        <w:tc>
          <w:tcPr>
            <w:tcW w:w="2520" w:type="dxa"/>
          </w:tcPr>
          <w:p w14:paraId="3186F157" w14:textId="77777777" w:rsidR="002A4A34" w:rsidRPr="001367B4" w:rsidRDefault="002A4A34" w:rsidP="0085190F">
            <w:pPr>
              <w:rPr>
                <w:sz w:val="18"/>
                <w:szCs w:val="18"/>
              </w:rPr>
            </w:pPr>
            <w:r>
              <w:rPr>
                <w:sz w:val="18"/>
                <w:szCs w:val="18"/>
              </w:rPr>
              <w:t xml:space="preserve">Map source_values to their associated SOURCE_CONCEPT_ID using the vocab query in </w:t>
            </w:r>
            <w:hyperlink w:anchor="_Appendix_3:_Source" w:history="1">
              <w:r w:rsidRPr="00C75E39">
                <w:rPr>
                  <w:rStyle w:val="Hyperlink"/>
                  <w:sz w:val="18"/>
                  <w:szCs w:val="18"/>
                </w:rPr>
                <w:t>Appendix 3</w:t>
              </w:r>
            </w:hyperlink>
          </w:p>
        </w:tc>
        <w:tc>
          <w:tcPr>
            <w:tcW w:w="2160" w:type="dxa"/>
          </w:tcPr>
          <w:p w14:paraId="20E55E77" w14:textId="77777777" w:rsidR="002A4A34" w:rsidRDefault="002A4A34" w:rsidP="0085190F">
            <w:pPr>
              <w:autoSpaceDE w:val="0"/>
              <w:autoSpaceDN w:val="0"/>
              <w:adjustRightInd w:val="0"/>
              <w:rPr>
                <w:rFonts w:ascii="Consolas" w:hAnsi="Consolas" w:cs="Consolas"/>
                <w:sz w:val="19"/>
                <w:szCs w:val="19"/>
              </w:rPr>
            </w:pPr>
            <w:r>
              <w:rPr>
                <w:rFonts w:ascii="Consolas" w:hAnsi="Consolas" w:cs="Consolas"/>
                <w:sz w:val="19"/>
                <w:szCs w:val="19"/>
              </w:rPr>
              <w:t>SOURCE_VOCABULARY_ID=</w:t>
            </w:r>
            <w:r>
              <w:rPr>
                <w:rFonts w:ascii="Consolas" w:hAnsi="Consolas" w:cs="Consolas"/>
                <w:color w:val="FF0000"/>
                <w:sz w:val="19"/>
                <w:szCs w:val="19"/>
              </w:rPr>
              <w:t>'NDC'</w:t>
            </w:r>
          </w:p>
          <w:p w14:paraId="1A65B620" w14:textId="77777777" w:rsidR="002A4A34" w:rsidRDefault="002A4A34" w:rsidP="0085190F">
            <w:pPr>
              <w:autoSpaceDE w:val="0"/>
              <w:autoSpaceDN w:val="0"/>
              <w:adjustRightInd w:val="0"/>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w:t>
            </w:r>
            <w:r>
              <w:rPr>
                <w:rFonts w:ascii="Consolas" w:hAnsi="Consolas" w:cs="Consolas"/>
                <w:color w:val="FF0000"/>
                <w:sz w:val="19"/>
                <w:szCs w:val="19"/>
              </w:rPr>
              <w:t>'NDC'</w:t>
            </w:r>
            <w:r>
              <w:rPr>
                <w:rFonts w:ascii="Consolas" w:hAnsi="Consolas" w:cs="Consolas"/>
                <w:sz w:val="19"/>
                <w:szCs w:val="19"/>
              </w:rPr>
              <w:t xml:space="preserve"> </w:t>
            </w:r>
          </w:p>
          <w:p w14:paraId="3D44A6C4" w14:textId="77777777" w:rsidR="002A4A34" w:rsidRDefault="002A4A34" w:rsidP="0085190F">
            <w:pPr>
              <w:autoSpaceDE w:val="0"/>
              <w:autoSpaceDN w:val="0"/>
              <w:adjustRightInd w:val="0"/>
              <w:rPr>
                <w:rFonts w:ascii="Consolas" w:hAnsi="Consolas" w:cs="Consolas"/>
                <w:sz w:val="19"/>
                <w:szCs w:val="19"/>
              </w:rPr>
            </w:pPr>
          </w:p>
          <w:p w14:paraId="5FE552F6" w14:textId="77777777" w:rsidR="002A4A34" w:rsidRDefault="002A4A34" w:rsidP="002A4A34">
            <w:pPr>
              <w:autoSpaceDE w:val="0"/>
              <w:autoSpaceDN w:val="0"/>
              <w:adjustRightInd w:val="0"/>
              <w:rPr>
                <w:rFonts w:cstheme="minorHAnsi"/>
                <w:color w:val="0000FF"/>
                <w:sz w:val="16"/>
                <w:szCs w:val="19"/>
              </w:rPr>
            </w:pPr>
            <w:r>
              <w:rPr>
                <w:rFonts w:cstheme="minorHAnsi"/>
                <w:color w:val="0000FF"/>
                <w:sz w:val="16"/>
                <w:szCs w:val="19"/>
              </w:rPr>
              <w:t>For codes from HCPCS or surgical fields use filters:</w:t>
            </w:r>
          </w:p>
          <w:p w14:paraId="7BAC9549" w14:textId="77777777" w:rsidR="002A4A34" w:rsidRPr="00213642" w:rsidRDefault="002A4A34" w:rsidP="002A4A34">
            <w:pPr>
              <w:autoSpaceDE w:val="0"/>
              <w:autoSpaceDN w:val="0"/>
              <w:adjustRightInd w:val="0"/>
              <w:rPr>
                <w:rFonts w:cstheme="minorHAnsi"/>
                <w:color w:val="0000FF"/>
                <w:sz w:val="16"/>
                <w:szCs w:val="19"/>
              </w:rPr>
            </w:pPr>
          </w:p>
          <w:p w14:paraId="26E7FD45" w14:textId="77777777" w:rsidR="002A4A34" w:rsidRPr="00D31708" w:rsidRDefault="002A4A34" w:rsidP="002A4A34">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CEBFB30" w14:textId="77777777" w:rsidR="002A4A34" w:rsidRPr="00D31708" w:rsidRDefault="002A4A34" w:rsidP="002A4A34">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74101FF9" w14:textId="77777777" w:rsidR="002A4A34" w:rsidRPr="00D31708" w:rsidRDefault="002A4A34" w:rsidP="002A4A34">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4B08BA9F" w14:textId="05B23838" w:rsidR="002A4A34" w:rsidRPr="001367B4" w:rsidRDefault="002A4A34" w:rsidP="0085190F">
            <w:pPr>
              <w:autoSpaceDE w:val="0"/>
              <w:autoSpaceDN w:val="0"/>
              <w:adjustRightInd w:val="0"/>
              <w:rPr>
                <w:rFonts w:ascii="Consolas" w:hAnsi="Consolas" w:cs="Consolas"/>
                <w:sz w:val="19"/>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tc>
      </w:tr>
      <w:tr w:rsidR="002A4A34" w:rsidRPr="001367B4" w14:paraId="43C13CA4" w14:textId="77777777" w:rsidTr="0085190F">
        <w:tc>
          <w:tcPr>
            <w:tcW w:w="2358" w:type="dxa"/>
          </w:tcPr>
          <w:p w14:paraId="0C591136" w14:textId="77777777" w:rsidR="002A4A34" w:rsidRDefault="002A4A34" w:rsidP="0085190F">
            <w:pPr>
              <w:rPr>
                <w:sz w:val="18"/>
                <w:szCs w:val="18"/>
              </w:rPr>
            </w:pPr>
            <w:r>
              <w:rPr>
                <w:sz w:val="18"/>
                <w:szCs w:val="18"/>
              </w:rPr>
              <w:t>ROUTE_SOURCE_VALUE</w:t>
            </w:r>
          </w:p>
        </w:tc>
        <w:tc>
          <w:tcPr>
            <w:tcW w:w="2610" w:type="dxa"/>
          </w:tcPr>
          <w:p w14:paraId="4FF60CFF" w14:textId="77777777" w:rsidR="002A4A34" w:rsidRDefault="002A4A34" w:rsidP="0085190F">
            <w:pPr>
              <w:rPr>
                <w:sz w:val="18"/>
                <w:szCs w:val="18"/>
              </w:rPr>
            </w:pPr>
          </w:p>
        </w:tc>
        <w:tc>
          <w:tcPr>
            <w:tcW w:w="2520" w:type="dxa"/>
          </w:tcPr>
          <w:p w14:paraId="2D5D7E4F" w14:textId="77777777" w:rsidR="002A4A34" w:rsidRDefault="002A4A34" w:rsidP="0085190F">
            <w:pPr>
              <w:rPr>
                <w:sz w:val="18"/>
                <w:szCs w:val="18"/>
              </w:rPr>
            </w:pPr>
            <w:r>
              <w:rPr>
                <w:sz w:val="18"/>
                <w:szCs w:val="18"/>
              </w:rPr>
              <w:t>NULL</w:t>
            </w:r>
          </w:p>
        </w:tc>
        <w:tc>
          <w:tcPr>
            <w:tcW w:w="2160" w:type="dxa"/>
          </w:tcPr>
          <w:p w14:paraId="76C37736" w14:textId="77777777" w:rsidR="002A4A34" w:rsidRPr="00D31708" w:rsidRDefault="002A4A34" w:rsidP="0085190F">
            <w:pPr>
              <w:autoSpaceDE w:val="0"/>
              <w:autoSpaceDN w:val="0"/>
              <w:adjustRightInd w:val="0"/>
              <w:rPr>
                <w:rFonts w:ascii="Consolas" w:hAnsi="Consolas" w:cs="Consolas"/>
                <w:color w:val="0000FF"/>
                <w:sz w:val="16"/>
                <w:szCs w:val="19"/>
              </w:rPr>
            </w:pPr>
          </w:p>
        </w:tc>
      </w:tr>
      <w:tr w:rsidR="002A4A34" w:rsidRPr="001367B4" w14:paraId="7D47547A" w14:textId="77777777" w:rsidTr="0085190F">
        <w:tc>
          <w:tcPr>
            <w:tcW w:w="2358" w:type="dxa"/>
          </w:tcPr>
          <w:p w14:paraId="67403A50" w14:textId="77777777" w:rsidR="002A4A34" w:rsidRDefault="002A4A34" w:rsidP="0085190F">
            <w:pPr>
              <w:rPr>
                <w:sz w:val="18"/>
                <w:szCs w:val="18"/>
              </w:rPr>
            </w:pPr>
            <w:r>
              <w:rPr>
                <w:sz w:val="18"/>
                <w:szCs w:val="18"/>
              </w:rPr>
              <w:t>DOSE_UNIT_SOURCE_VALUE</w:t>
            </w:r>
          </w:p>
        </w:tc>
        <w:tc>
          <w:tcPr>
            <w:tcW w:w="2610" w:type="dxa"/>
          </w:tcPr>
          <w:p w14:paraId="260A0DFE" w14:textId="77777777" w:rsidR="002A4A34" w:rsidRDefault="002A4A34" w:rsidP="0085190F">
            <w:pPr>
              <w:rPr>
                <w:sz w:val="18"/>
                <w:szCs w:val="18"/>
              </w:rPr>
            </w:pPr>
          </w:p>
        </w:tc>
        <w:tc>
          <w:tcPr>
            <w:tcW w:w="2520" w:type="dxa"/>
          </w:tcPr>
          <w:p w14:paraId="6AC79792" w14:textId="77777777" w:rsidR="002A4A34" w:rsidRDefault="002A4A34" w:rsidP="0085190F">
            <w:pPr>
              <w:rPr>
                <w:sz w:val="18"/>
                <w:szCs w:val="18"/>
              </w:rPr>
            </w:pPr>
            <w:r>
              <w:rPr>
                <w:sz w:val="18"/>
                <w:szCs w:val="18"/>
              </w:rPr>
              <w:t>NULL</w:t>
            </w:r>
          </w:p>
        </w:tc>
        <w:tc>
          <w:tcPr>
            <w:tcW w:w="2160" w:type="dxa"/>
          </w:tcPr>
          <w:p w14:paraId="060EB521" w14:textId="77777777" w:rsidR="002A4A34" w:rsidRPr="00D31708" w:rsidRDefault="002A4A34" w:rsidP="0085190F">
            <w:pPr>
              <w:autoSpaceDE w:val="0"/>
              <w:autoSpaceDN w:val="0"/>
              <w:adjustRightInd w:val="0"/>
              <w:rPr>
                <w:rFonts w:ascii="Consolas" w:hAnsi="Consolas" w:cs="Consolas"/>
                <w:color w:val="0000FF"/>
                <w:sz w:val="16"/>
                <w:szCs w:val="19"/>
              </w:rPr>
            </w:pPr>
          </w:p>
        </w:tc>
      </w:tr>
    </w:tbl>
    <w:p w14:paraId="7E7246AC" w14:textId="77777777" w:rsidR="00DF2768" w:rsidRDefault="00DF2768" w:rsidP="00B77CD8">
      <w:bookmarkStart w:id="22" w:name="_Toc437601224"/>
    </w:p>
    <w:p w14:paraId="2D3818C4" w14:textId="77777777" w:rsidR="001761E1" w:rsidRDefault="001761E1" w:rsidP="00B77CD8"/>
    <w:p w14:paraId="4ACE5ED3" w14:textId="2919EAD8" w:rsidR="006337E3" w:rsidRDefault="006337E3" w:rsidP="006337E3">
      <w:pPr>
        <w:pStyle w:val="Heading2"/>
      </w:pPr>
      <w:r>
        <w:t xml:space="preserve">2.14 </w:t>
      </w:r>
      <w:r>
        <w:tab/>
        <w:t>Table name: DRUG_COST</w:t>
      </w:r>
      <w:bookmarkEnd w:id="22"/>
    </w:p>
    <w:p w14:paraId="3F07AB75" w14:textId="310854C2" w:rsidR="00DF2768" w:rsidRDefault="00DF2768" w:rsidP="00DF2768">
      <w:r>
        <w:t>This table will be sourced from PDESAF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3905"/>
        <w:gridCol w:w="1800"/>
        <w:gridCol w:w="973"/>
      </w:tblGrid>
      <w:tr w:rsidR="00DF2768" w14:paraId="4B2DF30F" w14:textId="77777777" w:rsidTr="00DF2768">
        <w:trPr>
          <w:cantSplit/>
          <w:tblHeader/>
        </w:trPr>
        <w:tc>
          <w:tcPr>
            <w:tcW w:w="5000" w:type="pct"/>
            <w:gridSpan w:val="4"/>
            <w:tcBorders>
              <w:top w:val="single" w:sz="4" w:space="0" w:color="auto"/>
              <w:left w:val="single" w:sz="4" w:space="0" w:color="auto"/>
              <w:bottom w:val="single" w:sz="4" w:space="0" w:color="auto"/>
              <w:right w:val="single" w:sz="4" w:space="0" w:color="auto"/>
            </w:tcBorders>
            <w:shd w:val="clear" w:color="auto" w:fill="A6A6A6"/>
            <w:hideMark/>
          </w:tcPr>
          <w:p w14:paraId="5B439813" w14:textId="6978C034" w:rsidR="00DF2768" w:rsidRDefault="00DF2768" w:rsidP="00DF2768">
            <w:pPr>
              <w:keepNext/>
              <w:keepLines/>
              <w:spacing w:after="0" w:line="240" w:lineRule="auto"/>
              <w:rPr>
                <w:b/>
              </w:rPr>
            </w:pPr>
            <w:r>
              <w:rPr>
                <w:b/>
                <w:sz w:val="28"/>
              </w:rPr>
              <w:lastRenderedPageBreak/>
              <w:t>Table 14:  DRUG_COST</w:t>
            </w:r>
          </w:p>
        </w:tc>
      </w:tr>
      <w:tr w:rsidR="00DF2768" w14:paraId="5EBFB176" w14:textId="77777777" w:rsidTr="00DF2768">
        <w:trPr>
          <w:cantSplit/>
          <w:trHeight w:val="20"/>
          <w:tblHeader/>
        </w:trPr>
        <w:tc>
          <w:tcPr>
            <w:tcW w:w="1513" w:type="pct"/>
            <w:tcBorders>
              <w:top w:val="single" w:sz="4" w:space="0" w:color="auto"/>
              <w:left w:val="single" w:sz="4" w:space="0" w:color="auto"/>
              <w:bottom w:val="single" w:sz="4" w:space="0" w:color="auto"/>
              <w:right w:val="single" w:sz="4" w:space="0" w:color="auto"/>
            </w:tcBorders>
            <w:shd w:val="clear" w:color="auto" w:fill="D9D9D9"/>
            <w:hideMark/>
          </w:tcPr>
          <w:p w14:paraId="3CD25E57" w14:textId="77777777" w:rsidR="00DF2768" w:rsidRDefault="00DF2768">
            <w:pPr>
              <w:keepNext/>
              <w:keepLines/>
              <w:spacing w:after="0" w:line="240" w:lineRule="auto"/>
              <w:rPr>
                <w:b/>
              </w:rPr>
            </w:pPr>
            <w:r>
              <w:rPr>
                <w:b/>
              </w:rPr>
              <w:t>Destination Field</w:t>
            </w:r>
          </w:p>
        </w:tc>
        <w:tc>
          <w:tcPr>
            <w:tcW w:w="2039" w:type="pct"/>
            <w:tcBorders>
              <w:top w:val="single" w:sz="4" w:space="0" w:color="auto"/>
              <w:left w:val="single" w:sz="4" w:space="0" w:color="auto"/>
              <w:bottom w:val="single" w:sz="4" w:space="0" w:color="auto"/>
              <w:right w:val="single" w:sz="4" w:space="0" w:color="auto"/>
            </w:tcBorders>
            <w:shd w:val="clear" w:color="auto" w:fill="D9D9D9"/>
            <w:hideMark/>
          </w:tcPr>
          <w:p w14:paraId="6D7A0BEA" w14:textId="77777777" w:rsidR="00DF2768" w:rsidRDefault="00DF2768">
            <w:pPr>
              <w:keepNext/>
              <w:keepLines/>
              <w:spacing w:after="0" w:line="240" w:lineRule="auto"/>
              <w:rPr>
                <w:b/>
              </w:rPr>
            </w:pPr>
            <w:r>
              <w:rPr>
                <w:b/>
              </w:rPr>
              <w:t>Source Field</w:t>
            </w:r>
          </w:p>
        </w:tc>
        <w:tc>
          <w:tcPr>
            <w:tcW w:w="940" w:type="pct"/>
            <w:tcBorders>
              <w:top w:val="single" w:sz="4" w:space="0" w:color="auto"/>
              <w:left w:val="single" w:sz="4" w:space="0" w:color="auto"/>
              <w:bottom w:val="single" w:sz="4" w:space="0" w:color="auto"/>
              <w:right w:val="single" w:sz="4" w:space="0" w:color="auto"/>
            </w:tcBorders>
            <w:shd w:val="clear" w:color="auto" w:fill="D9D9D9"/>
            <w:hideMark/>
          </w:tcPr>
          <w:p w14:paraId="7E2807D1" w14:textId="77777777" w:rsidR="00DF2768" w:rsidRDefault="00DF2768">
            <w:pPr>
              <w:keepNext/>
              <w:keepLines/>
              <w:spacing w:after="0" w:line="240" w:lineRule="auto"/>
              <w:rPr>
                <w:b/>
              </w:rPr>
            </w:pPr>
            <w:r>
              <w:rPr>
                <w:b/>
              </w:rPr>
              <w:t>Applied Rule</w:t>
            </w:r>
          </w:p>
        </w:tc>
        <w:tc>
          <w:tcPr>
            <w:tcW w:w="508" w:type="pct"/>
            <w:tcBorders>
              <w:top w:val="single" w:sz="4" w:space="0" w:color="auto"/>
              <w:left w:val="single" w:sz="4" w:space="0" w:color="auto"/>
              <w:bottom w:val="single" w:sz="4" w:space="0" w:color="auto"/>
              <w:right w:val="single" w:sz="4" w:space="0" w:color="auto"/>
            </w:tcBorders>
            <w:shd w:val="clear" w:color="auto" w:fill="D9D9D9"/>
            <w:hideMark/>
          </w:tcPr>
          <w:p w14:paraId="60C0C7D9" w14:textId="77777777" w:rsidR="00DF2768" w:rsidRDefault="00DF2768">
            <w:pPr>
              <w:keepNext/>
              <w:keepLines/>
              <w:spacing w:after="0" w:line="240" w:lineRule="auto"/>
              <w:rPr>
                <w:b/>
              </w:rPr>
            </w:pPr>
            <w:r>
              <w:rPr>
                <w:b/>
              </w:rPr>
              <w:t>Comment</w:t>
            </w:r>
          </w:p>
        </w:tc>
      </w:tr>
      <w:tr w:rsidR="00DF2768" w14:paraId="2C22D146"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7B07EFB4" w14:textId="19A0B61B" w:rsidR="00DF2768" w:rsidRDefault="00DF2768">
            <w:pPr>
              <w:keepNext/>
              <w:keepLines/>
              <w:spacing w:after="0" w:line="240" w:lineRule="auto"/>
              <w:rPr>
                <w:sz w:val="18"/>
                <w:szCs w:val="18"/>
              </w:rPr>
            </w:pPr>
            <w:r>
              <w:rPr>
                <w:sz w:val="18"/>
                <w:szCs w:val="18"/>
              </w:rPr>
              <w:t>DRUG_COST_ID</w:t>
            </w:r>
          </w:p>
        </w:tc>
        <w:tc>
          <w:tcPr>
            <w:tcW w:w="2039" w:type="pct"/>
            <w:tcBorders>
              <w:top w:val="single" w:sz="4" w:space="0" w:color="auto"/>
              <w:left w:val="single" w:sz="4" w:space="0" w:color="auto"/>
              <w:bottom w:val="single" w:sz="4" w:space="0" w:color="auto"/>
              <w:right w:val="single" w:sz="4" w:space="0" w:color="auto"/>
            </w:tcBorders>
            <w:hideMark/>
          </w:tcPr>
          <w:p w14:paraId="7A83C58C" w14:textId="77777777" w:rsidR="00DF2768" w:rsidRDefault="00DF2768">
            <w:pPr>
              <w:keepNext/>
              <w:keepLines/>
              <w:spacing w:after="0" w:line="240" w:lineRule="auto"/>
              <w:rPr>
                <w:sz w:val="18"/>
                <w:szCs w:val="18"/>
              </w:rPr>
            </w:pPr>
            <w:r>
              <w:rPr>
                <w:sz w:val="18"/>
                <w:szCs w:val="18"/>
              </w:rPr>
              <w:t>-</w:t>
            </w:r>
          </w:p>
        </w:tc>
        <w:tc>
          <w:tcPr>
            <w:tcW w:w="940" w:type="pct"/>
            <w:tcBorders>
              <w:top w:val="single" w:sz="4" w:space="0" w:color="auto"/>
              <w:left w:val="single" w:sz="4" w:space="0" w:color="auto"/>
              <w:bottom w:val="single" w:sz="4" w:space="0" w:color="auto"/>
              <w:right w:val="single" w:sz="4" w:space="0" w:color="auto"/>
            </w:tcBorders>
            <w:hideMark/>
          </w:tcPr>
          <w:p w14:paraId="2C3E8120" w14:textId="77777777" w:rsidR="00DF2768" w:rsidRDefault="00DF2768">
            <w:pPr>
              <w:keepNext/>
              <w:keepLines/>
              <w:spacing w:after="0" w:line="240" w:lineRule="auto"/>
              <w:rPr>
                <w:sz w:val="18"/>
                <w:szCs w:val="18"/>
              </w:rPr>
            </w:pPr>
            <w:r>
              <w:rPr>
                <w:sz w:val="18"/>
                <w:szCs w:val="18"/>
              </w:rPr>
              <w:t>System Generated</w:t>
            </w:r>
          </w:p>
        </w:tc>
        <w:tc>
          <w:tcPr>
            <w:tcW w:w="508" w:type="pct"/>
            <w:tcBorders>
              <w:top w:val="single" w:sz="4" w:space="0" w:color="auto"/>
              <w:left w:val="single" w:sz="4" w:space="0" w:color="auto"/>
              <w:bottom w:val="single" w:sz="4" w:space="0" w:color="auto"/>
              <w:right w:val="single" w:sz="4" w:space="0" w:color="auto"/>
            </w:tcBorders>
          </w:tcPr>
          <w:p w14:paraId="74EC6670" w14:textId="77777777" w:rsidR="00DF2768" w:rsidRDefault="00DF2768">
            <w:pPr>
              <w:keepNext/>
              <w:keepLines/>
              <w:spacing w:after="0" w:line="240" w:lineRule="auto"/>
              <w:rPr>
                <w:sz w:val="18"/>
                <w:szCs w:val="18"/>
              </w:rPr>
            </w:pPr>
          </w:p>
        </w:tc>
      </w:tr>
      <w:tr w:rsidR="00DF2768" w14:paraId="0C6EBC1A"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4EC32433" w14:textId="0858CC1A" w:rsidR="00DF2768" w:rsidRDefault="00DF2768">
            <w:pPr>
              <w:keepNext/>
              <w:keepLines/>
              <w:spacing w:after="0" w:line="240" w:lineRule="auto"/>
              <w:rPr>
                <w:sz w:val="18"/>
                <w:szCs w:val="18"/>
              </w:rPr>
            </w:pPr>
            <w:r>
              <w:rPr>
                <w:sz w:val="18"/>
                <w:szCs w:val="18"/>
              </w:rPr>
              <w:t>DRUG_EXPOSURE_ID</w:t>
            </w:r>
          </w:p>
        </w:tc>
        <w:tc>
          <w:tcPr>
            <w:tcW w:w="2039" w:type="pct"/>
            <w:tcBorders>
              <w:top w:val="single" w:sz="4" w:space="0" w:color="auto"/>
              <w:left w:val="single" w:sz="4" w:space="0" w:color="auto"/>
              <w:bottom w:val="single" w:sz="4" w:space="0" w:color="auto"/>
              <w:right w:val="single" w:sz="4" w:space="0" w:color="auto"/>
            </w:tcBorders>
            <w:hideMark/>
          </w:tcPr>
          <w:p w14:paraId="09F68106" w14:textId="77777777" w:rsidR="00DF2768" w:rsidRDefault="00DF2768">
            <w:pPr>
              <w:keepNext/>
              <w:keepLines/>
              <w:spacing w:after="0" w:line="240" w:lineRule="auto"/>
              <w:rPr>
                <w:sz w:val="18"/>
                <w:szCs w:val="18"/>
              </w:rPr>
            </w:pPr>
            <w:r>
              <w:rPr>
                <w:b/>
                <w:sz w:val="18"/>
                <w:szCs w:val="18"/>
              </w:rPr>
              <w:t>DRUG_EXPOSURE</w:t>
            </w:r>
            <w:r>
              <w:rPr>
                <w:sz w:val="18"/>
                <w:szCs w:val="18"/>
              </w:rPr>
              <w:t xml:space="preserve">:  </w:t>
            </w:r>
          </w:p>
          <w:p w14:paraId="2F509417" w14:textId="686A6BB3" w:rsidR="00DF2768" w:rsidRDefault="00DF2768">
            <w:pPr>
              <w:keepNext/>
              <w:keepLines/>
              <w:spacing w:after="0" w:line="240" w:lineRule="auto"/>
              <w:rPr>
                <w:sz w:val="18"/>
                <w:szCs w:val="18"/>
              </w:rPr>
            </w:pPr>
            <w:r>
              <w:rPr>
                <w:sz w:val="18"/>
                <w:szCs w:val="18"/>
              </w:rPr>
              <w:t>DRUG_EXPOSURE_ID</w:t>
            </w:r>
          </w:p>
        </w:tc>
        <w:tc>
          <w:tcPr>
            <w:tcW w:w="940" w:type="pct"/>
            <w:tcBorders>
              <w:top w:val="single" w:sz="4" w:space="0" w:color="auto"/>
              <w:left w:val="single" w:sz="4" w:space="0" w:color="auto"/>
              <w:bottom w:val="single" w:sz="4" w:space="0" w:color="auto"/>
              <w:right w:val="single" w:sz="4" w:space="0" w:color="auto"/>
            </w:tcBorders>
          </w:tcPr>
          <w:p w14:paraId="414E0ED9"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6A9C6229" w14:textId="77777777" w:rsidR="00DF2768" w:rsidRDefault="00DF2768">
            <w:pPr>
              <w:keepNext/>
              <w:keepLines/>
              <w:spacing w:after="0" w:line="240" w:lineRule="auto"/>
              <w:rPr>
                <w:sz w:val="18"/>
                <w:szCs w:val="18"/>
              </w:rPr>
            </w:pPr>
          </w:p>
        </w:tc>
      </w:tr>
      <w:tr w:rsidR="00DF2768" w14:paraId="203CC6E5"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0F32F8EE" w14:textId="77777777" w:rsidR="00DF2768" w:rsidRDefault="00DF2768">
            <w:pPr>
              <w:keepNext/>
              <w:keepLines/>
              <w:spacing w:after="0" w:line="240" w:lineRule="auto"/>
              <w:rPr>
                <w:sz w:val="18"/>
                <w:szCs w:val="18"/>
              </w:rPr>
            </w:pPr>
            <w:r>
              <w:rPr>
                <w:sz w:val="18"/>
                <w:szCs w:val="18"/>
              </w:rPr>
              <w:t>CURRENCY_CONCEPT_ID</w:t>
            </w:r>
          </w:p>
        </w:tc>
        <w:tc>
          <w:tcPr>
            <w:tcW w:w="2039" w:type="pct"/>
            <w:tcBorders>
              <w:top w:val="single" w:sz="4" w:space="0" w:color="auto"/>
              <w:left w:val="single" w:sz="4" w:space="0" w:color="auto"/>
              <w:bottom w:val="single" w:sz="4" w:space="0" w:color="auto"/>
              <w:right w:val="single" w:sz="4" w:space="0" w:color="auto"/>
            </w:tcBorders>
            <w:hideMark/>
          </w:tcPr>
          <w:p w14:paraId="318480E1" w14:textId="77777777" w:rsidR="00DF2768" w:rsidRDefault="00DF2768">
            <w:pPr>
              <w:keepNext/>
              <w:keepLines/>
              <w:spacing w:after="0" w:line="240" w:lineRule="auto"/>
              <w:rPr>
                <w:b/>
                <w:sz w:val="18"/>
                <w:szCs w:val="18"/>
              </w:rPr>
            </w:pPr>
            <w:r>
              <w:rPr>
                <w:b/>
                <w:sz w:val="18"/>
                <w:szCs w:val="18"/>
              </w:rPr>
              <w:t>-</w:t>
            </w:r>
          </w:p>
        </w:tc>
        <w:tc>
          <w:tcPr>
            <w:tcW w:w="940" w:type="pct"/>
            <w:tcBorders>
              <w:top w:val="single" w:sz="4" w:space="0" w:color="auto"/>
              <w:left w:val="single" w:sz="4" w:space="0" w:color="auto"/>
              <w:bottom w:val="single" w:sz="4" w:space="0" w:color="auto"/>
              <w:right w:val="single" w:sz="4" w:space="0" w:color="auto"/>
            </w:tcBorders>
            <w:hideMark/>
          </w:tcPr>
          <w:p w14:paraId="4350F6FA" w14:textId="77777777" w:rsidR="00DF2768" w:rsidRDefault="00DF2768">
            <w:pPr>
              <w:keepNext/>
              <w:keepLines/>
              <w:spacing w:after="0" w:line="240" w:lineRule="auto"/>
              <w:rPr>
                <w:sz w:val="18"/>
                <w:szCs w:val="18"/>
              </w:rPr>
            </w:pPr>
            <w:r>
              <w:rPr>
                <w:sz w:val="18"/>
                <w:szCs w:val="18"/>
              </w:rPr>
              <w:t>This will be ‘44818668’ for all rows since this is a US claims database and paid in US Dollars</w:t>
            </w:r>
          </w:p>
        </w:tc>
        <w:tc>
          <w:tcPr>
            <w:tcW w:w="508" w:type="pct"/>
            <w:tcBorders>
              <w:top w:val="single" w:sz="4" w:space="0" w:color="auto"/>
              <w:left w:val="single" w:sz="4" w:space="0" w:color="auto"/>
              <w:bottom w:val="single" w:sz="4" w:space="0" w:color="auto"/>
              <w:right w:val="single" w:sz="4" w:space="0" w:color="auto"/>
            </w:tcBorders>
          </w:tcPr>
          <w:p w14:paraId="141FBA5A" w14:textId="77777777" w:rsidR="00DF2768" w:rsidRDefault="00DF2768">
            <w:pPr>
              <w:keepNext/>
              <w:keepLines/>
              <w:spacing w:after="0" w:line="240" w:lineRule="auto"/>
              <w:rPr>
                <w:sz w:val="18"/>
                <w:szCs w:val="18"/>
              </w:rPr>
            </w:pPr>
          </w:p>
        </w:tc>
      </w:tr>
      <w:tr w:rsidR="00DF2768" w14:paraId="4B467ED8"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56A6FB82" w14:textId="77777777" w:rsidR="00DF2768" w:rsidRDefault="00DF2768">
            <w:pPr>
              <w:keepNext/>
              <w:keepLines/>
              <w:spacing w:after="0" w:line="240" w:lineRule="auto"/>
              <w:rPr>
                <w:sz w:val="18"/>
                <w:szCs w:val="18"/>
              </w:rPr>
            </w:pPr>
            <w:r>
              <w:rPr>
                <w:sz w:val="18"/>
                <w:szCs w:val="18"/>
              </w:rPr>
              <w:t>PAID_COPAY</w:t>
            </w:r>
          </w:p>
        </w:tc>
        <w:tc>
          <w:tcPr>
            <w:tcW w:w="2039" w:type="pct"/>
            <w:tcBorders>
              <w:top w:val="single" w:sz="4" w:space="0" w:color="auto"/>
              <w:left w:val="single" w:sz="4" w:space="0" w:color="auto"/>
              <w:bottom w:val="single" w:sz="4" w:space="0" w:color="auto"/>
              <w:right w:val="single" w:sz="4" w:space="0" w:color="auto"/>
            </w:tcBorders>
          </w:tcPr>
          <w:p w14:paraId="5F0B8C88" w14:textId="010E39DC" w:rsidR="00DF2768" w:rsidRDefault="00DF2768">
            <w:pPr>
              <w:keepNext/>
              <w:keepLines/>
              <w:spacing w:after="0" w:line="240" w:lineRule="auto"/>
              <w:rPr>
                <w:sz w:val="18"/>
                <w:szCs w:val="18"/>
              </w:rPr>
            </w:pPr>
            <w:r>
              <w:rPr>
                <w:sz w:val="18"/>
                <w:szCs w:val="18"/>
              </w:rPr>
              <w:t>-</w:t>
            </w:r>
          </w:p>
        </w:tc>
        <w:tc>
          <w:tcPr>
            <w:tcW w:w="940" w:type="pct"/>
            <w:tcBorders>
              <w:top w:val="single" w:sz="4" w:space="0" w:color="auto"/>
              <w:left w:val="single" w:sz="4" w:space="0" w:color="auto"/>
              <w:bottom w:val="single" w:sz="4" w:space="0" w:color="auto"/>
              <w:right w:val="single" w:sz="4" w:space="0" w:color="auto"/>
            </w:tcBorders>
          </w:tcPr>
          <w:p w14:paraId="591B233C"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012388DF" w14:textId="77777777" w:rsidR="00DF2768" w:rsidRDefault="00DF2768">
            <w:pPr>
              <w:keepNext/>
              <w:keepLines/>
              <w:spacing w:after="0" w:line="240" w:lineRule="auto"/>
              <w:rPr>
                <w:sz w:val="18"/>
                <w:szCs w:val="18"/>
              </w:rPr>
            </w:pPr>
          </w:p>
        </w:tc>
      </w:tr>
      <w:tr w:rsidR="00DF2768" w14:paraId="39C8E23B"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6A7D0846" w14:textId="77777777" w:rsidR="00DF2768" w:rsidRDefault="00DF2768">
            <w:pPr>
              <w:keepNext/>
              <w:keepLines/>
              <w:spacing w:after="0" w:line="240" w:lineRule="auto"/>
              <w:rPr>
                <w:sz w:val="18"/>
                <w:szCs w:val="18"/>
              </w:rPr>
            </w:pPr>
            <w:r>
              <w:rPr>
                <w:sz w:val="18"/>
                <w:szCs w:val="18"/>
              </w:rPr>
              <w:t>PAID_COINSURANCE</w:t>
            </w:r>
          </w:p>
        </w:tc>
        <w:tc>
          <w:tcPr>
            <w:tcW w:w="2039" w:type="pct"/>
            <w:tcBorders>
              <w:top w:val="single" w:sz="4" w:space="0" w:color="auto"/>
              <w:left w:val="single" w:sz="4" w:space="0" w:color="auto"/>
              <w:bottom w:val="single" w:sz="4" w:space="0" w:color="auto"/>
              <w:right w:val="single" w:sz="4" w:space="0" w:color="auto"/>
            </w:tcBorders>
            <w:hideMark/>
          </w:tcPr>
          <w:p w14:paraId="4DF65B92" w14:textId="19CE6CB0" w:rsidR="00DF2768" w:rsidRDefault="00DF2768">
            <w:pPr>
              <w:keepNext/>
              <w:keepLines/>
              <w:spacing w:after="0" w:line="240" w:lineRule="auto"/>
              <w:rPr>
                <w:sz w:val="18"/>
                <w:szCs w:val="18"/>
              </w:rPr>
            </w:pPr>
            <w:r>
              <w:rPr>
                <w:sz w:val="18"/>
                <w:szCs w:val="18"/>
              </w:rPr>
              <w:t>-</w:t>
            </w:r>
          </w:p>
        </w:tc>
        <w:tc>
          <w:tcPr>
            <w:tcW w:w="940" w:type="pct"/>
            <w:tcBorders>
              <w:top w:val="single" w:sz="4" w:space="0" w:color="auto"/>
              <w:left w:val="single" w:sz="4" w:space="0" w:color="auto"/>
              <w:bottom w:val="single" w:sz="4" w:space="0" w:color="auto"/>
              <w:right w:val="single" w:sz="4" w:space="0" w:color="auto"/>
            </w:tcBorders>
          </w:tcPr>
          <w:p w14:paraId="7F23DF61"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1E3D894C" w14:textId="77777777" w:rsidR="00DF2768" w:rsidRDefault="00DF2768">
            <w:pPr>
              <w:keepNext/>
              <w:keepLines/>
              <w:spacing w:after="0" w:line="240" w:lineRule="auto"/>
              <w:rPr>
                <w:sz w:val="18"/>
                <w:szCs w:val="18"/>
              </w:rPr>
            </w:pPr>
          </w:p>
        </w:tc>
      </w:tr>
      <w:tr w:rsidR="00DF2768" w14:paraId="4F55F30F"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6A9BBF0F" w14:textId="77777777" w:rsidR="00DF2768" w:rsidRDefault="00DF2768">
            <w:pPr>
              <w:keepNext/>
              <w:keepLines/>
              <w:spacing w:after="0" w:line="240" w:lineRule="auto"/>
              <w:rPr>
                <w:sz w:val="18"/>
                <w:szCs w:val="18"/>
              </w:rPr>
            </w:pPr>
            <w:r>
              <w:rPr>
                <w:sz w:val="18"/>
                <w:szCs w:val="18"/>
              </w:rPr>
              <w:t>PAID_TOWARD_DEDUCTIBLE</w:t>
            </w:r>
          </w:p>
        </w:tc>
        <w:tc>
          <w:tcPr>
            <w:tcW w:w="2039" w:type="pct"/>
            <w:tcBorders>
              <w:top w:val="single" w:sz="4" w:space="0" w:color="auto"/>
              <w:left w:val="single" w:sz="4" w:space="0" w:color="auto"/>
              <w:bottom w:val="single" w:sz="4" w:space="0" w:color="auto"/>
              <w:right w:val="single" w:sz="4" w:space="0" w:color="auto"/>
            </w:tcBorders>
            <w:hideMark/>
          </w:tcPr>
          <w:p w14:paraId="5F9E68A8" w14:textId="1F2C6585" w:rsidR="00DF2768" w:rsidRDefault="00DF2768">
            <w:pPr>
              <w:keepNext/>
              <w:keepLines/>
              <w:spacing w:after="0" w:line="240" w:lineRule="auto"/>
              <w:rPr>
                <w:sz w:val="18"/>
                <w:szCs w:val="18"/>
              </w:rPr>
            </w:pPr>
            <w:r>
              <w:rPr>
                <w:sz w:val="18"/>
                <w:szCs w:val="18"/>
              </w:rPr>
              <w:t>-</w:t>
            </w:r>
          </w:p>
        </w:tc>
        <w:tc>
          <w:tcPr>
            <w:tcW w:w="940" w:type="pct"/>
            <w:tcBorders>
              <w:top w:val="single" w:sz="4" w:space="0" w:color="auto"/>
              <w:left w:val="single" w:sz="4" w:space="0" w:color="auto"/>
              <w:bottom w:val="single" w:sz="4" w:space="0" w:color="auto"/>
              <w:right w:val="single" w:sz="4" w:space="0" w:color="auto"/>
            </w:tcBorders>
          </w:tcPr>
          <w:p w14:paraId="5B21D2EA"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3BA54BB3" w14:textId="77777777" w:rsidR="00DF2768" w:rsidRDefault="00DF2768">
            <w:pPr>
              <w:keepNext/>
              <w:keepLines/>
              <w:spacing w:after="0" w:line="240" w:lineRule="auto"/>
              <w:rPr>
                <w:sz w:val="18"/>
                <w:szCs w:val="18"/>
              </w:rPr>
            </w:pPr>
          </w:p>
        </w:tc>
      </w:tr>
      <w:tr w:rsidR="00DF2768" w14:paraId="54F97FC1"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2F5A68E8" w14:textId="77777777" w:rsidR="00DF2768" w:rsidRDefault="00DF2768">
            <w:pPr>
              <w:keepNext/>
              <w:keepLines/>
              <w:spacing w:after="0" w:line="240" w:lineRule="auto"/>
              <w:rPr>
                <w:sz w:val="18"/>
                <w:szCs w:val="18"/>
              </w:rPr>
            </w:pPr>
            <w:r>
              <w:rPr>
                <w:sz w:val="18"/>
                <w:szCs w:val="18"/>
              </w:rPr>
              <w:t>PAID_BY_PAYER</w:t>
            </w:r>
          </w:p>
        </w:tc>
        <w:tc>
          <w:tcPr>
            <w:tcW w:w="2039" w:type="pct"/>
            <w:tcBorders>
              <w:top w:val="single" w:sz="4" w:space="0" w:color="auto"/>
              <w:left w:val="single" w:sz="4" w:space="0" w:color="auto"/>
              <w:bottom w:val="single" w:sz="4" w:space="0" w:color="auto"/>
              <w:right w:val="single" w:sz="4" w:space="0" w:color="auto"/>
            </w:tcBorders>
            <w:hideMark/>
          </w:tcPr>
          <w:p w14:paraId="0FB85A68" w14:textId="0F061EBF" w:rsidR="00DF2768" w:rsidRDefault="00DF2768">
            <w:pPr>
              <w:keepNext/>
              <w:keepLines/>
              <w:spacing w:after="0" w:line="240" w:lineRule="auto"/>
              <w:rPr>
                <w:sz w:val="18"/>
                <w:szCs w:val="18"/>
              </w:rPr>
            </w:pPr>
            <w:r>
              <w:rPr>
                <w:sz w:val="18"/>
                <w:szCs w:val="18"/>
              </w:rPr>
              <w:t>TOT_RX_CST_AMT</w:t>
            </w:r>
          </w:p>
        </w:tc>
        <w:tc>
          <w:tcPr>
            <w:tcW w:w="940" w:type="pct"/>
            <w:tcBorders>
              <w:top w:val="single" w:sz="4" w:space="0" w:color="auto"/>
              <w:left w:val="single" w:sz="4" w:space="0" w:color="auto"/>
              <w:bottom w:val="single" w:sz="4" w:space="0" w:color="auto"/>
              <w:right w:val="single" w:sz="4" w:space="0" w:color="auto"/>
            </w:tcBorders>
          </w:tcPr>
          <w:p w14:paraId="2E70F45D"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3E5B708C" w14:textId="77777777" w:rsidR="00DF2768" w:rsidRDefault="00DF2768">
            <w:pPr>
              <w:keepNext/>
              <w:keepLines/>
              <w:spacing w:after="0" w:line="240" w:lineRule="auto"/>
              <w:rPr>
                <w:sz w:val="18"/>
                <w:szCs w:val="18"/>
              </w:rPr>
            </w:pPr>
          </w:p>
        </w:tc>
      </w:tr>
      <w:tr w:rsidR="00DF2768" w14:paraId="4C18DFF7"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02A6E13D" w14:textId="77777777" w:rsidR="00DF2768" w:rsidRDefault="00DF2768">
            <w:pPr>
              <w:keepNext/>
              <w:keepLines/>
              <w:spacing w:after="0" w:line="240" w:lineRule="auto"/>
              <w:rPr>
                <w:sz w:val="18"/>
                <w:szCs w:val="18"/>
              </w:rPr>
            </w:pPr>
            <w:r>
              <w:rPr>
                <w:sz w:val="18"/>
                <w:szCs w:val="18"/>
              </w:rPr>
              <w:t>PAID_BY_COORDINATION_BENEFITS</w:t>
            </w:r>
          </w:p>
        </w:tc>
        <w:tc>
          <w:tcPr>
            <w:tcW w:w="2039" w:type="pct"/>
            <w:tcBorders>
              <w:top w:val="single" w:sz="4" w:space="0" w:color="auto"/>
              <w:left w:val="single" w:sz="4" w:space="0" w:color="auto"/>
              <w:bottom w:val="single" w:sz="4" w:space="0" w:color="auto"/>
              <w:right w:val="single" w:sz="4" w:space="0" w:color="auto"/>
            </w:tcBorders>
            <w:hideMark/>
          </w:tcPr>
          <w:p w14:paraId="5894FDB7" w14:textId="6D336AFE" w:rsidR="00DF2768" w:rsidRDefault="00DF2768">
            <w:pPr>
              <w:keepNext/>
              <w:keepLines/>
              <w:spacing w:after="0" w:line="240" w:lineRule="auto"/>
              <w:rPr>
                <w:sz w:val="18"/>
                <w:szCs w:val="18"/>
              </w:rPr>
            </w:pPr>
            <w:r>
              <w:rPr>
                <w:sz w:val="18"/>
                <w:szCs w:val="18"/>
              </w:rPr>
              <w:t>-</w:t>
            </w:r>
          </w:p>
        </w:tc>
        <w:tc>
          <w:tcPr>
            <w:tcW w:w="940" w:type="pct"/>
            <w:tcBorders>
              <w:top w:val="single" w:sz="4" w:space="0" w:color="auto"/>
              <w:left w:val="single" w:sz="4" w:space="0" w:color="auto"/>
              <w:bottom w:val="single" w:sz="4" w:space="0" w:color="auto"/>
              <w:right w:val="single" w:sz="4" w:space="0" w:color="auto"/>
            </w:tcBorders>
          </w:tcPr>
          <w:p w14:paraId="66D63A7B"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438E7B31" w14:textId="77777777" w:rsidR="00DF2768" w:rsidRDefault="00DF2768">
            <w:pPr>
              <w:keepNext/>
              <w:keepLines/>
              <w:spacing w:after="0" w:line="240" w:lineRule="auto"/>
              <w:rPr>
                <w:sz w:val="18"/>
                <w:szCs w:val="18"/>
              </w:rPr>
            </w:pPr>
          </w:p>
        </w:tc>
      </w:tr>
      <w:tr w:rsidR="00DF2768" w14:paraId="5D3C02AC"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7154E669" w14:textId="77777777" w:rsidR="00DF2768" w:rsidRDefault="00DF2768">
            <w:pPr>
              <w:keepNext/>
              <w:keepLines/>
              <w:spacing w:after="0" w:line="240" w:lineRule="auto"/>
              <w:rPr>
                <w:sz w:val="18"/>
                <w:szCs w:val="18"/>
              </w:rPr>
            </w:pPr>
            <w:r>
              <w:rPr>
                <w:sz w:val="18"/>
                <w:szCs w:val="18"/>
              </w:rPr>
              <w:t>TOTAL_OUT_OF_POCKET</w:t>
            </w:r>
          </w:p>
        </w:tc>
        <w:tc>
          <w:tcPr>
            <w:tcW w:w="2039" w:type="pct"/>
            <w:tcBorders>
              <w:top w:val="single" w:sz="4" w:space="0" w:color="auto"/>
              <w:left w:val="single" w:sz="4" w:space="0" w:color="auto"/>
              <w:bottom w:val="single" w:sz="4" w:space="0" w:color="auto"/>
              <w:right w:val="single" w:sz="4" w:space="0" w:color="auto"/>
            </w:tcBorders>
            <w:hideMark/>
          </w:tcPr>
          <w:p w14:paraId="6118489F" w14:textId="689C82B4" w:rsidR="00DF2768" w:rsidRDefault="00DF2768">
            <w:pPr>
              <w:keepNext/>
              <w:keepLines/>
              <w:spacing w:after="0" w:line="240" w:lineRule="auto"/>
              <w:rPr>
                <w:sz w:val="18"/>
                <w:szCs w:val="18"/>
              </w:rPr>
            </w:pPr>
            <w:r>
              <w:rPr>
                <w:sz w:val="18"/>
                <w:szCs w:val="18"/>
              </w:rPr>
              <w:t>PT_PAY_AMT</w:t>
            </w:r>
          </w:p>
        </w:tc>
        <w:tc>
          <w:tcPr>
            <w:tcW w:w="940" w:type="pct"/>
            <w:tcBorders>
              <w:top w:val="single" w:sz="4" w:space="0" w:color="auto"/>
              <w:left w:val="single" w:sz="4" w:space="0" w:color="auto"/>
              <w:bottom w:val="single" w:sz="4" w:space="0" w:color="auto"/>
              <w:right w:val="single" w:sz="4" w:space="0" w:color="auto"/>
            </w:tcBorders>
          </w:tcPr>
          <w:p w14:paraId="7BA6ECFA"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4DDE1E44" w14:textId="77777777" w:rsidR="00DF2768" w:rsidRDefault="00DF2768">
            <w:pPr>
              <w:keepNext/>
              <w:keepLines/>
              <w:spacing w:after="0" w:line="240" w:lineRule="auto"/>
              <w:rPr>
                <w:sz w:val="18"/>
                <w:szCs w:val="18"/>
              </w:rPr>
            </w:pPr>
          </w:p>
        </w:tc>
      </w:tr>
      <w:tr w:rsidR="00DF2768" w14:paraId="6CA4F90B"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623F76DF" w14:textId="77777777" w:rsidR="00DF2768" w:rsidRDefault="00DF2768">
            <w:pPr>
              <w:keepNext/>
              <w:keepLines/>
              <w:spacing w:after="0" w:line="240" w:lineRule="auto"/>
              <w:rPr>
                <w:sz w:val="18"/>
                <w:szCs w:val="18"/>
              </w:rPr>
            </w:pPr>
            <w:r>
              <w:rPr>
                <w:sz w:val="18"/>
                <w:szCs w:val="18"/>
              </w:rPr>
              <w:t>TOTAL_PAID</w:t>
            </w:r>
          </w:p>
        </w:tc>
        <w:tc>
          <w:tcPr>
            <w:tcW w:w="2039" w:type="pct"/>
            <w:tcBorders>
              <w:top w:val="single" w:sz="4" w:space="0" w:color="auto"/>
              <w:left w:val="single" w:sz="4" w:space="0" w:color="auto"/>
              <w:bottom w:val="single" w:sz="4" w:space="0" w:color="auto"/>
              <w:right w:val="single" w:sz="4" w:space="0" w:color="auto"/>
            </w:tcBorders>
            <w:hideMark/>
          </w:tcPr>
          <w:p w14:paraId="37C0228D" w14:textId="78D6405A" w:rsidR="00DF2768" w:rsidRDefault="00DF2768">
            <w:pPr>
              <w:keepNext/>
              <w:keepLines/>
              <w:spacing w:after="0" w:line="240" w:lineRule="auto"/>
              <w:rPr>
                <w:sz w:val="18"/>
                <w:szCs w:val="18"/>
              </w:rPr>
            </w:pPr>
            <w:r>
              <w:rPr>
                <w:sz w:val="18"/>
                <w:szCs w:val="18"/>
              </w:rPr>
              <w:t>TOT_RX_CST_AMT+PT_PAY_AMT</w:t>
            </w:r>
          </w:p>
        </w:tc>
        <w:tc>
          <w:tcPr>
            <w:tcW w:w="940" w:type="pct"/>
            <w:tcBorders>
              <w:top w:val="single" w:sz="4" w:space="0" w:color="auto"/>
              <w:left w:val="single" w:sz="4" w:space="0" w:color="auto"/>
              <w:bottom w:val="single" w:sz="4" w:space="0" w:color="auto"/>
              <w:right w:val="single" w:sz="4" w:space="0" w:color="auto"/>
            </w:tcBorders>
          </w:tcPr>
          <w:p w14:paraId="60FA5762"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7EF73479" w14:textId="77777777" w:rsidR="00DF2768" w:rsidRDefault="00DF2768">
            <w:pPr>
              <w:keepNext/>
              <w:keepLines/>
              <w:spacing w:after="0" w:line="240" w:lineRule="auto"/>
              <w:rPr>
                <w:sz w:val="18"/>
                <w:szCs w:val="18"/>
              </w:rPr>
            </w:pPr>
          </w:p>
        </w:tc>
      </w:tr>
      <w:tr w:rsidR="00DF2768" w14:paraId="01AC946D"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0FF31B34" w14:textId="435C2E8E" w:rsidR="00DF2768" w:rsidRDefault="00DF2768">
            <w:pPr>
              <w:keepNext/>
              <w:keepLines/>
              <w:spacing w:after="0" w:line="240" w:lineRule="auto"/>
              <w:rPr>
                <w:sz w:val="18"/>
                <w:szCs w:val="18"/>
              </w:rPr>
            </w:pPr>
            <w:r>
              <w:rPr>
                <w:sz w:val="18"/>
                <w:szCs w:val="18"/>
              </w:rPr>
              <w:t>INGREDIENT_COST</w:t>
            </w:r>
          </w:p>
        </w:tc>
        <w:tc>
          <w:tcPr>
            <w:tcW w:w="2039" w:type="pct"/>
            <w:tcBorders>
              <w:top w:val="single" w:sz="4" w:space="0" w:color="auto"/>
              <w:left w:val="single" w:sz="4" w:space="0" w:color="auto"/>
              <w:bottom w:val="single" w:sz="4" w:space="0" w:color="auto"/>
              <w:right w:val="single" w:sz="4" w:space="0" w:color="auto"/>
            </w:tcBorders>
          </w:tcPr>
          <w:p w14:paraId="7C674545" w14:textId="481842A2" w:rsidR="00DF2768" w:rsidRDefault="00DF2768">
            <w:pPr>
              <w:keepNext/>
              <w:keepLines/>
              <w:spacing w:after="0" w:line="240" w:lineRule="auto"/>
              <w:rPr>
                <w:sz w:val="18"/>
                <w:szCs w:val="18"/>
              </w:rPr>
            </w:pPr>
            <w:r>
              <w:rPr>
                <w:sz w:val="18"/>
                <w:szCs w:val="18"/>
              </w:rPr>
              <w:t>-</w:t>
            </w:r>
          </w:p>
        </w:tc>
        <w:tc>
          <w:tcPr>
            <w:tcW w:w="940" w:type="pct"/>
            <w:tcBorders>
              <w:top w:val="single" w:sz="4" w:space="0" w:color="auto"/>
              <w:left w:val="single" w:sz="4" w:space="0" w:color="auto"/>
              <w:bottom w:val="single" w:sz="4" w:space="0" w:color="auto"/>
              <w:right w:val="single" w:sz="4" w:space="0" w:color="auto"/>
            </w:tcBorders>
          </w:tcPr>
          <w:p w14:paraId="4E8F6322" w14:textId="28651ED0"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6DDAE5BE" w14:textId="77777777" w:rsidR="00DF2768" w:rsidRDefault="00DF2768">
            <w:pPr>
              <w:keepNext/>
              <w:keepLines/>
              <w:spacing w:after="0" w:line="240" w:lineRule="auto"/>
              <w:rPr>
                <w:sz w:val="18"/>
                <w:szCs w:val="18"/>
              </w:rPr>
            </w:pPr>
          </w:p>
        </w:tc>
      </w:tr>
      <w:tr w:rsidR="00DF2768" w14:paraId="16D7135D"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54C6CA60" w14:textId="01233749" w:rsidR="00DF2768" w:rsidRDefault="00DF2768">
            <w:pPr>
              <w:keepNext/>
              <w:keepLines/>
              <w:spacing w:after="0" w:line="240" w:lineRule="auto"/>
              <w:rPr>
                <w:sz w:val="18"/>
                <w:szCs w:val="18"/>
              </w:rPr>
            </w:pPr>
            <w:r>
              <w:rPr>
                <w:sz w:val="18"/>
                <w:szCs w:val="18"/>
              </w:rPr>
              <w:t>DISPENSING_FEE</w:t>
            </w:r>
          </w:p>
        </w:tc>
        <w:tc>
          <w:tcPr>
            <w:tcW w:w="2039" w:type="pct"/>
            <w:tcBorders>
              <w:top w:val="single" w:sz="4" w:space="0" w:color="auto"/>
              <w:left w:val="single" w:sz="4" w:space="0" w:color="auto"/>
              <w:bottom w:val="single" w:sz="4" w:space="0" w:color="auto"/>
              <w:right w:val="single" w:sz="4" w:space="0" w:color="auto"/>
            </w:tcBorders>
            <w:hideMark/>
          </w:tcPr>
          <w:p w14:paraId="694EA83B" w14:textId="77777777" w:rsidR="00DF2768" w:rsidRDefault="00DF2768">
            <w:pPr>
              <w:keepNext/>
              <w:keepLines/>
              <w:spacing w:after="0" w:line="240" w:lineRule="auto"/>
              <w:rPr>
                <w:sz w:val="18"/>
                <w:szCs w:val="18"/>
              </w:rPr>
            </w:pPr>
            <w:r>
              <w:rPr>
                <w:sz w:val="18"/>
                <w:szCs w:val="18"/>
              </w:rPr>
              <w:t>-</w:t>
            </w:r>
          </w:p>
        </w:tc>
        <w:tc>
          <w:tcPr>
            <w:tcW w:w="940" w:type="pct"/>
            <w:tcBorders>
              <w:top w:val="single" w:sz="4" w:space="0" w:color="auto"/>
              <w:left w:val="single" w:sz="4" w:space="0" w:color="auto"/>
              <w:bottom w:val="single" w:sz="4" w:space="0" w:color="auto"/>
              <w:right w:val="single" w:sz="4" w:space="0" w:color="auto"/>
            </w:tcBorders>
            <w:hideMark/>
          </w:tcPr>
          <w:p w14:paraId="0998CABC" w14:textId="4FF3D610"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hideMark/>
          </w:tcPr>
          <w:p w14:paraId="45A645F8" w14:textId="003CB3AD" w:rsidR="00DF2768" w:rsidRDefault="00DF2768">
            <w:pPr>
              <w:keepNext/>
              <w:keepLines/>
              <w:spacing w:after="0" w:line="240" w:lineRule="auto"/>
              <w:rPr>
                <w:sz w:val="18"/>
                <w:szCs w:val="18"/>
              </w:rPr>
            </w:pPr>
          </w:p>
        </w:tc>
      </w:tr>
      <w:tr w:rsidR="00DF2768" w14:paraId="6EE85D3B"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540E8936" w14:textId="516B9CA4" w:rsidR="00DF2768" w:rsidRDefault="00DF2768">
            <w:pPr>
              <w:keepNext/>
              <w:keepLines/>
              <w:spacing w:after="0" w:line="240" w:lineRule="auto"/>
              <w:rPr>
                <w:sz w:val="18"/>
                <w:szCs w:val="18"/>
              </w:rPr>
            </w:pPr>
            <w:r>
              <w:rPr>
                <w:sz w:val="18"/>
                <w:szCs w:val="18"/>
              </w:rPr>
              <w:t>AVERAGE_WHOLESALE_PRICE</w:t>
            </w:r>
          </w:p>
        </w:tc>
        <w:tc>
          <w:tcPr>
            <w:tcW w:w="2039" w:type="pct"/>
            <w:tcBorders>
              <w:top w:val="single" w:sz="4" w:space="0" w:color="auto"/>
              <w:left w:val="single" w:sz="4" w:space="0" w:color="auto"/>
              <w:bottom w:val="single" w:sz="4" w:space="0" w:color="auto"/>
              <w:right w:val="single" w:sz="4" w:space="0" w:color="auto"/>
            </w:tcBorders>
            <w:hideMark/>
          </w:tcPr>
          <w:p w14:paraId="4CB2BFD2" w14:textId="42E0E0AE" w:rsidR="00DF2768" w:rsidRDefault="00DF2768">
            <w:pPr>
              <w:keepNext/>
              <w:keepLines/>
              <w:spacing w:after="0" w:line="240" w:lineRule="auto"/>
              <w:rPr>
                <w:sz w:val="18"/>
                <w:szCs w:val="18"/>
              </w:rPr>
            </w:pPr>
            <w:r>
              <w:rPr>
                <w:b/>
                <w:sz w:val="18"/>
                <w:szCs w:val="18"/>
              </w:rPr>
              <w:t>-</w:t>
            </w:r>
          </w:p>
        </w:tc>
        <w:tc>
          <w:tcPr>
            <w:tcW w:w="940" w:type="pct"/>
            <w:tcBorders>
              <w:top w:val="single" w:sz="4" w:space="0" w:color="auto"/>
              <w:left w:val="single" w:sz="4" w:space="0" w:color="auto"/>
              <w:bottom w:val="single" w:sz="4" w:space="0" w:color="auto"/>
              <w:right w:val="single" w:sz="4" w:space="0" w:color="auto"/>
            </w:tcBorders>
          </w:tcPr>
          <w:p w14:paraId="0075C804"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4186E412" w14:textId="77777777" w:rsidR="00DF2768" w:rsidRDefault="00DF2768">
            <w:pPr>
              <w:keepNext/>
              <w:keepLines/>
              <w:spacing w:after="0" w:line="240" w:lineRule="auto"/>
              <w:rPr>
                <w:sz w:val="18"/>
                <w:szCs w:val="18"/>
              </w:rPr>
            </w:pPr>
          </w:p>
        </w:tc>
      </w:tr>
      <w:tr w:rsidR="00DF2768" w14:paraId="3B4B9C69"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tcPr>
          <w:p w14:paraId="58C68A51" w14:textId="5EBC298E" w:rsidR="00DF2768" w:rsidRDefault="00DF2768">
            <w:pPr>
              <w:keepNext/>
              <w:keepLines/>
              <w:spacing w:after="0" w:line="240" w:lineRule="auto"/>
              <w:rPr>
                <w:sz w:val="18"/>
                <w:szCs w:val="18"/>
              </w:rPr>
            </w:pPr>
            <w:r>
              <w:rPr>
                <w:sz w:val="18"/>
                <w:szCs w:val="18"/>
              </w:rPr>
              <w:t>PAYER_PLAN_PERIOD_ID</w:t>
            </w:r>
          </w:p>
        </w:tc>
        <w:tc>
          <w:tcPr>
            <w:tcW w:w="2039" w:type="pct"/>
            <w:tcBorders>
              <w:top w:val="single" w:sz="4" w:space="0" w:color="auto"/>
              <w:left w:val="single" w:sz="4" w:space="0" w:color="auto"/>
              <w:bottom w:val="single" w:sz="4" w:space="0" w:color="auto"/>
              <w:right w:val="single" w:sz="4" w:space="0" w:color="auto"/>
            </w:tcBorders>
          </w:tcPr>
          <w:p w14:paraId="53B526D5" w14:textId="77777777" w:rsidR="00DF2768" w:rsidRDefault="00DF2768">
            <w:pPr>
              <w:keepNext/>
              <w:keepLines/>
              <w:spacing w:after="0" w:line="240" w:lineRule="auto"/>
              <w:rPr>
                <w:b/>
                <w:sz w:val="18"/>
                <w:szCs w:val="18"/>
              </w:rPr>
            </w:pPr>
          </w:p>
        </w:tc>
        <w:tc>
          <w:tcPr>
            <w:tcW w:w="940" w:type="pct"/>
            <w:tcBorders>
              <w:top w:val="single" w:sz="4" w:space="0" w:color="auto"/>
              <w:left w:val="single" w:sz="4" w:space="0" w:color="auto"/>
              <w:bottom w:val="single" w:sz="4" w:space="0" w:color="auto"/>
              <w:right w:val="single" w:sz="4" w:space="0" w:color="auto"/>
            </w:tcBorders>
          </w:tcPr>
          <w:p w14:paraId="679F9850" w14:textId="58680C56" w:rsidR="00DF2768" w:rsidRDefault="00DF2768">
            <w:pPr>
              <w:keepNext/>
              <w:keepLines/>
              <w:spacing w:after="0" w:line="240" w:lineRule="auto"/>
              <w:rPr>
                <w:sz w:val="18"/>
                <w:szCs w:val="18"/>
              </w:rPr>
            </w:pPr>
            <w:r>
              <w:rPr>
                <w:sz w:val="18"/>
                <w:szCs w:val="18"/>
              </w:rPr>
              <w:t>Lookup associated PAYER_PLAN_PERIOD_ID.  Look up by PERSON_ID and PROCEDURE_DATE.  If there no match, put NULL.</w:t>
            </w:r>
          </w:p>
        </w:tc>
        <w:tc>
          <w:tcPr>
            <w:tcW w:w="508" w:type="pct"/>
            <w:tcBorders>
              <w:top w:val="single" w:sz="4" w:space="0" w:color="auto"/>
              <w:left w:val="single" w:sz="4" w:space="0" w:color="auto"/>
              <w:bottom w:val="single" w:sz="4" w:space="0" w:color="auto"/>
              <w:right w:val="single" w:sz="4" w:space="0" w:color="auto"/>
            </w:tcBorders>
          </w:tcPr>
          <w:p w14:paraId="70A31438" w14:textId="33C5A886" w:rsidR="00DF2768" w:rsidRDefault="00DF2768">
            <w:pPr>
              <w:keepNext/>
              <w:keepLines/>
              <w:spacing w:after="0" w:line="240" w:lineRule="auto"/>
              <w:rPr>
                <w:sz w:val="18"/>
                <w:szCs w:val="18"/>
              </w:rPr>
            </w:pPr>
            <w:r>
              <w:rPr>
                <w:sz w:val="18"/>
                <w:szCs w:val="18"/>
              </w:rPr>
              <w:t>There should only be one possible plan.</w:t>
            </w:r>
          </w:p>
        </w:tc>
      </w:tr>
    </w:tbl>
    <w:p w14:paraId="27A857AA" w14:textId="77777777" w:rsidR="00DF2768" w:rsidRPr="00DF2768" w:rsidRDefault="00DF2768" w:rsidP="00DF2768"/>
    <w:p w14:paraId="1F0930D9" w14:textId="14F758C7" w:rsidR="006337E3" w:rsidRDefault="006337E3" w:rsidP="006337E3">
      <w:pPr>
        <w:pStyle w:val="Heading2"/>
      </w:pPr>
      <w:bookmarkStart w:id="23" w:name="_Toc437601225"/>
      <w:r>
        <w:t xml:space="preserve">2.15 </w:t>
      </w:r>
      <w:r>
        <w:tab/>
        <w:t>Table name: DRUG_ERA</w:t>
      </w:r>
      <w:bookmarkEnd w:id="23"/>
    </w:p>
    <w:p w14:paraId="5D96CE62" w14:textId="77777777" w:rsidR="004255EC" w:rsidRDefault="004255EC" w:rsidP="004255EC">
      <w:r w:rsidRPr="0064691A">
        <w:t xml:space="preserve">A </w:t>
      </w:r>
      <w:r>
        <w:t>DRUG_ERA</w:t>
      </w:r>
      <w:r w:rsidRPr="0064691A">
        <w:t xml:space="preserve"> is defined as a </w:t>
      </w:r>
      <w:r>
        <w:t>span of time when the p</w:t>
      </w:r>
      <w:r w:rsidRPr="0064691A">
        <w:t>erson is assumed to be exposed to a particular drug.</w:t>
      </w:r>
      <w:r>
        <w:t xml:space="preserve">  S</w:t>
      </w:r>
      <w:r w:rsidRPr="0064691A">
        <w:t xml:space="preserve">uccessive periods of </w:t>
      </w:r>
      <w:r>
        <w:t>DRUG_EXPOSUREs</w:t>
      </w:r>
      <w:r w:rsidRPr="0064691A">
        <w:t xml:space="preserve"> are combined under certain rules </w:t>
      </w:r>
      <w:r>
        <w:t xml:space="preserve">to produce continuous DRUG_ERAs.  The DRUG_ERA table is populated by pulling from the DRUG_EXPOSURE table within the CDM.  DRUG_ERAs are consolidated to their respective ingredient off the DRUG_EXPOSURE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14:paraId="7D785CF7" w14:textId="77777777" w:rsidR="004255EC" w:rsidRDefault="004255EC" w:rsidP="004255EC">
      <w:pPr>
        <w:keepNext/>
        <w:keepLines/>
        <w:spacing w:after="0" w:line="240" w:lineRule="auto"/>
      </w:pPr>
      <w:r>
        <w:t>Key conventions:</w:t>
      </w:r>
    </w:p>
    <w:p w14:paraId="0D9367FE" w14:textId="77777777" w:rsidR="004255EC" w:rsidRDefault="004255EC" w:rsidP="004255EC">
      <w:pPr>
        <w:keepNext/>
        <w:keepLines/>
        <w:numPr>
          <w:ilvl w:val="0"/>
          <w:numId w:val="21"/>
        </w:numPr>
        <w:spacing w:after="0"/>
      </w:pPr>
      <w:r>
        <w:t xml:space="preserve">  Use the following steps to build this table off DRUG_EXPOSURE</w:t>
      </w:r>
      <w:r w:rsidRPr="002607A8">
        <w:t xml:space="preserve"> table</w:t>
      </w:r>
      <w:r>
        <w:t>:</w:t>
      </w:r>
    </w:p>
    <w:p w14:paraId="6B094347" w14:textId="77777777" w:rsidR="004255EC" w:rsidRDefault="004255EC" w:rsidP="004255EC">
      <w:pPr>
        <w:keepNext/>
        <w:keepLines/>
        <w:numPr>
          <w:ilvl w:val="0"/>
          <w:numId w:val="22"/>
        </w:numPr>
        <w:spacing w:after="0"/>
      </w:pPr>
      <w:r>
        <w:t>Exclude records with DRUG</w:t>
      </w:r>
      <w:r w:rsidRPr="002607A8">
        <w:t>_CONCEPT_ID = 0</w:t>
      </w:r>
      <w:r>
        <w:t xml:space="preserve">.  </w:t>
      </w:r>
    </w:p>
    <w:p w14:paraId="5D66E9FC" w14:textId="77777777" w:rsidR="004255EC" w:rsidRDefault="004255EC" w:rsidP="004255EC">
      <w:pPr>
        <w:keepNext/>
        <w:keepLines/>
        <w:numPr>
          <w:ilvl w:val="0"/>
          <w:numId w:val="22"/>
        </w:numPr>
        <w:spacing w:after="0"/>
      </w:pPr>
      <w:r>
        <w:t xml:space="preserve">Use the following logic to map </w:t>
      </w:r>
      <w:r w:rsidRPr="00E83F56">
        <w:t>DRUG_CONCEPT_ID to i</w:t>
      </w:r>
      <w:r>
        <w:t>ngredient levels:</w:t>
      </w:r>
    </w:p>
    <w:p w14:paraId="502B57AA" w14:textId="77777777" w:rsidR="004255EC" w:rsidRDefault="004255EC" w:rsidP="004255EC">
      <w:pPr>
        <w:autoSpaceDE w:val="0"/>
        <w:autoSpaceDN w:val="0"/>
        <w:adjustRightInd w:val="0"/>
        <w:spacing w:after="0" w:line="240" w:lineRule="auto"/>
        <w:ind w:left="1106"/>
        <w:rPr>
          <w:rFonts w:ascii="Consolas" w:hAnsi="Consolas" w:cs="Consolas"/>
          <w:color w:val="0000FF"/>
          <w:sz w:val="19"/>
          <w:szCs w:val="19"/>
        </w:rPr>
      </w:pPr>
      <w:r w:rsidRPr="00045E63">
        <w:rPr>
          <w:rFonts w:ascii="Courier New" w:hAnsi="Courier New" w:cs="Courier New"/>
          <w:color w:val="0000FF"/>
          <w:sz w:val="16"/>
          <w:szCs w:val="16"/>
          <w:shd w:val="clear" w:color="auto" w:fill="FFFFFF"/>
          <w:lang w:eastAsia="zh-CN"/>
        </w:rPr>
        <w:t xml:space="preserve">      </w:t>
      </w:r>
    </w:p>
    <w:p w14:paraId="29CEFCE9"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Drug_EXPOSURE_concept_id</w:t>
      </w:r>
      <w:r>
        <w:rPr>
          <w:rFonts w:ascii="Consolas" w:hAnsi="Consolas" w:cs="Consolas"/>
          <w:color w:val="808080"/>
          <w:sz w:val="19"/>
          <w:szCs w:val="19"/>
        </w:rPr>
        <w:t>,</w:t>
      </w:r>
    </w:p>
    <w:p w14:paraId="04C93C8E"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ingredient_concept_id</w:t>
      </w:r>
    </w:p>
    <w:p w14:paraId="3724D91F"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CONCEPT C</w:t>
      </w:r>
    </w:p>
    <w:p w14:paraId="1BAA4352"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CONCEPT_ANCESTOR CA</w:t>
      </w:r>
    </w:p>
    <w:p w14:paraId="6DE55815"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 xml:space="preserve">ancestor_concept_id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concept_id</w:t>
      </w:r>
    </w:p>
    <w:p w14:paraId="12711FC8"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'RxNorm'</w:t>
      </w:r>
    </w:p>
    <w:p w14:paraId="18DD02C4"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lastRenderedPageBreak/>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14:paraId="71BFDB23"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6846C7EC"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concept A</w:t>
      </w:r>
    </w:p>
    <w:p w14:paraId="33C092EC"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 xml:space="preserve">descendant_CONCEPT_ID </w:t>
      </w:r>
      <w:r>
        <w:rPr>
          <w:rFonts w:ascii="Consolas" w:hAnsi="Consolas" w:cs="Consolas"/>
          <w:color w:val="808080"/>
          <w:sz w:val="19"/>
          <w:szCs w:val="19"/>
        </w:rPr>
        <w: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CONCEPT_ID</w:t>
      </w:r>
    </w:p>
    <w:p w14:paraId="2505F428" w14:textId="77777777" w:rsidR="004255EC" w:rsidRPr="004255EC" w:rsidRDefault="004255EC" w:rsidP="004255EC">
      <w:pPr>
        <w:pStyle w:val="ListParagraph"/>
        <w:numPr>
          <w:ilvl w:val="0"/>
          <w:numId w:val="23"/>
        </w:numPr>
        <w:autoSpaceDE w:val="0"/>
        <w:autoSpaceDN w:val="0"/>
        <w:adjustRightInd w:val="0"/>
        <w:spacing w:after="0" w:line="240" w:lineRule="auto"/>
        <w:rPr>
          <w:rFonts w:ascii="Consolas" w:hAnsi="Consolas" w:cs="Consolas"/>
          <w:sz w:val="19"/>
          <w:szCs w:val="19"/>
        </w:rPr>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14:paraId="478E6AA3" w14:textId="77777777" w:rsidR="004255EC" w:rsidRPr="004255EC" w:rsidRDefault="004255EC" w:rsidP="004255EC">
      <w:pPr>
        <w:pStyle w:val="ListParagraph"/>
        <w:numPr>
          <w:ilvl w:val="0"/>
          <w:numId w:val="23"/>
        </w:numPr>
        <w:autoSpaceDE w:val="0"/>
        <w:autoSpaceDN w:val="0"/>
        <w:adjustRightInd w:val="0"/>
        <w:spacing w:after="0" w:line="240" w:lineRule="auto"/>
        <w:rPr>
          <w:rFonts w:ascii="Consolas" w:hAnsi="Consolas" w:cs="Consolas"/>
          <w:sz w:val="19"/>
          <w:szCs w:val="19"/>
        </w:rPr>
      </w:pPr>
      <w:r>
        <w:t xml:space="preserve">Calculate </w:t>
      </w:r>
      <w:r w:rsidRPr="005556EC">
        <w:t xml:space="preserve">DRUG_EXPOSURE_END_DATE: </w:t>
      </w:r>
      <w:r w:rsidRPr="00EC1849">
        <w:t>If DRUG_TYPE_CONCEPT_ID in (38000175, 38000176) then set to DRUG_EXPOSURE_START_DATE+DAYS_SUPPLY, Else set to DRUG_EXPOSURE_START_DATE.</w:t>
      </w:r>
    </w:p>
    <w:p w14:paraId="0FAE6319" w14:textId="77777777" w:rsidR="004255EC" w:rsidRPr="004255EC" w:rsidRDefault="004255EC" w:rsidP="004255EC">
      <w:pPr>
        <w:pStyle w:val="ListParagraph"/>
        <w:numPr>
          <w:ilvl w:val="0"/>
          <w:numId w:val="23"/>
        </w:numPr>
        <w:autoSpaceDE w:val="0"/>
        <w:autoSpaceDN w:val="0"/>
        <w:adjustRightInd w:val="0"/>
        <w:spacing w:after="0" w:line="240" w:lineRule="auto"/>
        <w:rPr>
          <w:rFonts w:ascii="Consolas" w:hAnsi="Consolas" w:cs="Consolas"/>
          <w:sz w:val="19"/>
          <w:szCs w:val="19"/>
        </w:rPr>
      </w:pPr>
      <w:r>
        <w:t xml:space="preserve">Sort DRUG_EXPOSURE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t xml:space="preserve"> in ascending order.</w:t>
      </w:r>
    </w:p>
    <w:p w14:paraId="5FFC2CEF" w14:textId="301C6B22" w:rsidR="004255EC" w:rsidRPr="004255EC" w:rsidRDefault="004255EC" w:rsidP="004255EC">
      <w:pPr>
        <w:pStyle w:val="ListParagraph"/>
        <w:numPr>
          <w:ilvl w:val="0"/>
          <w:numId w:val="23"/>
        </w:numPr>
        <w:autoSpaceDE w:val="0"/>
        <w:autoSpaceDN w:val="0"/>
        <w:adjustRightInd w:val="0"/>
        <w:spacing w:after="0" w:line="240" w:lineRule="auto"/>
        <w:rPr>
          <w:rFonts w:ascii="Consolas" w:hAnsi="Consolas" w:cs="Consolas"/>
          <w:sz w:val="19"/>
          <w:szCs w:val="19"/>
        </w:rPr>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14:paraId="6854B426" w14:textId="4D46C1E8" w:rsidR="004255EC" w:rsidRDefault="004255EC" w:rsidP="004255EC">
      <w:pPr>
        <w:keepNext/>
        <w:keepLines/>
        <w:numPr>
          <w:ilvl w:val="0"/>
          <w:numId w:val="21"/>
        </w:numPr>
        <w:spacing w:after="0"/>
      </w:pPr>
      <w:r>
        <w:lastRenderedPageBreak/>
        <w:t xml:space="preserve">Compound drugs can create multiple ERAs since they can be mapped to multiple ingredients. </w:t>
      </w:r>
    </w:p>
    <w:p w14:paraId="5F12D797" w14:textId="77777777" w:rsidR="004255EC" w:rsidRDefault="004255EC" w:rsidP="004255EC">
      <w:pPr>
        <w:keepNext/>
        <w:keepLines/>
        <w:spacing w:after="0"/>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860"/>
        <w:gridCol w:w="2214"/>
        <w:gridCol w:w="2143"/>
      </w:tblGrid>
      <w:tr w:rsidR="004255EC" w:rsidRPr="008521DB" w14:paraId="2ACD200B" w14:textId="77777777" w:rsidTr="002F2165">
        <w:trPr>
          <w:tblHeader/>
        </w:trPr>
        <w:tc>
          <w:tcPr>
            <w:tcW w:w="5000" w:type="pct"/>
            <w:gridSpan w:val="4"/>
            <w:shd w:val="clear" w:color="auto" w:fill="A6A6A6"/>
          </w:tcPr>
          <w:p w14:paraId="5C790BF8" w14:textId="2D7B052F" w:rsidR="004255EC" w:rsidRPr="008521DB" w:rsidRDefault="004255EC" w:rsidP="004255EC">
            <w:pPr>
              <w:keepNext/>
              <w:keepLines/>
              <w:spacing w:after="0" w:line="240" w:lineRule="auto"/>
              <w:rPr>
                <w:b/>
              </w:rPr>
            </w:pPr>
            <w:r>
              <w:rPr>
                <w:b/>
                <w:sz w:val="28"/>
              </w:rPr>
              <w:t>Table 15</w:t>
            </w:r>
            <w:r w:rsidRPr="008521DB">
              <w:rPr>
                <w:b/>
                <w:sz w:val="28"/>
              </w:rPr>
              <w:t xml:space="preserve">:  </w:t>
            </w:r>
            <w:r>
              <w:rPr>
                <w:b/>
                <w:sz w:val="28"/>
              </w:rPr>
              <w:t>DRUG_ERA</w:t>
            </w:r>
          </w:p>
        </w:tc>
      </w:tr>
      <w:tr w:rsidR="004255EC" w:rsidRPr="008521DB" w14:paraId="1B4230A5" w14:textId="77777777" w:rsidTr="002F2165">
        <w:trPr>
          <w:tblHeader/>
        </w:trPr>
        <w:tc>
          <w:tcPr>
            <w:tcW w:w="1232" w:type="pct"/>
            <w:shd w:val="clear" w:color="auto" w:fill="D9D9D9"/>
          </w:tcPr>
          <w:p w14:paraId="1A531A4B" w14:textId="77777777" w:rsidR="004255EC" w:rsidRPr="008521DB" w:rsidRDefault="004255EC" w:rsidP="002F2165">
            <w:pPr>
              <w:keepNext/>
              <w:keepLines/>
              <w:spacing w:after="0" w:line="240" w:lineRule="auto"/>
              <w:rPr>
                <w:b/>
              </w:rPr>
            </w:pPr>
            <w:r w:rsidRPr="008521DB">
              <w:rPr>
                <w:b/>
              </w:rPr>
              <w:t>Destination Field</w:t>
            </w:r>
          </w:p>
        </w:tc>
        <w:tc>
          <w:tcPr>
            <w:tcW w:w="1493" w:type="pct"/>
            <w:shd w:val="clear" w:color="auto" w:fill="D9D9D9"/>
          </w:tcPr>
          <w:p w14:paraId="01246FFD" w14:textId="77777777" w:rsidR="004255EC" w:rsidRPr="008521DB" w:rsidRDefault="004255EC" w:rsidP="002F2165">
            <w:pPr>
              <w:keepNext/>
              <w:keepLines/>
              <w:spacing w:after="0" w:line="240" w:lineRule="auto"/>
              <w:rPr>
                <w:b/>
              </w:rPr>
            </w:pPr>
            <w:r w:rsidRPr="008521DB">
              <w:rPr>
                <w:b/>
              </w:rPr>
              <w:t>Source Field</w:t>
            </w:r>
          </w:p>
        </w:tc>
        <w:tc>
          <w:tcPr>
            <w:tcW w:w="1156" w:type="pct"/>
            <w:shd w:val="clear" w:color="auto" w:fill="D9D9D9"/>
          </w:tcPr>
          <w:p w14:paraId="6DE8EDFC" w14:textId="77777777" w:rsidR="004255EC" w:rsidRPr="008521DB" w:rsidRDefault="004255EC" w:rsidP="002F2165">
            <w:pPr>
              <w:keepNext/>
              <w:keepLines/>
              <w:spacing w:after="0" w:line="240" w:lineRule="auto"/>
              <w:rPr>
                <w:b/>
              </w:rPr>
            </w:pPr>
            <w:r w:rsidRPr="008521DB">
              <w:rPr>
                <w:b/>
              </w:rPr>
              <w:t>Applied Rule</w:t>
            </w:r>
          </w:p>
        </w:tc>
        <w:tc>
          <w:tcPr>
            <w:tcW w:w="1119" w:type="pct"/>
            <w:shd w:val="clear" w:color="auto" w:fill="D9D9D9"/>
          </w:tcPr>
          <w:p w14:paraId="1BFEDBC7" w14:textId="77777777" w:rsidR="004255EC" w:rsidRPr="008521DB" w:rsidRDefault="004255EC" w:rsidP="002F2165">
            <w:pPr>
              <w:keepNext/>
              <w:keepLines/>
              <w:spacing w:after="0" w:line="240" w:lineRule="auto"/>
              <w:rPr>
                <w:b/>
              </w:rPr>
            </w:pPr>
            <w:r w:rsidRPr="008521DB">
              <w:rPr>
                <w:b/>
              </w:rPr>
              <w:t>Comment</w:t>
            </w:r>
          </w:p>
        </w:tc>
      </w:tr>
      <w:tr w:rsidR="004255EC" w:rsidRPr="008521DB" w14:paraId="78491494" w14:textId="77777777" w:rsidTr="002F2165">
        <w:tc>
          <w:tcPr>
            <w:tcW w:w="1232" w:type="pct"/>
          </w:tcPr>
          <w:p w14:paraId="5550EB21" w14:textId="77777777" w:rsidR="004255EC" w:rsidRPr="00FE4B03" w:rsidRDefault="004255EC" w:rsidP="002F2165">
            <w:pPr>
              <w:keepNext/>
              <w:keepLines/>
              <w:spacing w:after="0" w:line="240" w:lineRule="auto"/>
              <w:rPr>
                <w:sz w:val="20"/>
              </w:rPr>
            </w:pPr>
            <w:r w:rsidRPr="00FE4B03">
              <w:rPr>
                <w:sz w:val="20"/>
              </w:rPr>
              <w:t>DRUG_ERA_ID</w:t>
            </w:r>
          </w:p>
        </w:tc>
        <w:tc>
          <w:tcPr>
            <w:tcW w:w="1493" w:type="pct"/>
          </w:tcPr>
          <w:p w14:paraId="1C592BE1" w14:textId="77777777" w:rsidR="004255EC" w:rsidRPr="008521DB" w:rsidRDefault="004255EC" w:rsidP="002F2165">
            <w:pPr>
              <w:keepNext/>
              <w:keepLines/>
              <w:spacing w:after="0" w:line="240" w:lineRule="auto"/>
              <w:rPr>
                <w:sz w:val="20"/>
              </w:rPr>
            </w:pPr>
            <w:r>
              <w:rPr>
                <w:sz w:val="20"/>
              </w:rPr>
              <w:t>-</w:t>
            </w:r>
          </w:p>
        </w:tc>
        <w:tc>
          <w:tcPr>
            <w:tcW w:w="1156" w:type="pct"/>
          </w:tcPr>
          <w:p w14:paraId="23F516E1" w14:textId="77777777" w:rsidR="004255EC" w:rsidRPr="008521DB" w:rsidRDefault="004255EC" w:rsidP="002F2165">
            <w:pPr>
              <w:keepNext/>
              <w:keepLines/>
              <w:spacing w:after="0" w:line="240" w:lineRule="auto"/>
              <w:rPr>
                <w:sz w:val="20"/>
              </w:rPr>
            </w:pPr>
            <w:r>
              <w:rPr>
                <w:sz w:val="20"/>
              </w:rPr>
              <w:t>System generated.</w:t>
            </w:r>
          </w:p>
        </w:tc>
        <w:tc>
          <w:tcPr>
            <w:tcW w:w="1119" w:type="pct"/>
          </w:tcPr>
          <w:p w14:paraId="0C7B7BCD" w14:textId="77777777" w:rsidR="004255EC" w:rsidRPr="008521DB" w:rsidRDefault="004255EC" w:rsidP="002F2165">
            <w:pPr>
              <w:keepNext/>
              <w:keepLines/>
              <w:spacing w:after="0" w:line="240" w:lineRule="auto"/>
              <w:rPr>
                <w:sz w:val="20"/>
              </w:rPr>
            </w:pPr>
          </w:p>
        </w:tc>
      </w:tr>
      <w:tr w:rsidR="004255EC" w:rsidRPr="008521DB" w14:paraId="1DD82438" w14:textId="77777777" w:rsidTr="002F2165">
        <w:tc>
          <w:tcPr>
            <w:tcW w:w="1232" w:type="pct"/>
          </w:tcPr>
          <w:p w14:paraId="26A758F2" w14:textId="77777777" w:rsidR="004255EC" w:rsidRPr="00FE4B03" w:rsidRDefault="004255EC" w:rsidP="002F2165">
            <w:pPr>
              <w:keepNext/>
              <w:keepLines/>
              <w:spacing w:after="0" w:line="240" w:lineRule="auto"/>
              <w:rPr>
                <w:sz w:val="20"/>
              </w:rPr>
            </w:pPr>
            <w:r w:rsidRPr="00FE4B03">
              <w:rPr>
                <w:sz w:val="20"/>
              </w:rPr>
              <w:t>PERSON_ID</w:t>
            </w:r>
          </w:p>
        </w:tc>
        <w:tc>
          <w:tcPr>
            <w:tcW w:w="1493" w:type="pct"/>
          </w:tcPr>
          <w:p w14:paraId="7D0BF408" w14:textId="77777777" w:rsidR="004255EC" w:rsidRPr="00CB11C9" w:rsidRDefault="004255EC" w:rsidP="002F2165">
            <w:pPr>
              <w:keepNext/>
              <w:keepLines/>
              <w:spacing w:after="0" w:line="240" w:lineRule="auto"/>
              <w:rPr>
                <w:b/>
                <w:sz w:val="20"/>
              </w:rPr>
            </w:pPr>
            <w:r w:rsidRPr="00CB11C9">
              <w:rPr>
                <w:b/>
                <w:sz w:val="20"/>
              </w:rPr>
              <w:t>DRUG_EXPOSURE:</w:t>
            </w:r>
          </w:p>
          <w:p w14:paraId="4E9DD8FB" w14:textId="77777777" w:rsidR="004255EC" w:rsidRPr="008521DB" w:rsidRDefault="004255EC" w:rsidP="002F2165">
            <w:pPr>
              <w:keepNext/>
              <w:keepLines/>
              <w:spacing w:after="0" w:line="240" w:lineRule="auto"/>
              <w:rPr>
                <w:sz w:val="20"/>
              </w:rPr>
            </w:pPr>
            <w:r>
              <w:rPr>
                <w:sz w:val="20"/>
              </w:rPr>
              <w:t>PERSON_ID</w:t>
            </w:r>
          </w:p>
        </w:tc>
        <w:tc>
          <w:tcPr>
            <w:tcW w:w="1156" w:type="pct"/>
          </w:tcPr>
          <w:p w14:paraId="1899FB9D" w14:textId="77777777" w:rsidR="004255EC" w:rsidRPr="008521DB" w:rsidRDefault="004255EC" w:rsidP="002F2165">
            <w:pPr>
              <w:keepNext/>
              <w:keepLines/>
              <w:spacing w:after="0" w:line="240" w:lineRule="auto"/>
              <w:rPr>
                <w:sz w:val="20"/>
              </w:rPr>
            </w:pPr>
          </w:p>
        </w:tc>
        <w:tc>
          <w:tcPr>
            <w:tcW w:w="1119" w:type="pct"/>
          </w:tcPr>
          <w:p w14:paraId="6656751F" w14:textId="77777777" w:rsidR="004255EC" w:rsidRPr="008521DB" w:rsidRDefault="004255EC" w:rsidP="002F2165">
            <w:pPr>
              <w:keepNext/>
              <w:keepLines/>
              <w:spacing w:after="0" w:line="240" w:lineRule="auto"/>
              <w:rPr>
                <w:sz w:val="20"/>
              </w:rPr>
            </w:pPr>
          </w:p>
        </w:tc>
      </w:tr>
      <w:tr w:rsidR="004255EC" w:rsidRPr="008521DB" w14:paraId="1893F53C" w14:textId="77777777" w:rsidTr="002F2165">
        <w:tc>
          <w:tcPr>
            <w:tcW w:w="1232" w:type="pct"/>
          </w:tcPr>
          <w:p w14:paraId="07F238C9" w14:textId="77777777" w:rsidR="004255EC" w:rsidRPr="00FE4B03" w:rsidRDefault="004255EC" w:rsidP="002F2165">
            <w:pPr>
              <w:keepNext/>
              <w:keepLines/>
              <w:spacing w:after="0" w:line="240" w:lineRule="auto"/>
              <w:rPr>
                <w:sz w:val="20"/>
              </w:rPr>
            </w:pPr>
            <w:r w:rsidRPr="00FE4B03">
              <w:rPr>
                <w:sz w:val="20"/>
              </w:rPr>
              <w:t>DRUG_CONCEPT_ID</w:t>
            </w:r>
          </w:p>
        </w:tc>
        <w:tc>
          <w:tcPr>
            <w:tcW w:w="1493" w:type="pct"/>
          </w:tcPr>
          <w:p w14:paraId="72793296" w14:textId="77777777" w:rsidR="004255EC" w:rsidRPr="00CB11C9" w:rsidRDefault="004255EC" w:rsidP="002F2165">
            <w:pPr>
              <w:keepNext/>
              <w:keepLines/>
              <w:spacing w:after="0" w:line="240" w:lineRule="auto"/>
              <w:rPr>
                <w:b/>
                <w:sz w:val="20"/>
              </w:rPr>
            </w:pPr>
            <w:r w:rsidRPr="00CB11C9">
              <w:rPr>
                <w:b/>
                <w:sz w:val="20"/>
              </w:rPr>
              <w:t>DRUG_EXPOSURE:</w:t>
            </w:r>
          </w:p>
          <w:p w14:paraId="2E968DD8" w14:textId="77777777" w:rsidR="004255EC" w:rsidRPr="008521DB" w:rsidRDefault="004255EC" w:rsidP="002F2165">
            <w:pPr>
              <w:keepNext/>
              <w:keepLines/>
              <w:spacing w:after="0" w:line="240" w:lineRule="auto"/>
              <w:rPr>
                <w:sz w:val="20"/>
              </w:rPr>
            </w:pPr>
            <w:r>
              <w:rPr>
                <w:sz w:val="20"/>
              </w:rPr>
              <w:t>DRUG_CONCEPT_ID</w:t>
            </w:r>
          </w:p>
        </w:tc>
        <w:tc>
          <w:tcPr>
            <w:tcW w:w="1156" w:type="pct"/>
          </w:tcPr>
          <w:p w14:paraId="60CC59C7" w14:textId="77777777" w:rsidR="004255EC" w:rsidRPr="008521DB" w:rsidRDefault="004255EC" w:rsidP="002F2165">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w:t>
            </w:r>
          </w:p>
        </w:tc>
        <w:tc>
          <w:tcPr>
            <w:tcW w:w="1119" w:type="pct"/>
          </w:tcPr>
          <w:p w14:paraId="1A9D1DFB" w14:textId="77777777" w:rsidR="004255EC" w:rsidRPr="008521DB" w:rsidRDefault="004255EC" w:rsidP="002F2165">
            <w:pPr>
              <w:keepNext/>
              <w:keepLines/>
              <w:spacing w:after="0" w:line="240" w:lineRule="auto"/>
              <w:rPr>
                <w:sz w:val="20"/>
              </w:rPr>
            </w:pPr>
          </w:p>
        </w:tc>
      </w:tr>
      <w:tr w:rsidR="004255EC" w:rsidRPr="008521DB" w14:paraId="66C1EF01" w14:textId="77777777" w:rsidTr="002F2165">
        <w:tc>
          <w:tcPr>
            <w:tcW w:w="1232" w:type="pct"/>
          </w:tcPr>
          <w:p w14:paraId="7F33CA79" w14:textId="77777777" w:rsidR="004255EC" w:rsidRPr="00FE4B03" w:rsidRDefault="004255EC" w:rsidP="002F2165">
            <w:pPr>
              <w:keepNext/>
              <w:keepLines/>
              <w:spacing w:after="0" w:line="240" w:lineRule="auto"/>
              <w:rPr>
                <w:sz w:val="20"/>
              </w:rPr>
            </w:pPr>
            <w:r w:rsidRPr="00FE4B03">
              <w:rPr>
                <w:sz w:val="20"/>
              </w:rPr>
              <w:t>DRUG_ERA_START_DATE</w:t>
            </w:r>
          </w:p>
        </w:tc>
        <w:tc>
          <w:tcPr>
            <w:tcW w:w="1493" w:type="pct"/>
          </w:tcPr>
          <w:p w14:paraId="00EB6F55" w14:textId="77777777" w:rsidR="004255EC" w:rsidRPr="00CB11C9" w:rsidRDefault="004255EC" w:rsidP="002F2165">
            <w:pPr>
              <w:keepNext/>
              <w:keepLines/>
              <w:spacing w:after="0" w:line="240" w:lineRule="auto"/>
              <w:rPr>
                <w:b/>
                <w:sz w:val="20"/>
              </w:rPr>
            </w:pPr>
            <w:r w:rsidRPr="00CB11C9">
              <w:rPr>
                <w:b/>
                <w:sz w:val="20"/>
              </w:rPr>
              <w:t>DRUG_EXPOSURE:</w:t>
            </w:r>
          </w:p>
          <w:p w14:paraId="631ACE98" w14:textId="77777777" w:rsidR="004255EC" w:rsidRPr="008521DB" w:rsidRDefault="004255EC" w:rsidP="002F2165">
            <w:pPr>
              <w:keepNext/>
              <w:keepLines/>
              <w:spacing w:after="0" w:line="240" w:lineRule="auto"/>
              <w:rPr>
                <w:sz w:val="20"/>
              </w:rPr>
            </w:pPr>
            <w:r>
              <w:rPr>
                <w:sz w:val="20"/>
              </w:rPr>
              <w:t>DRUG_EXPOSURE_START_DATE</w:t>
            </w:r>
          </w:p>
        </w:tc>
        <w:tc>
          <w:tcPr>
            <w:tcW w:w="1156" w:type="pct"/>
          </w:tcPr>
          <w:p w14:paraId="16747856" w14:textId="77777777" w:rsidR="004255EC" w:rsidRPr="008521DB" w:rsidRDefault="004255EC" w:rsidP="002F2165">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119" w:type="pct"/>
          </w:tcPr>
          <w:p w14:paraId="0D393564" w14:textId="77777777" w:rsidR="004255EC" w:rsidRPr="008521DB" w:rsidRDefault="004255EC" w:rsidP="002F2165">
            <w:pPr>
              <w:keepNext/>
              <w:keepLines/>
              <w:spacing w:after="0" w:line="240" w:lineRule="auto"/>
              <w:rPr>
                <w:sz w:val="20"/>
              </w:rPr>
            </w:pPr>
          </w:p>
        </w:tc>
      </w:tr>
      <w:tr w:rsidR="004255EC" w:rsidRPr="008521DB" w14:paraId="7CB04A25" w14:textId="77777777" w:rsidTr="002F2165">
        <w:tc>
          <w:tcPr>
            <w:tcW w:w="1232" w:type="pct"/>
          </w:tcPr>
          <w:p w14:paraId="38FAE39D" w14:textId="77777777" w:rsidR="004255EC" w:rsidRPr="00FE4B03" w:rsidRDefault="004255EC" w:rsidP="002F2165">
            <w:pPr>
              <w:keepNext/>
              <w:keepLines/>
              <w:spacing w:after="0" w:line="240" w:lineRule="auto"/>
              <w:rPr>
                <w:sz w:val="20"/>
              </w:rPr>
            </w:pPr>
            <w:r w:rsidRPr="00FE4B03">
              <w:rPr>
                <w:sz w:val="20"/>
              </w:rPr>
              <w:t>DRUG_ERA_END_DATE</w:t>
            </w:r>
          </w:p>
        </w:tc>
        <w:tc>
          <w:tcPr>
            <w:tcW w:w="1493" w:type="pct"/>
          </w:tcPr>
          <w:p w14:paraId="0BFAC73E" w14:textId="77777777" w:rsidR="004255EC" w:rsidRDefault="004255EC" w:rsidP="002F2165">
            <w:pPr>
              <w:keepNext/>
              <w:keepLines/>
              <w:spacing w:after="0" w:line="240" w:lineRule="auto"/>
              <w:rPr>
                <w:sz w:val="20"/>
                <w:szCs w:val="20"/>
              </w:rPr>
            </w:pPr>
            <w:r w:rsidRPr="00A058B2">
              <w:rPr>
                <w:b/>
                <w:sz w:val="20"/>
              </w:rPr>
              <w:t>DRUG_EXPOSURE</w:t>
            </w:r>
            <w:r>
              <w:rPr>
                <w:sz w:val="20"/>
                <w:szCs w:val="20"/>
              </w:rPr>
              <w:t>:</w:t>
            </w:r>
          </w:p>
          <w:p w14:paraId="2EBA5AC2" w14:textId="77777777" w:rsidR="004255EC" w:rsidRDefault="004255EC" w:rsidP="002F2165">
            <w:pPr>
              <w:keepNext/>
              <w:keepLines/>
              <w:spacing w:after="0" w:line="240" w:lineRule="auto"/>
              <w:rPr>
                <w:sz w:val="20"/>
              </w:rPr>
            </w:pPr>
            <w:r>
              <w:rPr>
                <w:sz w:val="20"/>
              </w:rPr>
              <w:t xml:space="preserve">DAYS_SUPPLY, DRUG_EXPOSURE_START_DATE, </w:t>
            </w:r>
            <w:r w:rsidRPr="006318EE">
              <w:rPr>
                <w:sz w:val="20"/>
              </w:rPr>
              <w:t>DRUG_TYPE_CONCEPT_ID</w:t>
            </w:r>
          </w:p>
          <w:p w14:paraId="3E389806" w14:textId="77777777" w:rsidR="004255EC" w:rsidRPr="008521DB" w:rsidRDefault="004255EC" w:rsidP="002F2165">
            <w:pPr>
              <w:keepNext/>
              <w:keepLines/>
              <w:spacing w:after="0" w:line="240" w:lineRule="auto"/>
              <w:rPr>
                <w:sz w:val="20"/>
              </w:rPr>
            </w:pPr>
          </w:p>
        </w:tc>
        <w:tc>
          <w:tcPr>
            <w:tcW w:w="1156" w:type="pct"/>
          </w:tcPr>
          <w:p w14:paraId="1C2CE5F7" w14:textId="77777777" w:rsidR="004255EC" w:rsidRPr="008521DB" w:rsidRDefault="004255EC" w:rsidP="002F2165">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119" w:type="pct"/>
          </w:tcPr>
          <w:p w14:paraId="017EE8A9" w14:textId="77777777" w:rsidR="004255EC" w:rsidRPr="008521DB" w:rsidRDefault="004255EC" w:rsidP="002F2165">
            <w:pPr>
              <w:keepNext/>
              <w:keepLines/>
              <w:spacing w:after="0" w:line="240" w:lineRule="auto"/>
              <w:rPr>
                <w:sz w:val="20"/>
              </w:rPr>
            </w:pPr>
          </w:p>
        </w:tc>
      </w:tr>
      <w:tr w:rsidR="004255EC" w:rsidRPr="008521DB" w14:paraId="28843560" w14:textId="77777777" w:rsidTr="002F2165">
        <w:tc>
          <w:tcPr>
            <w:tcW w:w="1232" w:type="pct"/>
          </w:tcPr>
          <w:p w14:paraId="12197AD6" w14:textId="77777777" w:rsidR="004255EC" w:rsidRPr="00FE4B03" w:rsidRDefault="004255EC" w:rsidP="002F2165">
            <w:pPr>
              <w:keepNext/>
              <w:keepLines/>
              <w:spacing w:after="0" w:line="240" w:lineRule="auto"/>
              <w:rPr>
                <w:sz w:val="20"/>
              </w:rPr>
            </w:pPr>
            <w:r w:rsidRPr="00FE4B03">
              <w:rPr>
                <w:sz w:val="20"/>
              </w:rPr>
              <w:t>DRUG_EXPOSURE_COUNT</w:t>
            </w:r>
          </w:p>
        </w:tc>
        <w:tc>
          <w:tcPr>
            <w:tcW w:w="1493" w:type="pct"/>
          </w:tcPr>
          <w:p w14:paraId="768A1950" w14:textId="77777777" w:rsidR="004255EC" w:rsidRPr="008521DB" w:rsidRDefault="004255EC" w:rsidP="002F2165">
            <w:pPr>
              <w:keepNext/>
              <w:keepLines/>
              <w:spacing w:after="0" w:line="240" w:lineRule="auto"/>
              <w:rPr>
                <w:sz w:val="20"/>
              </w:rPr>
            </w:pPr>
            <w:r>
              <w:rPr>
                <w:sz w:val="20"/>
              </w:rPr>
              <w:t>-</w:t>
            </w:r>
          </w:p>
        </w:tc>
        <w:tc>
          <w:tcPr>
            <w:tcW w:w="1156" w:type="pct"/>
          </w:tcPr>
          <w:p w14:paraId="2AFA0D65" w14:textId="77777777" w:rsidR="004255EC" w:rsidRPr="008521DB" w:rsidRDefault="004255EC" w:rsidP="002F2165">
            <w:pPr>
              <w:keepNext/>
              <w:keepLines/>
              <w:spacing w:after="0" w:line="240" w:lineRule="auto"/>
              <w:rPr>
                <w:sz w:val="20"/>
              </w:rPr>
            </w:pPr>
            <w:r>
              <w:rPr>
                <w:sz w:val="20"/>
              </w:rPr>
              <w:t>Sum up the number of DRUG_EXPOSURES for this PERSON_ID and this CONCEPT_ID during the exposure window being built.</w:t>
            </w:r>
          </w:p>
        </w:tc>
        <w:tc>
          <w:tcPr>
            <w:tcW w:w="1119" w:type="pct"/>
          </w:tcPr>
          <w:p w14:paraId="55E0B4C8" w14:textId="77777777" w:rsidR="004255EC" w:rsidRPr="008521DB" w:rsidRDefault="004255EC" w:rsidP="002F2165">
            <w:pPr>
              <w:keepNext/>
              <w:keepLines/>
              <w:spacing w:after="0" w:line="240" w:lineRule="auto"/>
              <w:rPr>
                <w:sz w:val="20"/>
              </w:rPr>
            </w:pPr>
          </w:p>
        </w:tc>
      </w:tr>
      <w:tr w:rsidR="004255EC" w:rsidRPr="008521DB" w14:paraId="031EA0DB" w14:textId="77777777" w:rsidTr="002F2165">
        <w:tc>
          <w:tcPr>
            <w:tcW w:w="1232" w:type="pct"/>
          </w:tcPr>
          <w:p w14:paraId="730059BF" w14:textId="77777777" w:rsidR="004255EC" w:rsidRPr="00FE4B03" w:rsidRDefault="004255EC" w:rsidP="002F2165">
            <w:pPr>
              <w:keepNext/>
              <w:keepLines/>
              <w:spacing w:after="0" w:line="240" w:lineRule="auto"/>
              <w:rPr>
                <w:sz w:val="20"/>
              </w:rPr>
            </w:pPr>
            <w:r>
              <w:rPr>
                <w:sz w:val="20"/>
              </w:rPr>
              <w:t>GAP_DAYS</w:t>
            </w:r>
          </w:p>
        </w:tc>
        <w:tc>
          <w:tcPr>
            <w:tcW w:w="1493" w:type="pct"/>
          </w:tcPr>
          <w:p w14:paraId="6F7FE53A" w14:textId="77777777" w:rsidR="004255EC" w:rsidRDefault="004255EC" w:rsidP="002F2165">
            <w:pPr>
              <w:keepNext/>
              <w:keepLines/>
              <w:spacing w:after="0" w:line="240" w:lineRule="auto"/>
              <w:rPr>
                <w:sz w:val="20"/>
              </w:rPr>
            </w:pPr>
            <w:r>
              <w:rPr>
                <w:sz w:val="20"/>
              </w:rPr>
              <w:t>-</w:t>
            </w:r>
          </w:p>
        </w:tc>
        <w:tc>
          <w:tcPr>
            <w:tcW w:w="1156" w:type="pct"/>
          </w:tcPr>
          <w:p w14:paraId="1889D10B" w14:textId="77777777" w:rsidR="004255EC" w:rsidRDefault="004255EC" w:rsidP="002F2165">
            <w:pPr>
              <w:keepNext/>
              <w:keepLines/>
              <w:spacing w:after="0" w:line="240" w:lineRule="auto"/>
              <w:rPr>
                <w:sz w:val="20"/>
              </w:rPr>
            </w:pPr>
            <w:r>
              <w:rPr>
                <w:sz w:val="20"/>
              </w:rPr>
              <w:t>Sum of the days in the drug_era that were not covered by a drug_exposure_record</w:t>
            </w:r>
          </w:p>
        </w:tc>
        <w:tc>
          <w:tcPr>
            <w:tcW w:w="1119" w:type="pct"/>
          </w:tcPr>
          <w:p w14:paraId="7A2546EB" w14:textId="77777777" w:rsidR="004255EC" w:rsidRPr="008521DB" w:rsidRDefault="004255EC" w:rsidP="002F2165">
            <w:pPr>
              <w:keepNext/>
              <w:keepLines/>
              <w:spacing w:after="0" w:line="240" w:lineRule="auto"/>
              <w:rPr>
                <w:sz w:val="20"/>
              </w:rPr>
            </w:pPr>
          </w:p>
        </w:tc>
      </w:tr>
    </w:tbl>
    <w:p w14:paraId="14900227" w14:textId="77777777" w:rsidR="004255EC" w:rsidRDefault="004255EC" w:rsidP="004255EC">
      <w:pPr>
        <w:keepNext/>
        <w:keepLines/>
        <w:spacing w:after="0"/>
        <w:ind w:left="720"/>
      </w:pPr>
    </w:p>
    <w:p w14:paraId="73AF5EAB" w14:textId="77777777" w:rsidR="004255EC" w:rsidRDefault="004255EC" w:rsidP="004255EC">
      <w:pPr>
        <w:keepNext/>
        <w:keepLines/>
        <w:spacing w:after="0"/>
        <w:ind w:left="720"/>
      </w:pPr>
    </w:p>
    <w:p w14:paraId="35C18EFA" w14:textId="77777777" w:rsidR="004255EC" w:rsidRPr="004255EC" w:rsidRDefault="004255EC" w:rsidP="004255EC"/>
    <w:p w14:paraId="50651D3E" w14:textId="70BADCF6" w:rsidR="006337E3" w:rsidRDefault="005C6A87" w:rsidP="006337E3">
      <w:pPr>
        <w:pStyle w:val="Heading2"/>
      </w:pPr>
      <w:bookmarkStart w:id="24" w:name="_Toc437601226"/>
      <w:r>
        <w:t>2.</w:t>
      </w:r>
      <w:r w:rsidR="006337E3">
        <w:t>16</w:t>
      </w:r>
      <w:r w:rsidR="006337E3">
        <w:tab/>
      </w:r>
      <w:r>
        <w:t>Table name: DEVICE_EXPOSURE</w:t>
      </w:r>
      <w:bookmarkEnd w:id="24"/>
    </w:p>
    <w:p w14:paraId="7E1A1020" w14:textId="77777777" w:rsidR="00F26CBA" w:rsidRDefault="00F26CBA" w:rsidP="00F26CBA">
      <w:pPr>
        <w:pStyle w:val="NoSpacing"/>
      </w:pPr>
      <w:r>
        <w:t xml:space="preserve">Key Conventions: </w:t>
      </w:r>
    </w:p>
    <w:p w14:paraId="48E9863F" w14:textId="53A577F8" w:rsidR="00F26CBA" w:rsidRDefault="00F26CBA" w:rsidP="00F26CBA">
      <w:pPr>
        <w:pStyle w:val="NoSpacing"/>
      </w:pPr>
      <w:r>
        <w:tab/>
        <w:t xml:space="preserve">This table will be sourced from MEDPAR, OUTSAF, NCH and DME. Refer to the logic above for defining visits; it will be used for assigning VISIT_OCCURRENCE_ID. Any code in a diagnosis field, HCPCS field or surgical field that maps to a concept with DOMAIN_ID =’ Device’ should go in this table. </w:t>
      </w:r>
    </w:p>
    <w:p w14:paraId="157EB571" w14:textId="1C7C99F3" w:rsidR="008E4D0F" w:rsidRDefault="008E4D0F" w:rsidP="00D150EE">
      <w:pPr>
        <w:pStyle w:val="NoSpacing"/>
        <w:numPr>
          <w:ilvl w:val="0"/>
          <w:numId w:val="21"/>
        </w:numPr>
      </w:pPr>
      <w:r>
        <w:lastRenderedPageBreak/>
        <w:t>If any device exposure occurs &gt;= 3</w:t>
      </w:r>
      <w:r w:rsidR="00D150EE">
        <w:t>0</w:t>
      </w:r>
      <w:r>
        <w:t xml:space="preserve"> days after the patient’s death then that record should be deleted</w:t>
      </w:r>
    </w:p>
    <w:p w14:paraId="45A43C86" w14:textId="77777777" w:rsidR="005C6A87" w:rsidRDefault="005C6A87"/>
    <w:tbl>
      <w:tblPr>
        <w:tblStyle w:val="TableGrid"/>
        <w:tblW w:w="9648" w:type="dxa"/>
        <w:tblLayout w:type="fixed"/>
        <w:tblLook w:val="04A0" w:firstRow="1" w:lastRow="0" w:firstColumn="1" w:lastColumn="0" w:noHBand="0" w:noVBand="1"/>
      </w:tblPr>
      <w:tblGrid>
        <w:gridCol w:w="2358"/>
        <w:gridCol w:w="2610"/>
        <w:gridCol w:w="2520"/>
        <w:gridCol w:w="2160"/>
      </w:tblGrid>
      <w:tr w:rsidR="00BF6E11" w:rsidRPr="001367B4" w14:paraId="0836EFE1" w14:textId="77777777" w:rsidTr="00BA6A92">
        <w:tc>
          <w:tcPr>
            <w:tcW w:w="9648" w:type="dxa"/>
            <w:gridSpan w:val="4"/>
            <w:shd w:val="clear" w:color="auto" w:fill="BFBFBF" w:themeFill="background1" w:themeFillShade="BF"/>
          </w:tcPr>
          <w:p w14:paraId="61B2175B" w14:textId="641C46F2" w:rsidR="00BF6E11" w:rsidRPr="001367B4" w:rsidRDefault="00BF6E11" w:rsidP="00BF6E11">
            <w:pPr>
              <w:contextualSpacing/>
              <w:rPr>
                <w:rFonts w:cstheme="minorHAnsi"/>
                <w:sz w:val="18"/>
                <w:szCs w:val="18"/>
              </w:rPr>
            </w:pPr>
            <w:r>
              <w:rPr>
                <w:b/>
                <w:sz w:val="28"/>
              </w:rPr>
              <w:t>Table</w:t>
            </w:r>
            <w:r w:rsidR="00BA6A92">
              <w:rPr>
                <w:b/>
                <w:sz w:val="28"/>
              </w:rPr>
              <w:t xml:space="preserve"> 16</w:t>
            </w:r>
            <w:r w:rsidRPr="001367B4">
              <w:rPr>
                <w:b/>
                <w:sz w:val="28"/>
              </w:rPr>
              <w:t xml:space="preserve">:  </w:t>
            </w:r>
            <w:r>
              <w:rPr>
                <w:b/>
                <w:sz w:val="28"/>
              </w:rPr>
              <w:t>DEVICE_EXPOSURE</w:t>
            </w:r>
          </w:p>
        </w:tc>
      </w:tr>
      <w:tr w:rsidR="00BF6E11" w:rsidRPr="001367B4" w14:paraId="62D65EFE" w14:textId="77777777" w:rsidTr="00BA6A92">
        <w:tc>
          <w:tcPr>
            <w:tcW w:w="2358" w:type="dxa"/>
            <w:shd w:val="clear" w:color="auto" w:fill="D9D9D9" w:themeFill="background1" w:themeFillShade="D9"/>
          </w:tcPr>
          <w:p w14:paraId="3E9D3AD8" w14:textId="77777777" w:rsidR="00BF6E11" w:rsidRPr="001367B4" w:rsidRDefault="00BF6E11" w:rsidP="0028215B">
            <w:pPr>
              <w:keepNext/>
              <w:keepLines/>
              <w:rPr>
                <w:b/>
              </w:rPr>
            </w:pPr>
            <w:r w:rsidRPr="001367B4">
              <w:rPr>
                <w:b/>
              </w:rPr>
              <w:t xml:space="preserve"> Destination Field</w:t>
            </w:r>
          </w:p>
        </w:tc>
        <w:tc>
          <w:tcPr>
            <w:tcW w:w="2610" w:type="dxa"/>
            <w:shd w:val="clear" w:color="auto" w:fill="D9D9D9" w:themeFill="background1" w:themeFillShade="D9"/>
          </w:tcPr>
          <w:p w14:paraId="30E73B79" w14:textId="77777777" w:rsidR="00BF6E11" w:rsidRPr="001367B4" w:rsidRDefault="00BF6E11" w:rsidP="0028215B">
            <w:pPr>
              <w:keepNext/>
              <w:keepLines/>
              <w:rPr>
                <w:b/>
              </w:rPr>
            </w:pPr>
            <w:r w:rsidRPr="001367B4">
              <w:rPr>
                <w:b/>
              </w:rPr>
              <w:t xml:space="preserve"> Source Field</w:t>
            </w:r>
          </w:p>
        </w:tc>
        <w:tc>
          <w:tcPr>
            <w:tcW w:w="2520" w:type="dxa"/>
            <w:shd w:val="clear" w:color="auto" w:fill="D9D9D9" w:themeFill="background1" w:themeFillShade="D9"/>
          </w:tcPr>
          <w:p w14:paraId="31E163FB" w14:textId="77777777" w:rsidR="00BF6E11" w:rsidRPr="001367B4" w:rsidRDefault="00BF6E11" w:rsidP="0028215B">
            <w:pPr>
              <w:keepNext/>
              <w:keepLines/>
              <w:rPr>
                <w:b/>
              </w:rPr>
            </w:pPr>
            <w:r w:rsidRPr="001367B4">
              <w:rPr>
                <w:b/>
              </w:rPr>
              <w:t xml:space="preserve"> Logic</w:t>
            </w:r>
          </w:p>
        </w:tc>
        <w:tc>
          <w:tcPr>
            <w:tcW w:w="2160" w:type="dxa"/>
            <w:shd w:val="clear" w:color="auto" w:fill="D9D9D9" w:themeFill="background1" w:themeFillShade="D9"/>
          </w:tcPr>
          <w:p w14:paraId="2EC5518D" w14:textId="77777777" w:rsidR="00BF6E11" w:rsidRPr="001367B4" w:rsidRDefault="00BF6E11" w:rsidP="0028215B">
            <w:pPr>
              <w:keepNext/>
              <w:keepLines/>
              <w:rPr>
                <w:b/>
              </w:rPr>
            </w:pPr>
            <w:r w:rsidRPr="001367B4">
              <w:rPr>
                <w:b/>
              </w:rPr>
              <w:t xml:space="preserve"> Comment</w:t>
            </w:r>
          </w:p>
        </w:tc>
      </w:tr>
      <w:tr w:rsidR="00BF6E11" w:rsidRPr="001367B4" w14:paraId="63B14F2A" w14:textId="77777777" w:rsidTr="00BA6A92">
        <w:tc>
          <w:tcPr>
            <w:tcW w:w="2358" w:type="dxa"/>
          </w:tcPr>
          <w:p w14:paraId="55072F22" w14:textId="4666FABA" w:rsidR="00BF6E11" w:rsidRPr="001367B4" w:rsidRDefault="00BF6E11" w:rsidP="0028215B">
            <w:pPr>
              <w:rPr>
                <w:sz w:val="18"/>
                <w:szCs w:val="18"/>
              </w:rPr>
            </w:pPr>
            <w:r>
              <w:rPr>
                <w:sz w:val="18"/>
                <w:szCs w:val="18"/>
              </w:rPr>
              <w:t>DEVICE_EXPOSURE_ID</w:t>
            </w:r>
          </w:p>
        </w:tc>
        <w:tc>
          <w:tcPr>
            <w:tcW w:w="2610" w:type="dxa"/>
          </w:tcPr>
          <w:p w14:paraId="0FA804AB" w14:textId="77777777" w:rsidR="00BF6E11" w:rsidRPr="001367B4" w:rsidRDefault="00BF6E11" w:rsidP="0028215B">
            <w:pPr>
              <w:rPr>
                <w:sz w:val="18"/>
                <w:szCs w:val="18"/>
              </w:rPr>
            </w:pPr>
            <w:r w:rsidRPr="001367B4">
              <w:rPr>
                <w:sz w:val="18"/>
                <w:szCs w:val="18"/>
              </w:rPr>
              <w:t>-</w:t>
            </w:r>
          </w:p>
        </w:tc>
        <w:tc>
          <w:tcPr>
            <w:tcW w:w="2520" w:type="dxa"/>
          </w:tcPr>
          <w:p w14:paraId="3BC7DB61" w14:textId="77777777" w:rsidR="00BF6E11" w:rsidRPr="001367B4" w:rsidRDefault="00BF6E11" w:rsidP="0028215B">
            <w:pPr>
              <w:rPr>
                <w:sz w:val="18"/>
                <w:szCs w:val="18"/>
              </w:rPr>
            </w:pPr>
            <w:r w:rsidRPr="001367B4">
              <w:rPr>
                <w:sz w:val="18"/>
                <w:szCs w:val="18"/>
              </w:rPr>
              <w:t>System Generated</w:t>
            </w:r>
          </w:p>
          <w:p w14:paraId="7D37E81C" w14:textId="77777777" w:rsidR="00BF6E11" w:rsidRPr="001367B4" w:rsidRDefault="00BF6E11" w:rsidP="0028215B">
            <w:pPr>
              <w:rPr>
                <w:sz w:val="18"/>
                <w:szCs w:val="18"/>
              </w:rPr>
            </w:pPr>
          </w:p>
          <w:p w14:paraId="64D06C23" w14:textId="77777777" w:rsidR="00BF6E11" w:rsidRPr="001367B4" w:rsidRDefault="00BF6E11" w:rsidP="0028215B">
            <w:pPr>
              <w:rPr>
                <w:sz w:val="18"/>
                <w:szCs w:val="18"/>
              </w:rPr>
            </w:pPr>
          </w:p>
        </w:tc>
        <w:tc>
          <w:tcPr>
            <w:tcW w:w="2160" w:type="dxa"/>
          </w:tcPr>
          <w:p w14:paraId="2AD15F32" w14:textId="77777777" w:rsidR="00BF6E11" w:rsidRPr="001367B4" w:rsidRDefault="00BF6E11" w:rsidP="0028215B">
            <w:pPr>
              <w:rPr>
                <w:sz w:val="18"/>
                <w:szCs w:val="18"/>
              </w:rPr>
            </w:pPr>
            <w:r w:rsidRPr="001367B4">
              <w:rPr>
                <w:sz w:val="18"/>
                <w:szCs w:val="18"/>
              </w:rPr>
              <w:t>Auto generate for each unique provider_source_value</w:t>
            </w:r>
          </w:p>
          <w:p w14:paraId="3D3DCAE5" w14:textId="77777777" w:rsidR="00BF6E11" w:rsidRPr="001367B4" w:rsidRDefault="00BF6E11" w:rsidP="0028215B">
            <w:pPr>
              <w:rPr>
                <w:sz w:val="18"/>
                <w:szCs w:val="18"/>
              </w:rPr>
            </w:pPr>
          </w:p>
          <w:p w14:paraId="069D82D8" w14:textId="77777777" w:rsidR="00BF6E11" w:rsidRPr="001367B4" w:rsidRDefault="00BF6E11" w:rsidP="0028215B">
            <w:pPr>
              <w:rPr>
                <w:sz w:val="18"/>
                <w:szCs w:val="18"/>
              </w:rPr>
            </w:pPr>
          </w:p>
        </w:tc>
      </w:tr>
      <w:tr w:rsidR="00BF6E11" w:rsidRPr="001367B4" w14:paraId="055C5101" w14:textId="77777777" w:rsidTr="00BA6A92">
        <w:tc>
          <w:tcPr>
            <w:tcW w:w="2358" w:type="dxa"/>
          </w:tcPr>
          <w:p w14:paraId="2436EF07" w14:textId="77777777" w:rsidR="00BF6E11" w:rsidRPr="001367B4" w:rsidRDefault="00BF6E11" w:rsidP="0028215B">
            <w:pPr>
              <w:rPr>
                <w:sz w:val="18"/>
                <w:szCs w:val="18"/>
              </w:rPr>
            </w:pPr>
            <w:r>
              <w:rPr>
                <w:sz w:val="18"/>
                <w:szCs w:val="18"/>
              </w:rPr>
              <w:t>PERSON_ID</w:t>
            </w:r>
          </w:p>
        </w:tc>
        <w:tc>
          <w:tcPr>
            <w:tcW w:w="2610" w:type="dxa"/>
          </w:tcPr>
          <w:p w14:paraId="6A7CA12E" w14:textId="77777777" w:rsidR="00BF6E11" w:rsidRPr="00ED1A29" w:rsidRDefault="00BF6E11" w:rsidP="0028215B">
            <w:pPr>
              <w:rPr>
                <w:sz w:val="18"/>
                <w:szCs w:val="18"/>
              </w:rPr>
            </w:pPr>
            <w:r>
              <w:rPr>
                <w:b/>
                <w:sz w:val="18"/>
                <w:szCs w:val="18"/>
              </w:rPr>
              <w:t>MEPDAR.</w:t>
            </w:r>
            <w:r>
              <w:rPr>
                <w:sz w:val="18"/>
                <w:szCs w:val="18"/>
              </w:rPr>
              <w:t>Patient_ID</w:t>
            </w:r>
          </w:p>
          <w:p w14:paraId="4A40400C" w14:textId="77777777" w:rsidR="00BF6E11" w:rsidRDefault="00BF6E11" w:rsidP="0028215B">
            <w:pPr>
              <w:rPr>
                <w:sz w:val="18"/>
                <w:szCs w:val="18"/>
              </w:rPr>
            </w:pPr>
            <w:r>
              <w:rPr>
                <w:b/>
                <w:sz w:val="18"/>
                <w:szCs w:val="18"/>
              </w:rPr>
              <w:t>OUTSAF.</w:t>
            </w:r>
            <w:r>
              <w:rPr>
                <w:sz w:val="18"/>
                <w:szCs w:val="18"/>
              </w:rPr>
              <w:t>Patient_ID</w:t>
            </w:r>
          </w:p>
          <w:p w14:paraId="1DE5DA23" w14:textId="77777777" w:rsidR="00BF6E11" w:rsidRDefault="00BF6E11" w:rsidP="0028215B">
            <w:pPr>
              <w:rPr>
                <w:sz w:val="18"/>
                <w:szCs w:val="18"/>
              </w:rPr>
            </w:pPr>
            <w:r>
              <w:rPr>
                <w:b/>
                <w:sz w:val="18"/>
                <w:szCs w:val="18"/>
              </w:rPr>
              <w:t>NCH.</w:t>
            </w:r>
            <w:r>
              <w:rPr>
                <w:sz w:val="18"/>
                <w:szCs w:val="18"/>
              </w:rPr>
              <w:t>Patient_ID</w:t>
            </w:r>
          </w:p>
          <w:p w14:paraId="15EE3906" w14:textId="77777777" w:rsidR="00BF6E11" w:rsidRPr="0009072E" w:rsidRDefault="00BF6E11" w:rsidP="0028215B">
            <w:pPr>
              <w:rPr>
                <w:sz w:val="18"/>
                <w:szCs w:val="18"/>
              </w:rPr>
            </w:pPr>
            <w:r>
              <w:rPr>
                <w:b/>
                <w:sz w:val="18"/>
                <w:szCs w:val="18"/>
              </w:rPr>
              <w:t>DME.</w:t>
            </w:r>
            <w:r>
              <w:rPr>
                <w:sz w:val="18"/>
                <w:szCs w:val="18"/>
              </w:rPr>
              <w:t>Patient_ID</w:t>
            </w:r>
          </w:p>
        </w:tc>
        <w:tc>
          <w:tcPr>
            <w:tcW w:w="2520" w:type="dxa"/>
          </w:tcPr>
          <w:p w14:paraId="6F0E5984" w14:textId="77777777" w:rsidR="00BF6E11" w:rsidRPr="001367B4" w:rsidRDefault="00BF6E11" w:rsidP="0028215B">
            <w:pPr>
              <w:rPr>
                <w:sz w:val="18"/>
                <w:szCs w:val="18"/>
              </w:rPr>
            </w:pPr>
          </w:p>
        </w:tc>
        <w:tc>
          <w:tcPr>
            <w:tcW w:w="2160" w:type="dxa"/>
          </w:tcPr>
          <w:p w14:paraId="148D21F4" w14:textId="77777777" w:rsidR="00BF6E11" w:rsidRPr="001367B4" w:rsidRDefault="00BF6E11" w:rsidP="0028215B">
            <w:pPr>
              <w:rPr>
                <w:sz w:val="18"/>
                <w:szCs w:val="18"/>
              </w:rPr>
            </w:pPr>
          </w:p>
        </w:tc>
      </w:tr>
      <w:tr w:rsidR="00BF6E11" w:rsidRPr="001367B4" w14:paraId="0199D284" w14:textId="77777777" w:rsidTr="0028215B">
        <w:tc>
          <w:tcPr>
            <w:tcW w:w="2358" w:type="dxa"/>
          </w:tcPr>
          <w:p w14:paraId="419C5227" w14:textId="1C2EB528" w:rsidR="00BF6E11" w:rsidRPr="001367B4" w:rsidRDefault="00BF6E11" w:rsidP="0028215B">
            <w:pPr>
              <w:rPr>
                <w:sz w:val="18"/>
                <w:szCs w:val="18"/>
              </w:rPr>
            </w:pPr>
            <w:r>
              <w:rPr>
                <w:sz w:val="18"/>
                <w:szCs w:val="18"/>
              </w:rPr>
              <w:t>DEVICE_CONCEPT_ID</w:t>
            </w:r>
          </w:p>
        </w:tc>
        <w:tc>
          <w:tcPr>
            <w:tcW w:w="2610" w:type="dxa"/>
          </w:tcPr>
          <w:p w14:paraId="25088440" w14:textId="77777777" w:rsidR="00BF6E11" w:rsidRPr="00652CFB" w:rsidRDefault="00BF6E11" w:rsidP="0028215B">
            <w:pPr>
              <w:rPr>
                <w:sz w:val="18"/>
                <w:szCs w:val="18"/>
              </w:rPr>
            </w:pPr>
            <w:r>
              <w:rPr>
                <w:sz w:val="18"/>
                <w:szCs w:val="18"/>
              </w:rPr>
              <w:t>Surgical Fields:</w:t>
            </w:r>
          </w:p>
          <w:p w14:paraId="52C65C2C" w14:textId="77777777" w:rsidR="00BF6E11" w:rsidRPr="00652CFB" w:rsidRDefault="00BF6E11" w:rsidP="0028215B">
            <w:pPr>
              <w:rPr>
                <w:sz w:val="18"/>
                <w:szCs w:val="18"/>
              </w:rPr>
            </w:pPr>
            <w:r>
              <w:rPr>
                <w:b/>
                <w:sz w:val="18"/>
                <w:szCs w:val="18"/>
              </w:rPr>
              <w:t>MEDPAR.</w:t>
            </w:r>
            <w:r>
              <w:rPr>
                <w:sz w:val="18"/>
                <w:szCs w:val="18"/>
              </w:rPr>
              <w:t>SRGCDE1-SRGCDE25</w:t>
            </w:r>
          </w:p>
          <w:p w14:paraId="1ECAE46B" w14:textId="77777777" w:rsidR="00BF6E11" w:rsidRDefault="00BF6E11" w:rsidP="0028215B">
            <w:pPr>
              <w:rPr>
                <w:b/>
                <w:sz w:val="18"/>
                <w:szCs w:val="18"/>
              </w:rPr>
            </w:pPr>
          </w:p>
          <w:p w14:paraId="68A9ADF1" w14:textId="77777777" w:rsidR="00BF6E11" w:rsidRPr="00652CFB" w:rsidRDefault="00BF6E11" w:rsidP="0028215B">
            <w:pPr>
              <w:rPr>
                <w:sz w:val="18"/>
                <w:szCs w:val="18"/>
              </w:rPr>
            </w:pPr>
            <w:r>
              <w:rPr>
                <w:sz w:val="18"/>
                <w:szCs w:val="18"/>
              </w:rPr>
              <w:t>HCPCS fields:</w:t>
            </w:r>
          </w:p>
          <w:p w14:paraId="5082E4EB" w14:textId="77777777" w:rsidR="00BF6E11" w:rsidRDefault="00BF6E11" w:rsidP="0028215B">
            <w:pPr>
              <w:rPr>
                <w:sz w:val="18"/>
                <w:szCs w:val="18"/>
              </w:rPr>
            </w:pPr>
            <w:r>
              <w:rPr>
                <w:b/>
                <w:sz w:val="18"/>
                <w:szCs w:val="18"/>
              </w:rPr>
              <w:t>OUTSAF.</w:t>
            </w:r>
            <w:r>
              <w:rPr>
                <w:sz w:val="18"/>
                <w:szCs w:val="18"/>
              </w:rPr>
              <w:t>HCPCS</w:t>
            </w:r>
          </w:p>
          <w:p w14:paraId="4894FA91" w14:textId="77777777" w:rsidR="00BF6E11" w:rsidRDefault="00BF6E11" w:rsidP="0028215B">
            <w:pPr>
              <w:rPr>
                <w:sz w:val="18"/>
                <w:szCs w:val="18"/>
              </w:rPr>
            </w:pPr>
            <w:r>
              <w:rPr>
                <w:b/>
                <w:sz w:val="18"/>
                <w:szCs w:val="18"/>
              </w:rPr>
              <w:t>NCH.</w:t>
            </w:r>
            <w:r>
              <w:rPr>
                <w:sz w:val="18"/>
                <w:szCs w:val="18"/>
              </w:rPr>
              <w:t>HCPCS</w:t>
            </w:r>
          </w:p>
          <w:p w14:paraId="165D556F" w14:textId="77777777" w:rsidR="00BF6E11" w:rsidRDefault="00BF6E11" w:rsidP="0028215B">
            <w:pPr>
              <w:rPr>
                <w:sz w:val="18"/>
                <w:szCs w:val="18"/>
              </w:rPr>
            </w:pPr>
            <w:r>
              <w:rPr>
                <w:b/>
                <w:sz w:val="18"/>
                <w:szCs w:val="18"/>
              </w:rPr>
              <w:t>DME.</w:t>
            </w:r>
            <w:r>
              <w:rPr>
                <w:sz w:val="18"/>
                <w:szCs w:val="18"/>
              </w:rPr>
              <w:t>HCPCS</w:t>
            </w:r>
          </w:p>
          <w:p w14:paraId="15A3451D" w14:textId="77777777" w:rsidR="00BF6E11" w:rsidRDefault="00BF6E11" w:rsidP="0028215B">
            <w:pPr>
              <w:rPr>
                <w:b/>
                <w:sz w:val="18"/>
                <w:szCs w:val="18"/>
              </w:rPr>
            </w:pPr>
          </w:p>
          <w:p w14:paraId="339F2F72" w14:textId="77777777" w:rsidR="00BF6E11" w:rsidRDefault="00BF6E11" w:rsidP="0028215B">
            <w:pPr>
              <w:rPr>
                <w:sz w:val="18"/>
                <w:szCs w:val="18"/>
              </w:rPr>
            </w:pPr>
            <w:r>
              <w:rPr>
                <w:sz w:val="18"/>
                <w:szCs w:val="18"/>
              </w:rPr>
              <w:t>Diagnosis fields:</w:t>
            </w:r>
          </w:p>
          <w:p w14:paraId="7CEBEDF2" w14:textId="77777777" w:rsidR="00BF6E11" w:rsidRPr="00652CFB" w:rsidRDefault="00BF6E11" w:rsidP="0028215B">
            <w:pPr>
              <w:rPr>
                <w:sz w:val="18"/>
                <w:szCs w:val="18"/>
              </w:rPr>
            </w:pPr>
            <w:r>
              <w:rPr>
                <w:b/>
                <w:sz w:val="18"/>
                <w:szCs w:val="18"/>
              </w:rPr>
              <w:t>MEDPAR.</w:t>
            </w:r>
            <w:r>
              <w:rPr>
                <w:sz w:val="18"/>
                <w:szCs w:val="18"/>
              </w:rPr>
              <w:t>DGN_CD1-DGN_CD25</w:t>
            </w:r>
          </w:p>
          <w:p w14:paraId="02144C56" w14:textId="77777777" w:rsidR="00BF6E11" w:rsidRDefault="00BF6E11" w:rsidP="0028215B">
            <w:pPr>
              <w:rPr>
                <w:sz w:val="18"/>
                <w:szCs w:val="18"/>
              </w:rPr>
            </w:pPr>
            <w:r>
              <w:rPr>
                <w:b/>
                <w:sz w:val="18"/>
                <w:szCs w:val="18"/>
              </w:rPr>
              <w:t>OUTSAF.</w:t>
            </w:r>
            <w:r>
              <w:rPr>
                <w:sz w:val="18"/>
                <w:szCs w:val="18"/>
              </w:rPr>
              <w:t xml:space="preserve"> DGN_CD1-DGN_CD25</w:t>
            </w:r>
          </w:p>
          <w:p w14:paraId="416882A1" w14:textId="77777777" w:rsidR="000D38E4" w:rsidRDefault="000D38E4" w:rsidP="000D38E4">
            <w:pPr>
              <w:rPr>
                <w:sz w:val="18"/>
                <w:szCs w:val="18"/>
              </w:rPr>
            </w:pPr>
            <w:r>
              <w:rPr>
                <w:b/>
                <w:sz w:val="18"/>
                <w:szCs w:val="18"/>
              </w:rPr>
              <w:t>OUTSAF.</w:t>
            </w:r>
            <w:r>
              <w:rPr>
                <w:sz w:val="18"/>
                <w:szCs w:val="18"/>
              </w:rPr>
              <w:t>E1DGNSCD</w:t>
            </w:r>
          </w:p>
          <w:p w14:paraId="657CCAD6" w14:textId="77777777" w:rsidR="00AE6C01" w:rsidRDefault="000D38E4" w:rsidP="0028215B">
            <w:pPr>
              <w:rPr>
                <w:sz w:val="18"/>
                <w:szCs w:val="18"/>
              </w:rPr>
            </w:pPr>
            <w:r w:rsidRPr="001D6ADA">
              <w:rPr>
                <w:b/>
                <w:sz w:val="18"/>
                <w:szCs w:val="18"/>
              </w:rPr>
              <w:t>OUTSAF.</w:t>
            </w:r>
            <w:r w:rsidRPr="001D6ADA">
              <w:rPr>
                <w:sz w:val="18"/>
                <w:szCs w:val="18"/>
              </w:rPr>
              <w:t>EDGNSD1-EDGNSD6</w:t>
            </w:r>
          </w:p>
          <w:p w14:paraId="5FC1369D" w14:textId="7F7E6C13" w:rsidR="00BF6E11" w:rsidRDefault="00BF6E11" w:rsidP="0028215B">
            <w:pPr>
              <w:rPr>
                <w:sz w:val="18"/>
                <w:szCs w:val="18"/>
              </w:rPr>
            </w:pPr>
            <w:r>
              <w:rPr>
                <w:b/>
                <w:sz w:val="18"/>
                <w:szCs w:val="18"/>
              </w:rPr>
              <w:t>NCH.</w:t>
            </w:r>
            <w:r>
              <w:rPr>
                <w:sz w:val="18"/>
                <w:szCs w:val="18"/>
              </w:rPr>
              <w:t>LINEDIAG</w:t>
            </w:r>
          </w:p>
          <w:p w14:paraId="125907CC" w14:textId="77777777" w:rsidR="00BF6E11" w:rsidRDefault="00BF6E11" w:rsidP="0028215B">
            <w:pPr>
              <w:rPr>
                <w:sz w:val="18"/>
                <w:szCs w:val="18"/>
              </w:rPr>
            </w:pPr>
            <w:r>
              <w:rPr>
                <w:b/>
                <w:sz w:val="18"/>
                <w:szCs w:val="18"/>
              </w:rPr>
              <w:t>NCH.</w:t>
            </w:r>
            <w:r>
              <w:rPr>
                <w:sz w:val="18"/>
                <w:szCs w:val="18"/>
              </w:rPr>
              <w:t>DGN_CD1-DGN_CD12</w:t>
            </w:r>
          </w:p>
          <w:p w14:paraId="7C8CD0A8" w14:textId="77777777" w:rsidR="00BF6E11" w:rsidRDefault="00BF6E11" w:rsidP="0028215B">
            <w:pPr>
              <w:rPr>
                <w:sz w:val="18"/>
                <w:szCs w:val="18"/>
              </w:rPr>
            </w:pPr>
            <w:r>
              <w:rPr>
                <w:b/>
                <w:sz w:val="18"/>
                <w:szCs w:val="18"/>
              </w:rPr>
              <w:t>DME.</w:t>
            </w:r>
            <w:r>
              <w:rPr>
                <w:sz w:val="18"/>
                <w:szCs w:val="18"/>
              </w:rPr>
              <w:t>LINEDIAG</w:t>
            </w:r>
          </w:p>
          <w:p w14:paraId="412DBC09" w14:textId="77777777" w:rsidR="00BF6E11" w:rsidRPr="001367B4" w:rsidRDefault="00BF6E11" w:rsidP="0028215B">
            <w:pPr>
              <w:rPr>
                <w:sz w:val="18"/>
                <w:szCs w:val="18"/>
              </w:rPr>
            </w:pPr>
            <w:r>
              <w:rPr>
                <w:b/>
                <w:sz w:val="18"/>
                <w:szCs w:val="18"/>
              </w:rPr>
              <w:t>DME.</w:t>
            </w:r>
            <w:r>
              <w:rPr>
                <w:sz w:val="18"/>
                <w:szCs w:val="18"/>
              </w:rPr>
              <w:t>DGN_CD1-DGN_CD12</w:t>
            </w:r>
          </w:p>
        </w:tc>
        <w:tc>
          <w:tcPr>
            <w:tcW w:w="2520" w:type="dxa"/>
          </w:tcPr>
          <w:p w14:paraId="12937A9E" w14:textId="77777777" w:rsidR="00BF6E11" w:rsidRPr="001367B4" w:rsidRDefault="00BF6E11" w:rsidP="0028215B">
            <w:pPr>
              <w:rPr>
                <w:sz w:val="18"/>
                <w:szCs w:val="18"/>
              </w:rPr>
            </w:pPr>
            <w:r w:rsidRPr="001367B4">
              <w:rPr>
                <w:rFonts w:cstheme="minorHAnsi"/>
                <w:sz w:val="18"/>
                <w:szCs w:val="18"/>
              </w:rPr>
              <w:t xml:space="preserve">Map source_values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2160" w:type="dxa"/>
          </w:tcPr>
          <w:p w14:paraId="3ED3AE9B" w14:textId="2F9B702F" w:rsidR="00BF6E11" w:rsidRDefault="00BF6E11" w:rsidP="0028215B">
            <w:pPr>
              <w:rPr>
                <w:sz w:val="18"/>
                <w:szCs w:val="18"/>
              </w:rPr>
            </w:pPr>
            <w:r>
              <w:rPr>
                <w:sz w:val="18"/>
                <w:szCs w:val="18"/>
              </w:rPr>
              <w:t xml:space="preserve">For codes from </w:t>
            </w:r>
            <w:r w:rsidR="0060072F">
              <w:rPr>
                <w:sz w:val="18"/>
                <w:szCs w:val="18"/>
              </w:rPr>
              <w:t xml:space="preserve">Surgical or </w:t>
            </w:r>
            <w:r>
              <w:rPr>
                <w:sz w:val="18"/>
                <w:szCs w:val="18"/>
              </w:rPr>
              <w:t>HCPCS fields use filters:</w:t>
            </w:r>
          </w:p>
          <w:p w14:paraId="59DE346B" w14:textId="77777777" w:rsidR="00BF6E11" w:rsidRDefault="00BF6E11" w:rsidP="0028215B">
            <w:pPr>
              <w:rPr>
                <w:sz w:val="18"/>
                <w:szCs w:val="18"/>
              </w:rPr>
            </w:pPr>
          </w:p>
          <w:p w14:paraId="3C8DCAFB"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6B0DE6B"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A51838A"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43028B6" w14:textId="77777777" w:rsidR="00BF6E11" w:rsidRPr="00D31708" w:rsidRDefault="00BF6E11" w:rsidP="0028215B">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5696B751" w14:textId="77777777" w:rsidR="00BF6E11" w:rsidRDefault="00BF6E11" w:rsidP="0028215B">
            <w:pPr>
              <w:rPr>
                <w:rFonts w:ascii="Consolas" w:hAnsi="Consolas" w:cs="Consolas"/>
                <w:color w:val="808080"/>
                <w:sz w:val="19"/>
                <w:szCs w:val="19"/>
              </w:rPr>
            </w:pPr>
          </w:p>
          <w:p w14:paraId="6F037929" w14:textId="42FF3B6F" w:rsidR="00BF6E11" w:rsidRDefault="00BF6E11" w:rsidP="0028215B">
            <w:pPr>
              <w:rPr>
                <w:sz w:val="18"/>
                <w:szCs w:val="18"/>
              </w:rPr>
            </w:pPr>
            <w:r>
              <w:rPr>
                <w:sz w:val="18"/>
                <w:szCs w:val="18"/>
              </w:rPr>
              <w:t>For codes from diagnosis fields use filters:</w:t>
            </w:r>
          </w:p>
          <w:p w14:paraId="734C18D2" w14:textId="77777777" w:rsidR="00BF6E11" w:rsidRDefault="00BF6E11" w:rsidP="0028215B">
            <w:pPr>
              <w:rPr>
                <w:rFonts w:ascii="Consolas" w:hAnsi="Consolas" w:cs="Consolas"/>
                <w:color w:val="808080"/>
                <w:sz w:val="19"/>
                <w:szCs w:val="19"/>
              </w:rPr>
            </w:pPr>
          </w:p>
          <w:p w14:paraId="496124F4" w14:textId="77777777" w:rsidR="00BF6E11" w:rsidRDefault="00BF6E11" w:rsidP="0028215B">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2ED37770" w14:textId="77777777" w:rsidR="00BF6E11" w:rsidRPr="004D11FC" w:rsidRDefault="00BF6E11" w:rsidP="0028215B">
            <w:pPr>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tc>
      </w:tr>
      <w:tr w:rsidR="00BF6E11" w:rsidRPr="001367B4" w14:paraId="746B289E" w14:textId="77777777" w:rsidTr="00652CFB">
        <w:tc>
          <w:tcPr>
            <w:tcW w:w="2358" w:type="dxa"/>
          </w:tcPr>
          <w:p w14:paraId="052DC8BB" w14:textId="58C83046" w:rsidR="00BF6E11" w:rsidRPr="001367B4" w:rsidRDefault="00F26CBA" w:rsidP="0028215B">
            <w:pPr>
              <w:rPr>
                <w:sz w:val="18"/>
                <w:szCs w:val="18"/>
              </w:rPr>
            </w:pPr>
            <w:r>
              <w:rPr>
                <w:sz w:val="18"/>
                <w:szCs w:val="18"/>
              </w:rPr>
              <w:t>DEVICE_EXPOSURE_START</w:t>
            </w:r>
            <w:r w:rsidR="00BF6E11">
              <w:rPr>
                <w:sz w:val="18"/>
                <w:szCs w:val="18"/>
              </w:rPr>
              <w:t>_DATE</w:t>
            </w:r>
          </w:p>
        </w:tc>
        <w:tc>
          <w:tcPr>
            <w:tcW w:w="2610" w:type="dxa"/>
          </w:tcPr>
          <w:p w14:paraId="487A58F2" w14:textId="77777777" w:rsidR="00BF6E11" w:rsidRDefault="00BF6E11" w:rsidP="0028215B">
            <w:pPr>
              <w:rPr>
                <w:sz w:val="18"/>
                <w:szCs w:val="18"/>
              </w:rPr>
            </w:pPr>
            <w:r>
              <w:rPr>
                <w:sz w:val="18"/>
                <w:szCs w:val="18"/>
              </w:rPr>
              <w:t>Surgical Fields:</w:t>
            </w:r>
          </w:p>
          <w:p w14:paraId="18B304EF" w14:textId="77777777" w:rsidR="00BF6E11" w:rsidRDefault="00BF6E11" w:rsidP="0028215B">
            <w:pPr>
              <w:rPr>
                <w:sz w:val="18"/>
                <w:szCs w:val="18"/>
              </w:rPr>
            </w:pPr>
            <w:r>
              <w:rPr>
                <w:b/>
                <w:sz w:val="18"/>
                <w:szCs w:val="18"/>
              </w:rPr>
              <w:t>MEDPAR.</w:t>
            </w:r>
            <w:r>
              <w:rPr>
                <w:sz w:val="18"/>
                <w:szCs w:val="18"/>
              </w:rPr>
              <w:t>SG_M1-SG_M25, SG_D1-SG_D25, SG_Y1-SG_Y25</w:t>
            </w:r>
          </w:p>
          <w:p w14:paraId="26D10BDC" w14:textId="77777777" w:rsidR="00BF6E11" w:rsidRDefault="00BF6E11" w:rsidP="0028215B">
            <w:pPr>
              <w:rPr>
                <w:sz w:val="18"/>
                <w:szCs w:val="18"/>
              </w:rPr>
            </w:pPr>
          </w:p>
          <w:p w14:paraId="3CC0B1E4" w14:textId="77777777" w:rsidR="00BF6E11" w:rsidRPr="00F53E8B" w:rsidRDefault="00BF6E11" w:rsidP="0028215B">
            <w:pPr>
              <w:rPr>
                <w:sz w:val="18"/>
                <w:szCs w:val="18"/>
              </w:rPr>
            </w:pPr>
            <w:r>
              <w:rPr>
                <w:sz w:val="18"/>
                <w:szCs w:val="18"/>
              </w:rPr>
              <w:t xml:space="preserve">HCPCS Fields: </w:t>
            </w:r>
          </w:p>
          <w:p w14:paraId="7A830206" w14:textId="36C3AF17" w:rsidR="00BF6E11" w:rsidRDefault="00BF6E11" w:rsidP="0028215B">
            <w:pPr>
              <w:contextualSpacing/>
              <w:rPr>
                <w:rFonts w:cstheme="minorHAnsi"/>
                <w:sz w:val="18"/>
                <w:szCs w:val="18"/>
              </w:rPr>
            </w:pPr>
            <w:r w:rsidRPr="00D42ED2">
              <w:rPr>
                <w:rFonts w:cstheme="minorHAnsi"/>
                <w:b/>
                <w:sz w:val="18"/>
                <w:szCs w:val="18"/>
              </w:rPr>
              <w:t>NCH</w:t>
            </w:r>
            <w:r>
              <w:rPr>
                <w:rFonts w:cstheme="minorHAnsi"/>
                <w:sz w:val="18"/>
                <w:szCs w:val="18"/>
              </w:rPr>
              <w:t>.</w:t>
            </w:r>
            <w:r w:rsidR="00E22ACE">
              <w:rPr>
                <w:rFonts w:cstheme="minorHAnsi"/>
                <w:sz w:val="18"/>
                <w:szCs w:val="18"/>
              </w:rPr>
              <w:t>FREXPENM, FR</w:t>
            </w:r>
            <w:r w:rsidR="00E22ACE" w:rsidRPr="00E5747B">
              <w:rPr>
                <w:rFonts w:cstheme="minorHAnsi"/>
                <w:sz w:val="18"/>
                <w:szCs w:val="18"/>
              </w:rPr>
              <w:t xml:space="preserve">EXPEND, FREXPENY </w:t>
            </w:r>
          </w:p>
          <w:p w14:paraId="28522EF0" w14:textId="77777777" w:rsidR="00E22ACE" w:rsidRPr="00E5747B" w:rsidRDefault="00E22ACE" w:rsidP="0028215B">
            <w:pPr>
              <w:contextualSpacing/>
              <w:rPr>
                <w:rFonts w:cstheme="minorHAnsi"/>
                <w:sz w:val="18"/>
                <w:szCs w:val="18"/>
              </w:rPr>
            </w:pPr>
          </w:p>
          <w:p w14:paraId="0EF193DF" w14:textId="309D030E" w:rsidR="00BF6E11" w:rsidRDefault="00BF6E11" w:rsidP="0028215B">
            <w:pPr>
              <w:contextualSpacing/>
              <w:rPr>
                <w:rFonts w:cstheme="minorHAnsi"/>
                <w:sz w:val="18"/>
                <w:szCs w:val="18"/>
              </w:rPr>
            </w:pPr>
            <w:r w:rsidRPr="00D42ED2">
              <w:rPr>
                <w:rFonts w:cstheme="minorHAnsi"/>
                <w:b/>
                <w:sz w:val="18"/>
                <w:szCs w:val="18"/>
              </w:rPr>
              <w:t>OUTSAF</w:t>
            </w:r>
            <w:r>
              <w:rPr>
                <w:rFonts w:cstheme="minorHAnsi"/>
                <w:b/>
                <w:sz w:val="18"/>
                <w:szCs w:val="18"/>
              </w:rPr>
              <w:t>.</w:t>
            </w:r>
            <w:r w:rsidR="00E22ACE">
              <w:rPr>
                <w:rFonts w:cstheme="minorHAnsi"/>
                <w:sz w:val="18"/>
                <w:szCs w:val="18"/>
              </w:rPr>
              <w:t xml:space="preserve">CENM, </w:t>
            </w:r>
            <w:r>
              <w:rPr>
                <w:rFonts w:cstheme="minorHAnsi"/>
                <w:sz w:val="18"/>
                <w:szCs w:val="18"/>
              </w:rPr>
              <w:t xml:space="preserve">CEND, CENY OR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_DTY</w:t>
            </w:r>
          </w:p>
          <w:p w14:paraId="64C296DE" w14:textId="77777777" w:rsidR="00BF6E11" w:rsidRPr="00E5747B" w:rsidRDefault="00BF6E11" w:rsidP="0028215B">
            <w:pPr>
              <w:contextualSpacing/>
              <w:rPr>
                <w:rFonts w:cstheme="minorHAnsi"/>
                <w:sz w:val="18"/>
                <w:szCs w:val="18"/>
              </w:rPr>
            </w:pPr>
          </w:p>
          <w:p w14:paraId="1822C015" w14:textId="3DD75356" w:rsidR="00BF6E11" w:rsidRDefault="00BF6E11" w:rsidP="0028215B">
            <w:pPr>
              <w:rPr>
                <w:rFonts w:cstheme="minorHAnsi"/>
                <w:sz w:val="18"/>
                <w:szCs w:val="18"/>
              </w:rPr>
            </w:pPr>
            <w:r w:rsidRPr="00D42ED2">
              <w:rPr>
                <w:rFonts w:cstheme="minorHAnsi"/>
                <w:b/>
                <w:sz w:val="18"/>
                <w:szCs w:val="18"/>
              </w:rPr>
              <w:t>DME</w:t>
            </w:r>
            <w:r>
              <w:rPr>
                <w:rFonts w:cstheme="minorHAnsi"/>
                <w:sz w:val="18"/>
                <w:szCs w:val="18"/>
              </w:rPr>
              <w:t xml:space="preserve">.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 xml:space="preserve">_DTY </w:t>
            </w:r>
          </w:p>
          <w:p w14:paraId="082F9BA8" w14:textId="77777777" w:rsidR="00BF6E11" w:rsidRDefault="00BF6E11" w:rsidP="0028215B">
            <w:pPr>
              <w:rPr>
                <w:rFonts w:cstheme="minorHAnsi"/>
                <w:sz w:val="18"/>
                <w:szCs w:val="18"/>
              </w:rPr>
            </w:pPr>
          </w:p>
          <w:p w14:paraId="25732E16" w14:textId="77777777" w:rsidR="00BF6E11" w:rsidRDefault="00BF6E11" w:rsidP="0028215B">
            <w:pPr>
              <w:rPr>
                <w:rFonts w:cstheme="minorHAnsi"/>
                <w:sz w:val="18"/>
                <w:szCs w:val="18"/>
              </w:rPr>
            </w:pPr>
            <w:r>
              <w:rPr>
                <w:rFonts w:cstheme="minorHAnsi"/>
                <w:sz w:val="18"/>
                <w:szCs w:val="18"/>
              </w:rPr>
              <w:lastRenderedPageBreak/>
              <w:t>Diagnosis fields:</w:t>
            </w:r>
          </w:p>
          <w:p w14:paraId="4EBBC25B" w14:textId="2A4AEBBE" w:rsidR="00BF6E11" w:rsidRDefault="00BF6E11" w:rsidP="0028215B">
            <w:pPr>
              <w:contextualSpacing/>
              <w:rPr>
                <w:rFonts w:cstheme="minorHAnsi"/>
                <w:sz w:val="18"/>
                <w:szCs w:val="18"/>
              </w:rPr>
            </w:pPr>
            <w:r w:rsidRPr="00D42ED2">
              <w:rPr>
                <w:rFonts w:cstheme="minorHAnsi"/>
                <w:b/>
                <w:sz w:val="18"/>
                <w:szCs w:val="18"/>
              </w:rPr>
              <w:t>MEDPAR</w:t>
            </w:r>
            <w:r w:rsidRPr="00E5747B">
              <w:rPr>
                <w:rFonts w:cstheme="minorHAnsi"/>
                <w:sz w:val="18"/>
                <w:szCs w:val="18"/>
              </w:rPr>
              <w:t>.</w:t>
            </w:r>
            <w:r w:rsidR="00E22ACE">
              <w:rPr>
                <w:rFonts w:cstheme="minorHAnsi"/>
                <w:sz w:val="18"/>
                <w:szCs w:val="18"/>
              </w:rPr>
              <w:t>ADM</w:t>
            </w:r>
            <w:r w:rsidRPr="00E5747B">
              <w:rPr>
                <w:rFonts w:cstheme="minorHAnsi"/>
                <w:sz w:val="18"/>
                <w:szCs w:val="18"/>
              </w:rPr>
              <w:t xml:space="preserve">_D, </w:t>
            </w:r>
            <w:r w:rsidR="00E22ACE">
              <w:rPr>
                <w:rFonts w:cstheme="minorHAnsi"/>
                <w:sz w:val="18"/>
                <w:szCs w:val="18"/>
              </w:rPr>
              <w:t>ADM</w:t>
            </w:r>
            <w:r w:rsidRPr="00E5747B">
              <w:rPr>
                <w:rFonts w:cstheme="minorHAnsi"/>
                <w:sz w:val="18"/>
                <w:szCs w:val="18"/>
              </w:rPr>
              <w:t xml:space="preserve">_M, </w:t>
            </w:r>
            <w:r w:rsidR="00E22ACE">
              <w:rPr>
                <w:rFonts w:cstheme="minorHAnsi"/>
                <w:sz w:val="18"/>
                <w:szCs w:val="18"/>
              </w:rPr>
              <w:t>ADM</w:t>
            </w:r>
            <w:r w:rsidRPr="00E5747B">
              <w:rPr>
                <w:rFonts w:cstheme="minorHAnsi"/>
                <w:sz w:val="18"/>
                <w:szCs w:val="18"/>
              </w:rPr>
              <w:t>_Y</w:t>
            </w:r>
          </w:p>
          <w:p w14:paraId="141BF806" w14:textId="77777777" w:rsidR="00BF6E11" w:rsidRPr="00E5747B" w:rsidRDefault="00BF6E11" w:rsidP="0028215B">
            <w:pPr>
              <w:contextualSpacing/>
              <w:rPr>
                <w:rFonts w:cstheme="minorHAnsi"/>
                <w:sz w:val="18"/>
                <w:szCs w:val="18"/>
              </w:rPr>
            </w:pPr>
          </w:p>
          <w:p w14:paraId="1006C54A" w14:textId="0C20CE44" w:rsidR="00BF6E11" w:rsidRPr="00E5747B" w:rsidRDefault="00BF6E11" w:rsidP="0028215B">
            <w:pPr>
              <w:contextualSpacing/>
              <w:rPr>
                <w:rFonts w:cstheme="minorHAnsi"/>
                <w:sz w:val="18"/>
                <w:szCs w:val="18"/>
              </w:rPr>
            </w:pPr>
            <w:r w:rsidRPr="00D42ED2">
              <w:rPr>
                <w:rFonts w:cstheme="minorHAnsi"/>
                <w:b/>
                <w:sz w:val="18"/>
                <w:szCs w:val="18"/>
              </w:rPr>
              <w:t>NCH</w:t>
            </w:r>
            <w:r>
              <w:rPr>
                <w:rFonts w:cstheme="minorHAnsi"/>
                <w:sz w:val="18"/>
                <w:szCs w:val="18"/>
              </w:rPr>
              <w:t>.</w:t>
            </w:r>
            <w:r w:rsidR="00E22ACE">
              <w:rPr>
                <w:rFonts w:cstheme="minorHAnsi"/>
                <w:sz w:val="18"/>
                <w:szCs w:val="18"/>
              </w:rPr>
              <w:t>FREXPENM, FR</w:t>
            </w:r>
            <w:r w:rsidR="00E22ACE" w:rsidRPr="00E5747B">
              <w:rPr>
                <w:rFonts w:cstheme="minorHAnsi"/>
                <w:sz w:val="18"/>
                <w:szCs w:val="18"/>
              </w:rPr>
              <w:t>EXPEND, FREXPENY</w:t>
            </w:r>
            <w:r>
              <w:rPr>
                <w:rFonts w:cstheme="minorHAnsi"/>
                <w:sz w:val="18"/>
                <w:szCs w:val="18"/>
              </w:rPr>
              <w:t xml:space="preserve"> OR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_DTY</w:t>
            </w:r>
          </w:p>
          <w:p w14:paraId="6ECB69D1" w14:textId="77777777" w:rsidR="00BF6E11" w:rsidRPr="00E5747B" w:rsidRDefault="00BF6E11" w:rsidP="0028215B">
            <w:pPr>
              <w:contextualSpacing/>
              <w:rPr>
                <w:rFonts w:cstheme="minorHAnsi"/>
                <w:sz w:val="18"/>
                <w:szCs w:val="18"/>
              </w:rPr>
            </w:pPr>
          </w:p>
          <w:p w14:paraId="0CA77123" w14:textId="34AFF301" w:rsidR="00BF6E11" w:rsidRPr="00E5747B" w:rsidRDefault="00BF6E11" w:rsidP="0028215B">
            <w:pPr>
              <w:contextualSpacing/>
              <w:rPr>
                <w:rFonts w:cstheme="minorHAnsi"/>
                <w:sz w:val="18"/>
                <w:szCs w:val="18"/>
              </w:rPr>
            </w:pPr>
            <w:r w:rsidRPr="00D42ED2">
              <w:rPr>
                <w:rFonts w:cstheme="minorHAnsi"/>
                <w:b/>
                <w:sz w:val="18"/>
                <w:szCs w:val="18"/>
              </w:rPr>
              <w:t>OUTSAF</w:t>
            </w:r>
            <w:r>
              <w:rPr>
                <w:rFonts w:cstheme="minorHAnsi"/>
                <w:b/>
                <w:sz w:val="18"/>
                <w:szCs w:val="18"/>
              </w:rPr>
              <w:t>.</w:t>
            </w:r>
            <w:r w:rsidR="00E22ACE">
              <w:rPr>
                <w:rFonts w:cstheme="minorHAnsi"/>
                <w:sz w:val="18"/>
                <w:szCs w:val="18"/>
              </w:rPr>
              <w:t xml:space="preserve">CENM, </w:t>
            </w:r>
            <w:r>
              <w:rPr>
                <w:rFonts w:cstheme="minorHAnsi"/>
                <w:sz w:val="18"/>
                <w:szCs w:val="18"/>
              </w:rPr>
              <w:t xml:space="preserve">CEND, CENY OR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_DTY</w:t>
            </w:r>
          </w:p>
          <w:p w14:paraId="0EAC0916" w14:textId="77777777" w:rsidR="00BF6E11" w:rsidRPr="00E5747B" w:rsidRDefault="00BF6E11" w:rsidP="0028215B">
            <w:pPr>
              <w:contextualSpacing/>
              <w:rPr>
                <w:rFonts w:cstheme="minorHAnsi"/>
                <w:sz w:val="18"/>
                <w:szCs w:val="18"/>
              </w:rPr>
            </w:pPr>
          </w:p>
          <w:p w14:paraId="78E53B66" w14:textId="73DC33D3" w:rsidR="00BF6E11" w:rsidRPr="0091381A" w:rsidRDefault="00BF6E11" w:rsidP="00E22ACE">
            <w:pPr>
              <w:rPr>
                <w:sz w:val="18"/>
                <w:szCs w:val="18"/>
              </w:rPr>
            </w:pPr>
            <w:r w:rsidRPr="00D42ED2">
              <w:rPr>
                <w:rFonts w:cstheme="minorHAnsi"/>
                <w:b/>
                <w:sz w:val="18"/>
                <w:szCs w:val="18"/>
              </w:rPr>
              <w:t>DME</w:t>
            </w:r>
            <w:r>
              <w:rPr>
                <w:rFonts w:cstheme="minorHAnsi"/>
                <w:sz w:val="18"/>
                <w:szCs w:val="18"/>
              </w:rPr>
              <w:t xml:space="preserve">. </w:t>
            </w:r>
            <w:r w:rsidR="00E22ACE">
              <w:rPr>
                <w:rFonts w:cstheme="minorHAnsi"/>
                <w:sz w:val="18"/>
                <w:szCs w:val="18"/>
              </w:rPr>
              <w:t>FR</w:t>
            </w:r>
            <w:r w:rsidRPr="00E5747B">
              <w:rPr>
                <w:rFonts w:cstheme="minorHAnsi"/>
                <w:sz w:val="18"/>
                <w:szCs w:val="18"/>
              </w:rPr>
              <w:t xml:space="preserve">EXPENM, </w:t>
            </w:r>
            <w:r w:rsidR="00E22ACE">
              <w:rPr>
                <w:rFonts w:cstheme="minorHAnsi"/>
                <w:sz w:val="18"/>
                <w:szCs w:val="18"/>
              </w:rPr>
              <w:t>FR</w:t>
            </w:r>
            <w:r w:rsidRPr="00E5747B">
              <w:rPr>
                <w:rFonts w:cstheme="minorHAnsi"/>
                <w:sz w:val="18"/>
                <w:szCs w:val="18"/>
              </w:rPr>
              <w:t xml:space="preserve">EXPEND, </w:t>
            </w:r>
            <w:r w:rsidR="00E22ACE">
              <w:rPr>
                <w:rFonts w:cstheme="minorHAnsi"/>
                <w:sz w:val="18"/>
                <w:szCs w:val="18"/>
              </w:rPr>
              <w:t>FR</w:t>
            </w:r>
            <w:r w:rsidRPr="00E5747B">
              <w:rPr>
                <w:rFonts w:cstheme="minorHAnsi"/>
                <w:sz w:val="18"/>
                <w:szCs w:val="18"/>
              </w:rPr>
              <w:t>EXPENY</w:t>
            </w:r>
            <w:r>
              <w:rPr>
                <w:rFonts w:cstheme="minorHAnsi"/>
                <w:sz w:val="18"/>
                <w:szCs w:val="18"/>
              </w:rPr>
              <w:t xml:space="preserve">  OR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_DTY</w:t>
            </w:r>
          </w:p>
        </w:tc>
        <w:tc>
          <w:tcPr>
            <w:tcW w:w="2520" w:type="dxa"/>
          </w:tcPr>
          <w:p w14:paraId="0D24B0EB" w14:textId="757F9FDF" w:rsidR="00BF6E11" w:rsidRDefault="00BF6E11" w:rsidP="0028215B">
            <w:pPr>
              <w:rPr>
                <w:rFonts w:cstheme="minorHAnsi"/>
                <w:sz w:val="18"/>
                <w:szCs w:val="18"/>
              </w:rPr>
            </w:pPr>
            <w:r>
              <w:rPr>
                <w:sz w:val="18"/>
                <w:szCs w:val="18"/>
              </w:rPr>
              <w:lastRenderedPageBreak/>
              <w:t xml:space="preserve">For a HCPCS field in the </w:t>
            </w:r>
            <w:r w:rsidRPr="00652CFB">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w:t>
            </w:r>
            <w:r w:rsidR="00E22ACE">
              <w:rPr>
                <w:rFonts w:cstheme="minorHAnsi"/>
                <w:sz w:val="18"/>
                <w:szCs w:val="18"/>
              </w:rPr>
              <w:t>FROM</w:t>
            </w:r>
            <w:r>
              <w:rPr>
                <w:rFonts w:cstheme="minorHAnsi"/>
                <w:sz w:val="18"/>
                <w:szCs w:val="18"/>
              </w:rPr>
              <w:t>_DTM</w:t>
            </w:r>
            <w:r w:rsidRPr="00E5747B">
              <w:rPr>
                <w:rFonts w:cstheme="minorHAnsi"/>
                <w:sz w:val="18"/>
                <w:szCs w:val="18"/>
              </w:rPr>
              <w:t xml:space="preserve">,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 xml:space="preserve">_DTY as the </w:t>
            </w:r>
            <w:r w:rsidR="00E22ACE">
              <w:rPr>
                <w:rFonts w:cstheme="minorHAnsi"/>
                <w:sz w:val="18"/>
                <w:szCs w:val="18"/>
              </w:rPr>
              <w:t>device start</w:t>
            </w:r>
            <w:r>
              <w:rPr>
                <w:rFonts w:cstheme="minorHAnsi"/>
                <w:sz w:val="18"/>
                <w:szCs w:val="18"/>
              </w:rPr>
              <w:t xml:space="preserve"> date</w:t>
            </w:r>
          </w:p>
          <w:p w14:paraId="53A3DA65" w14:textId="77777777" w:rsidR="00BF6E11" w:rsidRDefault="00BF6E11" w:rsidP="0028215B">
            <w:pPr>
              <w:rPr>
                <w:rFonts w:cstheme="minorHAnsi"/>
                <w:sz w:val="18"/>
                <w:szCs w:val="18"/>
              </w:rPr>
            </w:pPr>
          </w:p>
          <w:p w14:paraId="4FFE4947" w14:textId="6BCE7D25" w:rsidR="00BF6E11" w:rsidRPr="00670A00" w:rsidRDefault="00BF6E11" w:rsidP="00E22ACE">
            <w:pPr>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 xml:space="preserve">LINEDIAG then use </w:t>
            </w:r>
            <w:r w:rsidR="00E22ACE">
              <w:rPr>
                <w:rFonts w:cstheme="minorHAnsi"/>
                <w:sz w:val="18"/>
                <w:szCs w:val="18"/>
              </w:rPr>
              <w:t>FR</w:t>
            </w:r>
            <w:r>
              <w:rPr>
                <w:rFonts w:cstheme="minorHAnsi"/>
                <w:sz w:val="18"/>
                <w:szCs w:val="18"/>
              </w:rPr>
              <w:t xml:space="preserve">EXPENM, </w:t>
            </w:r>
            <w:r w:rsidR="00E22ACE">
              <w:rPr>
                <w:rFonts w:cstheme="minorHAnsi"/>
                <w:sz w:val="18"/>
                <w:szCs w:val="18"/>
              </w:rPr>
              <w:t>FR</w:t>
            </w:r>
            <w:r>
              <w:rPr>
                <w:rFonts w:cstheme="minorHAnsi"/>
                <w:sz w:val="18"/>
                <w:szCs w:val="18"/>
              </w:rPr>
              <w:t xml:space="preserve">EXPEND, </w:t>
            </w:r>
            <w:r w:rsidR="00E22ACE">
              <w:rPr>
                <w:rFonts w:cstheme="minorHAnsi"/>
                <w:sz w:val="18"/>
                <w:szCs w:val="18"/>
              </w:rPr>
              <w:t>FR</w:t>
            </w:r>
            <w:r>
              <w:rPr>
                <w:rFonts w:cstheme="minorHAnsi"/>
                <w:sz w:val="18"/>
                <w:szCs w:val="18"/>
              </w:rPr>
              <w:t xml:space="preserve">EXPENY, otherwise use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_DTY</w:t>
            </w:r>
          </w:p>
        </w:tc>
        <w:tc>
          <w:tcPr>
            <w:tcW w:w="2160" w:type="dxa"/>
          </w:tcPr>
          <w:p w14:paraId="694E1AE8" w14:textId="77777777" w:rsidR="00BF6E11" w:rsidRPr="001367B4" w:rsidRDefault="00BF6E11" w:rsidP="0028215B">
            <w:pPr>
              <w:rPr>
                <w:sz w:val="18"/>
                <w:szCs w:val="18"/>
              </w:rPr>
            </w:pPr>
          </w:p>
        </w:tc>
      </w:tr>
      <w:tr w:rsidR="00F26CBA" w:rsidRPr="001367B4" w14:paraId="5A837BBC" w14:textId="77777777" w:rsidTr="0028215B">
        <w:tc>
          <w:tcPr>
            <w:tcW w:w="2358" w:type="dxa"/>
          </w:tcPr>
          <w:p w14:paraId="404F5C51" w14:textId="012EB763" w:rsidR="00F26CBA" w:rsidRDefault="00F26CBA" w:rsidP="0028215B">
            <w:pPr>
              <w:rPr>
                <w:sz w:val="18"/>
                <w:szCs w:val="18"/>
              </w:rPr>
            </w:pPr>
            <w:r>
              <w:rPr>
                <w:sz w:val="18"/>
                <w:szCs w:val="18"/>
              </w:rPr>
              <w:t>DEVICE_EXPOSURE_END_DATE</w:t>
            </w:r>
          </w:p>
        </w:tc>
        <w:tc>
          <w:tcPr>
            <w:tcW w:w="2610" w:type="dxa"/>
          </w:tcPr>
          <w:p w14:paraId="728EA201" w14:textId="77777777" w:rsidR="00E22ACE" w:rsidRDefault="00E22ACE" w:rsidP="00E22ACE">
            <w:pPr>
              <w:rPr>
                <w:sz w:val="18"/>
                <w:szCs w:val="18"/>
              </w:rPr>
            </w:pPr>
            <w:r>
              <w:rPr>
                <w:sz w:val="18"/>
                <w:szCs w:val="18"/>
              </w:rPr>
              <w:t>Surgical Fields:</w:t>
            </w:r>
          </w:p>
          <w:p w14:paraId="64EA0309" w14:textId="5497EAA3" w:rsidR="00E22ACE" w:rsidRDefault="00E22ACE" w:rsidP="00E22ACE">
            <w:pPr>
              <w:rPr>
                <w:sz w:val="18"/>
                <w:szCs w:val="18"/>
              </w:rPr>
            </w:pPr>
            <w:r>
              <w:rPr>
                <w:b/>
                <w:sz w:val="18"/>
                <w:szCs w:val="18"/>
              </w:rPr>
              <w:t>MEDPAR.</w:t>
            </w:r>
            <w:r w:rsidR="0060072F">
              <w:rPr>
                <w:sz w:val="18"/>
                <w:szCs w:val="18"/>
              </w:rPr>
              <w:t>SG_DT1-SG_DT25</w:t>
            </w:r>
          </w:p>
          <w:p w14:paraId="00836816" w14:textId="77777777" w:rsidR="00E22ACE" w:rsidRDefault="00E22ACE" w:rsidP="00E22ACE">
            <w:pPr>
              <w:rPr>
                <w:sz w:val="18"/>
                <w:szCs w:val="18"/>
              </w:rPr>
            </w:pPr>
          </w:p>
          <w:p w14:paraId="4C3CB21D" w14:textId="77777777" w:rsidR="00E22ACE" w:rsidRPr="00F53E8B" w:rsidRDefault="00E22ACE" w:rsidP="00E22ACE">
            <w:pPr>
              <w:rPr>
                <w:sz w:val="18"/>
                <w:szCs w:val="18"/>
              </w:rPr>
            </w:pPr>
            <w:r>
              <w:rPr>
                <w:sz w:val="18"/>
                <w:szCs w:val="18"/>
              </w:rPr>
              <w:t xml:space="preserve">HCPCS Fields: </w:t>
            </w:r>
          </w:p>
          <w:p w14:paraId="4F89DD20" w14:textId="77777777" w:rsidR="00E22ACE" w:rsidRDefault="00E22ACE" w:rsidP="00E22ACE">
            <w:pPr>
              <w:contextualSpacing/>
              <w:rPr>
                <w:rFonts w:cstheme="minorHAnsi"/>
                <w:sz w:val="18"/>
                <w:szCs w:val="18"/>
              </w:rPr>
            </w:pPr>
            <w:r w:rsidRPr="00D42ED2">
              <w:rPr>
                <w:rFonts w:cstheme="minorHAnsi"/>
                <w:b/>
                <w:sz w:val="18"/>
                <w:szCs w:val="18"/>
              </w:rPr>
              <w:t>NCH</w:t>
            </w:r>
            <w:r>
              <w:rPr>
                <w:rFonts w:cstheme="minorHAnsi"/>
                <w:sz w:val="18"/>
                <w:szCs w:val="18"/>
              </w:rPr>
              <w:t>.LSEXPENM, LSEXPEND, LSEXPENY</w:t>
            </w:r>
          </w:p>
          <w:p w14:paraId="76F4EAB7" w14:textId="77777777" w:rsidR="00E22ACE" w:rsidRPr="00E5747B" w:rsidRDefault="00E22ACE" w:rsidP="00E22ACE">
            <w:pPr>
              <w:contextualSpacing/>
              <w:rPr>
                <w:rFonts w:cstheme="minorHAnsi"/>
                <w:sz w:val="18"/>
                <w:szCs w:val="18"/>
              </w:rPr>
            </w:pPr>
          </w:p>
          <w:p w14:paraId="2CDD635F" w14:textId="7E410EC7" w:rsidR="00E22ACE" w:rsidRDefault="00E22ACE" w:rsidP="00E22ACE">
            <w:pPr>
              <w:contextualSpacing/>
              <w:rPr>
                <w:rFonts w:cstheme="minorHAnsi"/>
                <w:sz w:val="18"/>
                <w:szCs w:val="18"/>
              </w:rPr>
            </w:pPr>
            <w:r w:rsidRPr="00D42ED2">
              <w:rPr>
                <w:rFonts w:cstheme="minorHAnsi"/>
                <w:b/>
                <w:sz w:val="18"/>
                <w:szCs w:val="18"/>
              </w:rPr>
              <w:t>OUTSAF</w:t>
            </w:r>
            <w:r>
              <w:rPr>
                <w:rFonts w:cstheme="minorHAnsi"/>
                <w:b/>
                <w:sz w:val="18"/>
                <w:szCs w:val="18"/>
              </w:rPr>
              <w:t>.</w:t>
            </w:r>
            <w:r w:rsidR="008C601A">
              <w:rPr>
                <w:rFonts w:cstheme="minorHAnsi"/>
                <w:sz w:val="18"/>
                <w:szCs w:val="18"/>
              </w:rPr>
              <w:t xml:space="preserve">CENM, </w:t>
            </w:r>
            <w:r>
              <w:rPr>
                <w:rFonts w:cstheme="minorHAnsi"/>
                <w:sz w:val="18"/>
                <w:szCs w:val="18"/>
              </w:rPr>
              <w:t>CEND, CENY OR THRU_DTM, THRU_DTD, THRU_DTY</w:t>
            </w:r>
          </w:p>
          <w:p w14:paraId="4439F4C6" w14:textId="77777777" w:rsidR="00E22ACE" w:rsidRPr="00E5747B" w:rsidRDefault="00E22ACE" w:rsidP="00E22ACE">
            <w:pPr>
              <w:contextualSpacing/>
              <w:rPr>
                <w:rFonts w:cstheme="minorHAnsi"/>
                <w:sz w:val="18"/>
                <w:szCs w:val="18"/>
              </w:rPr>
            </w:pPr>
          </w:p>
          <w:p w14:paraId="7E7031C8" w14:textId="77777777" w:rsidR="00E22ACE" w:rsidRDefault="00E22ACE" w:rsidP="00E22ACE">
            <w:pPr>
              <w:rPr>
                <w:rFonts w:cstheme="minorHAnsi"/>
                <w:sz w:val="18"/>
                <w:szCs w:val="18"/>
              </w:rPr>
            </w:pPr>
            <w:r w:rsidRPr="00D42ED2">
              <w:rPr>
                <w:rFonts w:cstheme="minorHAnsi"/>
                <w:b/>
                <w:sz w:val="18"/>
                <w:szCs w:val="18"/>
              </w:rPr>
              <w:t>DME</w:t>
            </w:r>
            <w:r>
              <w:rPr>
                <w:rFonts w:cstheme="minorHAnsi"/>
                <w:sz w:val="18"/>
                <w:szCs w:val="18"/>
              </w:rPr>
              <w:t xml:space="preserve">. THRU_DTM, THRU_DTD, THRU_DTY </w:t>
            </w:r>
          </w:p>
          <w:p w14:paraId="3132CE67" w14:textId="77777777" w:rsidR="00E22ACE" w:rsidRDefault="00E22ACE" w:rsidP="00E22ACE">
            <w:pPr>
              <w:rPr>
                <w:rFonts w:cstheme="minorHAnsi"/>
                <w:sz w:val="18"/>
                <w:szCs w:val="18"/>
              </w:rPr>
            </w:pPr>
          </w:p>
          <w:p w14:paraId="05250BEE" w14:textId="77777777" w:rsidR="00E22ACE" w:rsidRDefault="00E22ACE" w:rsidP="00E22ACE">
            <w:pPr>
              <w:rPr>
                <w:rFonts w:cstheme="minorHAnsi"/>
                <w:sz w:val="18"/>
                <w:szCs w:val="18"/>
              </w:rPr>
            </w:pPr>
            <w:r>
              <w:rPr>
                <w:rFonts w:cstheme="minorHAnsi"/>
                <w:sz w:val="18"/>
                <w:szCs w:val="18"/>
              </w:rPr>
              <w:t>Diagnosis fields:</w:t>
            </w:r>
          </w:p>
          <w:p w14:paraId="79475A03" w14:textId="77777777" w:rsidR="00E22ACE" w:rsidRDefault="00E22ACE" w:rsidP="00E22ACE">
            <w:pPr>
              <w:contextualSpacing/>
              <w:rPr>
                <w:rFonts w:cstheme="minorHAnsi"/>
                <w:sz w:val="18"/>
                <w:szCs w:val="18"/>
              </w:rPr>
            </w:pPr>
            <w:r w:rsidRPr="00D42ED2">
              <w:rPr>
                <w:rFonts w:cstheme="minorHAnsi"/>
                <w:b/>
                <w:sz w:val="18"/>
                <w:szCs w:val="18"/>
              </w:rPr>
              <w:t>MEDPAR</w:t>
            </w:r>
            <w:r w:rsidRPr="00E5747B">
              <w:rPr>
                <w:rFonts w:cstheme="minorHAnsi"/>
                <w:sz w:val="18"/>
                <w:szCs w:val="18"/>
              </w:rPr>
              <w:t>.DIS_D, DIS_M, DIS_Y</w:t>
            </w:r>
          </w:p>
          <w:p w14:paraId="415519E7" w14:textId="77777777" w:rsidR="00E22ACE" w:rsidRPr="00E5747B" w:rsidRDefault="00E22ACE" w:rsidP="00E22ACE">
            <w:pPr>
              <w:contextualSpacing/>
              <w:rPr>
                <w:rFonts w:cstheme="minorHAnsi"/>
                <w:sz w:val="18"/>
                <w:szCs w:val="18"/>
              </w:rPr>
            </w:pPr>
          </w:p>
          <w:p w14:paraId="78CF93A6" w14:textId="77777777" w:rsidR="00E22ACE" w:rsidRPr="00E5747B" w:rsidRDefault="00E22ACE" w:rsidP="00E22ACE">
            <w:pPr>
              <w:contextualSpacing/>
              <w:rPr>
                <w:rFonts w:cstheme="minorHAnsi"/>
                <w:sz w:val="18"/>
                <w:szCs w:val="18"/>
              </w:rPr>
            </w:pPr>
            <w:r w:rsidRPr="00D42ED2">
              <w:rPr>
                <w:rFonts w:cstheme="minorHAnsi"/>
                <w:b/>
                <w:sz w:val="18"/>
                <w:szCs w:val="18"/>
              </w:rPr>
              <w:t>NCH</w:t>
            </w:r>
            <w:r>
              <w:rPr>
                <w:rFonts w:cstheme="minorHAnsi"/>
                <w:sz w:val="18"/>
                <w:szCs w:val="18"/>
              </w:rPr>
              <w:t>.</w:t>
            </w:r>
            <w:r w:rsidRPr="00E5747B">
              <w:rPr>
                <w:rFonts w:cstheme="minorHAnsi"/>
                <w:sz w:val="18"/>
                <w:szCs w:val="18"/>
              </w:rPr>
              <w:t>LSEXPENM, LSEXPEND, LSEXPENY</w:t>
            </w:r>
            <w:r>
              <w:rPr>
                <w:rFonts w:cstheme="minorHAnsi"/>
                <w:sz w:val="18"/>
                <w:szCs w:val="18"/>
              </w:rPr>
              <w:t xml:space="preserve"> OR THRU_DTM, THRU_DTD, THRU_DTY</w:t>
            </w:r>
          </w:p>
          <w:p w14:paraId="4E603440" w14:textId="77777777" w:rsidR="00E22ACE" w:rsidRPr="00E5747B" w:rsidRDefault="00E22ACE" w:rsidP="00E22ACE">
            <w:pPr>
              <w:contextualSpacing/>
              <w:rPr>
                <w:rFonts w:cstheme="minorHAnsi"/>
                <w:sz w:val="18"/>
                <w:szCs w:val="18"/>
              </w:rPr>
            </w:pPr>
          </w:p>
          <w:p w14:paraId="5BC15922" w14:textId="752956AA" w:rsidR="00E22ACE" w:rsidRPr="00E5747B" w:rsidRDefault="00E22ACE" w:rsidP="00E22ACE">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THRU_DTM, THRU_DTD, THRU_DTY</w:t>
            </w:r>
          </w:p>
          <w:p w14:paraId="23855E0C" w14:textId="77777777" w:rsidR="00E22ACE" w:rsidRPr="00E5747B" w:rsidRDefault="00E22ACE" w:rsidP="00E22ACE">
            <w:pPr>
              <w:contextualSpacing/>
              <w:rPr>
                <w:rFonts w:cstheme="minorHAnsi"/>
                <w:sz w:val="18"/>
                <w:szCs w:val="18"/>
              </w:rPr>
            </w:pPr>
          </w:p>
          <w:p w14:paraId="3F956405" w14:textId="4E75AD07" w:rsidR="00F26CBA" w:rsidRDefault="00E22ACE" w:rsidP="00E22ACE">
            <w:pPr>
              <w:rPr>
                <w:sz w:val="18"/>
                <w:szCs w:val="18"/>
              </w:rPr>
            </w:pPr>
            <w:r w:rsidRPr="00D42ED2">
              <w:rPr>
                <w:rFonts w:cstheme="minorHAnsi"/>
                <w:b/>
                <w:sz w:val="18"/>
                <w:szCs w:val="18"/>
              </w:rPr>
              <w:t>DME</w:t>
            </w:r>
            <w:r>
              <w:rPr>
                <w:rFonts w:cstheme="minorHAnsi"/>
                <w:sz w:val="18"/>
                <w:szCs w:val="18"/>
              </w:rPr>
              <w:t xml:space="preserve">. </w:t>
            </w:r>
            <w:r w:rsidRPr="00E5747B">
              <w:rPr>
                <w:rFonts w:cstheme="minorHAnsi"/>
                <w:sz w:val="18"/>
                <w:szCs w:val="18"/>
              </w:rPr>
              <w:t>LSEXPENM, LSEXPEND, LSEXPENY</w:t>
            </w:r>
            <w:r>
              <w:rPr>
                <w:rFonts w:cstheme="minorHAnsi"/>
                <w:sz w:val="18"/>
                <w:szCs w:val="18"/>
              </w:rPr>
              <w:t xml:space="preserve">  OR THRU_DTM, THRU_DTD, THRU_DTY</w:t>
            </w:r>
          </w:p>
        </w:tc>
        <w:tc>
          <w:tcPr>
            <w:tcW w:w="2520" w:type="dxa"/>
          </w:tcPr>
          <w:p w14:paraId="19DCBB25" w14:textId="446EFA11" w:rsidR="00E22ACE" w:rsidRDefault="00E22ACE" w:rsidP="00E22ACE">
            <w:pPr>
              <w:rPr>
                <w:rFonts w:cstheme="minorHAnsi"/>
                <w:sz w:val="18"/>
                <w:szCs w:val="18"/>
              </w:rPr>
            </w:pPr>
            <w:r>
              <w:rPr>
                <w:sz w:val="18"/>
                <w:szCs w:val="18"/>
              </w:rPr>
              <w:t xml:space="preserve">For a HCPCS field in the </w:t>
            </w:r>
            <w:r w:rsidRPr="00652CFB">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THRU_DTM</w:t>
            </w:r>
            <w:r w:rsidRPr="00E5747B">
              <w:rPr>
                <w:rFonts w:cstheme="minorHAnsi"/>
                <w:sz w:val="18"/>
                <w:szCs w:val="18"/>
              </w:rPr>
              <w:t xml:space="preserve">, </w:t>
            </w:r>
            <w:r>
              <w:rPr>
                <w:rFonts w:cstheme="minorHAnsi"/>
                <w:sz w:val="18"/>
                <w:szCs w:val="18"/>
              </w:rPr>
              <w:t xml:space="preserve">THRU_DTD, THRU_DTY as the </w:t>
            </w:r>
            <w:r w:rsidR="008C601A">
              <w:rPr>
                <w:rFonts w:cstheme="minorHAnsi"/>
                <w:sz w:val="18"/>
                <w:szCs w:val="18"/>
              </w:rPr>
              <w:t>device end</w:t>
            </w:r>
            <w:r>
              <w:rPr>
                <w:rFonts w:cstheme="minorHAnsi"/>
                <w:sz w:val="18"/>
                <w:szCs w:val="18"/>
              </w:rPr>
              <w:t xml:space="preserve"> date</w:t>
            </w:r>
          </w:p>
          <w:p w14:paraId="440428F9" w14:textId="77777777" w:rsidR="00E22ACE" w:rsidRDefault="00E22ACE" w:rsidP="00E22ACE">
            <w:pPr>
              <w:rPr>
                <w:rFonts w:cstheme="minorHAnsi"/>
                <w:sz w:val="18"/>
                <w:szCs w:val="18"/>
              </w:rPr>
            </w:pPr>
          </w:p>
          <w:p w14:paraId="612AF06D" w14:textId="6EA4AA93" w:rsidR="00F26CBA" w:rsidRDefault="00E22ACE" w:rsidP="00E22ACE">
            <w:pPr>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LINEDIAG then use LSEXPENM, LSEXPEND, LSEXPENY, otherwise use THRU_DTM, THRU_DTD, THRU_DTY</w:t>
            </w:r>
          </w:p>
        </w:tc>
        <w:tc>
          <w:tcPr>
            <w:tcW w:w="2160" w:type="dxa"/>
          </w:tcPr>
          <w:p w14:paraId="475672EB" w14:textId="77777777" w:rsidR="00F26CBA" w:rsidRPr="001367B4" w:rsidRDefault="00F26CBA" w:rsidP="0028215B">
            <w:pPr>
              <w:rPr>
                <w:sz w:val="18"/>
                <w:szCs w:val="18"/>
              </w:rPr>
            </w:pPr>
          </w:p>
        </w:tc>
      </w:tr>
      <w:tr w:rsidR="00BF6E11" w:rsidRPr="001367B4" w14:paraId="164E6C51" w14:textId="77777777" w:rsidTr="00652CFB">
        <w:tc>
          <w:tcPr>
            <w:tcW w:w="2358" w:type="dxa"/>
          </w:tcPr>
          <w:p w14:paraId="4E023CA5" w14:textId="6D46E162" w:rsidR="00BF6E11" w:rsidRPr="001367B4" w:rsidRDefault="00F26CBA" w:rsidP="0028215B">
            <w:pPr>
              <w:rPr>
                <w:sz w:val="18"/>
                <w:szCs w:val="18"/>
              </w:rPr>
            </w:pPr>
            <w:r>
              <w:rPr>
                <w:sz w:val="18"/>
                <w:szCs w:val="18"/>
              </w:rPr>
              <w:t>DEVICE</w:t>
            </w:r>
            <w:r w:rsidR="00BF6E11">
              <w:rPr>
                <w:sz w:val="18"/>
                <w:szCs w:val="18"/>
              </w:rPr>
              <w:t>_TYPE_CONCEPT_ID</w:t>
            </w:r>
          </w:p>
        </w:tc>
        <w:tc>
          <w:tcPr>
            <w:tcW w:w="2610" w:type="dxa"/>
          </w:tcPr>
          <w:p w14:paraId="46DD5A89" w14:textId="66221E48" w:rsidR="00BF6E11" w:rsidRPr="0009072E" w:rsidRDefault="008C601A" w:rsidP="0028215B">
            <w:pPr>
              <w:rPr>
                <w:sz w:val="18"/>
                <w:szCs w:val="18"/>
              </w:rPr>
            </w:pPr>
            <w:r>
              <w:rPr>
                <w:sz w:val="18"/>
                <w:szCs w:val="18"/>
              </w:rPr>
              <w:t>-</w:t>
            </w:r>
          </w:p>
        </w:tc>
        <w:tc>
          <w:tcPr>
            <w:tcW w:w="2520" w:type="dxa"/>
          </w:tcPr>
          <w:p w14:paraId="34E71662" w14:textId="6C53DE5A" w:rsidR="00BF6E11" w:rsidRPr="008C601A" w:rsidRDefault="008C601A" w:rsidP="0028215B">
            <w:pPr>
              <w:autoSpaceDE w:val="0"/>
              <w:autoSpaceDN w:val="0"/>
              <w:adjustRightInd w:val="0"/>
              <w:rPr>
                <w:rFonts w:eastAsiaTheme="minorHAnsi" w:cstheme="minorHAnsi"/>
                <w:sz w:val="19"/>
                <w:szCs w:val="19"/>
                <w:lang w:val="en-GB"/>
              </w:rPr>
            </w:pPr>
            <w:r w:rsidRPr="008C601A">
              <w:rPr>
                <w:rFonts w:eastAsiaTheme="minorHAnsi" w:cstheme="minorHAnsi"/>
                <w:sz w:val="19"/>
                <w:szCs w:val="19"/>
                <w:lang w:val="en-GB"/>
              </w:rPr>
              <w:t>44818705 (</w:t>
            </w:r>
            <w:r>
              <w:rPr>
                <w:rFonts w:eastAsiaTheme="minorHAnsi" w:cstheme="minorHAnsi"/>
                <w:sz w:val="19"/>
                <w:szCs w:val="19"/>
                <w:lang w:val="en-GB"/>
              </w:rPr>
              <w:t>Inferred from procedure claim)</w:t>
            </w:r>
          </w:p>
        </w:tc>
        <w:tc>
          <w:tcPr>
            <w:tcW w:w="2160" w:type="dxa"/>
          </w:tcPr>
          <w:p w14:paraId="20527490" w14:textId="77777777" w:rsidR="00BF6E11" w:rsidRPr="001367B4" w:rsidRDefault="00BF6E11" w:rsidP="0028215B">
            <w:pPr>
              <w:rPr>
                <w:sz w:val="18"/>
                <w:szCs w:val="18"/>
              </w:rPr>
            </w:pPr>
          </w:p>
        </w:tc>
      </w:tr>
      <w:tr w:rsidR="00BF6E11" w:rsidRPr="001367B4" w14:paraId="2ECB0195" w14:textId="77777777" w:rsidTr="00652CFB">
        <w:tc>
          <w:tcPr>
            <w:tcW w:w="2358" w:type="dxa"/>
          </w:tcPr>
          <w:p w14:paraId="599E1526" w14:textId="3AF53E14" w:rsidR="00BF6E11" w:rsidRPr="001367B4" w:rsidRDefault="00F26CBA" w:rsidP="0028215B">
            <w:pPr>
              <w:rPr>
                <w:sz w:val="18"/>
                <w:szCs w:val="18"/>
              </w:rPr>
            </w:pPr>
            <w:r>
              <w:rPr>
                <w:sz w:val="18"/>
                <w:szCs w:val="18"/>
              </w:rPr>
              <w:t>UNIQUE_DEVICE</w:t>
            </w:r>
            <w:r w:rsidR="00BF6E11">
              <w:rPr>
                <w:sz w:val="18"/>
                <w:szCs w:val="18"/>
              </w:rPr>
              <w:t>_ID</w:t>
            </w:r>
          </w:p>
        </w:tc>
        <w:tc>
          <w:tcPr>
            <w:tcW w:w="2610" w:type="dxa"/>
          </w:tcPr>
          <w:p w14:paraId="605E7831" w14:textId="19C17A8B" w:rsidR="00BF6E11" w:rsidRPr="00C0351A" w:rsidRDefault="008C601A" w:rsidP="0028215B">
            <w:pPr>
              <w:rPr>
                <w:sz w:val="18"/>
                <w:szCs w:val="18"/>
              </w:rPr>
            </w:pPr>
            <w:r>
              <w:rPr>
                <w:b/>
                <w:sz w:val="18"/>
                <w:szCs w:val="18"/>
              </w:rPr>
              <w:t>0</w:t>
            </w:r>
          </w:p>
        </w:tc>
        <w:tc>
          <w:tcPr>
            <w:tcW w:w="2520" w:type="dxa"/>
          </w:tcPr>
          <w:p w14:paraId="2E101570" w14:textId="2F2CBCAF" w:rsidR="00BF6E11" w:rsidRPr="001367B4" w:rsidRDefault="008C601A" w:rsidP="0028215B">
            <w:pPr>
              <w:rPr>
                <w:sz w:val="18"/>
                <w:szCs w:val="18"/>
              </w:rPr>
            </w:pPr>
            <w:r>
              <w:rPr>
                <w:sz w:val="18"/>
                <w:szCs w:val="18"/>
              </w:rPr>
              <w:t>-</w:t>
            </w:r>
          </w:p>
        </w:tc>
        <w:tc>
          <w:tcPr>
            <w:tcW w:w="2160" w:type="dxa"/>
          </w:tcPr>
          <w:p w14:paraId="3E53C575" w14:textId="77777777" w:rsidR="00BF6E11" w:rsidRPr="001367B4" w:rsidRDefault="00BF6E11" w:rsidP="008C601A">
            <w:pPr>
              <w:autoSpaceDE w:val="0"/>
              <w:autoSpaceDN w:val="0"/>
              <w:adjustRightInd w:val="0"/>
              <w:rPr>
                <w:sz w:val="18"/>
                <w:szCs w:val="18"/>
              </w:rPr>
            </w:pPr>
          </w:p>
        </w:tc>
      </w:tr>
      <w:tr w:rsidR="00BF6E11" w:rsidRPr="001367B4" w14:paraId="33A985C6" w14:textId="77777777" w:rsidTr="00652CFB">
        <w:tc>
          <w:tcPr>
            <w:tcW w:w="2358" w:type="dxa"/>
          </w:tcPr>
          <w:p w14:paraId="3D087012" w14:textId="77777777" w:rsidR="00BF6E11" w:rsidRPr="001367B4" w:rsidRDefault="00BF6E11" w:rsidP="0028215B">
            <w:pPr>
              <w:rPr>
                <w:sz w:val="18"/>
                <w:szCs w:val="18"/>
              </w:rPr>
            </w:pPr>
            <w:r>
              <w:rPr>
                <w:sz w:val="18"/>
                <w:szCs w:val="18"/>
              </w:rPr>
              <w:t>QUANTITY</w:t>
            </w:r>
          </w:p>
        </w:tc>
        <w:tc>
          <w:tcPr>
            <w:tcW w:w="2610" w:type="dxa"/>
          </w:tcPr>
          <w:p w14:paraId="07C02C33" w14:textId="77777777" w:rsidR="00BF6E11" w:rsidRPr="001367B4" w:rsidRDefault="00BF6E11" w:rsidP="0028215B">
            <w:r w:rsidRPr="001367B4">
              <w:t>-</w:t>
            </w:r>
          </w:p>
        </w:tc>
        <w:tc>
          <w:tcPr>
            <w:tcW w:w="2520" w:type="dxa"/>
          </w:tcPr>
          <w:p w14:paraId="726C42D7" w14:textId="77777777" w:rsidR="00BF6E11" w:rsidRPr="001367B4" w:rsidRDefault="00BF6E11" w:rsidP="0028215B">
            <w:r w:rsidRPr="006841DB">
              <w:rPr>
                <w:sz w:val="18"/>
              </w:rPr>
              <w:t>NULL</w:t>
            </w:r>
          </w:p>
        </w:tc>
        <w:tc>
          <w:tcPr>
            <w:tcW w:w="2160" w:type="dxa"/>
          </w:tcPr>
          <w:p w14:paraId="3E4D39A7" w14:textId="77777777" w:rsidR="00BF6E11" w:rsidRPr="00E179B5" w:rsidRDefault="00BF6E11" w:rsidP="0028215B">
            <w:pPr>
              <w:rPr>
                <w:sz w:val="20"/>
              </w:rPr>
            </w:pPr>
          </w:p>
        </w:tc>
      </w:tr>
      <w:tr w:rsidR="00BF6E11" w:rsidRPr="001367B4" w14:paraId="3C0D361B" w14:textId="77777777" w:rsidTr="0028215B">
        <w:tc>
          <w:tcPr>
            <w:tcW w:w="2358" w:type="dxa"/>
          </w:tcPr>
          <w:p w14:paraId="097DC90F" w14:textId="77777777" w:rsidR="00BF6E11" w:rsidRPr="001367B4" w:rsidRDefault="00BF6E11" w:rsidP="0028215B">
            <w:pPr>
              <w:rPr>
                <w:sz w:val="18"/>
                <w:szCs w:val="18"/>
              </w:rPr>
            </w:pPr>
            <w:r>
              <w:rPr>
                <w:sz w:val="18"/>
                <w:szCs w:val="18"/>
              </w:rPr>
              <w:t>PROVIDER_ID</w:t>
            </w:r>
          </w:p>
        </w:tc>
        <w:tc>
          <w:tcPr>
            <w:tcW w:w="2610" w:type="dxa"/>
          </w:tcPr>
          <w:p w14:paraId="39970CE8" w14:textId="77777777" w:rsidR="00BF6E11" w:rsidRDefault="00BF6E11" w:rsidP="0028215B">
            <w:pPr>
              <w:rPr>
                <w:sz w:val="18"/>
                <w:szCs w:val="18"/>
              </w:rPr>
            </w:pPr>
            <w:r w:rsidRPr="001367B4">
              <w:rPr>
                <w:b/>
                <w:sz w:val="18"/>
                <w:szCs w:val="18"/>
              </w:rPr>
              <w:t>NCH</w:t>
            </w:r>
            <w:r w:rsidRPr="001367B4">
              <w:rPr>
                <w:sz w:val="18"/>
                <w:szCs w:val="18"/>
              </w:rPr>
              <w:t>.</w:t>
            </w:r>
            <w:r>
              <w:rPr>
                <w:sz w:val="18"/>
                <w:szCs w:val="18"/>
              </w:rPr>
              <w:t>PRF_NPI or PERUPIN</w:t>
            </w:r>
          </w:p>
          <w:p w14:paraId="72D6EC8E" w14:textId="77777777" w:rsidR="00BF6E11" w:rsidRDefault="00BF6E11" w:rsidP="0028215B">
            <w:pPr>
              <w:rPr>
                <w:rFonts w:eastAsiaTheme="minorHAnsi" w:cstheme="minorHAnsi"/>
                <w:sz w:val="18"/>
                <w:szCs w:val="18"/>
                <w:lang w:val="en-GB"/>
              </w:rPr>
            </w:pPr>
            <w:r w:rsidRPr="001367B4">
              <w:rPr>
                <w:rFonts w:cstheme="minorHAnsi"/>
                <w:b/>
                <w:sz w:val="18"/>
                <w:szCs w:val="18"/>
              </w:rPr>
              <w:t>NCH</w:t>
            </w:r>
            <w:r w:rsidRPr="001367B4">
              <w:rPr>
                <w:rFonts w:cstheme="minorHAnsi"/>
                <w:sz w:val="18"/>
                <w:szCs w:val="18"/>
              </w:rPr>
              <w:t>.</w:t>
            </w:r>
            <w:r w:rsidRPr="001367B4">
              <w:rPr>
                <w:rFonts w:eastAsiaTheme="minorHAnsi" w:cstheme="minorHAnsi"/>
                <w:sz w:val="18"/>
                <w:szCs w:val="18"/>
                <w:lang w:val="en-GB"/>
              </w:rPr>
              <w:t>HCFASPEC</w:t>
            </w:r>
          </w:p>
          <w:p w14:paraId="3A3E0058" w14:textId="77777777" w:rsidR="00BF6E11" w:rsidRPr="001367B4" w:rsidRDefault="00BF6E11" w:rsidP="0028215B">
            <w:pPr>
              <w:rPr>
                <w:sz w:val="18"/>
                <w:szCs w:val="18"/>
              </w:rPr>
            </w:pPr>
          </w:p>
          <w:p w14:paraId="779FF413" w14:textId="77777777" w:rsidR="00BF6E11" w:rsidRDefault="00BF6E11" w:rsidP="0028215B">
            <w:pPr>
              <w:rPr>
                <w:sz w:val="18"/>
                <w:szCs w:val="18"/>
              </w:rPr>
            </w:pPr>
            <w:r w:rsidRPr="001367B4">
              <w:rPr>
                <w:b/>
                <w:sz w:val="18"/>
                <w:szCs w:val="18"/>
              </w:rPr>
              <w:t>DME</w:t>
            </w:r>
            <w:r w:rsidRPr="001367B4">
              <w:rPr>
                <w:sz w:val="18"/>
                <w:szCs w:val="18"/>
              </w:rPr>
              <w:t>.</w:t>
            </w:r>
            <w:r>
              <w:rPr>
                <w:sz w:val="18"/>
                <w:szCs w:val="18"/>
              </w:rPr>
              <w:t xml:space="preserve"> ORD_NPI or ORD_UPIN</w:t>
            </w:r>
          </w:p>
          <w:p w14:paraId="4E638160" w14:textId="77777777" w:rsidR="00BF6E11" w:rsidRDefault="00BF6E11" w:rsidP="00652CFB">
            <w:pPr>
              <w:autoSpaceDE w:val="0"/>
              <w:autoSpaceDN w:val="0"/>
              <w:adjustRightInd w:val="0"/>
              <w:rPr>
                <w:rFonts w:eastAsiaTheme="minorHAnsi" w:cstheme="minorHAnsi"/>
                <w:sz w:val="18"/>
                <w:szCs w:val="18"/>
                <w:lang w:val="en-GB"/>
              </w:rPr>
            </w:pPr>
            <w:r w:rsidRPr="001367B4">
              <w:rPr>
                <w:b/>
                <w:sz w:val="18"/>
                <w:szCs w:val="18"/>
              </w:rPr>
              <w:t>DME</w:t>
            </w:r>
            <w:r w:rsidRPr="001367B4">
              <w:rPr>
                <w:sz w:val="18"/>
                <w:szCs w:val="18"/>
              </w:rPr>
              <w:t>.</w:t>
            </w:r>
            <w:r>
              <w:rPr>
                <w:rFonts w:eastAsiaTheme="minorHAnsi" w:cstheme="minorHAnsi"/>
                <w:sz w:val="18"/>
                <w:szCs w:val="18"/>
                <w:lang w:val="en-GB"/>
              </w:rPr>
              <w:t>HCFASPEC</w:t>
            </w:r>
          </w:p>
          <w:p w14:paraId="5A671F1C" w14:textId="77777777" w:rsidR="00BF6E11" w:rsidRPr="00C0351A" w:rsidRDefault="00BF6E11" w:rsidP="0028215B">
            <w:pPr>
              <w:autoSpaceDE w:val="0"/>
              <w:autoSpaceDN w:val="0"/>
              <w:adjustRightInd w:val="0"/>
              <w:rPr>
                <w:rFonts w:eastAsiaTheme="minorHAnsi" w:cstheme="minorHAnsi"/>
                <w:sz w:val="18"/>
                <w:szCs w:val="18"/>
                <w:lang w:val="en-GB"/>
              </w:rPr>
            </w:pPr>
          </w:p>
          <w:p w14:paraId="412149D7" w14:textId="77777777" w:rsidR="00BF6E11" w:rsidRPr="001367B4" w:rsidRDefault="00BF6E11" w:rsidP="0028215B">
            <w:r w:rsidRPr="001367B4">
              <w:rPr>
                <w:b/>
                <w:sz w:val="18"/>
                <w:szCs w:val="18"/>
              </w:rPr>
              <w:t>OUT</w:t>
            </w:r>
            <w:r>
              <w:rPr>
                <w:b/>
                <w:sz w:val="18"/>
                <w:szCs w:val="18"/>
              </w:rPr>
              <w:t>SAF</w:t>
            </w:r>
            <w:r w:rsidRPr="001367B4">
              <w:rPr>
                <w:sz w:val="18"/>
                <w:szCs w:val="18"/>
              </w:rPr>
              <w:t>.</w:t>
            </w:r>
            <w:r>
              <w:rPr>
                <w:sz w:val="18"/>
                <w:szCs w:val="18"/>
              </w:rPr>
              <w:t xml:space="preserve">AT_NPI or </w:t>
            </w:r>
            <w:r w:rsidRPr="001927B6">
              <w:rPr>
                <w:sz w:val="20"/>
              </w:rPr>
              <w:t>AT_UPIN</w:t>
            </w:r>
          </w:p>
        </w:tc>
        <w:tc>
          <w:tcPr>
            <w:tcW w:w="2520" w:type="dxa"/>
          </w:tcPr>
          <w:p w14:paraId="351AA0B0" w14:textId="77777777" w:rsidR="00BF6E11" w:rsidRDefault="00BF6E11" w:rsidP="0028215B">
            <w:pPr>
              <w:pStyle w:val="ListParagraph"/>
              <w:numPr>
                <w:ilvl w:val="0"/>
                <w:numId w:val="9"/>
              </w:numPr>
              <w:ind w:left="252" w:hanging="180"/>
              <w:rPr>
                <w:sz w:val="18"/>
              </w:rPr>
            </w:pPr>
            <w:r w:rsidRPr="006841DB">
              <w:rPr>
                <w:sz w:val="18"/>
              </w:rPr>
              <w:t xml:space="preserve"> If </w:t>
            </w:r>
            <w:r w:rsidRPr="006841DB">
              <w:rPr>
                <w:b/>
                <w:sz w:val="18"/>
              </w:rPr>
              <w:t>NCH.</w:t>
            </w:r>
            <w:r w:rsidRPr="006841DB">
              <w:rPr>
                <w:sz w:val="18"/>
              </w:rPr>
              <w:t>PRF_</w:t>
            </w:r>
            <w:r>
              <w:rPr>
                <w:sz w:val="18"/>
              </w:rPr>
              <w:t>NPI</w:t>
            </w:r>
            <w:r w:rsidRPr="006841DB">
              <w:rPr>
                <w:sz w:val="18"/>
              </w:rPr>
              <w:t xml:space="preserve"> is NULL then use </w:t>
            </w:r>
            <w:r w:rsidRPr="006841DB">
              <w:rPr>
                <w:b/>
                <w:sz w:val="18"/>
              </w:rPr>
              <w:t>NCH.</w:t>
            </w:r>
            <w:r w:rsidRPr="006841DB">
              <w:rPr>
                <w:sz w:val="18"/>
              </w:rPr>
              <w:t>PERUPIN</w:t>
            </w:r>
          </w:p>
          <w:p w14:paraId="599342C6" w14:textId="77777777" w:rsidR="00BF6E11" w:rsidRDefault="00BF6E11" w:rsidP="0028215B">
            <w:pPr>
              <w:pStyle w:val="ListParagraph"/>
              <w:numPr>
                <w:ilvl w:val="0"/>
                <w:numId w:val="9"/>
              </w:numPr>
              <w:ind w:left="252" w:hanging="180"/>
              <w:rPr>
                <w:sz w:val="18"/>
              </w:rPr>
            </w:pPr>
            <w:r w:rsidRPr="006841DB">
              <w:rPr>
                <w:sz w:val="18"/>
              </w:rPr>
              <w:t xml:space="preserve">If </w:t>
            </w:r>
            <w:r w:rsidRPr="006841DB">
              <w:rPr>
                <w:b/>
                <w:sz w:val="18"/>
              </w:rPr>
              <w:t>DME.</w:t>
            </w:r>
            <w:r w:rsidRPr="006841DB">
              <w:rPr>
                <w:sz w:val="18"/>
              </w:rPr>
              <w:t xml:space="preserve"> ORD_NPI is NULL then use </w:t>
            </w:r>
            <w:r w:rsidRPr="006841DB">
              <w:rPr>
                <w:b/>
                <w:sz w:val="18"/>
              </w:rPr>
              <w:t>DME.</w:t>
            </w:r>
            <w:r w:rsidRPr="006841DB">
              <w:rPr>
                <w:sz w:val="18"/>
              </w:rPr>
              <w:t xml:space="preserve"> ORD_UPIN</w:t>
            </w:r>
          </w:p>
          <w:p w14:paraId="017580AC" w14:textId="77777777" w:rsidR="00BF6E11" w:rsidRDefault="00BF6E11" w:rsidP="0028215B">
            <w:pPr>
              <w:pStyle w:val="ListParagraph"/>
              <w:numPr>
                <w:ilvl w:val="0"/>
                <w:numId w:val="9"/>
              </w:numPr>
              <w:ind w:left="252" w:hanging="180"/>
              <w:rPr>
                <w:sz w:val="18"/>
              </w:rPr>
            </w:pPr>
            <w:r w:rsidRPr="00E179B5">
              <w:rPr>
                <w:sz w:val="18"/>
              </w:rPr>
              <w:t xml:space="preserve">If </w:t>
            </w:r>
            <w:r w:rsidRPr="00E179B5">
              <w:rPr>
                <w:b/>
                <w:sz w:val="18"/>
              </w:rPr>
              <w:t>OUTSAF</w:t>
            </w:r>
            <w:r w:rsidRPr="00E179B5">
              <w:rPr>
                <w:sz w:val="18"/>
              </w:rPr>
              <w:t xml:space="preserve">.AT_NPI is NULL then use </w:t>
            </w:r>
            <w:r w:rsidRPr="00E179B5">
              <w:rPr>
                <w:b/>
                <w:sz w:val="18"/>
              </w:rPr>
              <w:t>OUTSAF</w:t>
            </w:r>
            <w:r w:rsidRPr="00E179B5">
              <w:rPr>
                <w:sz w:val="18"/>
              </w:rPr>
              <w:t>.AT_UPIN</w:t>
            </w:r>
          </w:p>
          <w:p w14:paraId="13D5F8B0" w14:textId="77777777" w:rsidR="00BF6E11" w:rsidRDefault="00BF6E11" w:rsidP="0028215B">
            <w:pPr>
              <w:rPr>
                <w:sz w:val="18"/>
              </w:rPr>
            </w:pPr>
          </w:p>
          <w:p w14:paraId="12B2463E" w14:textId="784D2719" w:rsidR="00BF6E11" w:rsidRPr="00C0351A" w:rsidRDefault="00BF6E11" w:rsidP="008C601A">
            <w:pPr>
              <w:rPr>
                <w:sz w:val="18"/>
              </w:rPr>
            </w:pPr>
            <w:r>
              <w:rPr>
                <w:sz w:val="18"/>
              </w:rPr>
              <w:t xml:space="preserve">When </w:t>
            </w:r>
            <w:r w:rsidR="008C601A">
              <w:rPr>
                <w:sz w:val="18"/>
              </w:rPr>
              <w:t>device</w:t>
            </w:r>
            <w:r>
              <w:rPr>
                <w:sz w:val="18"/>
              </w:rPr>
              <w:t xml:space="preserve"> is in DME or NCH use both UPIN/NPI and HCFASPEC to map to the </w:t>
            </w:r>
            <w:r>
              <w:rPr>
                <w:sz w:val="18"/>
              </w:rPr>
              <w:lastRenderedPageBreak/>
              <w:t>correct PROVIDER_ID</w:t>
            </w:r>
          </w:p>
        </w:tc>
        <w:tc>
          <w:tcPr>
            <w:tcW w:w="2160" w:type="dxa"/>
          </w:tcPr>
          <w:p w14:paraId="5C3D7062" w14:textId="77777777" w:rsidR="00BF6E11" w:rsidRPr="00E179B5" w:rsidRDefault="00BF6E11" w:rsidP="0028215B">
            <w:pPr>
              <w:rPr>
                <w:sz w:val="20"/>
              </w:rPr>
            </w:pPr>
            <w:r w:rsidRPr="00E179B5">
              <w:rPr>
                <w:sz w:val="20"/>
              </w:rPr>
              <w:lastRenderedPageBreak/>
              <w:t>Map these values back to PROVIDER_ID using the PROVIDER table</w:t>
            </w:r>
          </w:p>
        </w:tc>
      </w:tr>
      <w:tr w:rsidR="00BF6E11" w:rsidRPr="001367B4" w14:paraId="5520E8F7" w14:textId="77777777" w:rsidTr="00652CFB">
        <w:tc>
          <w:tcPr>
            <w:tcW w:w="2358" w:type="dxa"/>
          </w:tcPr>
          <w:p w14:paraId="61E18B83" w14:textId="77777777" w:rsidR="00BF6E11" w:rsidRDefault="00BF6E11" w:rsidP="0028215B">
            <w:pPr>
              <w:rPr>
                <w:sz w:val="18"/>
                <w:szCs w:val="18"/>
              </w:rPr>
            </w:pPr>
            <w:r>
              <w:rPr>
                <w:sz w:val="18"/>
                <w:szCs w:val="18"/>
              </w:rPr>
              <w:t>VISIT_OCCURRENCE_ID</w:t>
            </w:r>
          </w:p>
        </w:tc>
        <w:tc>
          <w:tcPr>
            <w:tcW w:w="2610" w:type="dxa"/>
          </w:tcPr>
          <w:p w14:paraId="24B21B66" w14:textId="77777777" w:rsidR="00BF6E11" w:rsidRPr="001367B4" w:rsidRDefault="00BF6E11" w:rsidP="0028215B">
            <w:r>
              <w:rPr>
                <w:b/>
                <w:sz w:val="20"/>
              </w:rPr>
              <w:t xml:space="preserve">VISIT_OCCURRENCE: </w:t>
            </w:r>
            <w:r>
              <w:rPr>
                <w:sz w:val="20"/>
              </w:rPr>
              <w:t>VISIT_OCCURRENCE_ID</w:t>
            </w:r>
            <w:r>
              <w:t xml:space="preserve"> </w:t>
            </w:r>
          </w:p>
        </w:tc>
        <w:tc>
          <w:tcPr>
            <w:tcW w:w="2520" w:type="dxa"/>
          </w:tcPr>
          <w:p w14:paraId="5FD1E6BA" w14:textId="77777777" w:rsidR="00BF6E11" w:rsidRPr="006841DB" w:rsidRDefault="00BF6E11" w:rsidP="0028215B">
            <w:pPr>
              <w:pStyle w:val="ListParagraph"/>
              <w:ind w:left="0"/>
              <w:rPr>
                <w:sz w:val="18"/>
              </w:rPr>
            </w:pPr>
            <w:r>
              <w:rPr>
                <w:sz w:val="18"/>
              </w:rPr>
              <w:t>Refer to logic in table 2.6 to assign this value</w:t>
            </w:r>
          </w:p>
        </w:tc>
        <w:tc>
          <w:tcPr>
            <w:tcW w:w="2160" w:type="dxa"/>
          </w:tcPr>
          <w:p w14:paraId="128D6323" w14:textId="77777777" w:rsidR="00BF6E11" w:rsidRPr="001367B4" w:rsidRDefault="00BF6E11" w:rsidP="0028215B"/>
        </w:tc>
      </w:tr>
      <w:tr w:rsidR="00BF6E11" w:rsidRPr="001367B4" w14:paraId="159EB256" w14:textId="77777777" w:rsidTr="00652CFB">
        <w:tc>
          <w:tcPr>
            <w:tcW w:w="2358" w:type="dxa"/>
          </w:tcPr>
          <w:p w14:paraId="6A962EDC" w14:textId="317C9EBC" w:rsidR="00BF6E11" w:rsidRPr="001367B4" w:rsidRDefault="00F26CBA" w:rsidP="0028215B">
            <w:pPr>
              <w:rPr>
                <w:sz w:val="18"/>
                <w:szCs w:val="18"/>
              </w:rPr>
            </w:pPr>
            <w:r>
              <w:rPr>
                <w:sz w:val="18"/>
                <w:szCs w:val="18"/>
              </w:rPr>
              <w:t>DEVICE</w:t>
            </w:r>
            <w:r w:rsidR="00BF6E11">
              <w:rPr>
                <w:sz w:val="18"/>
                <w:szCs w:val="18"/>
              </w:rPr>
              <w:t>_SOURCE_VALUE</w:t>
            </w:r>
          </w:p>
        </w:tc>
        <w:tc>
          <w:tcPr>
            <w:tcW w:w="2610" w:type="dxa"/>
          </w:tcPr>
          <w:p w14:paraId="1E9093AD" w14:textId="77777777" w:rsidR="00BF6E11" w:rsidRPr="002778A8" w:rsidRDefault="00BF6E11" w:rsidP="0028215B">
            <w:pPr>
              <w:rPr>
                <w:sz w:val="18"/>
                <w:szCs w:val="18"/>
              </w:rPr>
            </w:pPr>
            <w:r>
              <w:rPr>
                <w:sz w:val="18"/>
                <w:szCs w:val="18"/>
              </w:rPr>
              <w:t>Surgical Fields:</w:t>
            </w:r>
          </w:p>
          <w:p w14:paraId="2B7E20F3" w14:textId="77777777" w:rsidR="00BF6E11" w:rsidRPr="002778A8" w:rsidRDefault="00BF6E11" w:rsidP="0028215B">
            <w:pPr>
              <w:rPr>
                <w:sz w:val="18"/>
                <w:szCs w:val="18"/>
              </w:rPr>
            </w:pPr>
            <w:r>
              <w:rPr>
                <w:b/>
                <w:sz w:val="18"/>
                <w:szCs w:val="18"/>
              </w:rPr>
              <w:t>MEDPAR.</w:t>
            </w:r>
            <w:r>
              <w:rPr>
                <w:sz w:val="18"/>
                <w:szCs w:val="18"/>
              </w:rPr>
              <w:t>SRGCDE1-SRGCDE25</w:t>
            </w:r>
          </w:p>
          <w:p w14:paraId="20C2E099" w14:textId="77777777" w:rsidR="00BF6E11" w:rsidRDefault="00BF6E11" w:rsidP="0028215B">
            <w:pPr>
              <w:rPr>
                <w:b/>
                <w:sz w:val="18"/>
                <w:szCs w:val="18"/>
              </w:rPr>
            </w:pPr>
          </w:p>
          <w:p w14:paraId="6F2F0AA5" w14:textId="77777777" w:rsidR="00BF6E11" w:rsidRPr="002778A8" w:rsidRDefault="00BF6E11" w:rsidP="0028215B">
            <w:pPr>
              <w:rPr>
                <w:sz w:val="18"/>
                <w:szCs w:val="18"/>
              </w:rPr>
            </w:pPr>
            <w:r>
              <w:rPr>
                <w:sz w:val="18"/>
                <w:szCs w:val="18"/>
              </w:rPr>
              <w:t>HCPCS fields:</w:t>
            </w:r>
          </w:p>
          <w:p w14:paraId="7AB85D90" w14:textId="77777777" w:rsidR="00BF6E11" w:rsidRDefault="00BF6E11" w:rsidP="0028215B">
            <w:pPr>
              <w:rPr>
                <w:sz w:val="18"/>
                <w:szCs w:val="18"/>
              </w:rPr>
            </w:pPr>
            <w:r>
              <w:rPr>
                <w:b/>
                <w:sz w:val="18"/>
                <w:szCs w:val="18"/>
              </w:rPr>
              <w:t>OUTSAF.</w:t>
            </w:r>
            <w:r>
              <w:rPr>
                <w:sz w:val="18"/>
                <w:szCs w:val="18"/>
              </w:rPr>
              <w:t>HCPCS</w:t>
            </w:r>
          </w:p>
          <w:p w14:paraId="0DEA66A9" w14:textId="77777777" w:rsidR="00BF6E11" w:rsidRDefault="00BF6E11" w:rsidP="0028215B">
            <w:pPr>
              <w:rPr>
                <w:sz w:val="18"/>
                <w:szCs w:val="18"/>
              </w:rPr>
            </w:pPr>
            <w:r>
              <w:rPr>
                <w:b/>
                <w:sz w:val="18"/>
                <w:szCs w:val="18"/>
              </w:rPr>
              <w:t>NCH.</w:t>
            </w:r>
            <w:r>
              <w:rPr>
                <w:sz w:val="18"/>
                <w:szCs w:val="18"/>
              </w:rPr>
              <w:t>HCPCS</w:t>
            </w:r>
          </w:p>
          <w:p w14:paraId="747112EB" w14:textId="77777777" w:rsidR="00BF6E11" w:rsidRDefault="00BF6E11" w:rsidP="0028215B">
            <w:pPr>
              <w:rPr>
                <w:sz w:val="18"/>
                <w:szCs w:val="18"/>
              </w:rPr>
            </w:pPr>
            <w:r>
              <w:rPr>
                <w:b/>
                <w:sz w:val="18"/>
                <w:szCs w:val="18"/>
              </w:rPr>
              <w:t>DME.</w:t>
            </w:r>
            <w:r>
              <w:rPr>
                <w:sz w:val="18"/>
                <w:szCs w:val="18"/>
              </w:rPr>
              <w:t>HCPCS</w:t>
            </w:r>
          </w:p>
          <w:p w14:paraId="30EFC40C" w14:textId="77777777" w:rsidR="00BF6E11" w:rsidRDefault="00BF6E11" w:rsidP="0028215B">
            <w:pPr>
              <w:rPr>
                <w:b/>
                <w:sz w:val="18"/>
                <w:szCs w:val="18"/>
              </w:rPr>
            </w:pPr>
          </w:p>
          <w:p w14:paraId="7940D1CE" w14:textId="77777777" w:rsidR="00BF6E11" w:rsidRDefault="00BF6E11" w:rsidP="0028215B">
            <w:pPr>
              <w:rPr>
                <w:sz w:val="18"/>
                <w:szCs w:val="18"/>
              </w:rPr>
            </w:pPr>
            <w:r>
              <w:rPr>
                <w:sz w:val="18"/>
                <w:szCs w:val="18"/>
              </w:rPr>
              <w:t>Diagnosis fields:</w:t>
            </w:r>
          </w:p>
          <w:p w14:paraId="46BDB6AF" w14:textId="77777777" w:rsidR="00BF6E11" w:rsidRPr="002778A8" w:rsidRDefault="00BF6E11" w:rsidP="0028215B">
            <w:pPr>
              <w:rPr>
                <w:sz w:val="18"/>
                <w:szCs w:val="18"/>
              </w:rPr>
            </w:pPr>
            <w:r>
              <w:rPr>
                <w:b/>
                <w:sz w:val="18"/>
                <w:szCs w:val="18"/>
              </w:rPr>
              <w:t>MEDPAR.</w:t>
            </w:r>
            <w:r>
              <w:rPr>
                <w:sz w:val="18"/>
                <w:szCs w:val="18"/>
              </w:rPr>
              <w:t>DGN_CD1-DGN_CD25</w:t>
            </w:r>
          </w:p>
          <w:p w14:paraId="795CFF35" w14:textId="77777777" w:rsidR="000D38E4" w:rsidRDefault="00BF6E11" w:rsidP="0028215B">
            <w:pPr>
              <w:rPr>
                <w:sz w:val="18"/>
                <w:szCs w:val="18"/>
              </w:rPr>
            </w:pPr>
            <w:r>
              <w:rPr>
                <w:b/>
                <w:sz w:val="18"/>
                <w:szCs w:val="18"/>
              </w:rPr>
              <w:t>OUTSAF.</w:t>
            </w:r>
            <w:r>
              <w:rPr>
                <w:sz w:val="18"/>
                <w:szCs w:val="18"/>
              </w:rPr>
              <w:t xml:space="preserve"> DGN_CD1-DGN_CD25</w:t>
            </w:r>
          </w:p>
          <w:p w14:paraId="3FAD6AED" w14:textId="77777777" w:rsidR="000D38E4" w:rsidRDefault="000D38E4" w:rsidP="000D38E4">
            <w:pPr>
              <w:rPr>
                <w:sz w:val="18"/>
                <w:szCs w:val="18"/>
              </w:rPr>
            </w:pPr>
            <w:r>
              <w:rPr>
                <w:b/>
                <w:sz w:val="18"/>
                <w:szCs w:val="18"/>
              </w:rPr>
              <w:t>OUTSAF.</w:t>
            </w:r>
            <w:r>
              <w:rPr>
                <w:sz w:val="18"/>
                <w:szCs w:val="18"/>
              </w:rPr>
              <w:t>E1DGNSCD</w:t>
            </w:r>
          </w:p>
          <w:p w14:paraId="77163229" w14:textId="30050A2B" w:rsidR="00BF6E11" w:rsidRDefault="000D38E4" w:rsidP="0028215B">
            <w:pPr>
              <w:rPr>
                <w:sz w:val="18"/>
                <w:szCs w:val="18"/>
              </w:rPr>
            </w:pPr>
            <w:r w:rsidRPr="001D6ADA">
              <w:rPr>
                <w:b/>
                <w:sz w:val="18"/>
                <w:szCs w:val="18"/>
              </w:rPr>
              <w:t>OUTSAF.</w:t>
            </w:r>
            <w:r w:rsidRPr="001D6ADA">
              <w:rPr>
                <w:sz w:val="18"/>
                <w:szCs w:val="18"/>
              </w:rPr>
              <w:t>EDGNSD1-EDGNSD6</w:t>
            </w:r>
            <w:r w:rsidR="00BF6E11">
              <w:rPr>
                <w:b/>
                <w:sz w:val="18"/>
                <w:szCs w:val="18"/>
              </w:rPr>
              <w:t>NCH.</w:t>
            </w:r>
            <w:r w:rsidR="00BF6E11">
              <w:rPr>
                <w:sz w:val="18"/>
                <w:szCs w:val="18"/>
              </w:rPr>
              <w:t>LINEDIAG</w:t>
            </w:r>
          </w:p>
          <w:p w14:paraId="298F3FE3" w14:textId="77777777" w:rsidR="00BF6E11" w:rsidRDefault="00BF6E11" w:rsidP="0028215B">
            <w:pPr>
              <w:rPr>
                <w:sz w:val="18"/>
                <w:szCs w:val="18"/>
              </w:rPr>
            </w:pPr>
            <w:r>
              <w:rPr>
                <w:b/>
                <w:sz w:val="18"/>
                <w:szCs w:val="18"/>
              </w:rPr>
              <w:t>NCH.</w:t>
            </w:r>
            <w:r>
              <w:rPr>
                <w:sz w:val="18"/>
                <w:szCs w:val="18"/>
              </w:rPr>
              <w:t>DGN_CD1-DGN_CD12</w:t>
            </w:r>
          </w:p>
          <w:p w14:paraId="7792BE01" w14:textId="77777777" w:rsidR="00BF6E11" w:rsidRDefault="00BF6E11" w:rsidP="0028215B">
            <w:pPr>
              <w:rPr>
                <w:sz w:val="18"/>
                <w:szCs w:val="18"/>
              </w:rPr>
            </w:pPr>
            <w:r>
              <w:rPr>
                <w:b/>
                <w:sz w:val="18"/>
                <w:szCs w:val="18"/>
              </w:rPr>
              <w:t>DME.</w:t>
            </w:r>
            <w:r>
              <w:rPr>
                <w:sz w:val="18"/>
                <w:szCs w:val="18"/>
              </w:rPr>
              <w:t>LINEDIAG</w:t>
            </w:r>
          </w:p>
          <w:p w14:paraId="5BDCB5ED" w14:textId="4C63D170" w:rsidR="00BF6E11" w:rsidRPr="001367B4" w:rsidRDefault="00BF6E11" w:rsidP="0028215B">
            <w:r>
              <w:rPr>
                <w:b/>
                <w:sz w:val="18"/>
                <w:szCs w:val="18"/>
              </w:rPr>
              <w:t>DME.</w:t>
            </w:r>
            <w:r>
              <w:rPr>
                <w:sz w:val="18"/>
                <w:szCs w:val="18"/>
              </w:rPr>
              <w:t>DGN_CD1-DGN_CD12</w:t>
            </w:r>
          </w:p>
        </w:tc>
        <w:tc>
          <w:tcPr>
            <w:tcW w:w="2520" w:type="dxa"/>
          </w:tcPr>
          <w:p w14:paraId="3D3C2934" w14:textId="77777777" w:rsidR="00BF6E11" w:rsidRPr="006841DB" w:rsidRDefault="00BF6E11" w:rsidP="0028215B">
            <w:pPr>
              <w:pStyle w:val="ListParagraph"/>
              <w:ind w:left="252"/>
              <w:rPr>
                <w:sz w:val="18"/>
              </w:rPr>
            </w:pPr>
          </w:p>
        </w:tc>
        <w:tc>
          <w:tcPr>
            <w:tcW w:w="2160" w:type="dxa"/>
          </w:tcPr>
          <w:p w14:paraId="48057D24" w14:textId="77777777" w:rsidR="00BF6E11" w:rsidRPr="001367B4" w:rsidRDefault="00BF6E11" w:rsidP="0028215B"/>
        </w:tc>
      </w:tr>
      <w:tr w:rsidR="00BF6E11" w:rsidRPr="001367B4" w14:paraId="555F2B11" w14:textId="77777777" w:rsidTr="00652CFB">
        <w:tc>
          <w:tcPr>
            <w:tcW w:w="2358" w:type="dxa"/>
          </w:tcPr>
          <w:p w14:paraId="042C4212" w14:textId="34E0B796" w:rsidR="00BF6E11" w:rsidRPr="001367B4" w:rsidRDefault="00F26CBA" w:rsidP="0028215B">
            <w:pPr>
              <w:rPr>
                <w:sz w:val="18"/>
                <w:szCs w:val="18"/>
              </w:rPr>
            </w:pPr>
            <w:r>
              <w:rPr>
                <w:sz w:val="18"/>
                <w:szCs w:val="18"/>
              </w:rPr>
              <w:t>DEVICE</w:t>
            </w:r>
            <w:r w:rsidR="00BF6E11">
              <w:rPr>
                <w:sz w:val="18"/>
                <w:szCs w:val="18"/>
              </w:rPr>
              <w:t>_SOURCE_CONCEPT_ID</w:t>
            </w:r>
          </w:p>
        </w:tc>
        <w:tc>
          <w:tcPr>
            <w:tcW w:w="2610" w:type="dxa"/>
          </w:tcPr>
          <w:p w14:paraId="30EF6230" w14:textId="77777777" w:rsidR="00BF6E11" w:rsidRPr="002778A8" w:rsidRDefault="00BF6E11" w:rsidP="0028215B">
            <w:pPr>
              <w:rPr>
                <w:sz w:val="18"/>
                <w:szCs w:val="18"/>
              </w:rPr>
            </w:pPr>
            <w:r>
              <w:rPr>
                <w:sz w:val="18"/>
                <w:szCs w:val="18"/>
              </w:rPr>
              <w:t>Surgical Fields:</w:t>
            </w:r>
          </w:p>
          <w:p w14:paraId="6A96A75F" w14:textId="77777777" w:rsidR="00BF6E11" w:rsidRPr="002778A8" w:rsidRDefault="00BF6E11" w:rsidP="0028215B">
            <w:pPr>
              <w:rPr>
                <w:sz w:val="18"/>
                <w:szCs w:val="18"/>
              </w:rPr>
            </w:pPr>
            <w:r>
              <w:rPr>
                <w:b/>
                <w:sz w:val="18"/>
                <w:szCs w:val="18"/>
              </w:rPr>
              <w:t>MEDPAR.</w:t>
            </w:r>
            <w:r>
              <w:rPr>
                <w:sz w:val="18"/>
                <w:szCs w:val="18"/>
              </w:rPr>
              <w:t>SRGCDE1-SRGCDE25</w:t>
            </w:r>
          </w:p>
          <w:p w14:paraId="309FE2D8" w14:textId="77777777" w:rsidR="00BF6E11" w:rsidRDefault="00BF6E11" w:rsidP="0028215B">
            <w:pPr>
              <w:rPr>
                <w:b/>
                <w:sz w:val="18"/>
                <w:szCs w:val="18"/>
              </w:rPr>
            </w:pPr>
          </w:p>
          <w:p w14:paraId="00CE5190" w14:textId="77777777" w:rsidR="00BF6E11" w:rsidRPr="002778A8" w:rsidRDefault="00BF6E11" w:rsidP="0028215B">
            <w:pPr>
              <w:rPr>
                <w:sz w:val="18"/>
                <w:szCs w:val="18"/>
              </w:rPr>
            </w:pPr>
            <w:r>
              <w:rPr>
                <w:sz w:val="18"/>
                <w:szCs w:val="18"/>
              </w:rPr>
              <w:t>HCPCS fields:</w:t>
            </w:r>
          </w:p>
          <w:p w14:paraId="061BB3AB" w14:textId="77777777" w:rsidR="00BF6E11" w:rsidRDefault="00BF6E11" w:rsidP="0028215B">
            <w:pPr>
              <w:rPr>
                <w:sz w:val="18"/>
                <w:szCs w:val="18"/>
              </w:rPr>
            </w:pPr>
            <w:r>
              <w:rPr>
                <w:b/>
                <w:sz w:val="18"/>
                <w:szCs w:val="18"/>
              </w:rPr>
              <w:t>OUTSAF.</w:t>
            </w:r>
            <w:r>
              <w:rPr>
                <w:sz w:val="18"/>
                <w:szCs w:val="18"/>
              </w:rPr>
              <w:t>HCPCS</w:t>
            </w:r>
          </w:p>
          <w:p w14:paraId="6FC85CFE" w14:textId="77777777" w:rsidR="00BF6E11" w:rsidRDefault="00BF6E11" w:rsidP="0028215B">
            <w:pPr>
              <w:rPr>
                <w:sz w:val="18"/>
                <w:szCs w:val="18"/>
              </w:rPr>
            </w:pPr>
            <w:r>
              <w:rPr>
                <w:b/>
                <w:sz w:val="18"/>
                <w:szCs w:val="18"/>
              </w:rPr>
              <w:t>NCH.</w:t>
            </w:r>
            <w:r>
              <w:rPr>
                <w:sz w:val="18"/>
                <w:szCs w:val="18"/>
              </w:rPr>
              <w:t>HCPCS</w:t>
            </w:r>
          </w:p>
          <w:p w14:paraId="74A4789D" w14:textId="77777777" w:rsidR="00BF6E11" w:rsidRDefault="00BF6E11" w:rsidP="0028215B">
            <w:pPr>
              <w:rPr>
                <w:sz w:val="18"/>
                <w:szCs w:val="18"/>
              </w:rPr>
            </w:pPr>
            <w:r>
              <w:rPr>
                <w:b/>
                <w:sz w:val="18"/>
                <w:szCs w:val="18"/>
              </w:rPr>
              <w:t>DME.</w:t>
            </w:r>
            <w:r>
              <w:rPr>
                <w:sz w:val="18"/>
                <w:szCs w:val="18"/>
              </w:rPr>
              <w:t>HCPCS</w:t>
            </w:r>
          </w:p>
          <w:p w14:paraId="64B41CB0" w14:textId="77777777" w:rsidR="00BF6E11" w:rsidRDefault="00BF6E11" w:rsidP="0028215B">
            <w:pPr>
              <w:rPr>
                <w:b/>
                <w:sz w:val="18"/>
                <w:szCs w:val="18"/>
              </w:rPr>
            </w:pPr>
          </w:p>
          <w:p w14:paraId="6CBD7D4D" w14:textId="77777777" w:rsidR="00BF6E11" w:rsidRDefault="00BF6E11" w:rsidP="0028215B">
            <w:pPr>
              <w:rPr>
                <w:sz w:val="18"/>
                <w:szCs w:val="18"/>
              </w:rPr>
            </w:pPr>
            <w:r>
              <w:rPr>
                <w:sz w:val="18"/>
                <w:szCs w:val="18"/>
              </w:rPr>
              <w:t>Diagnosis fields:</w:t>
            </w:r>
          </w:p>
          <w:p w14:paraId="3C7CEC5B" w14:textId="77777777" w:rsidR="00BF6E11" w:rsidRPr="002778A8" w:rsidRDefault="00BF6E11" w:rsidP="0028215B">
            <w:pPr>
              <w:rPr>
                <w:sz w:val="18"/>
                <w:szCs w:val="18"/>
              </w:rPr>
            </w:pPr>
            <w:r>
              <w:rPr>
                <w:b/>
                <w:sz w:val="18"/>
                <w:szCs w:val="18"/>
              </w:rPr>
              <w:t>MEDPAR.</w:t>
            </w:r>
            <w:r>
              <w:rPr>
                <w:sz w:val="18"/>
                <w:szCs w:val="18"/>
              </w:rPr>
              <w:t>DGN_CD1-DGN_CD25</w:t>
            </w:r>
          </w:p>
          <w:p w14:paraId="6B0FDD26" w14:textId="77777777" w:rsidR="000D38E4" w:rsidRDefault="00BF6E11" w:rsidP="0028215B">
            <w:pPr>
              <w:rPr>
                <w:sz w:val="18"/>
                <w:szCs w:val="18"/>
              </w:rPr>
            </w:pPr>
            <w:r>
              <w:rPr>
                <w:b/>
                <w:sz w:val="18"/>
                <w:szCs w:val="18"/>
              </w:rPr>
              <w:t>OUTSAF.</w:t>
            </w:r>
            <w:r>
              <w:rPr>
                <w:sz w:val="18"/>
                <w:szCs w:val="18"/>
              </w:rPr>
              <w:t xml:space="preserve"> DGN_CD1-DGN_CD25</w:t>
            </w:r>
          </w:p>
          <w:p w14:paraId="79CA4699" w14:textId="77777777" w:rsidR="000D38E4" w:rsidRDefault="000D38E4" w:rsidP="000D38E4">
            <w:pPr>
              <w:rPr>
                <w:sz w:val="18"/>
                <w:szCs w:val="18"/>
              </w:rPr>
            </w:pPr>
            <w:r>
              <w:rPr>
                <w:b/>
                <w:sz w:val="18"/>
                <w:szCs w:val="18"/>
              </w:rPr>
              <w:t>OUTSAF.</w:t>
            </w:r>
            <w:r>
              <w:rPr>
                <w:sz w:val="18"/>
                <w:szCs w:val="18"/>
              </w:rPr>
              <w:t>E1DGNSCD</w:t>
            </w:r>
          </w:p>
          <w:p w14:paraId="5B3E22CF" w14:textId="79F69602" w:rsidR="000D38E4" w:rsidRDefault="000D38E4" w:rsidP="0028215B">
            <w:pPr>
              <w:rPr>
                <w:sz w:val="18"/>
                <w:szCs w:val="18"/>
              </w:rPr>
            </w:pPr>
            <w:r w:rsidRPr="001D6ADA">
              <w:rPr>
                <w:b/>
                <w:sz w:val="18"/>
                <w:szCs w:val="18"/>
              </w:rPr>
              <w:t>OUTSAF.</w:t>
            </w:r>
            <w:r w:rsidRPr="001D6ADA">
              <w:rPr>
                <w:sz w:val="18"/>
                <w:szCs w:val="18"/>
              </w:rPr>
              <w:t>EDGNSD1-EDGNSD6</w:t>
            </w:r>
          </w:p>
          <w:p w14:paraId="1F8442CA" w14:textId="5AA3DC0F" w:rsidR="00BF6E11" w:rsidRDefault="00BF6E11" w:rsidP="0028215B">
            <w:pPr>
              <w:rPr>
                <w:sz w:val="18"/>
                <w:szCs w:val="18"/>
              </w:rPr>
            </w:pPr>
            <w:r>
              <w:rPr>
                <w:b/>
                <w:sz w:val="18"/>
                <w:szCs w:val="18"/>
              </w:rPr>
              <w:t>NCH.</w:t>
            </w:r>
            <w:r>
              <w:rPr>
                <w:sz w:val="18"/>
                <w:szCs w:val="18"/>
              </w:rPr>
              <w:t>LINEDIAG</w:t>
            </w:r>
          </w:p>
          <w:p w14:paraId="30031028" w14:textId="77777777" w:rsidR="00BF6E11" w:rsidRDefault="00BF6E11" w:rsidP="0028215B">
            <w:pPr>
              <w:rPr>
                <w:sz w:val="18"/>
                <w:szCs w:val="18"/>
              </w:rPr>
            </w:pPr>
            <w:r>
              <w:rPr>
                <w:b/>
                <w:sz w:val="18"/>
                <w:szCs w:val="18"/>
              </w:rPr>
              <w:t>NCH.</w:t>
            </w:r>
            <w:r>
              <w:rPr>
                <w:sz w:val="18"/>
                <w:szCs w:val="18"/>
              </w:rPr>
              <w:t>DGN_CD1-DGN_CD12</w:t>
            </w:r>
          </w:p>
          <w:p w14:paraId="008FA108" w14:textId="77777777" w:rsidR="00BF6E11" w:rsidRDefault="00BF6E11" w:rsidP="0028215B">
            <w:pPr>
              <w:rPr>
                <w:sz w:val="18"/>
                <w:szCs w:val="18"/>
              </w:rPr>
            </w:pPr>
            <w:r>
              <w:rPr>
                <w:b/>
                <w:sz w:val="18"/>
                <w:szCs w:val="18"/>
              </w:rPr>
              <w:t>DME.</w:t>
            </w:r>
            <w:r>
              <w:rPr>
                <w:sz w:val="18"/>
                <w:szCs w:val="18"/>
              </w:rPr>
              <w:t>LINEDIAG</w:t>
            </w:r>
          </w:p>
          <w:p w14:paraId="212162DC" w14:textId="77777777" w:rsidR="00BF6E11" w:rsidRPr="00E179B5" w:rsidRDefault="00BF6E11" w:rsidP="0028215B">
            <w:r>
              <w:rPr>
                <w:b/>
                <w:sz w:val="18"/>
                <w:szCs w:val="18"/>
              </w:rPr>
              <w:t>DME.</w:t>
            </w:r>
            <w:r>
              <w:rPr>
                <w:sz w:val="18"/>
                <w:szCs w:val="18"/>
              </w:rPr>
              <w:t>DGN_CD1-DGN_CD12</w:t>
            </w:r>
          </w:p>
        </w:tc>
        <w:tc>
          <w:tcPr>
            <w:tcW w:w="2520" w:type="dxa"/>
          </w:tcPr>
          <w:p w14:paraId="18DA592F" w14:textId="77777777" w:rsidR="00BF6E11" w:rsidRPr="001367B4" w:rsidRDefault="00BF6E11" w:rsidP="0028215B">
            <w:pPr>
              <w:rPr>
                <w:sz w:val="18"/>
                <w:szCs w:val="18"/>
              </w:rPr>
            </w:pPr>
            <w:r>
              <w:rPr>
                <w:sz w:val="18"/>
                <w:szCs w:val="18"/>
              </w:rPr>
              <w:t xml:space="preserve">Map source_values to their associated SOURCE_CONCEPT_ID using the vocab query in </w:t>
            </w:r>
            <w:hyperlink w:anchor="_Appendix_3:_Source" w:history="1">
              <w:r w:rsidRPr="00C75E39">
                <w:rPr>
                  <w:rStyle w:val="Hyperlink"/>
                  <w:sz w:val="18"/>
                  <w:szCs w:val="18"/>
                </w:rPr>
                <w:t>Appendix 3</w:t>
              </w:r>
            </w:hyperlink>
          </w:p>
        </w:tc>
        <w:tc>
          <w:tcPr>
            <w:tcW w:w="2160" w:type="dxa"/>
          </w:tcPr>
          <w:p w14:paraId="0B9C1517"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DE1C73D"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9A57A57"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C53318C" w14:textId="77777777" w:rsidR="00BF6E11" w:rsidRPr="00D31708" w:rsidRDefault="00BF6E11" w:rsidP="0028215B">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7D858257" w14:textId="77777777" w:rsidR="00BF6E11" w:rsidRDefault="00BF6E11" w:rsidP="0028215B">
            <w:pPr>
              <w:autoSpaceDE w:val="0"/>
              <w:autoSpaceDN w:val="0"/>
              <w:adjustRightInd w:val="0"/>
              <w:rPr>
                <w:rFonts w:ascii="Consolas" w:hAnsi="Consolas" w:cs="Consolas"/>
                <w:sz w:val="19"/>
                <w:szCs w:val="19"/>
              </w:rPr>
            </w:pPr>
          </w:p>
          <w:p w14:paraId="05E63354" w14:textId="63115CD5" w:rsidR="00DB0569" w:rsidRDefault="00DB0569" w:rsidP="00DB0569">
            <w:pPr>
              <w:rPr>
                <w:sz w:val="18"/>
                <w:szCs w:val="18"/>
              </w:rPr>
            </w:pPr>
            <w:r>
              <w:rPr>
                <w:sz w:val="18"/>
                <w:szCs w:val="18"/>
              </w:rPr>
              <w:t>For codes from diagnosis fields use filters:</w:t>
            </w:r>
          </w:p>
          <w:p w14:paraId="6B4BCA65" w14:textId="77777777" w:rsidR="00DB0569" w:rsidRDefault="00DB0569" w:rsidP="00DB0569">
            <w:pPr>
              <w:rPr>
                <w:rFonts w:ascii="Consolas" w:hAnsi="Consolas" w:cs="Consolas"/>
                <w:color w:val="808080"/>
                <w:sz w:val="19"/>
                <w:szCs w:val="19"/>
              </w:rPr>
            </w:pPr>
          </w:p>
          <w:p w14:paraId="55A07D53" w14:textId="77777777" w:rsidR="00DB0569" w:rsidRPr="00DB0569" w:rsidRDefault="00DB0569" w:rsidP="00DB0569">
            <w:pPr>
              <w:autoSpaceDE w:val="0"/>
              <w:autoSpaceDN w:val="0"/>
              <w:adjustRightInd w:val="0"/>
              <w:rPr>
                <w:rFonts w:ascii="Consolas" w:hAnsi="Consolas" w:cs="Consolas"/>
                <w:sz w:val="18"/>
                <w:szCs w:val="19"/>
              </w:rPr>
            </w:pPr>
            <w:r w:rsidRPr="00DB0569">
              <w:rPr>
                <w:rFonts w:ascii="Consolas" w:hAnsi="Consolas" w:cs="Consolas"/>
                <w:color w:val="0000FF"/>
                <w:sz w:val="18"/>
                <w:szCs w:val="19"/>
              </w:rPr>
              <w:t>WHERE</w:t>
            </w:r>
            <w:r w:rsidRPr="00DB0569">
              <w:rPr>
                <w:rFonts w:ascii="Consolas" w:hAnsi="Consolas" w:cs="Consolas"/>
                <w:sz w:val="18"/>
                <w:szCs w:val="19"/>
              </w:rPr>
              <w:t xml:space="preserve"> SOURCE_VOCABULARY_ID </w:t>
            </w:r>
            <w:r w:rsidRPr="00DB0569">
              <w:rPr>
                <w:rFonts w:ascii="Consolas" w:hAnsi="Consolas" w:cs="Consolas"/>
                <w:color w:val="808080"/>
                <w:sz w:val="18"/>
                <w:szCs w:val="19"/>
              </w:rPr>
              <w:t>IN</w:t>
            </w:r>
            <w:r w:rsidRPr="00DB0569">
              <w:rPr>
                <w:rFonts w:ascii="Consolas" w:hAnsi="Consolas" w:cs="Consolas"/>
                <w:color w:val="0000FF"/>
                <w:sz w:val="18"/>
                <w:szCs w:val="19"/>
              </w:rPr>
              <w:t xml:space="preserve"> </w:t>
            </w:r>
            <w:r w:rsidRPr="00DB0569">
              <w:rPr>
                <w:rFonts w:ascii="Consolas" w:hAnsi="Consolas" w:cs="Consolas"/>
                <w:color w:val="808080"/>
                <w:sz w:val="18"/>
                <w:szCs w:val="19"/>
              </w:rPr>
              <w:t>(</w:t>
            </w:r>
            <w:r w:rsidRPr="00DB0569">
              <w:rPr>
                <w:rFonts w:ascii="Consolas" w:hAnsi="Consolas" w:cs="Consolas"/>
                <w:color w:val="FF0000"/>
                <w:sz w:val="18"/>
                <w:szCs w:val="19"/>
              </w:rPr>
              <w:t>'ICD9CM'</w:t>
            </w:r>
            <w:r w:rsidRPr="00DB0569">
              <w:rPr>
                <w:rFonts w:ascii="Consolas" w:hAnsi="Consolas" w:cs="Consolas"/>
                <w:color w:val="808080"/>
                <w:sz w:val="18"/>
                <w:szCs w:val="19"/>
              </w:rPr>
              <w:t>)</w:t>
            </w:r>
          </w:p>
          <w:p w14:paraId="5EA0AECF" w14:textId="6CDCC375" w:rsidR="00DB0569" w:rsidRPr="001367B4" w:rsidRDefault="00DB0569" w:rsidP="00DB0569">
            <w:pPr>
              <w:autoSpaceDE w:val="0"/>
              <w:autoSpaceDN w:val="0"/>
              <w:adjustRightInd w:val="0"/>
              <w:rPr>
                <w:rFonts w:ascii="Consolas" w:hAnsi="Consolas" w:cs="Consolas"/>
                <w:sz w:val="19"/>
                <w:szCs w:val="19"/>
              </w:rPr>
            </w:pPr>
            <w:r w:rsidRPr="00DB0569">
              <w:rPr>
                <w:rFonts w:ascii="Consolas" w:hAnsi="Consolas" w:cs="Consolas"/>
                <w:color w:val="808080"/>
                <w:sz w:val="18"/>
                <w:szCs w:val="19"/>
              </w:rPr>
              <w:t>AND</w:t>
            </w:r>
            <w:r w:rsidRPr="00DB0569">
              <w:rPr>
                <w:rFonts w:ascii="Consolas" w:hAnsi="Consolas" w:cs="Consolas"/>
                <w:sz w:val="18"/>
                <w:szCs w:val="19"/>
              </w:rPr>
              <w:t xml:space="preserve"> TARGET_VOCABUALRY_ID </w:t>
            </w:r>
            <w:r w:rsidRPr="00DB0569">
              <w:rPr>
                <w:rFonts w:ascii="Consolas" w:hAnsi="Consolas" w:cs="Consolas"/>
                <w:color w:val="808080"/>
                <w:sz w:val="18"/>
                <w:szCs w:val="19"/>
              </w:rPr>
              <w:t>IN</w:t>
            </w:r>
            <w:r w:rsidRPr="00DB0569">
              <w:rPr>
                <w:rFonts w:ascii="Consolas" w:hAnsi="Consolas" w:cs="Consolas"/>
                <w:color w:val="0000FF"/>
                <w:sz w:val="18"/>
                <w:szCs w:val="19"/>
              </w:rPr>
              <w:t xml:space="preserve"> </w:t>
            </w:r>
            <w:r w:rsidRPr="00DB0569">
              <w:rPr>
                <w:rFonts w:ascii="Consolas" w:hAnsi="Consolas" w:cs="Consolas"/>
                <w:color w:val="808080"/>
                <w:sz w:val="18"/>
                <w:szCs w:val="19"/>
              </w:rPr>
              <w:t>(</w:t>
            </w:r>
            <w:r w:rsidRPr="00DB0569">
              <w:rPr>
                <w:rFonts w:ascii="Consolas" w:hAnsi="Consolas" w:cs="Consolas"/>
                <w:color w:val="FF0000"/>
                <w:sz w:val="18"/>
                <w:szCs w:val="19"/>
              </w:rPr>
              <w:t>'ICD9CM'</w:t>
            </w:r>
            <w:r w:rsidRPr="00DB0569">
              <w:rPr>
                <w:rFonts w:ascii="Consolas" w:hAnsi="Consolas" w:cs="Consolas"/>
                <w:color w:val="808080"/>
                <w:sz w:val="18"/>
                <w:szCs w:val="19"/>
              </w:rPr>
              <w:t>)</w:t>
            </w:r>
          </w:p>
        </w:tc>
      </w:tr>
    </w:tbl>
    <w:p w14:paraId="31053C12" w14:textId="77777777" w:rsidR="00C26899" w:rsidRPr="00C26899" w:rsidRDefault="00C26899" w:rsidP="00C26899"/>
    <w:p w14:paraId="3FB8F717" w14:textId="7BEAFFDE" w:rsidR="002773F1" w:rsidRDefault="00BA6A92" w:rsidP="00BA6A92">
      <w:pPr>
        <w:pStyle w:val="Heading2"/>
      </w:pPr>
      <w:r>
        <w:t>2.17</w:t>
      </w:r>
      <w:r>
        <w:tab/>
        <w:t>Table name: DEVICE_COST</w:t>
      </w:r>
    </w:p>
    <w:p w14:paraId="519B2644" w14:textId="77777777" w:rsidR="002F2165" w:rsidRDefault="002F2165" w:rsidP="002F2165">
      <w:r>
        <w:t>Key conventions:</w:t>
      </w:r>
    </w:p>
    <w:p w14:paraId="4817D3E5" w14:textId="1A929461" w:rsidR="002F2165" w:rsidRDefault="002F2165" w:rsidP="002F2165">
      <w:pPr>
        <w:pStyle w:val="ListParagraph"/>
        <w:numPr>
          <w:ilvl w:val="0"/>
          <w:numId w:val="19"/>
        </w:numPr>
      </w:pPr>
      <w:r>
        <w:t>Device costs are only taken from the DME table and are only associated with HCPCS fields</w:t>
      </w:r>
    </w:p>
    <w:p w14:paraId="5528E62F" w14:textId="244DB135" w:rsidR="002F2165" w:rsidRDefault="002F2165" w:rsidP="002F2165">
      <w:pPr>
        <w:pStyle w:val="ListParagraph"/>
        <w:numPr>
          <w:ilvl w:val="0"/>
          <w:numId w:val="19"/>
        </w:numPr>
      </w:pPr>
      <w:r>
        <w:t xml:space="preserve">If a code in a DME HCPCS field is mapped to a standard concept with a domain other than Device a record will be written to the corresponding table (measurement, procedure, etc.), however, a DEVICE_EXPOSURE record is also written with  DEVICE_EXPOSURE_ID = 0. This is so a DEVICE_COST record will be written; the costs are left in the DEVICE_COST table rather than </w:t>
      </w:r>
      <w:r>
        <w:lastRenderedPageBreak/>
        <w:t>moving them to other cost tables because the claim was originally billed as a device regardless of the domain it eventually maps to.</w:t>
      </w:r>
    </w:p>
    <w:p w14:paraId="1D138BCB" w14:textId="2662AD7D" w:rsidR="002F2165" w:rsidRDefault="002F2165" w:rsidP="002F2165">
      <w:r>
        <w:t>Please note: This logic will cause each device coming from a DME HCPCS field to be duplicated. If an analysis is conducted using CONCEPT_IDs then the duplication will not matter but if an analysis is conducted using source codes the table must be de-duped before proceeding with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838"/>
        <w:gridCol w:w="2563"/>
        <w:gridCol w:w="1187"/>
      </w:tblGrid>
      <w:tr w:rsidR="002F2165" w:rsidRPr="008521DB" w14:paraId="7144EED9" w14:textId="77777777" w:rsidTr="002F2165">
        <w:trPr>
          <w:cantSplit/>
          <w:tblHeader/>
        </w:trPr>
        <w:tc>
          <w:tcPr>
            <w:tcW w:w="5000" w:type="pct"/>
            <w:gridSpan w:val="4"/>
            <w:shd w:val="clear" w:color="auto" w:fill="A6A6A6"/>
          </w:tcPr>
          <w:p w14:paraId="7BD3392A" w14:textId="0EAB7654" w:rsidR="002F2165" w:rsidRPr="008521DB" w:rsidRDefault="002F2165" w:rsidP="002F2165">
            <w:pPr>
              <w:keepNext/>
              <w:keepLines/>
              <w:spacing w:after="0" w:line="240" w:lineRule="auto"/>
              <w:rPr>
                <w:b/>
              </w:rPr>
            </w:pPr>
            <w:r>
              <w:rPr>
                <w:b/>
                <w:sz w:val="28"/>
              </w:rPr>
              <w:t>Table 17</w:t>
            </w:r>
            <w:r w:rsidRPr="008521DB">
              <w:rPr>
                <w:b/>
                <w:sz w:val="28"/>
              </w:rPr>
              <w:t xml:space="preserve">:  </w:t>
            </w:r>
            <w:r>
              <w:rPr>
                <w:b/>
                <w:sz w:val="28"/>
              </w:rPr>
              <w:t>DEVICE_COST</w:t>
            </w:r>
          </w:p>
        </w:tc>
      </w:tr>
      <w:tr w:rsidR="002F2165" w:rsidRPr="008521DB" w14:paraId="287B5954" w14:textId="77777777" w:rsidTr="002F2165">
        <w:trPr>
          <w:cantSplit/>
          <w:trHeight w:val="20"/>
          <w:tblHeader/>
        </w:trPr>
        <w:tc>
          <w:tcPr>
            <w:tcW w:w="1560" w:type="pct"/>
            <w:shd w:val="clear" w:color="auto" w:fill="D9D9D9"/>
          </w:tcPr>
          <w:p w14:paraId="7C8BFEED" w14:textId="77777777" w:rsidR="002F2165" w:rsidRPr="008521DB" w:rsidRDefault="002F2165" w:rsidP="002F2165">
            <w:pPr>
              <w:keepNext/>
              <w:keepLines/>
              <w:spacing w:after="0" w:line="240" w:lineRule="auto"/>
              <w:rPr>
                <w:b/>
              </w:rPr>
            </w:pPr>
            <w:r w:rsidRPr="008521DB">
              <w:rPr>
                <w:b/>
              </w:rPr>
              <w:t>Destination Field</w:t>
            </w:r>
          </w:p>
        </w:tc>
        <w:tc>
          <w:tcPr>
            <w:tcW w:w="1482" w:type="pct"/>
            <w:shd w:val="clear" w:color="auto" w:fill="D9D9D9"/>
          </w:tcPr>
          <w:p w14:paraId="21BFD34B" w14:textId="77777777" w:rsidR="002F2165" w:rsidRPr="008521DB" w:rsidRDefault="002F2165" w:rsidP="002F2165">
            <w:pPr>
              <w:keepNext/>
              <w:keepLines/>
              <w:spacing w:after="0" w:line="240" w:lineRule="auto"/>
              <w:rPr>
                <w:b/>
              </w:rPr>
            </w:pPr>
            <w:r w:rsidRPr="008521DB">
              <w:rPr>
                <w:b/>
              </w:rPr>
              <w:t>Source Field</w:t>
            </w:r>
          </w:p>
        </w:tc>
        <w:tc>
          <w:tcPr>
            <w:tcW w:w="1338" w:type="pct"/>
            <w:shd w:val="clear" w:color="auto" w:fill="D9D9D9"/>
          </w:tcPr>
          <w:p w14:paraId="5719AE33" w14:textId="77777777" w:rsidR="002F2165" w:rsidRPr="008521DB" w:rsidRDefault="002F2165" w:rsidP="002F2165">
            <w:pPr>
              <w:keepNext/>
              <w:keepLines/>
              <w:spacing w:after="0" w:line="240" w:lineRule="auto"/>
              <w:rPr>
                <w:b/>
              </w:rPr>
            </w:pPr>
            <w:r w:rsidRPr="008521DB">
              <w:rPr>
                <w:b/>
              </w:rPr>
              <w:t>Applied Rule</w:t>
            </w:r>
          </w:p>
        </w:tc>
        <w:tc>
          <w:tcPr>
            <w:tcW w:w="620" w:type="pct"/>
            <w:shd w:val="clear" w:color="auto" w:fill="D9D9D9"/>
          </w:tcPr>
          <w:p w14:paraId="0F3CBF16" w14:textId="77777777" w:rsidR="002F2165" w:rsidRPr="008521DB" w:rsidRDefault="002F2165" w:rsidP="002F2165">
            <w:pPr>
              <w:keepNext/>
              <w:keepLines/>
              <w:spacing w:after="0" w:line="240" w:lineRule="auto"/>
              <w:rPr>
                <w:b/>
              </w:rPr>
            </w:pPr>
            <w:r w:rsidRPr="008521DB">
              <w:rPr>
                <w:b/>
              </w:rPr>
              <w:t>Comment</w:t>
            </w:r>
          </w:p>
        </w:tc>
      </w:tr>
      <w:tr w:rsidR="002F2165" w:rsidRPr="008521DB" w14:paraId="58BA5B83" w14:textId="77777777" w:rsidTr="002F2165">
        <w:trPr>
          <w:cantSplit/>
          <w:trHeight w:val="20"/>
        </w:trPr>
        <w:tc>
          <w:tcPr>
            <w:tcW w:w="1560" w:type="pct"/>
          </w:tcPr>
          <w:p w14:paraId="1F1EB70C" w14:textId="5296F81B" w:rsidR="002F2165" w:rsidRPr="00F544B6" w:rsidRDefault="002F2165" w:rsidP="002F2165">
            <w:pPr>
              <w:keepNext/>
              <w:keepLines/>
              <w:spacing w:after="0" w:line="240" w:lineRule="auto"/>
              <w:rPr>
                <w:sz w:val="18"/>
                <w:szCs w:val="18"/>
              </w:rPr>
            </w:pPr>
            <w:r>
              <w:rPr>
                <w:sz w:val="18"/>
                <w:szCs w:val="18"/>
              </w:rPr>
              <w:t>DEVICE</w:t>
            </w:r>
            <w:r w:rsidRPr="00F544B6">
              <w:rPr>
                <w:sz w:val="18"/>
                <w:szCs w:val="18"/>
              </w:rPr>
              <w:t>_COST_ID</w:t>
            </w:r>
          </w:p>
        </w:tc>
        <w:tc>
          <w:tcPr>
            <w:tcW w:w="1482" w:type="pct"/>
          </w:tcPr>
          <w:p w14:paraId="7860FE6E" w14:textId="77777777" w:rsidR="002F2165" w:rsidRPr="00F544B6" w:rsidRDefault="002F2165" w:rsidP="002F2165">
            <w:pPr>
              <w:keepNext/>
              <w:keepLines/>
              <w:spacing w:after="0" w:line="240" w:lineRule="auto"/>
              <w:rPr>
                <w:sz w:val="18"/>
                <w:szCs w:val="18"/>
              </w:rPr>
            </w:pPr>
            <w:r w:rsidRPr="00F544B6">
              <w:rPr>
                <w:sz w:val="18"/>
                <w:szCs w:val="18"/>
              </w:rPr>
              <w:t>-</w:t>
            </w:r>
          </w:p>
        </w:tc>
        <w:tc>
          <w:tcPr>
            <w:tcW w:w="1338" w:type="pct"/>
          </w:tcPr>
          <w:p w14:paraId="3C0DAF35" w14:textId="77777777" w:rsidR="002F2165" w:rsidRPr="00F544B6" w:rsidRDefault="002F2165" w:rsidP="002F2165">
            <w:pPr>
              <w:keepNext/>
              <w:keepLines/>
              <w:spacing w:after="0" w:line="240" w:lineRule="auto"/>
              <w:rPr>
                <w:sz w:val="18"/>
                <w:szCs w:val="18"/>
              </w:rPr>
            </w:pPr>
            <w:r>
              <w:rPr>
                <w:sz w:val="18"/>
                <w:szCs w:val="18"/>
              </w:rPr>
              <w:t>System Generated</w:t>
            </w:r>
          </w:p>
        </w:tc>
        <w:tc>
          <w:tcPr>
            <w:tcW w:w="620" w:type="pct"/>
          </w:tcPr>
          <w:p w14:paraId="740757A5" w14:textId="77777777" w:rsidR="002F2165" w:rsidRPr="00F544B6" w:rsidRDefault="002F2165" w:rsidP="002F2165">
            <w:pPr>
              <w:keepNext/>
              <w:keepLines/>
              <w:spacing w:after="0" w:line="240" w:lineRule="auto"/>
              <w:rPr>
                <w:sz w:val="18"/>
                <w:szCs w:val="18"/>
              </w:rPr>
            </w:pPr>
          </w:p>
        </w:tc>
      </w:tr>
      <w:tr w:rsidR="002F2165" w:rsidRPr="008521DB" w14:paraId="28A3329B" w14:textId="77777777" w:rsidTr="002F2165">
        <w:trPr>
          <w:cantSplit/>
          <w:trHeight w:val="20"/>
        </w:trPr>
        <w:tc>
          <w:tcPr>
            <w:tcW w:w="1560" w:type="pct"/>
          </w:tcPr>
          <w:p w14:paraId="00559320" w14:textId="20A51D6C" w:rsidR="002F2165" w:rsidRPr="00F544B6" w:rsidRDefault="002F2165" w:rsidP="002F2165">
            <w:pPr>
              <w:keepNext/>
              <w:keepLines/>
              <w:spacing w:after="0" w:line="240" w:lineRule="auto"/>
              <w:rPr>
                <w:sz w:val="18"/>
                <w:szCs w:val="18"/>
              </w:rPr>
            </w:pPr>
            <w:r>
              <w:rPr>
                <w:sz w:val="18"/>
                <w:szCs w:val="18"/>
              </w:rPr>
              <w:t>DEVICE_EXPOSURE</w:t>
            </w:r>
            <w:r w:rsidRPr="00F544B6">
              <w:rPr>
                <w:sz w:val="18"/>
                <w:szCs w:val="18"/>
              </w:rPr>
              <w:t>_ID</w:t>
            </w:r>
          </w:p>
        </w:tc>
        <w:tc>
          <w:tcPr>
            <w:tcW w:w="1482" w:type="pct"/>
          </w:tcPr>
          <w:p w14:paraId="6DF9E0A1" w14:textId="0DB75056" w:rsidR="002F2165" w:rsidRPr="00F544B6" w:rsidRDefault="002F2165" w:rsidP="002F2165">
            <w:pPr>
              <w:keepNext/>
              <w:keepLines/>
              <w:spacing w:after="0" w:line="240" w:lineRule="auto"/>
              <w:rPr>
                <w:sz w:val="18"/>
                <w:szCs w:val="18"/>
              </w:rPr>
            </w:pPr>
            <w:r>
              <w:rPr>
                <w:b/>
                <w:sz w:val="18"/>
                <w:szCs w:val="18"/>
              </w:rPr>
              <w:t>DEVICE_EXPOSURE</w:t>
            </w:r>
            <w:r w:rsidRPr="00F544B6">
              <w:rPr>
                <w:sz w:val="18"/>
                <w:szCs w:val="18"/>
              </w:rPr>
              <w:t xml:space="preserve">:  </w:t>
            </w:r>
            <w:r>
              <w:rPr>
                <w:sz w:val="18"/>
                <w:szCs w:val="18"/>
              </w:rPr>
              <w:t>DEVICE_EXPOSURE</w:t>
            </w:r>
            <w:r w:rsidRPr="00F544B6">
              <w:rPr>
                <w:sz w:val="18"/>
                <w:szCs w:val="18"/>
              </w:rPr>
              <w:t>_ID</w:t>
            </w:r>
          </w:p>
        </w:tc>
        <w:tc>
          <w:tcPr>
            <w:tcW w:w="1338" w:type="pct"/>
          </w:tcPr>
          <w:p w14:paraId="262B6E90" w14:textId="77777777" w:rsidR="002F2165" w:rsidRPr="00F544B6" w:rsidRDefault="002F2165" w:rsidP="002F2165">
            <w:pPr>
              <w:keepNext/>
              <w:keepLines/>
              <w:spacing w:after="0" w:line="240" w:lineRule="auto"/>
              <w:rPr>
                <w:sz w:val="18"/>
                <w:szCs w:val="18"/>
              </w:rPr>
            </w:pPr>
          </w:p>
        </w:tc>
        <w:tc>
          <w:tcPr>
            <w:tcW w:w="620" w:type="pct"/>
          </w:tcPr>
          <w:p w14:paraId="6B3D4594" w14:textId="77777777" w:rsidR="002F2165" w:rsidRPr="00F544B6" w:rsidRDefault="002F2165" w:rsidP="002F2165">
            <w:pPr>
              <w:keepNext/>
              <w:keepLines/>
              <w:spacing w:after="0" w:line="240" w:lineRule="auto"/>
              <w:rPr>
                <w:sz w:val="18"/>
                <w:szCs w:val="18"/>
              </w:rPr>
            </w:pPr>
          </w:p>
        </w:tc>
      </w:tr>
      <w:tr w:rsidR="002F2165" w:rsidRPr="008521DB" w14:paraId="79625809" w14:textId="77777777" w:rsidTr="002F2165">
        <w:trPr>
          <w:cantSplit/>
          <w:trHeight w:val="20"/>
        </w:trPr>
        <w:tc>
          <w:tcPr>
            <w:tcW w:w="1560" w:type="pct"/>
          </w:tcPr>
          <w:p w14:paraId="17D9371B" w14:textId="77777777" w:rsidR="002F2165" w:rsidRPr="00F544B6" w:rsidRDefault="002F2165" w:rsidP="002F2165">
            <w:pPr>
              <w:keepNext/>
              <w:keepLines/>
              <w:spacing w:after="0" w:line="240" w:lineRule="auto"/>
              <w:rPr>
                <w:sz w:val="18"/>
                <w:szCs w:val="18"/>
              </w:rPr>
            </w:pPr>
            <w:r w:rsidRPr="00F544B6">
              <w:rPr>
                <w:sz w:val="18"/>
                <w:szCs w:val="18"/>
              </w:rPr>
              <w:t>CURRENCY_CONCEPT_ID</w:t>
            </w:r>
          </w:p>
        </w:tc>
        <w:tc>
          <w:tcPr>
            <w:tcW w:w="1482" w:type="pct"/>
          </w:tcPr>
          <w:p w14:paraId="0323D5A3" w14:textId="77777777" w:rsidR="002F2165" w:rsidRPr="00F544B6" w:rsidRDefault="002F2165" w:rsidP="002F2165">
            <w:pPr>
              <w:keepNext/>
              <w:keepLines/>
              <w:spacing w:after="0" w:line="240" w:lineRule="auto"/>
              <w:rPr>
                <w:b/>
                <w:sz w:val="18"/>
                <w:szCs w:val="18"/>
              </w:rPr>
            </w:pPr>
            <w:r w:rsidRPr="00F544B6">
              <w:rPr>
                <w:b/>
                <w:sz w:val="18"/>
                <w:szCs w:val="18"/>
              </w:rPr>
              <w:t>-</w:t>
            </w:r>
          </w:p>
        </w:tc>
        <w:tc>
          <w:tcPr>
            <w:tcW w:w="1338" w:type="pct"/>
          </w:tcPr>
          <w:p w14:paraId="10C784FE" w14:textId="77777777" w:rsidR="002F2165" w:rsidRPr="00F544B6" w:rsidRDefault="002F2165" w:rsidP="002F2165">
            <w:pPr>
              <w:keepNext/>
              <w:keepLines/>
              <w:spacing w:after="0" w:line="240" w:lineRule="auto"/>
              <w:rPr>
                <w:sz w:val="18"/>
                <w:szCs w:val="18"/>
              </w:rPr>
            </w:pPr>
            <w:r w:rsidRPr="00F544B6">
              <w:rPr>
                <w:sz w:val="18"/>
                <w:szCs w:val="18"/>
              </w:rPr>
              <w:t>This will be ‘44818668’ for all rows since this is a US claims database and paid in US Dollars</w:t>
            </w:r>
          </w:p>
        </w:tc>
        <w:tc>
          <w:tcPr>
            <w:tcW w:w="620" w:type="pct"/>
          </w:tcPr>
          <w:p w14:paraId="5145AF49" w14:textId="77777777" w:rsidR="002F2165" w:rsidRPr="00F544B6" w:rsidRDefault="002F2165" w:rsidP="002F2165">
            <w:pPr>
              <w:keepNext/>
              <w:keepLines/>
              <w:spacing w:after="0" w:line="240" w:lineRule="auto"/>
              <w:rPr>
                <w:sz w:val="18"/>
                <w:szCs w:val="18"/>
              </w:rPr>
            </w:pPr>
          </w:p>
        </w:tc>
      </w:tr>
      <w:tr w:rsidR="002F2165" w:rsidRPr="008521DB" w14:paraId="3973B506" w14:textId="77777777" w:rsidTr="002F2165">
        <w:trPr>
          <w:cantSplit/>
          <w:trHeight w:val="20"/>
        </w:trPr>
        <w:tc>
          <w:tcPr>
            <w:tcW w:w="1560" w:type="pct"/>
          </w:tcPr>
          <w:p w14:paraId="4CD84D47" w14:textId="77777777" w:rsidR="002F2165" w:rsidRPr="00F544B6" w:rsidRDefault="002F2165" w:rsidP="002F2165">
            <w:pPr>
              <w:keepNext/>
              <w:keepLines/>
              <w:spacing w:after="0" w:line="240" w:lineRule="auto"/>
              <w:rPr>
                <w:sz w:val="18"/>
                <w:szCs w:val="18"/>
              </w:rPr>
            </w:pPr>
            <w:r w:rsidRPr="00F544B6">
              <w:rPr>
                <w:sz w:val="18"/>
                <w:szCs w:val="18"/>
              </w:rPr>
              <w:t>PAID_COPAY</w:t>
            </w:r>
          </w:p>
        </w:tc>
        <w:tc>
          <w:tcPr>
            <w:tcW w:w="1482" w:type="pct"/>
          </w:tcPr>
          <w:p w14:paraId="211967F3" w14:textId="685F503B" w:rsidR="002F2165" w:rsidRPr="00F544B6" w:rsidRDefault="002F2165" w:rsidP="002F2165">
            <w:pPr>
              <w:keepNext/>
              <w:keepLines/>
              <w:spacing w:after="0" w:line="240" w:lineRule="auto"/>
              <w:rPr>
                <w:sz w:val="18"/>
                <w:szCs w:val="18"/>
              </w:rPr>
            </w:pPr>
            <w:r>
              <w:rPr>
                <w:sz w:val="18"/>
                <w:szCs w:val="18"/>
              </w:rPr>
              <w:t>-</w:t>
            </w:r>
          </w:p>
        </w:tc>
        <w:tc>
          <w:tcPr>
            <w:tcW w:w="1338" w:type="pct"/>
          </w:tcPr>
          <w:p w14:paraId="66B58FDF" w14:textId="77777777" w:rsidR="002F2165" w:rsidRPr="00F544B6" w:rsidRDefault="002F2165" w:rsidP="002F2165">
            <w:pPr>
              <w:keepNext/>
              <w:keepLines/>
              <w:spacing w:after="0" w:line="240" w:lineRule="auto"/>
              <w:rPr>
                <w:sz w:val="18"/>
                <w:szCs w:val="18"/>
              </w:rPr>
            </w:pPr>
          </w:p>
        </w:tc>
        <w:tc>
          <w:tcPr>
            <w:tcW w:w="620" w:type="pct"/>
          </w:tcPr>
          <w:p w14:paraId="5E5D397F" w14:textId="77777777" w:rsidR="002F2165" w:rsidRPr="00F544B6" w:rsidRDefault="002F2165" w:rsidP="002F2165">
            <w:pPr>
              <w:keepNext/>
              <w:keepLines/>
              <w:spacing w:after="0" w:line="240" w:lineRule="auto"/>
              <w:rPr>
                <w:sz w:val="18"/>
                <w:szCs w:val="18"/>
              </w:rPr>
            </w:pPr>
          </w:p>
        </w:tc>
      </w:tr>
      <w:tr w:rsidR="002F2165" w:rsidRPr="008521DB" w14:paraId="262AE499" w14:textId="77777777" w:rsidTr="002F2165">
        <w:trPr>
          <w:cantSplit/>
          <w:trHeight w:val="20"/>
        </w:trPr>
        <w:tc>
          <w:tcPr>
            <w:tcW w:w="1560" w:type="pct"/>
          </w:tcPr>
          <w:p w14:paraId="26F472A2" w14:textId="77777777" w:rsidR="002F2165" w:rsidRPr="00F544B6" w:rsidRDefault="002F2165" w:rsidP="002F2165">
            <w:pPr>
              <w:keepNext/>
              <w:keepLines/>
              <w:spacing w:after="0" w:line="240" w:lineRule="auto"/>
              <w:rPr>
                <w:sz w:val="18"/>
                <w:szCs w:val="18"/>
              </w:rPr>
            </w:pPr>
            <w:r w:rsidRPr="00F544B6">
              <w:rPr>
                <w:sz w:val="18"/>
                <w:szCs w:val="18"/>
              </w:rPr>
              <w:t>PAID_COINSURANCE</w:t>
            </w:r>
          </w:p>
        </w:tc>
        <w:tc>
          <w:tcPr>
            <w:tcW w:w="1482" w:type="pct"/>
          </w:tcPr>
          <w:p w14:paraId="15FA1FCC" w14:textId="58D420EA" w:rsidR="002F2165" w:rsidRPr="00BA758B" w:rsidRDefault="002F2165" w:rsidP="002F2165">
            <w:pPr>
              <w:keepNext/>
              <w:keepLines/>
              <w:spacing w:after="0" w:line="240" w:lineRule="auto"/>
              <w:rPr>
                <w:sz w:val="18"/>
                <w:szCs w:val="18"/>
              </w:rPr>
            </w:pPr>
            <w:r>
              <w:rPr>
                <w:sz w:val="18"/>
                <w:szCs w:val="18"/>
              </w:rPr>
              <w:t>COINAMT</w:t>
            </w:r>
          </w:p>
        </w:tc>
        <w:tc>
          <w:tcPr>
            <w:tcW w:w="1338" w:type="pct"/>
          </w:tcPr>
          <w:p w14:paraId="37A281C4" w14:textId="77777777" w:rsidR="002F2165" w:rsidRPr="00F544B6" w:rsidRDefault="002F2165" w:rsidP="002F2165">
            <w:pPr>
              <w:keepNext/>
              <w:keepLines/>
              <w:spacing w:after="0" w:line="240" w:lineRule="auto"/>
              <w:rPr>
                <w:sz w:val="18"/>
                <w:szCs w:val="18"/>
              </w:rPr>
            </w:pPr>
          </w:p>
        </w:tc>
        <w:tc>
          <w:tcPr>
            <w:tcW w:w="620" w:type="pct"/>
          </w:tcPr>
          <w:p w14:paraId="70591FEE" w14:textId="77777777" w:rsidR="002F2165" w:rsidRPr="00F544B6" w:rsidRDefault="002F2165" w:rsidP="002F2165">
            <w:pPr>
              <w:keepNext/>
              <w:keepLines/>
              <w:spacing w:after="0" w:line="240" w:lineRule="auto"/>
              <w:rPr>
                <w:sz w:val="18"/>
                <w:szCs w:val="18"/>
              </w:rPr>
            </w:pPr>
          </w:p>
        </w:tc>
      </w:tr>
      <w:tr w:rsidR="002F2165" w:rsidRPr="008521DB" w14:paraId="0BA18B29" w14:textId="77777777" w:rsidTr="002F2165">
        <w:trPr>
          <w:cantSplit/>
          <w:trHeight w:val="20"/>
        </w:trPr>
        <w:tc>
          <w:tcPr>
            <w:tcW w:w="1560" w:type="pct"/>
          </w:tcPr>
          <w:p w14:paraId="56909414" w14:textId="77777777" w:rsidR="002F2165" w:rsidRPr="00F544B6" w:rsidRDefault="002F2165" w:rsidP="002F2165">
            <w:pPr>
              <w:keepNext/>
              <w:keepLines/>
              <w:spacing w:after="0" w:line="240" w:lineRule="auto"/>
              <w:rPr>
                <w:sz w:val="18"/>
                <w:szCs w:val="18"/>
              </w:rPr>
            </w:pPr>
            <w:r w:rsidRPr="00F544B6">
              <w:rPr>
                <w:sz w:val="18"/>
                <w:szCs w:val="18"/>
              </w:rPr>
              <w:t>PAID_TOWARD_DEDUCTIBLE</w:t>
            </w:r>
          </w:p>
        </w:tc>
        <w:tc>
          <w:tcPr>
            <w:tcW w:w="1482" w:type="pct"/>
          </w:tcPr>
          <w:p w14:paraId="6ABCC762" w14:textId="5CFF8DD8" w:rsidR="002F2165" w:rsidRPr="00F544B6" w:rsidRDefault="002F2165" w:rsidP="002F2165">
            <w:pPr>
              <w:keepNext/>
              <w:keepLines/>
              <w:spacing w:after="0" w:line="240" w:lineRule="auto"/>
              <w:rPr>
                <w:sz w:val="18"/>
                <w:szCs w:val="18"/>
              </w:rPr>
            </w:pPr>
            <w:r>
              <w:rPr>
                <w:sz w:val="18"/>
                <w:szCs w:val="18"/>
              </w:rPr>
              <w:t>LDEDAMT</w:t>
            </w:r>
          </w:p>
        </w:tc>
        <w:tc>
          <w:tcPr>
            <w:tcW w:w="1338" w:type="pct"/>
          </w:tcPr>
          <w:p w14:paraId="6739F0D6" w14:textId="77777777" w:rsidR="002F2165" w:rsidRPr="00F544B6" w:rsidRDefault="002F2165" w:rsidP="002F2165">
            <w:pPr>
              <w:keepNext/>
              <w:keepLines/>
              <w:spacing w:after="0" w:line="240" w:lineRule="auto"/>
              <w:rPr>
                <w:sz w:val="18"/>
                <w:szCs w:val="18"/>
              </w:rPr>
            </w:pPr>
          </w:p>
        </w:tc>
        <w:tc>
          <w:tcPr>
            <w:tcW w:w="620" w:type="pct"/>
          </w:tcPr>
          <w:p w14:paraId="34D933B6" w14:textId="77777777" w:rsidR="002F2165" w:rsidRPr="00F544B6" w:rsidRDefault="002F2165" w:rsidP="002F2165">
            <w:pPr>
              <w:keepNext/>
              <w:keepLines/>
              <w:spacing w:after="0" w:line="240" w:lineRule="auto"/>
              <w:rPr>
                <w:sz w:val="18"/>
                <w:szCs w:val="18"/>
              </w:rPr>
            </w:pPr>
          </w:p>
        </w:tc>
      </w:tr>
      <w:tr w:rsidR="002F2165" w:rsidRPr="008521DB" w14:paraId="4079ECDE" w14:textId="77777777" w:rsidTr="002F2165">
        <w:trPr>
          <w:cantSplit/>
          <w:trHeight w:val="20"/>
        </w:trPr>
        <w:tc>
          <w:tcPr>
            <w:tcW w:w="1560" w:type="pct"/>
          </w:tcPr>
          <w:p w14:paraId="4F6466A8" w14:textId="77777777" w:rsidR="002F2165" w:rsidRPr="00F544B6" w:rsidRDefault="002F2165" w:rsidP="002F2165">
            <w:pPr>
              <w:keepNext/>
              <w:keepLines/>
              <w:spacing w:after="0" w:line="240" w:lineRule="auto"/>
              <w:rPr>
                <w:sz w:val="18"/>
                <w:szCs w:val="18"/>
              </w:rPr>
            </w:pPr>
            <w:r w:rsidRPr="00F544B6">
              <w:rPr>
                <w:sz w:val="18"/>
                <w:szCs w:val="18"/>
              </w:rPr>
              <w:t>PAID_BY_PAYER</w:t>
            </w:r>
          </w:p>
        </w:tc>
        <w:tc>
          <w:tcPr>
            <w:tcW w:w="1482" w:type="pct"/>
          </w:tcPr>
          <w:p w14:paraId="2B1BAB29" w14:textId="52F17354" w:rsidR="002F2165" w:rsidRPr="00F544B6" w:rsidRDefault="002F2165" w:rsidP="002F2165">
            <w:pPr>
              <w:keepNext/>
              <w:keepLines/>
              <w:spacing w:after="0" w:line="240" w:lineRule="auto"/>
              <w:rPr>
                <w:sz w:val="18"/>
                <w:szCs w:val="18"/>
              </w:rPr>
            </w:pPr>
            <w:r>
              <w:rPr>
                <w:sz w:val="18"/>
                <w:szCs w:val="18"/>
              </w:rPr>
              <w:t>LINEPMT</w:t>
            </w:r>
          </w:p>
        </w:tc>
        <w:tc>
          <w:tcPr>
            <w:tcW w:w="1338" w:type="pct"/>
          </w:tcPr>
          <w:p w14:paraId="5F8211D1" w14:textId="77777777" w:rsidR="002F2165" w:rsidRPr="00F544B6" w:rsidRDefault="002F2165" w:rsidP="002F2165">
            <w:pPr>
              <w:keepNext/>
              <w:keepLines/>
              <w:spacing w:after="0" w:line="240" w:lineRule="auto"/>
              <w:rPr>
                <w:sz w:val="18"/>
                <w:szCs w:val="18"/>
              </w:rPr>
            </w:pPr>
          </w:p>
        </w:tc>
        <w:tc>
          <w:tcPr>
            <w:tcW w:w="620" w:type="pct"/>
          </w:tcPr>
          <w:p w14:paraId="1BF27B89" w14:textId="77777777" w:rsidR="002F2165" w:rsidRPr="00F544B6" w:rsidRDefault="002F2165" w:rsidP="002F2165">
            <w:pPr>
              <w:keepNext/>
              <w:keepLines/>
              <w:spacing w:after="0" w:line="240" w:lineRule="auto"/>
              <w:rPr>
                <w:sz w:val="18"/>
                <w:szCs w:val="18"/>
              </w:rPr>
            </w:pPr>
          </w:p>
        </w:tc>
      </w:tr>
      <w:tr w:rsidR="002F2165" w:rsidRPr="008521DB" w14:paraId="409F5DCE" w14:textId="77777777" w:rsidTr="002F2165">
        <w:trPr>
          <w:cantSplit/>
          <w:trHeight w:val="20"/>
        </w:trPr>
        <w:tc>
          <w:tcPr>
            <w:tcW w:w="1560" w:type="pct"/>
          </w:tcPr>
          <w:p w14:paraId="2080E009" w14:textId="77777777" w:rsidR="002F2165" w:rsidRPr="00F544B6" w:rsidRDefault="002F2165" w:rsidP="002F2165">
            <w:pPr>
              <w:keepNext/>
              <w:keepLines/>
              <w:spacing w:after="0" w:line="240" w:lineRule="auto"/>
              <w:rPr>
                <w:sz w:val="18"/>
                <w:szCs w:val="18"/>
              </w:rPr>
            </w:pPr>
            <w:r w:rsidRPr="00F544B6">
              <w:rPr>
                <w:sz w:val="18"/>
                <w:szCs w:val="18"/>
              </w:rPr>
              <w:t>PAID_BY_COORDINATION_BENEFITS</w:t>
            </w:r>
          </w:p>
        </w:tc>
        <w:tc>
          <w:tcPr>
            <w:tcW w:w="1482" w:type="pct"/>
          </w:tcPr>
          <w:p w14:paraId="50EBFDED" w14:textId="13E251E2" w:rsidR="002F2165" w:rsidRPr="00BA758B" w:rsidRDefault="002F2165" w:rsidP="002F2165">
            <w:pPr>
              <w:keepNext/>
              <w:keepLines/>
              <w:spacing w:after="0" w:line="240" w:lineRule="auto"/>
              <w:rPr>
                <w:sz w:val="18"/>
                <w:szCs w:val="18"/>
              </w:rPr>
            </w:pPr>
            <w:r>
              <w:rPr>
                <w:sz w:val="18"/>
                <w:szCs w:val="18"/>
              </w:rPr>
              <w:t>LPRPAYAT</w:t>
            </w:r>
          </w:p>
        </w:tc>
        <w:tc>
          <w:tcPr>
            <w:tcW w:w="1338" w:type="pct"/>
          </w:tcPr>
          <w:p w14:paraId="0879570D" w14:textId="77777777" w:rsidR="002F2165" w:rsidRPr="00F544B6" w:rsidRDefault="002F2165" w:rsidP="002F2165">
            <w:pPr>
              <w:keepNext/>
              <w:keepLines/>
              <w:spacing w:after="0" w:line="240" w:lineRule="auto"/>
              <w:rPr>
                <w:sz w:val="18"/>
                <w:szCs w:val="18"/>
              </w:rPr>
            </w:pPr>
          </w:p>
        </w:tc>
        <w:tc>
          <w:tcPr>
            <w:tcW w:w="620" w:type="pct"/>
          </w:tcPr>
          <w:p w14:paraId="320D3B0E" w14:textId="77777777" w:rsidR="002F2165" w:rsidRPr="00F544B6" w:rsidRDefault="002F2165" w:rsidP="002F2165">
            <w:pPr>
              <w:keepNext/>
              <w:keepLines/>
              <w:spacing w:after="0" w:line="240" w:lineRule="auto"/>
              <w:rPr>
                <w:sz w:val="18"/>
                <w:szCs w:val="18"/>
              </w:rPr>
            </w:pPr>
          </w:p>
        </w:tc>
      </w:tr>
      <w:tr w:rsidR="002F2165" w:rsidRPr="008521DB" w14:paraId="6AF1498F" w14:textId="77777777" w:rsidTr="002F2165">
        <w:trPr>
          <w:cantSplit/>
          <w:trHeight w:val="20"/>
        </w:trPr>
        <w:tc>
          <w:tcPr>
            <w:tcW w:w="1560" w:type="pct"/>
          </w:tcPr>
          <w:p w14:paraId="3CDE79E2" w14:textId="77777777" w:rsidR="002F2165" w:rsidRPr="00F544B6" w:rsidRDefault="002F2165" w:rsidP="002F2165">
            <w:pPr>
              <w:keepNext/>
              <w:keepLines/>
              <w:spacing w:after="0" w:line="240" w:lineRule="auto"/>
              <w:rPr>
                <w:sz w:val="18"/>
                <w:szCs w:val="18"/>
              </w:rPr>
            </w:pPr>
            <w:r w:rsidRPr="00F544B6">
              <w:rPr>
                <w:sz w:val="18"/>
                <w:szCs w:val="18"/>
              </w:rPr>
              <w:t>TOTAL_OUT_OF_POCKET</w:t>
            </w:r>
          </w:p>
        </w:tc>
        <w:tc>
          <w:tcPr>
            <w:tcW w:w="1482" w:type="pct"/>
          </w:tcPr>
          <w:p w14:paraId="3DF6A8F8" w14:textId="77777777" w:rsidR="002F2165" w:rsidRPr="00F544B6" w:rsidRDefault="002F2165" w:rsidP="002F2165">
            <w:pPr>
              <w:keepNext/>
              <w:keepLines/>
              <w:spacing w:after="0" w:line="240" w:lineRule="auto"/>
              <w:rPr>
                <w:sz w:val="18"/>
                <w:szCs w:val="18"/>
              </w:rPr>
            </w:pPr>
            <w:r>
              <w:rPr>
                <w:sz w:val="18"/>
                <w:szCs w:val="18"/>
              </w:rPr>
              <w:t>PAID_COPAY+PAID_COINSURANCE+PAID_TOWARD_DEDUCTIBLE</w:t>
            </w:r>
          </w:p>
        </w:tc>
        <w:tc>
          <w:tcPr>
            <w:tcW w:w="1338" w:type="pct"/>
          </w:tcPr>
          <w:p w14:paraId="3ABD1214" w14:textId="77777777" w:rsidR="002F2165" w:rsidRPr="00F544B6" w:rsidRDefault="002F2165" w:rsidP="002F2165">
            <w:pPr>
              <w:keepNext/>
              <w:keepLines/>
              <w:spacing w:after="0" w:line="240" w:lineRule="auto"/>
              <w:rPr>
                <w:sz w:val="18"/>
                <w:szCs w:val="18"/>
              </w:rPr>
            </w:pPr>
          </w:p>
        </w:tc>
        <w:tc>
          <w:tcPr>
            <w:tcW w:w="620" w:type="pct"/>
          </w:tcPr>
          <w:p w14:paraId="026B56E5" w14:textId="77777777" w:rsidR="002F2165" w:rsidRPr="00F544B6" w:rsidRDefault="002F2165" w:rsidP="002F2165">
            <w:pPr>
              <w:keepNext/>
              <w:keepLines/>
              <w:spacing w:after="0" w:line="240" w:lineRule="auto"/>
              <w:rPr>
                <w:sz w:val="18"/>
                <w:szCs w:val="18"/>
              </w:rPr>
            </w:pPr>
          </w:p>
        </w:tc>
      </w:tr>
      <w:tr w:rsidR="002F2165" w:rsidRPr="008521DB" w14:paraId="3CDE2AC1" w14:textId="77777777" w:rsidTr="002F2165">
        <w:trPr>
          <w:cantSplit/>
          <w:trHeight w:val="20"/>
        </w:trPr>
        <w:tc>
          <w:tcPr>
            <w:tcW w:w="1560" w:type="pct"/>
          </w:tcPr>
          <w:p w14:paraId="459FDFE6" w14:textId="77777777" w:rsidR="002F2165" w:rsidRPr="00F544B6" w:rsidRDefault="002F2165" w:rsidP="002F2165">
            <w:pPr>
              <w:keepNext/>
              <w:keepLines/>
              <w:spacing w:after="0" w:line="240" w:lineRule="auto"/>
              <w:rPr>
                <w:sz w:val="18"/>
                <w:szCs w:val="18"/>
              </w:rPr>
            </w:pPr>
            <w:r w:rsidRPr="00F544B6">
              <w:rPr>
                <w:sz w:val="18"/>
                <w:szCs w:val="18"/>
              </w:rPr>
              <w:t>TOTAL_PAID</w:t>
            </w:r>
          </w:p>
        </w:tc>
        <w:tc>
          <w:tcPr>
            <w:tcW w:w="1482" w:type="pct"/>
          </w:tcPr>
          <w:p w14:paraId="215D4902" w14:textId="77777777" w:rsidR="002F2165" w:rsidRPr="00F544B6" w:rsidRDefault="002F2165" w:rsidP="002F2165">
            <w:pPr>
              <w:keepNext/>
              <w:keepLines/>
              <w:spacing w:after="0" w:line="240" w:lineRule="auto"/>
              <w:rPr>
                <w:sz w:val="18"/>
                <w:szCs w:val="18"/>
              </w:rPr>
            </w:pPr>
            <w:r>
              <w:rPr>
                <w:sz w:val="18"/>
                <w:szCs w:val="18"/>
              </w:rPr>
              <w:t>PAID_BY_COORDINATION_OF_BENEFITS+TOTAL_OUT_OF_POCKET + PAID_BY_PAYER</w:t>
            </w:r>
          </w:p>
        </w:tc>
        <w:tc>
          <w:tcPr>
            <w:tcW w:w="1338" w:type="pct"/>
          </w:tcPr>
          <w:p w14:paraId="12C68C06" w14:textId="77777777" w:rsidR="002F2165" w:rsidRPr="00F544B6" w:rsidRDefault="002F2165" w:rsidP="002F2165">
            <w:pPr>
              <w:keepNext/>
              <w:keepLines/>
              <w:spacing w:after="0" w:line="240" w:lineRule="auto"/>
              <w:rPr>
                <w:sz w:val="18"/>
                <w:szCs w:val="18"/>
              </w:rPr>
            </w:pPr>
          </w:p>
        </w:tc>
        <w:tc>
          <w:tcPr>
            <w:tcW w:w="620" w:type="pct"/>
          </w:tcPr>
          <w:p w14:paraId="65F681CB" w14:textId="77777777" w:rsidR="002F2165" w:rsidRPr="00F544B6" w:rsidRDefault="002F2165" w:rsidP="002F2165">
            <w:pPr>
              <w:keepNext/>
              <w:keepLines/>
              <w:spacing w:after="0" w:line="240" w:lineRule="auto"/>
              <w:rPr>
                <w:sz w:val="18"/>
                <w:szCs w:val="18"/>
              </w:rPr>
            </w:pPr>
          </w:p>
        </w:tc>
      </w:tr>
      <w:tr w:rsidR="002F2165" w:rsidRPr="008521DB" w14:paraId="572A917D" w14:textId="77777777" w:rsidTr="002F2165">
        <w:trPr>
          <w:cantSplit/>
          <w:trHeight w:val="20"/>
        </w:trPr>
        <w:tc>
          <w:tcPr>
            <w:tcW w:w="1560" w:type="pct"/>
          </w:tcPr>
          <w:p w14:paraId="321AF812" w14:textId="77777777" w:rsidR="002F2165" w:rsidRPr="00F544B6" w:rsidRDefault="002F2165" w:rsidP="002F2165">
            <w:pPr>
              <w:keepNext/>
              <w:keepLines/>
              <w:spacing w:after="0" w:line="240" w:lineRule="auto"/>
              <w:rPr>
                <w:sz w:val="18"/>
                <w:szCs w:val="18"/>
              </w:rPr>
            </w:pPr>
            <w:r w:rsidRPr="00F544B6">
              <w:rPr>
                <w:sz w:val="18"/>
                <w:szCs w:val="18"/>
              </w:rPr>
              <w:t>REVENUE_CODE_CONCEPT_ID</w:t>
            </w:r>
          </w:p>
        </w:tc>
        <w:tc>
          <w:tcPr>
            <w:tcW w:w="1482" w:type="pct"/>
          </w:tcPr>
          <w:p w14:paraId="4FAB88BB" w14:textId="06939F9F" w:rsidR="002F2165" w:rsidRPr="00F544B6" w:rsidRDefault="002F2165" w:rsidP="002F2165">
            <w:pPr>
              <w:keepNext/>
              <w:keepLines/>
              <w:spacing w:after="0" w:line="240" w:lineRule="auto"/>
              <w:rPr>
                <w:sz w:val="18"/>
                <w:szCs w:val="18"/>
              </w:rPr>
            </w:pPr>
            <w:r>
              <w:rPr>
                <w:b/>
                <w:sz w:val="18"/>
                <w:szCs w:val="18"/>
              </w:rPr>
              <w:t>-</w:t>
            </w:r>
          </w:p>
        </w:tc>
        <w:tc>
          <w:tcPr>
            <w:tcW w:w="1338" w:type="pct"/>
          </w:tcPr>
          <w:p w14:paraId="2EF466A1" w14:textId="2B95CD7D" w:rsidR="002F2165" w:rsidRPr="00F544B6" w:rsidRDefault="002F2165" w:rsidP="002F2165">
            <w:pPr>
              <w:keepNext/>
              <w:keepLines/>
              <w:spacing w:after="0" w:line="240" w:lineRule="auto"/>
              <w:rPr>
                <w:sz w:val="18"/>
                <w:szCs w:val="18"/>
              </w:rPr>
            </w:pPr>
            <w:r w:rsidRPr="00F544B6">
              <w:rPr>
                <w:rFonts w:ascii="Courier New" w:hAnsi="Courier New" w:cs="Courier New"/>
                <w:noProof/>
                <w:sz w:val="18"/>
                <w:szCs w:val="18"/>
              </w:rPr>
              <w:t xml:space="preserve"> </w:t>
            </w:r>
          </w:p>
        </w:tc>
        <w:tc>
          <w:tcPr>
            <w:tcW w:w="620" w:type="pct"/>
          </w:tcPr>
          <w:p w14:paraId="7111E928" w14:textId="77777777" w:rsidR="002F2165" w:rsidRPr="00F544B6" w:rsidRDefault="002F2165" w:rsidP="002F2165">
            <w:pPr>
              <w:keepNext/>
              <w:keepLines/>
              <w:spacing w:after="0" w:line="240" w:lineRule="auto"/>
              <w:rPr>
                <w:sz w:val="18"/>
                <w:szCs w:val="18"/>
              </w:rPr>
            </w:pPr>
          </w:p>
        </w:tc>
      </w:tr>
      <w:tr w:rsidR="002F2165" w:rsidRPr="008521DB" w14:paraId="0BE76205" w14:textId="77777777" w:rsidTr="002F2165">
        <w:trPr>
          <w:cantSplit/>
          <w:trHeight w:val="20"/>
        </w:trPr>
        <w:tc>
          <w:tcPr>
            <w:tcW w:w="1560" w:type="pct"/>
          </w:tcPr>
          <w:p w14:paraId="171C4480" w14:textId="77777777" w:rsidR="002F2165" w:rsidRPr="00F544B6" w:rsidRDefault="002F2165" w:rsidP="002F2165">
            <w:pPr>
              <w:keepNext/>
              <w:keepLines/>
              <w:spacing w:after="0" w:line="240" w:lineRule="auto"/>
              <w:rPr>
                <w:sz w:val="18"/>
                <w:szCs w:val="18"/>
              </w:rPr>
            </w:pPr>
            <w:r w:rsidRPr="00F544B6">
              <w:rPr>
                <w:sz w:val="18"/>
                <w:szCs w:val="18"/>
              </w:rPr>
              <w:t>PAYER_PLAN_PERIOD_ID</w:t>
            </w:r>
          </w:p>
        </w:tc>
        <w:tc>
          <w:tcPr>
            <w:tcW w:w="1482" w:type="pct"/>
          </w:tcPr>
          <w:p w14:paraId="327C9F0B" w14:textId="77777777" w:rsidR="002F2165" w:rsidRPr="00F544B6" w:rsidRDefault="002F2165" w:rsidP="002F2165">
            <w:pPr>
              <w:keepNext/>
              <w:keepLines/>
              <w:spacing w:after="0" w:line="240" w:lineRule="auto"/>
              <w:rPr>
                <w:sz w:val="18"/>
                <w:szCs w:val="18"/>
              </w:rPr>
            </w:pPr>
            <w:r w:rsidRPr="00F544B6">
              <w:rPr>
                <w:sz w:val="18"/>
                <w:szCs w:val="18"/>
              </w:rPr>
              <w:t>-</w:t>
            </w:r>
          </w:p>
        </w:tc>
        <w:tc>
          <w:tcPr>
            <w:tcW w:w="1338" w:type="pct"/>
          </w:tcPr>
          <w:p w14:paraId="71EE39D7" w14:textId="5D61C304" w:rsidR="002F2165" w:rsidRPr="00F544B6" w:rsidRDefault="002F2165" w:rsidP="002F2165">
            <w:pPr>
              <w:keepNext/>
              <w:keepLines/>
              <w:spacing w:after="0" w:line="240" w:lineRule="auto"/>
              <w:rPr>
                <w:sz w:val="18"/>
                <w:szCs w:val="18"/>
              </w:rPr>
            </w:pPr>
            <w:r w:rsidRPr="00F544B6">
              <w:rPr>
                <w:sz w:val="18"/>
                <w:szCs w:val="18"/>
              </w:rPr>
              <w:t xml:space="preserve">Lookup associated PAYER_PLAN_PERIOD_ID.  Look up by PERSON_ID and </w:t>
            </w:r>
            <w:r>
              <w:rPr>
                <w:sz w:val="18"/>
                <w:szCs w:val="18"/>
              </w:rPr>
              <w:t>DEVICE_EXPOSURE_START</w:t>
            </w:r>
            <w:r w:rsidRPr="00F544B6">
              <w:rPr>
                <w:sz w:val="18"/>
                <w:szCs w:val="18"/>
              </w:rPr>
              <w:t>_DATE.  If there no match, put NULL.</w:t>
            </w:r>
          </w:p>
        </w:tc>
        <w:tc>
          <w:tcPr>
            <w:tcW w:w="620" w:type="pct"/>
          </w:tcPr>
          <w:p w14:paraId="5B2DECEF" w14:textId="77777777" w:rsidR="002F2165" w:rsidRPr="00F544B6" w:rsidRDefault="002F2165" w:rsidP="002F2165">
            <w:pPr>
              <w:keepNext/>
              <w:keepLines/>
              <w:spacing w:after="0" w:line="240" w:lineRule="auto"/>
              <w:rPr>
                <w:sz w:val="18"/>
                <w:szCs w:val="18"/>
              </w:rPr>
            </w:pPr>
            <w:r w:rsidRPr="00F544B6">
              <w:rPr>
                <w:sz w:val="18"/>
                <w:szCs w:val="18"/>
              </w:rPr>
              <w:t>There should only be one possible plan.</w:t>
            </w:r>
          </w:p>
        </w:tc>
      </w:tr>
      <w:tr w:rsidR="002F2165" w:rsidRPr="008521DB" w14:paraId="3AC2A430" w14:textId="77777777" w:rsidTr="002F2165">
        <w:trPr>
          <w:cantSplit/>
          <w:trHeight w:val="20"/>
        </w:trPr>
        <w:tc>
          <w:tcPr>
            <w:tcW w:w="1560" w:type="pct"/>
          </w:tcPr>
          <w:p w14:paraId="46A82173" w14:textId="77777777" w:rsidR="002F2165" w:rsidRPr="00F544B6" w:rsidRDefault="002F2165" w:rsidP="002F2165">
            <w:pPr>
              <w:keepNext/>
              <w:keepLines/>
              <w:spacing w:after="0" w:line="240" w:lineRule="auto"/>
              <w:rPr>
                <w:sz w:val="18"/>
                <w:szCs w:val="18"/>
              </w:rPr>
            </w:pPr>
            <w:r w:rsidRPr="00F544B6">
              <w:rPr>
                <w:sz w:val="18"/>
                <w:szCs w:val="18"/>
              </w:rPr>
              <w:t>REVENUE_CODE_SOURCE_VALUE</w:t>
            </w:r>
          </w:p>
        </w:tc>
        <w:tc>
          <w:tcPr>
            <w:tcW w:w="1482" w:type="pct"/>
          </w:tcPr>
          <w:p w14:paraId="3B180521" w14:textId="0A8363FF" w:rsidR="002F2165" w:rsidRPr="00F544B6" w:rsidRDefault="002F2165" w:rsidP="002F2165">
            <w:pPr>
              <w:keepNext/>
              <w:keepLines/>
              <w:spacing w:after="0" w:line="240" w:lineRule="auto"/>
              <w:rPr>
                <w:sz w:val="18"/>
                <w:szCs w:val="18"/>
              </w:rPr>
            </w:pPr>
          </w:p>
        </w:tc>
        <w:tc>
          <w:tcPr>
            <w:tcW w:w="1338" w:type="pct"/>
          </w:tcPr>
          <w:p w14:paraId="2389A05A" w14:textId="77777777" w:rsidR="002F2165" w:rsidRPr="00F544B6" w:rsidRDefault="002F2165" w:rsidP="002F2165">
            <w:pPr>
              <w:keepNext/>
              <w:keepLines/>
              <w:spacing w:after="0" w:line="240" w:lineRule="auto"/>
              <w:rPr>
                <w:sz w:val="18"/>
                <w:szCs w:val="18"/>
              </w:rPr>
            </w:pPr>
          </w:p>
        </w:tc>
        <w:tc>
          <w:tcPr>
            <w:tcW w:w="620" w:type="pct"/>
          </w:tcPr>
          <w:p w14:paraId="71D95C9B" w14:textId="77777777" w:rsidR="002F2165" w:rsidRPr="00F544B6" w:rsidRDefault="002F2165" w:rsidP="002F2165">
            <w:pPr>
              <w:keepNext/>
              <w:keepLines/>
              <w:spacing w:after="0" w:line="240" w:lineRule="auto"/>
              <w:rPr>
                <w:sz w:val="18"/>
                <w:szCs w:val="18"/>
              </w:rPr>
            </w:pPr>
          </w:p>
        </w:tc>
      </w:tr>
    </w:tbl>
    <w:p w14:paraId="05A97932" w14:textId="77777777" w:rsidR="002F2165" w:rsidRPr="002F2165" w:rsidRDefault="002F2165" w:rsidP="002F2165"/>
    <w:p w14:paraId="2BDA974C" w14:textId="77777777" w:rsidR="00BA6A92" w:rsidRDefault="00BA6A92" w:rsidP="00BA6A92"/>
    <w:p w14:paraId="6DA961E7" w14:textId="77777777" w:rsidR="002927FB" w:rsidRDefault="002927FB" w:rsidP="00BA6A92"/>
    <w:p w14:paraId="161DDF78" w14:textId="77777777" w:rsidR="002927FB" w:rsidRDefault="002927FB" w:rsidP="00BA6A92"/>
    <w:p w14:paraId="1312BE83" w14:textId="77777777" w:rsidR="002927FB" w:rsidRDefault="002927FB" w:rsidP="00BA6A92"/>
    <w:p w14:paraId="512358BE" w14:textId="77777777" w:rsidR="002927FB" w:rsidRDefault="002927FB" w:rsidP="00BA6A92"/>
    <w:p w14:paraId="541050DB" w14:textId="77777777" w:rsidR="002927FB" w:rsidRDefault="002927FB" w:rsidP="00BA6A92"/>
    <w:p w14:paraId="10FAC79D" w14:textId="77777777" w:rsidR="002927FB" w:rsidRDefault="002927FB" w:rsidP="00BA6A92"/>
    <w:p w14:paraId="7FC894A5" w14:textId="77777777" w:rsidR="002927FB" w:rsidRDefault="002927FB" w:rsidP="00BA6A92"/>
    <w:p w14:paraId="2C234D9E" w14:textId="77777777" w:rsidR="001761E1" w:rsidRDefault="001761E1" w:rsidP="00BA6A92"/>
    <w:p w14:paraId="61657200" w14:textId="77777777" w:rsidR="001761E1" w:rsidRDefault="001761E1" w:rsidP="00BA6A92"/>
    <w:p w14:paraId="0166EFDF" w14:textId="3DE0CB57" w:rsidR="00BA6A92" w:rsidRDefault="00BA6A92" w:rsidP="00BA6A92">
      <w:pPr>
        <w:pStyle w:val="Heading2"/>
      </w:pPr>
      <w:r>
        <w:t>2.18</w:t>
      </w:r>
      <w:r>
        <w:tab/>
        <w:t>Table name: VISIT_COST</w:t>
      </w:r>
    </w:p>
    <w:p w14:paraId="650CFA07" w14:textId="44AFF88F" w:rsidR="00BA6A92" w:rsidRDefault="000F47D8" w:rsidP="00BA6A92">
      <w:r>
        <w:t>Key conventions:</w:t>
      </w:r>
    </w:p>
    <w:p w14:paraId="60C8B27E" w14:textId="77FE5AA3" w:rsidR="000F47D8" w:rsidRDefault="000F47D8" w:rsidP="000F47D8">
      <w:pPr>
        <w:pStyle w:val="ListParagraph"/>
        <w:numPr>
          <w:ilvl w:val="0"/>
          <w:numId w:val="24"/>
        </w:numPr>
      </w:pPr>
      <w:r>
        <w:t>Visit costs are costs associ</w:t>
      </w:r>
      <w:r w:rsidR="00031143">
        <w:t xml:space="preserve">ated with IP visits coming </w:t>
      </w:r>
      <w:r>
        <w:t>from the MEDPAR table</w:t>
      </w:r>
      <w:r w:rsidR="00031143">
        <w:t xml:space="preserve"> OR</w:t>
      </w:r>
    </w:p>
    <w:p w14:paraId="64E31DE2" w14:textId="73E822DC" w:rsidR="00031143" w:rsidRDefault="00031143" w:rsidP="00652CFB">
      <w:pPr>
        <w:pStyle w:val="ListParagraph"/>
        <w:numPr>
          <w:ilvl w:val="1"/>
          <w:numId w:val="24"/>
        </w:numPr>
      </w:pPr>
      <w:r>
        <w:t xml:space="preserve">Claim lines in OUTSAF where the HCPCS field is blank and the CENTER field is </w:t>
      </w:r>
      <w:r w:rsidRPr="00031143">
        <w:rPr>
          <w:u w:val="single"/>
        </w:rPr>
        <w:t>not</w:t>
      </w:r>
      <w:r>
        <w:t xml:space="preserve"> equal to 0001</w:t>
      </w:r>
    </w:p>
    <w:p w14:paraId="7B4792CE" w14:textId="03D7EC7D" w:rsidR="00652CFB" w:rsidRDefault="00652CFB" w:rsidP="00652CFB">
      <w:pPr>
        <w:pStyle w:val="ListParagraph"/>
        <w:numPr>
          <w:ilvl w:val="1"/>
          <w:numId w:val="24"/>
        </w:numPr>
      </w:pPr>
      <w:r>
        <w:t>Claim lines in DME where the HCPCS field is blank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838"/>
        <w:gridCol w:w="2563"/>
        <w:gridCol w:w="1187"/>
      </w:tblGrid>
      <w:tr w:rsidR="000F47D8" w:rsidRPr="008521DB" w14:paraId="4B4976DD" w14:textId="77777777" w:rsidTr="00B77CD8">
        <w:trPr>
          <w:cantSplit/>
          <w:tblHeader/>
        </w:trPr>
        <w:tc>
          <w:tcPr>
            <w:tcW w:w="5000" w:type="pct"/>
            <w:gridSpan w:val="4"/>
            <w:shd w:val="clear" w:color="auto" w:fill="A6A6A6"/>
          </w:tcPr>
          <w:p w14:paraId="44E97565" w14:textId="5D57EBBD" w:rsidR="000F47D8" w:rsidRPr="008521DB" w:rsidRDefault="000F47D8" w:rsidP="000F47D8">
            <w:pPr>
              <w:keepNext/>
              <w:keepLines/>
              <w:spacing w:after="0" w:line="240" w:lineRule="auto"/>
              <w:rPr>
                <w:b/>
              </w:rPr>
            </w:pPr>
            <w:r>
              <w:rPr>
                <w:b/>
                <w:sz w:val="28"/>
              </w:rPr>
              <w:t>Table 18</w:t>
            </w:r>
            <w:r w:rsidRPr="008521DB">
              <w:rPr>
                <w:b/>
                <w:sz w:val="28"/>
              </w:rPr>
              <w:t xml:space="preserve">:  </w:t>
            </w:r>
            <w:r>
              <w:rPr>
                <w:b/>
                <w:sz w:val="28"/>
              </w:rPr>
              <w:t>VISIT_COST</w:t>
            </w:r>
          </w:p>
        </w:tc>
      </w:tr>
      <w:tr w:rsidR="000F47D8" w:rsidRPr="008521DB" w14:paraId="3777C93D" w14:textId="77777777" w:rsidTr="00B77CD8">
        <w:trPr>
          <w:cantSplit/>
          <w:trHeight w:val="20"/>
          <w:tblHeader/>
        </w:trPr>
        <w:tc>
          <w:tcPr>
            <w:tcW w:w="1560" w:type="pct"/>
            <w:shd w:val="clear" w:color="auto" w:fill="D9D9D9"/>
          </w:tcPr>
          <w:p w14:paraId="5C61C796" w14:textId="77777777" w:rsidR="000F47D8" w:rsidRPr="008521DB" w:rsidRDefault="000F47D8" w:rsidP="00B77CD8">
            <w:pPr>
              <w:keepNext/>
              <w:keepLines/>
              <w:spacing w:after="0" w:line="240" w:lineRule="auto"/>
              <w:rPr>
                <w:b/>
              </w:rPr>
            </w:pPr>
            <w:r w:rsidRPr="008521DB">
              <w:rPr>
                <w:b/>
              </w:rPr>
              <w:t>Destination Field</w:t>
            </w:r>
          </w:p>
        </w:tc>
        <w:tc>
          <w:tcPr>
            <w:tcW w:w="1482" w:type="pct"/>
            <w:shd w:val="clear" w:color="auto" w:fill="D9D9D9"/>
          </w:tcPr>
          <w:p w14:paraId="2E32B463" w14:textId="77777777" w:rsidR="000F47D8" w:rsidRPr="008521DB" w:rsidRDefault="000F47D8" w:rsidP="00B77CD8">
            <w:pPr>
              <w:keepNext/>
              <w:keepLines/>
              <w:spacing w:after="0" w:line="240" w:lineRule="auto"/>
              <w:rPr>
                <w:b/>
              </w:rPr>
            </w:pPr>
            <w:r w:rsidRPr="008521DB">
              <w:rPr>
                <w:b/>
              </w:rPr>
              <w:t>Source Field</w:t>
            </w:r>
          </w:p>
        </w:tc>
        <w:tc>
          <w:tcPr>
            <w:tcW w:w="1338" w:type="pct"/>
            <w:shd w:val="clear" w:color="auto" w:fill="D9D9D9"/>
          </w:tcPr>
          <w:p w14:paraId="6A3F0D35" w14:textId="77777777" w:rsidR="000F47D8" w:rsidRPr="008521DB" w:rsidRDefault="000F47D8" w:rsidP="00B77CD8">
            <w:pPr>
              <w:keepNext/>
              <w:keepLines/>
              <w:spacing w:after="0" w:line="240" w:lineRule="auto"/>
              <w:rPr>
                <w:b/>
              </w:rPr>
            </w:pPr>
            <w:r w:rsidRPr="008521DB">
              <w:rPr>
                <w:b/>
              </w:rPr>
              <w:t>Applied Rule</w:t>
            </w:r>
          </w:p>
        </w:tc>
        <w:tc>
          <w:tcPr>
            <w:tcW w:w="620" w:type="pct"/>
            <w:shd w:val="clear" w:color="auto" w:fill="D9D9D9"/>
          </w:tcPr>
          <w:p w14:paraId="0FEAA2E4" w14:textId="77777777" w:rsidR="000F47D8" w:rsidRPr="008521DB" w:rsidRDefault="000F47D8" w:rsidP="00B77CD8">
            <w:pPr>
              <w:keepNext/>
              <w:keepLines/>
              <w:spacing w:after="0" w:line="240" w:lineRule="auto"/>
              <w:rPr>
                <w:b/>
              </w:rPr>
            </w:pPr>
            <w:r w:rsidRPr="008521DB">
              <w:rPr>
                <w:b/>
              </w:rPr>
              <w:t>Comment</w:t>
            </w:r>
          </w:p>
        </w:tc>
      </w:tr>
      <w:tr w:rsidR="000F47D8" w:rsidRPr="008521DB" w14:paraId="1FD5EE26" w14:textId="77777777" w:rsidTr="00B77CD8">
        <w:trPr>
          <w:cantSplit/>
          <w:trHeight w:val="20"/>
        </w:trPr>
        <w:tc>
          <w:tcPr>
            <w:tcW w:w="1560" w:type="pct"/>
          </w:tcPr>
          <w:p w14:paraId="096FFCC9" w14:textId="1CD54E82" w:rsidR="000F47D8" w:rsidRPr="00F544B6" w:rsidRDefault="000F47D8" w:rsidP="00B77CD8">
            <w:pPr>
              <w:keepNext/>
              <w:keepLines/>
              <w:spacing w:after="0" w:line="240" w:lineRule="auto"/>
              <w:rPr>
                <w:sz w:val="18"/>
                <w:szCs w:val="18"/>
              </w:rPr>
            </w:pPr>
            <w:r>
              <w:rPr>
                <w:sz w:val="18"/>
                <w:szCs w:val="18"/>
              </w:rPr>
              <w:t>VISIT</w:t>
            </w:r>
            <w:r w:rsidRPr="00F544B6">
              <w:rPr>
                <w:sz w:val="18"/>
                <w:szCs w:val="18"/>
              </w:rPr>
              <w:t>_COST_ID</w:t>
            </w:r>
          </w:p>
        </w:tc>
        <w:tc>
          <w:tcPr>
            <w:tcW w:w="1482" w:type="pct"/>
          </w:tcPr>
          <w:p w14:paraId="28415368" w14:textId="77777777" w:rsidR="000F47D8" w:rsidRPr="00F544B6" w:rsidRDefault="000F47D8" w:rsidP="00B77CD8">
            <w:pPr>
              <w:keepNext/>
              <w:keepLines/>
              <w:spacing w:after="0" w:line="240" w:lineRule="auto"/>
              <w:rPr>
                <w:sz w:val="18"/>
                <w:szCs w:val="18"/>
              </w:rPr>
            </w:pPr>
            <w:r w:rsidRPr="00F544B6">
              <w:rPr>
                <w:sz w:val="18"/>
                <w:szCs w:val="18"/>
              </w:rPr>
              <w:t>-</w:t>
            </w:r>
          </w:p>
        </w:tc>
        <w:tc>
          <w:tcPr>
            <w:tcW w:w="1338" w:type="pct"/>
          </w:tcPr>
          <w:p w14:paraId="6D2992F2" w14:textId="77777777" w:rsidR="000F47D8" w:rsidRPr="00F544B6" w:rsidRDefault="000F47D8" w:rsidP="00B77CD8">
            <w:pPr>
              <w:keepNext/>
              <w:keepLines/>
              <w:spacing w:after="0" w:line="240" w:lineRule="auto"/>
              <w:rPr>
                <w:sz w:val="18"/>
                <w:szCs w:val="18"/>
              </w:rPr>
            </w:pPr>
            <w:r>
              <w:rPr>
                <w:sz w:val="18"/>
                <w:szCs w:val="18"/>
              </w:rPr>
              <w:t>System Generated</w:t>
            </w:r>
          </w:p>
        </w:tc>
        <w:tc>
          <w:tcPr>
            <w:tcW w:w="620" w:type="pct"/>
          </w:tcPr>
          <w:p w14:paraId="6EF749C5" w14:textId="77777777" w:rsidR="000F47D8" w:rsidRPr="00F544B6" w:rsidRDefault="000F47D8" w:rsidP="00B77CD8">
            <w:pPr>
              <w:keepNext/>
              <w:keepLines/>
              <w:spacing w:after="0" w:line="240" w:lineRule="auto"/>
              <w:rPr>
                <w:sz w:val="18"/>
                <w:szCs w:val="18"/>
              </w:rPr>
            </w:pPr>
          </w:p>
        </w:tc>
      </w:tr>
      <w:tr w:rsidR="000F47D8" w:rsidRPr="008521DB" w14:paraId="5B5B9A7E" w14:textId="77777777" w:rsidTr="00B77CD8">
        <w:trPr>
          <w:cantSplit/>
          <w:trHeight w:val="20"/>
        </w:trPr>
        <w:tc>
          <w:tcPr>
            <w:tcW w:w="1560" w:type="pct"/>
          </w:tcPr>
          <w:p w14:paraId="6D1DEAB7" w14:textId="66BEDABF" w:rsidR="000F47D8" w:rsidRPr="00F544B6" w:rsidRDefault="000F47D8" w:rsidP="00B77CD8">
            <w:pPr>
              <w:keepNext/>
              <w:keepLines/>
              <w:spacing w:after="0" w:line="240" w:lineRule="auto"/>
              <w:rPr>
                <w:sz w:val="18"/>
                <w:szCs w:val="18"/>
              </w:rPr>
            </w:pPr>
            <w:r>
              <w:rPr>
                <w:sz w:val="18"/>
                <w:szCs w:val="18"/>
              </w:rPr>
              <w:t>VISIT</w:t>
            </w:r>
            <w:r w:rsidRPr="00F544B6">
              <w:rPr>
                <w:sz w:val="18"/>
                <w:szCs w:val="18"/>
              </w:rPr>
              <w:t>_OCCURRENCE_ID</w:t>
            </w:r>
          </w:p>
        </w:tc>
        <w:tc>
          <w:tcPr>
            <w:tcW w:w="1482" w:type="pct"/>
          </w:tcPr>
          <w:p w14:paraId="2FC25030" w14:textId="02CFBA94" w:rsidR="000F47D8" w:rsidRPr="00F544B6" w:rsidRDefault="000F47D8" w:rsidP="000F47D8">
            <w:pPr>
              <w:keepNext/>
              <w:keepLines/>
              <w:spacing w:after="0" w:line="240" w:lineRule="auto"/>
              <w:rPr>
                <w:sz w:val="18"/>
                <w:szCs w:val="18"/>
              </w:rPr>
            </w:pPr>
            <w:r>
              <w:rPr>
                <w:b/>
                <w:sz w:val="18"/>
                <w:szCs w:val="18"/>
              </w:rPr>
              <w:t>VISIT</w:t>
            </w:r>
            <w:r w:rsidRPr="00F544B6">
              <w:rPr>
                <w:b/>
                <w:sz w:val="18"/>
                <w:szCs w:val="18"/>
              </w:rPr>
              <w:t>_OCCURRENCE</w:t>
            </w:r>
            <w:r w:rsidRPr="00F544B6">
              <w:rPr>
                <w:sz w:val="18"/>
                <w:szCs w:val="18"/>
              </w:rPr>
              <w:t xml:space="preserve">:  </w:t>
            </w:r>
            <w:r>
              <w:rPr>
                <w:sz w:val="18"/>
                <w:szCs w:val="18"/>
              </w:rPr>
              <w:t>VISIT</w:t>
            </w:r>
            <w:r w:rsidRPr="00F544B6">
              <w:rPr>
                <w:sz w:val="18"/>
                <w:szCs w:val="18"/>
              </w:rPr>
              <w:t>_OCCURRENCE_ID</w:t>
            </w:r>
          </w:p>
        </w:tc>
        <w:tc>
          <w:tcPr>
            <w:tcW w:w="1338" w:type="pct"/>
          </w:tcPr>
          <w:p w14:paraId="4C8B15E2" w14:textId="77777777" w:rsidR="000F47D8" w:rsidRPr="00F544B6" w:rsidRDefault="000F47D8" w:rsidP="00B77CD8">
            <w:pPr>
              <w:keepNext/>
              <w:keepLines/>
              <w:spacing w:after="0" w:line="240" w:lineRule="auto"/>
              <w:rPr>
                <w:sz w:val="18"/>
                <w:szCs w:val="18"/>
              </w:rPr>
            </w:pPr>
          </w:p>
        </w:tc>
        <w:tc>
          <w:tcPr>
            <w:tcW w:w="620" w:type="pct"/>
          </w:tcPr>
          <w:p w14:paraId="0ED34DC8" w14:textId="77777777" w:rsidR="000F47D8" w:rsidRPr="00F544B6" w:rsidRDefault="000F47D8" w:rsidP="00B77CD8">
            <w:pPr>
              <w:keepNext/>
              <w:keepLines/>
              <w:spacing w:after="0" w:line="240" w:lineRule="auto"/>
              <w:rPr>
                <w:sz w:val="18"/>
                <w:szCs w:val="18"/>
              </w:rPr>
            </w:pPr>
          </w:p>
        </w:tc>
      </w:tr>
      <w:tr w:rsidR="000F47D8" w:rsidRPr="008521DB" w14:paraId="74DBB0C4" w14:textId="77777777" w:rsidTr="00B77CD8">
        <w:trPr>
          <w:cantSplit/>
          <w:trHeight w:val="20"/>
        </w:trPr>
        <w:tc>
          <w:tcPr>
            <w:tcW w:w="1560" w:type="pct"/>
          </w:tcPr>
          <w:p w14:paraId="6442AD63" w14:textId="77777777" w:rsidR="000F47D8" w:rsidRPr="00F544B6" w:rsidRDefault="000F47D8" w:rsidP="00B77CD8">
            <w:pPr>
              <w:keepNext/>
              <w:keepLines/>
              <w:spacing w:after="0" w:line="240" w:lineRule="auto"/>
              <w:rPr>
                <w:sz w:val="18"/>
                <w:szCs w:val="18"/>
              </w:rPr>
            </w:pPr>
            <w:r w:rsidRPr="00F544B6">
              <w:rPr>
                <w:sz w:val="18"/>
                <w:szCs w:val="18"/>
              </w:rPr>
              <w:t>CURRENCY_CONCEPT_ID</w:t>
            </w:r>
          </w:p>
        </w:tc>
        <w:tc>
          <w:tcPr>
            <w:tcW w:w="1482" w:type="pct"/>
          </w:tcPr>
          <w:p w14:paraId="6D029218" w14:textId="77777777" w:rsidR="000F47D8" w:rsidRPr="00F544B6" w:rsidRDefault="000F47D8" w:rsidP="00B77CD8">
            <w:pPr>
              <w:keepNext/>
              <w:keepLines/>
              <w:spacing w:after="0" w:line="240" w:lineRule="auto"/>
              <w:rPr>
                <w:b/>
                <w:sz w:val="18"/>
                <w:szCs w:val="18"/>
              </w:rPr>
            </w:pPr>
            <w:r w:rsidRPr="00F544B6">
              <w:rPr>
                <w:b/>
                <w:sz w:val="18"/>
                <w:szCs w:val="18"/>
              </w:rPr>
              <w:t>-</w:t>
            </w:r>
          </w:p>
        </w:tc>
        <w:tc>
          <w:tcPr>
            <w:tcW w:w="1338" w:type="pct"/>
          </w:tcPr>
          <w:p w14:paraId="16AB8879" w14:textId="77777777" w:rsidR="000F47D8" w:rsidRPr="00F544B6" w:rsidRDefault="000F47D8" w:rsidP="00B77CD8">
            <w:pPr>
              <w:keepNext/>
              <w:keepLines/>
              <w:spacing w:after="0" w:line="240" w:lineRule="auto"/>
              <w:rPr>
                <w:sz w:val="18"/>
                <w:szCs w:val="18"/>
              </w:rPr>
            </w:pPr>
            <w:r w:rsidRPr="00F544B6">
              <w:rPr>
                <w:sz w:val="18"/>
                <w:szCs w:val="18"/>
              </w:rPr>
              <w:t>This will be ‘44818668’ for all rows since this is a US claims database and paid in US Dollars</w:t>
            </w:r>
          </w:p>
        </w:tc>
        <w:tc>
          <w:tcPr>
            <w:tcW w:w="620" w:type="pct"/>
          </w:tcPr>
          <w:p w14:paraId="4D9F570F" w14:textId="77777777" w:rsidR="000F47D8" w:rsidRPr="00F544B6" w:rsidRDefault="000F47D8" w:rsidP="00B77CD8">
            <w:pPr>
              <w:keepNext/>
              <w:keepLines/>
              <w:spacing w:after="0" w:line="240" w:lineRule="auto"/>
              <w:rPr>
                <w:sz w:val="18"/>
                <w:szCs w:val="18"/>
              </w:rPr>
            </w:pPr>
          </w:p>
        </w:tc>
      </w:tr>
      <w:tr w:rsidR="000F47D8" w:rsidRPr="008521DB" w14:paraId="71FA4893" w14:textId="77777777" w:rsidTr="00B77CD8">
        <w:trPr>
          <w:cantSplit/>
          <w:trHeight w:val="20"/>
        </w:trPr>
        <w:tc>
          <w:tcPr>
            <w:tcW w:w="1560" w:type="pct"/>
          </w:tcPr>
          <w:p w14:paraId="2B1932A2" w14:textId="77777777" w:rsidR="000F47D8" w:rsidRPr="00F544B6" w:rsidRDefault="000F47D8" w:rsidP="00B77CD8">
            <w:pPr>
              <w:keepNext/>
              <w:keepLines/>
              <w:spacing w:after="0" w:line="240" w:lineRule="auto"/>
              <w:rPr>
                <w:sz w:val="18"/>
                <w:szCs w:val="18"/>
              </w:rPr>
            </w:pPr>
            <w:r w:rsidRPr="00F544B6">
              <w:rPr>
                <w:sz w:val="18"/>
                <w:szCs w:val="18"/>
              </w:rPr>
              <w:t>PAID_COPAY</w:t>
            </w:r>
          </w:p>
        </w:tc>
        <w:tc>
          <w:tcPr>
            <w:tcW w:w="1482" w:type="pct"/>
          </w:tcPr>
          <w:p w14:paraId="00B84C31" w14:textId="617223C7" w:rsidR="000F47D8" w:rsidRPr="00F544B6" w:rsidRDefault="00031143" w:rsidP="00B77CD8">
            <w:pPr>
              <w:keepNext/>
              <w:keepLines/>
              <w:spacing w:after="0" w:line="240" w:lineRule="auto"/>
              <w:rPr>
                <w:sz w:val="18"/>
                <w:szCs w:val="18"/>
              </w:rPr>
            </w:pPr>
            <w:r>
              <w:rPr>
                <w:sz w:val="18"/>
                <w:szCs w:val="18"/>
              </w:rPr>
              <w:t>-</w:t>
            </w:r>
          </w:p>
        </w:tc>
        <w:tc>
          <w:tcPr>
            <w:tcW w:w="1338" w:type="pct"/>
          </w:tcPr>
          <w:p w14:paraId="394FB763" w14:textId="77777777" w:rsidR="000F47D8" w:rsidRPr="00F544B6" w:rsidRDefault="000F47D8" w:rsidP="00B77CD8">
            <w:pPr>
              <w:keepNext/>
              <w:keepLines/>
              <w:spacing w:after="0" w:line="240" w:lineRule="auto"/>
              <w:rPr>
                <w:sz w:val="18"/>
                <w:szCs w:val="18"/>
              </w:rPr>
            </w:pPr>
          </w:p>
        </w:tc>
        <w:tc>
          <w:tcPr>
            <w:tcW w:w="620" w:type="pct"/>
          </w:tcPr>
          <w:p w14:paraId="423B24A9" w14:textId="77777777" w:rsidR="000F47D8" w:rsidRPr="00F544B6" w:rsidRDefault="000F47D8" w:rsidP="00B77CD8">
            <w:pPr>
              <w:keepNext/>
              <w:keepLines/>
              <w:spacing w:after="0" w:line="240" w:lineRule="auto"/>
              <w:rPr>
                <w:sz w:val="18"/>
                <w:szCs w:val="18"/>
              </w:rPr>
            </w:pPr>
          </w:p>
        </w:tc>
      </w:tr>
      <w:tr w:rsidR="000F47D8" w:rsidRPr="008521DB" w14:paraId="7461B63D" w14:textId="77777777" w:rsidTr="00B77CD8">
        <w:trPr>
          <w:cantSplit/>
          <w:trHeight w:val="20"/>
        </w:trPr>
        <w:tc>
          <w:tcPr>
            <w:tcW w:w="1560" w:type="pct"/>
          </w:tcPr>
          <w:p w14:paraId="29BF1FCC" w14:textId="77777777" w:rsidR="000F47D8" w:rsidRPr="00F544B6" w:rsidRDefault="000F47D8" w:rsidP="00B77CD8">
            <w:pPr>
              <w:keepNext/>
              <w:keepLines/>
              <w:spacing w:after="0" w:line="240" w:lineRule="auto"/>
              <w:rPr>
                <w:sz w:val="18"/>
                <w:szCs w:val="18"/>
              </w:rPr>
            </w:pPr>
            <w:r w:rsidRPr="00F544B6">
              <w:rPr>
                <w:sz w:val="18"/>
                <w:szCs w:val="18"/>
              </w:rPr>
              <w:t>PAID_COINSURANCE</w:t>
            </w:r>
          </w:p>
        </w:tc>
        <w:tc>
          <w:tcPr>
            <w:tcW w:w="1482" w:type="pct"/>
          </w:tcPr>
          <w:p w14:paraId="72D36F1E" w14:textId="1A5DAB14" w:rsidR="000F47D8" w:rsidRDefault="00031143" w:rsidP="00B77CD8">
            <w:pPr>
              <w:keepNext/>
              <w:keepLines/>
              <w:spacing w:after="0" w:line="240" w:lineRule="auto"/>
              <w:rPr>
                <w:sz w:val="18"/>
                <w:szCs w:val="18"/>
              </w:rPr>
            </w:pPr>
            <w:r>
              <w:rPr>
                <w:b/>
                <w:sz w:val="18"/>
                <w:szCs w:val="18"/>
              </w:rPr>
              <w:t>MEDPAR.</w:t>
            </w:r>
            <w:r w:rsidR="002927FB">
              <w:rPr>
                <w:sz w:val="18"/>
                <w:szCs w:val="18"/>
              </w:rPr>
              <w:t>COINAMT</w:t>
            </w:r>
          </w:p>
          <w:p w14:paraId="0D98306F" w14:textId="77777777" w:rsidR="00031143" w:rsidRDefault="00031143" w:rsidP="00B77CD8">
            <w:pPr>
              <w:keepNext/>
              <w:keepLines/>
              <w:spacing w:after="0" w:line="240" w:lineRule="auto"/>
              <w:rPr>
                <w:sz w:val="18"/>
                <w:szCs w:val="18"/>
              </w:rPr>
            </w:pPr>
            <w:r>
              <w:rPr>
                <w:b/>
                <w:sz w:val="18"/>
                <w:szCs w:val="18"/>
              </w:rPr>
              <w:t>OUTSAF.</w:t>
            </w:r>
            <w:r w:rsidRPr="00F544B6">
              <w:rPr>
                <w:sz w:val="18"/>
                <w:szCs w:val="18"/>
              </w:rPr>
              <w:t>WAGEADJ</w:t>
            </w:r>
          </w:p>
          <w:p w14:paraId="6AB215A4" w14:textId="2286CE92" w:rsidR="00652CFB" w:rsidRPr="00BA758B" w:rsidRDefault="00652CFB" w:rsidP="00B77CD8">
            <w:pPr>
              <w:keepNext/>
              <w:keepLines/>
              <w:spacing w:after="0" w:line="240" w:lineRule="auto"/>
              <w:rPr>
                <w:sz w:val="18"/>
                <w:szCs w:val="18"/>
              </w:rPr>
            </w:pPr>
            <w:r w:rsidRPr="00652CFB">
              <w:rPr>
                <w:b/>
                <w:sz w:val="18"/>
                <w:szCs w:val="18"/>
              </w:rPr>
              <w:t>DME</w:t>
            </w:r>
            <w:r>
              <w:rPr>
                <w:sz w:val="18"/>
                <w:szCs w:val="18"/>
              </w:rPr>
              <w:t>.COINAMT</w:t>
            </w:r>
          </w:p>
        </w:tc>
        <w:tc>
          <w:tcPr>
            <w:tcW w:w="1338" w:type="pct"/>
          </w:tcPr>
          <w:p w14:paraId="4CF526D8" w14:textId="77777777" w:rsidR="000F47D8" w:rsidRPr="00F544B6" w:rsidRDefault="000F47D8" w:rsidP="00B77CD8">
            <w:pPr>
              <w:keepNext/>
              <w:keepLines/>
              <w:spacing w:after="0" w:line="240" w:lineRule="auto"/>
              <w:rPr>
                <w:sz w:val="18"/>
                <w:szCs w:val="18"/>
              </w:rPr>
            </w:pPr>
          </w:p>
        </w:tc>
        <w:tc>
          <w:tcPr>
            <w:tcW w:w="620" w:type="pct"/>
          </w:tcPr>
          <w:p w14:paraId="73E00661" w14:textId="77777777" w:rsidR="000F47D8" w:rsidRPr="00F544B6" w:rsidRDefault="000F47D8" w:rsidP="00B77CD8">
            <w:pPr>
              <w:keepNext/>
              <w:keepLines/>
              <w:spacing w:after="0" w:line="240" w:lineRule="auto"/>
              <w:rPr>
                <w:sz w:val="18"/>
                <w:szCs w:val="18"/>
              </w:rPr>
            </w:pPr>
          </w:p>
        </w:tc>
      </w:tr>
      <w:tr w:rsidR="000F47D8" w:rsidRPr="008521DB" w14:paraId="65D9DA15" w14:textId="77777777" w:rsidTr="00B77CD8">
        <w:trPr>
          <w:cantSplit/>
          <w:trHeight w:val="20"/>
        </w:trPr>
        <w:tc>
          <w:tcPr>
            <w:tcW w:w="1560" w:type="pct"/>
          </w:tcPr>
          <w:p w14:paraId="63993DDD" w14:textId="77777777" w:rsidR="000F47D8" w:rsidRPr="00F544B6" w:rsidRDefault="000F47D8" w:rsidP="00B77CD8">
            <w:pPr>
              <w:keepNext/>
              <w:keepLines/>
              <w:spacing w:after="0" w:line="240" w:lineRule="auto"/>
              <w:rPr>
                <w:sz w:val="18"/>
                <w:szCs w:val="18"/>
              </w:rPr>
            </w:pPr>
            <w:r w:rsidRPr="00F544B6">
              <w:rPr>
                <w:sz w:val="18"/>
                <w:szCs w:val="18"/>
              </w:rPr>
              <w:t>PAID_TOWARD_DEDUCTIBLE</w:t>
            </w:r>
          </w:p>
        </w:tc>
        <w:tc>
          <w:tcPr>
            <w:tcW w:w="1482" w:type="pct"/>
          </w:tcPr>
          <w:p w14:paraId="46BABAA3" w14:textId="004273B7" w:rsidR="000F47D8" w:rsidRDefault="00031143" w:rsidP="00B77CD8">
            <w:pPr>
              <w:keepNext/>
              <w:keepLines/>
              <w:spacing w:after="0" w:line="240" w:lineRule="auto"/>
              <w:rPr>
                <w:sz w:val="18"/>
                <w:szCs w:val="18"/>
              </w:rPr>
            </w:pPr>
            <w:r>
              <w:rPr>
                <w:b/>
                <w:sz w:val="18"/>
                <w:szCs w:val="18"/>
              </w:rPr>
              <w:t>MEDPAR.</w:t>
            </w:r>
            <w:r w:rsidR="002927FB">
              <w:rPr>
                <w:sz w:val="18"/>
                <w:szCs w:val="18"/>
              </w:rPr>
              <w:t>INPATDED+BLOODDED</w:t>
            </w:r>
          </w:p>
          <w:p w14:paraId="28AF6C04" w14:textId="77777777" w:rsidR="00031143" w:rsidRDefault="00031143" w:rsidP="00031143">
            <w:pPr>
              <w:keepNext/>
              <w:keepLines/>
              <w:spacing w:after="0" w:line="240" w:lineRule="auto"/>
              <w:rPr>
                <w:sz w:val="18"/>
                <w:szCs w:val="18"/>
              </w:rPr>
            </w:pPr>
            <w:r>
              <w:rPr>
                <w:b/>
                <w:sz w:val="18"/>
                <w:szCs w:val="18"/>
              </w:rPr>
              <w:t>OUTSAF.</w:t>
            </w:r>
            <w:r>
              <w:rPr>
                <w:sz w:val="18"/>
                <w:szCs w:val="18"/>
              </w:rPr>
              <w:t>REVDCTBL</w:t>
            </w:r>
          </w:p>
          <w:p w14:paraId="2B0D5F53" w14:textId="732EE853" w:rsidR="00652CFB" w:rsidRPr="002927FB" w:rsidRDefault="00652CFB" w:rsidP="00031143">
            <w:pPr>
              <w:keepNext/>
              <w:keepLines/>
              <w:spacing w:after="0" w:line="240" w:lineRule="auto"/>
              <w:rPr>
                <w:sz w:val="18"/>
                <w:szCs w:val="18"/>
              </w:rPr>
            </w:pPr>
            <w:r w:rsidRPr="00652CFB">
              <w:rPr>
                <w:b/>
                <w:sz w:val="18"/>
                <w:szCs w:val="18"/>
              </w:rPr>
              <w:t>DME</w:t>
            </w:r>
            <w:r>
              <w:rPr>
                <w:sz w:val="18"/>
                <w:szCs w:val="18"/>
              </w:rPr>
              <w:t>.LDEDAMT</w:t>
            </w:r>
          </w:p>
        </w:tc>
        <w:tc>
          <w:tcPr>
            <w:tcW w:w="1338" w:type="pct"/>
          </w:tcPr>
          <w:p w14:paraId="3B0ECD24" w14:textId="77777777" w:rsidR="000F47D8" w:rsidRPr="00F544B6" w:rsidRDefault="000F47D8" w:rsidP="00B77CD8">
            <w:pPr>
              <w:keepNext/>
              <w:keepLines/>
              <w:spacing w:after="0" w:line="240" w:lineRule="auto"/>
              <w:rPr>
                <w:sz w:val="18"/>
                <w:szCs w:val="18"/>
              </w:rPr>
            </w:pPr>
          </w:p>
        </w:tc>
        <w:tc>
          <w:tcPr>
            <w:tcW w:w="620" w:type="pct"/>
          </w:tcPr>
          <w:p w14:paraId="41E0BDB0" w14:textId="77777777" w:rsidR="000F47D8" w:rsidRPr="00F544B6" w:rsidRDefault="000F47D8" w:rsidP="00B77CD8">
            <w:pPr>
              <w:keepNext/>
              <w:keepLines/>
              <w:spacing w:after="0" w:line="240" w:lineRule="auto"/>
              <w:rPr>
                <w:sz w:val="18"/>
                <w:szCs w:val="18"/>
              </w:rPr>
            </w:pPr>
          </w:p>
        </w:tc>
      </w:tr>
      <w:tr w:rsidR="000F47D8" w:rsidRPr="008521DB" w14:paraId="49A41BF7" w14:textId="77777777" w:rsidTr="00B77CD8">
        <w:trPr>
          <w:cantSplit/>
          <w:trHeight w:val="20"/>
        </w:trPr>
        <w:tc>
          <w:tcPr>
            <w:tcW w:w="1560" w:type="pct"/>
          </w:tcPr>
          <w:p w14:paraId="71904CF7" w14:textId="77777777" w:rsidR="000F47D8" w:rsidRPr="00F544B6" w:rsidRDefault="000F47D8" w:rsidP="00B77CD8">
            <w:pPr>
              <w:keepNext/>
              <w:keepLines/>
              <w:spacing w:after="0" w:line="240" w:lineRule="auto"/>
              <w:rPr>
                <w:sz w:val="18"/>
                <w:szCs w:val="18"/>
              </w:rPr>
            </w:pPr>
            <w:r w:rsidRPr="00F544B6">
              <w:rPr>
                <w:sz w:val="18"/>
                <w:szCs w:val="18"/>
              </w:rPr>
              <w:t>PAID_BY_PAYER</w:t>
            </w:r>
          </w:p>
        </w:tc>
        <w:tc>
          <w:tcPr>
            <w:tcW w:w="1482" w:type="pct"/>
          </w:tcPr>
          <w:p w14:paraId="371FCBD6" w14:textId="77777777" w:rsidR="000F47D8" w:rsidRDefault="00031143" w:rsidP="00B77CD8">
            <w:pPr>
              <w:keepNext/>
              <w:keepLines/>
              <w:spacing w:after="0" w:line="240" w:lineRule="auto"/>
              <w:rPr>
                <w:sz w:val="18"/>
                <w:szCs w:val="18"/>
              </w:rPr>
            </w:pPr>
            <w:r>
              <w:rPr>
                <w:b/>
                <w:sz w:val="18"/>
                <w:szCs w:val="18"/>
              </w:rPr>
              <w:t>MEDPAR.</w:t>
            </w:r>
            <w:r w:rsidR="000F47D8">
              <w:rPr>
                <w:sz w:val="18"/>
                <w:szCs w:val="18"/>
              </w:rPr>
              <w:t>REIMBAMT+PASSTHRU</w:t>
            </w:r>
          </w:p>
          <w:p w14:paraId="6993B44E" w14:textId="77777777" w:rsidR="00031143" w:rsidRDefault="00031143" w:rsidP="00B77CD8">
            <w:pPr>
              <w:keepNext/>
              <w:keepLines/>
              <w:spacing w:after="0" w:line="240" w:lineRule="auto"/>
              <w:rPr>
                <w:sz w:val="18"/>
                <w:szCs w:val="18"/>
              </w:rPr>
            </w:pPr>
            <w:r>
              <w:rPr>
                <w:b/>
                <w:sz w:val="18"/>
                <w:szCs w:val="18"/>
              </w:rPr>
              <w:t>OUTSAF.</w:t>
            </w:r>
            <w:r w:rsidRPr="00F544B6">
              <w:rPr>
                <w:sz w:val="18"/>
                <w:szCs w:val="18"/>
              </w:rPr>
              <w:t>PAY</w:t>
            </w:r>
          </w:p>
          <w:p w14:paraId="4C0ACA0A" w14:textId="627913CA" w:rsidR="00652CFB" w:rsidRPr="000F47D8" w:rsidRDefault="00652CFB" w:rsidP="00B77CD8">
            <w:pPr>
              <w:keepNext/>
              <w:keepLines/>
              <w:spacing w:after="0" w:line="240" w:lineRule="auto"/>
              <w:rPr>
                <w:sz w:val="18"/>
                <w:szCs w:val="18"/>
              </w:rPr>
            </w:pPr>
            <w:r w:rsidRPr="00652CFB">
              <w:rPr>
                <w:b/>
                <w:sz w:val="18"/>
                <w:szCs w:val="18"/>
              </w:rPr>
              <w:t>DME</w:t>
            </w:r>
            <w:r>
              <w:rPr>
                <w:sz w:val="18"/>
                <w:szCs w:val="18"/>
              </w:rPr>
              <w:t>.LINEPMT</w:t>
            </w:r>
          </w:p>
        </w:tc>
        <w:tc>
          <w:tcPr>
            <w:tcW w:w="1338" w:type="pct"/>
          </w:tcPr>
          <w:p w14:paraId="54F5CD3B" w14:textId="77777777" w:rsidR="000F47D8" w:rsidRPr="00F544B6" w:rsidRDefault="000F47D8" w:rsidP="00B77CD8">
            <w:pPr>
              <w:keepNext/>
              <w:keepLines/>
              <w:spacing w:after="0" w:line="240" w:lineRule="auto"/>
              <w:rPr>
                <w:sz w:val="18"/>
                <w:szCs w:val="18"/>
              </w:rPr>
            </w:pPr>
          </w:p>
        </w:tc>
        <w:tc>
          <w:tcPr>
            <w:tcW w:w="620" w:type="pct"/>
          </w:tcPr>
          <w:p w14:paraId="74CF23FA" w14:textId="77777777" w:rsidR="000F47D8" w:rsidRPr="00F544B6" w:rsidRDefault="000F47D8" w:rsidP="00B77CD8">
            <w:pPr>
              <w:keepNext/>
              <w:keepLines/>
              <w:spacing w:after="0" w:line="240" w:lineRule="auto"/>
              <w:rPr>
                <w:sz w:val="18"/>
                <w:szCs w:val="18"/>
              </w:rPr>
            </w:pPr>
          </w:p>
        </w:tc>
      </w:tr>
      <w:tr w:rsidR="000F47D8" w:rsidRPr="008521DB" w14:paraId="1847F9E8" w14:textId="77777777" w:rsidTr="00B77CD8">
        <w:trPr>
          <w:cantSplit/>
          <w:trHeight w:val="20"/>
        </w:trPr>
        <w:tc>
          <w:tcPr>
            <w:tcW w:w="1560" w:type="pct"/>
          </w:tcPr>
          <w:p w14:paraId="37D1AD05" w14:textId="77777777" w:rsidR="000F47D8" w:rsidRPr="00F544B6" w:rsidRDefault="000F47D8" w:rsidP="00B77CD8">
            <w:pPr>
              <w:keepNext/>
              <w:keepLines/>
              <w:spacing w:after="0" w:line="240" w:lineRule="auto"/>
              <w:rPr>
                <w:sz w:val="18"/>
                <w:szCs w:val="18"/>
              </w:rPr>
            </w:pPr>
            <w:r w:rsidRPr="00F544B6">
              <w:rPr>
                <w:sz w:val="18"/>
                <w:szCs w:val="18"/>
              </w:rPr>
              <w:t>PAID_BY_COORDINATION_BENEFITS</w:t>
            </w:r>
          </w:p>
        </w:tc>
        <w:tc>
          <w:tcPr>
            <w:tcW w:w="1482" w:type="pct"/>
          </w:tcPr>
          <w:p w14:paraId="281B4725" w14:textId="77777777" w:rsidR="000F47D8" w:rsidRDefault="00031143" w:rsidP="00B77CD8">
            <w:pPr>
              <w:keepNext/>
              <w:keepLines/>
              <w:spacing w:after="0" w:line="240" w:lineRule="auto"/>
              <w:rPr>
                <w:sz w:val="18"/>
                <w:szCs w:val="18"/>
              </w:rPr>
            </w:pPr>
            <w:r>
              <w:rPr>
                <w:b/>
                <w:sz w:val="18"/>
                <w:szCs w:val="18"/>
              </w:rPr>
              <w:t>MEDPAR.</w:t>
            </w:r>
            <w:r w:rsidR="002927FB">
              <w:rPr>
                <w:sz w:val="18"/>
                <w:szCs w:val="18"/>
              </w:rPr>
              <w:t>PRIPYAMT</w:t>
            </w:r>
          </w:p>
          <w:p w14:paraId="59F90519" w14:textId="77777777" w:rsidR="00031143" w:rsidRDefault="00031143" w:rsidP="00B77CD8">
            <w:pPr>
              <w:keepNext/>
              <w:keepLines/>
              <w:spacing w:after="0" w:line="240" w:lineRule="auto"/>
              <w:rPr>
                <w:sz w:val="18"/>
                <w:szCs w:val="18"/>
              </w:rPr>
            </w:pPr>
            <w:r>
              <w:rPr>
                <w:b/>
                <w:sz w:val="18"/>
                <w:szCs w:val="18"/>
              </w:rPr>
              <w:t>OUTSAF.</w:t>
            </w:r>
            <w:r w:rsidRPr="00F544B6">
              <w:rPr>
                <w:sz w:val="18"/>
                <w:szCs w:val="18"/>
              </w:rPr>
              <w:t>REV_MSP1</w:t>
            </w:r>
          </w:p>
          <w:p w14:paraId="267150DA" w14:textId="41456C52" w:rsidR="00652CFB" w:rsidRPr="002927FB" w:rsidRDefault="00652CFB" w:rsidP="00B77CD8">
            <w:pPr>
              <w:keepNext/>
              <w:keepLines/>
              <w:spacing w:after="0" w:line="240" w:lineRule="auto"/>
              <w:rPr>
                <w:sz w:val="18"/>
                <w:szCs w:val="18"/>
              </w:rPr>
            </w:pPr>
            <w:r w:rsidRPr="00652CFB">
              <w:rPr>
                <w:b/>
                <w:sz w:val="18"/>
                <w:szCs w:val="18"/>
              </w:rPr>
              <w:t>DME</w:t>
            </w:r>
            <w:r>
              <w:rPr>
                <w:sz w:val="18"/>
                <w:szCs w:val="18"/>
              </w:rPr>
              <w:t>.LPRPAYAT</w:t>
            </w:r>
          </w:p>
        </w:tc>
        <w:tc>
          <w:tcPr>
            <w:tcW w:w="1338" w:type="pct"/>
          </w:tcPr>
          <w:p w14:paraId="64378BAB" w14:textId="77777777" w:rsidR="000F47D8" w:rsidRPr="00F544B6" w:rsidRDefault="000F47D8" w:rsidP="00B77CD8">
            <w:pPr>
              <w:keepNext/>
              <w:keepLines/>
              <w:spacing w:after="0" w:line="240" w:lineRule="auto"/>
              <w:rPr>
                <w:sz w:val="18"/>
                <w:szCs w:val="18"/>
              </w:rPr>
            </w:pPr>
          </w:p>
        </w:tc>
        <w:tc>
          <w:tcPr>
            <w:tcW w:w="620" w:type="pct"/>
          </w:tcPr>
          <w:p w14:paraId="41F6131C" w14:textId="77777777" w:rsidR="000F47D8" w:rsidRPr="00F544B6" w:rsidRDefault="000F47D8" w:rsidP="00B77CD8">
            <w:pPr>
              <w:keepNext/>
              <w:keepLines/>
              <w:spacing w:after="0" w:line="240" w:lineRule="auto"/>
              <w:rPr>
                <w:sz w:val="18"/>
                <w:szCs w:val="18"/>
              </w:rPr>
            </w:pPr>
          </w:p>
        </w:tc>
      </w:tr>
      <w:tr w:rsidR="000F47D8" w:rsidRPr="008521DB" w14:paraId="22382E2D" w14:textId="77777777" w:rsidTr="00B77CD8">
        <w:trPr>
          <w:cantSplit/>
          <w:trHeight w:val="20"/>
        </w:trPr>
        <w:tc>
          <w:tcPr>
            <w:tcW w:w="1560" w:type="pct"/>
          </w:tcPr>
          <w:p w14:paraId="1C4AFFDE" w14:textId="77777777" w:rsidR="000F47D8" w:rsidRPr="00F544B6" w:rsidRDefault="000F47D8" w:rsidP="00B77CD8">
            <w:pPr>
              <w:keepNext/>
              <w:keepLines/>
              <w:spacing w:after="0" w:line="240" w:lineRule="auto"/>
              <w:rPr>
                <w:sz w:val="18"/>
                <w:szCs w:val="18"/>
              </w:rPr>
            </w:pPr>
            <w:r w:rsidRPr="00F544B6">
              <w:rPr>
                <w:sz w:val="18"/>
                <w:szCs w:val="18"/>
              </w:rPr>
              <w:t>TOTAL_OUT_OF_POCKET</w:t>
            </w:r>
          </w:p>
        </w:tc>
        <w:tc>
          <w:tcPr>
            <w:tcW w:w="1482" w:type="pct"/>
          </w:tcPr>
          <w:p w14:paraId="04469F2D" w14:textId="77777777" w:rsidR="000F47D8" w:rsidRPr="00F544B6" w:rsidRDefault="000F47D8" w:rsidP="00B77CD8">
            <w:pPr>
              <w:keepNext/>
              <w:keepLines/>
              <w:spacing w:after="0" w:line="240" w:lineRule="auto"/>
              <w:rPr>
                <w:sz w:val="18"/>
                <w:szCs w:val="18"/>
              </w:rPr>
            </w:pPr>
            <w:r>
              <w:rPr>
                <w:sz w:val="18"/>
                <w:szCs w:val="18"/>
              </w:rPr>
              <w:t>PAID_COPAY+PAID_COINSURANCE+PAID_TOWARD_DEDUCTIBLE</w:t>
            </w:r>
          </w:p>
        </w:tc>
        <w:tc>
          <w:tcPr>
            <w:tcW w:w="1338" w:type="pct"/>
          </w:tcPr>
          <w:p w14:paraId="24552551" w14:textId="77777777" w:rsidR="000F47D8" w:rsidRPr="00F544B6" w:rsidRDefault="000F47D8" w:rsidP="00B77CD8">
            <w:pPr>
              <w:keepNext/>
              <w:keepLines/>
              <w:spacing w:after="0" w:line="240" w:lineRule="auto"/>
              <w:rPr>
                <w:sz w:val="18"/>
                <w:szCs w:val="18"/>
              </w:rPr>
            </w:pPr>
          </w:p>
        </w:tc>
        <w:tc>
          <w:tcPr>
            <w:tcW w:w="620" w:type="pct"/>
          </w:tcPr>
          <w:p w14:paraId="71854F18" w14:textId="77777777" w:rsidR="000F47D8" w:rsidRPr="00F544B6" w:rsidRDefault="000F47D8" w:rsidP="00B77CD8">
            <w:pPr>
              <w:keepNext/>
              <w:keepLines/>
              <w:spacing w:after="0" w:line="240" w:lineRule="auto"/>
              <w:rPr>
                <w:sz w:val="18"/>
                <w:szCs w:val="18"/>
              </w:rPr>
            </w:pPr>
          </w:p>
        </w:tc>
      </w:tr>
      <w:tr w:rsidR="000F47D8" w:rsidRPr="008521DB" w14:paraId="230DE3A2" w14:textId="77777777" w:rsidTr="00B77CD8">
        <w:trPr>
          <w:cantSplit/>
          <w:trHeight w:val="20"/>
        </w:trPr>
        <w:tc>
          <w:tcPr>
            <w:tcW w:w="1560" w:type="pct"/>
          </w:tcPr>
          <w:p w14:paraId="605041BF" w14:textId="77777777" w:rsidR="000F47D8" w:rsidRPr="00F544B6" w:rsidRDefault="000F47D8" w:rsidP="00B77CD8">
            <w:pPr>
              <w:keepNext/>
              <w:keepLines/>
              <w:spacing w:after="0" w:line="240" w:lineRule="auto"/>
              <w:rPr>
                <w:sz w:val="18"/>
                <w:szCs w:val="18"/>
              </w:rPr>
            </w:pPr>
            <w:r w:rsidRPr="00F544B6">
              <w:rPr>
                <w:sz w:val="18"/>
                <w:szCs w:val="18"/>
              </w:rPr>
              <w:t>TOTAL_PAID</w:t>
            </w:r>
          </w:p>
        </w:tc>
        <w:tc>
          <w:tcPr>
            <w:tcW w:w="1482" w:type="pct"/>
          </w:tcPr>
          <w:p w14:paraId="01F72E95" w14:textId="77777777" w:rsidR="000F47D8" w:rsidRPr="00F544B6" w:rsidRDefault="000F47D8" w:rsidP="00B77CD8">
            <w:pPr>
              <w:keepNext/>
              <w:keepLines/>
              <w:spacing w:after="0" w:line="240" w:lineRule="auto"/>
              <w:rPr>
                <w:sz w:val="18"/>
                <w:szCs w:val="18"/>
              </w:rPr>
            </w:pPr>
            <w:r>
              <w:rPr>
                <w:sz w:val="18"/>
                <w:szCs w:val="18"/>
              </w:rPr>
              <w:t>PAID_BY_COORDINATION_OF_BENEFITS+TOTAL_OUT_OF_POCKET + PAID_BY_PAYER</w:t>
            </w:r>
          </w:p>
        </w:tc>
        <w:tc>
          <w:tcPr>
            <w:tcW w:w="1338" w:type="pct"/>
          </w:tcPr>
          <w:p w14:paraId="02C2B6B7" w14:textId="77777777" w:rsidR="000F47D8" w:rsidRPr="00F544B6" w:rsidRDefault="000F47D8" w:rsidP="00B77CD8">
            <w:pPr>
              <w:keepNext/>
              <w:keepLines/>
              <w:spacing w:after="0" w:line="240" w:lineRule="auto"/>
              <w:rPr>
                <w:sz w:val="18"/>
                <w:szCs w:val="18"/>
              </w:rPr>
            </w:pPr>
          </w:p>
        </w:tc>
        <w:tc>
          <w:tcPr>
            <w:tcW w:w="620" w:type="pct"/>
          </w:tcPr>
          <w:p w14:paraId="02E840E3" w14:textId="77777777" w:rsidR="000F47D8" w:rsidRPr="00F544B6" w:rsidRDefault="000F47D8" w:rsidP="00B77CD8">
            <w:pPr>
              <w:keepNext/>
              <w:keepLines/>
              <w:spacing w:after="0" w:line="240" w:lineRule="auto"/>
              <w:rPr>
                <w:sz w:val="18"/>
                <w:szCs w:val="18"/>
              </w:rPr>
            </w:pPr>
          </w:p>
        </w:tc>
      </w:tr>
      <w:tr w:rsidR="00031143" w:rsidRPr="008521DB" w14:paraId="6A5F0603" w14:textId="77777777" w:rsidTr="00B77CD8">
        <w:trPr>
          <w:cantSplit/>
          <w:trHeight w:val="20"/>
        </w:trPr>
        <w:tc>
          <w:tcPr>
            <w:tcW w:w="1560" w:type="pct"/>
          </w:tcPr>
          <w:p w14:paraId="66E27F47" w14:textId="77777777" w:rsidR="00031143" w:rsidRPr="00F544B6" w:rsidRDefault="00031143" w:rsidP="00B77CD8">
            <w:pPr>
              <w:keepNext/>
              <w:keepLines/>
              <w:spacing w:after="0" w:line="240" w:lineRule="auto"/>
              <w:rPr>
                <w:sz w:val="18"/>
                <w:szCs w:val="18"/>
              </w:rPr>
            </w:pPr>
            <w:r w:rsidRPr="00F544B6">
              <w:rPr>
                <w:sz w:val="18"/>
                <w:szCs w:val="18"/>
              </w:rPr>
              <w:t>REVENUE_CODE_CONCEPT_ID</w:t>
            </w:r>
          </w:p>
        </w:tc>
        <w:tc>
          <w:tcPr>
            <w:tcW w:w="1482" w:type="pct"/>
          </w:tcPr>
          <w:p w14:paraId="1A39BE1E" w14:textId="1BECBA12" w:rsidR="00031143" w:rsidRPr="00F544B6" w:rsidRDefault="00031143" w:rsidP="00B77CD8">
            <w:pPr>
              <w:keepNext/>
              <w:keepLines/>
              <w:spacing w:after="0" w:line="240" w:lineRule="auto"/>
              <w:rPr>
                <w:sz w:val="18"/>
                <w:szCs w:val="18"/>
              </w:rPr>
            </w:pPr>
            <w:r w:rsidRPr="00F544B6">
              <w:rPr>
                <w:b/>
                <w:sz w:val="18"/>
                <w:szCs w:val="18"/>
              </w:rPr>
              <w:t xml:space="preserve">OUTSAF: </w:t>
            </w:r>
            <w:r w:rsidRPr="00F544B6">
              <w:rPr>
                <w:sz w:val="18"/>
                <w:szCs w:val="18"/>
              </w:rPr>
              <w:t>CENTER</w:t>
            </w:r>
          </w:p>
        </w:tc>
        <w:tc>
          <w:tcPr>
            <w:tcW w:w="1338" w:type="pct"/>
          </w:tcPr>
          <w:p w14:paraId="63AB038D" w14:textId="77777777" w:rsidR="00031143" w:rsidRPr="00F544B6" w:rsidRDefault="00031143" w:rsidP="00F468EE">
            <w:pPr>
              <w:keepNext/>
              <w:keepLines/>
              <w:spacing w:after="0" w:line="240" w:lineRule="auto"/>
              <w:rPr>
                <w:sz w:val="18"/>
                <w:szCs w:val="18"/>
              </w:rPr>
            </w:pPr>
            <w:r w:rsidRPr="00F544B6">
              <w:rPr>
                <w:sz w:val="18"/>
                <w:szCs w:val="18"/>
              </w:rPr>
              <w:t xml:space="preserve">Use </w:t>
            </w:r>
            <w:r>
              <w:rPr>
                <w:sz w:val="18"/>
                <w:szCs w:val="18"/>
              </w:rPr>
              <w:t xml:space="preserve">code in </w:t>
            </w:r>
            <w:hyperlink w:anchor="_Appendix_3:_Source" w:history="1">
              <w:r w:rsidRPr="00F544B6">
                <w:rPr>
                  <w:rStyle w:val="Hyperlink"/>
                  <w:sz w:val="18"/>
                  <w:szCs w:val="18"/>
                </w:rPr>
                <w:t>Appendix 3</w:t>
              </w:r>
            </w:hyperlink>
          </w:p>
          <w:p w14:paraId="32B42F36" w14:textId="77777777" w:rsidR="00031143" w:rsidRPr="00F544B6" w:rsidRDefault="00031143" w:rsidP="00F468EE">
            <w:pPr>
              <w:keepNext/>
              <w:keepLines/>
              <w:spacing w:after="0" w:line="240" w:lineRule="auto"/>
              <w:rPr>
                <w:sz w:val="18"/>
                <w:szCs w:val="18"/>
              </w:rPr>
            </w:pPr>
          </w:p>
          <w:p w14:paraId="4583EF2D" w14:textId="77777777" w:rsidR="00031143" w:rsidRPr="00F544B6" w:rsidRDefault="00031143" w:rsidP="00F468EE">
            <w:pPr>
              <w:keepNext/>
              <w:keepLines/>
              <w:spacing w:after="0" w:line="240" w:lineRule="auto"/>
              <w:rPr>
                <w:sz w:val="18"/>
                <w:szCs w:val="18"/>
              </w:rPr>
            </w:pPr>
            <w:r w:rsidRPr="00F544B6">
              <w:rPr>
                <w:sz w:val="18"/>
                <w:szCs w:val="18"/>
              </w:rPr>
              <w:t xml:space="preserve">Filters: </w:t>
            </w:r>
          </w:p>
          <w:p w14:paraId="717B72E7" w14:textId="77777777" w:rsidR="00031143" w:rsidRPr="00F544B6" w:rsidRDefault="00031143" w:rsidP="00F468EE">
            <w:pPr>
              <w:autoSpaceDE w:val="0"/>
              <w:autoSpaceDN w:val="0"/>
              <w:adjustRightInd w:val="0"/>
              <w:spacing w:after="0" w:line="240" w:lineRule="auto"/>
              <w:rPr>
                <w:rFonts w:ascii="Consolas" w:hAnsi="Consolas" w:cs="Consolas"/>
                <w:sz w:val="18"/>
                <w:szCs w:val="18"/>
              </w:rPr>
            </w:pPr>
            <w:r w:rsidRPr="00F544B6">
              <w:rPr>
                <w:rFonts w:ascii="Consolas" w:hAnsi="Consolas" w:cs="Consolas"/>
                <w:color w:val="0000FF"/>
                <w:sz w:val="18"/>
                <w:szCs w:val="18"/>
              </w:rPr>
              <w:t>WHERE</w:t>
            </w:r>
            <w:r w:rsidRPr="00F544B6">
              <w:rPr>
                <w:rFonts w:ascii="Consolas" w:hAnsi="Consolas" w:cs="Consolas"/>
                <w:sz w:val="18"/>
                <w:szCs w:val="18"/>
              </w:rPr>
              <w:t xml:space="preserve"> SOURCE_VOCABULARY_ID </w:t>
            </w:r>
            <w:r w:rsidRPr="00F544B6">
              <w:rPr>
                <w:rFonts w:ascii="Consolas" w:hAnsi="Consolas" w:cs="Consolas"/>
                <w:color w:val="808080"/>
                <w:sz w:val="18"/>
                <w:szCs w:val="18"/>
              </w:rPr>
              <w:t>IN</w:t>
            </w:r>
            <w:r w:rsidRPr="00F544B6">
              <w:rPr>
                <w:rFonts w:ascii="Consolas" w:hAnsi="Consolas" w:cs="Consolas"/>
                <w:color w:val="0000FF"/>
                <w:sz w:val="18"/>
                <w:szCs w:val="18"/>
              </w:rPr>
              <w:t xml:space="preserve"> </w:t>
            </w:r>
            <w:r w:rsidRPr="00F544B6">
              <w:rPr>
                <w:rFonts w:ascii="Consolas" w:hAnsi="Consolas" w:cs="Consolas"/>
                <w:color w:val="808080"/>
                <w:sz w:val="18"/>
                <w:szCs w:val="18"/>
              </w:rPr>
              <w:t>(</w:t>
            </w:r>
            <w:r w:rsidRPr="00F544B6">
              <w:rPr>
                <w:rFonts w:ascii="Consolas" w:hAnsi="Consolas" w:cs="Consolas"/>
                <w:color w:val="FF0000"/>
                <w:sz w:val="18"/>
                <w:szCs w:val="18"/>
              </w:rPr>
              <w:t>'Revenue Code'</w:t>
            </w:r>
            <w:r w:rsidRPr="00F544B6">
              <w:rPr>
                <w:rFonts w:ascii="Consolas" w:hAnsi="Consolas" w:cs="Consolas"/>
                <w:color w:val="808080"/>
                <w:sz w:val="18"/>
                <w:szCs w:val="18"/>
              </w:rPr>
              <w:t>)</w:t>
            </w:r>
          </w:p>
          <w:p w14:paraId="1348E65A" w14:textId="27F3F4CA" w:rsidR="00031143" w:rsidRPr="00F544B6" w:rsidRDefault="00031143" w:rsidP="00B77CD8">
            <w:pPr>
              <w:keepNext/>
              <w:keepLines/>
              <w:spacing w:after="0" w:line="240" w:lineRule="auto"/>
              <w:rPr>
                <w:sz w:val="18"/>
                <w:szCs w:val="18"/>
              </w:rPr>
            </w:pPr>
            <w:r w:rsidRPr="00F544B6">
              <w:rPr>
                <w:rFonts w:ascii="Consolas" w:hAnsi="Consolas" w:cs="Consolas"/>
                <w:color w:val="808080"/>
                <w:sz w:val="18"/>
                <w:szCs w:val="18"/>
              </w:rPr>
              <w:t>AND</w:t>
            </w:r>
            <w:r w:rsidRPr="00F544B6">
              <w:rPr>
                <w:rFonts w:ascii="Consolas" w:hAnsi="Consolas" w:cs="Consolas"/>
                <w:sz w:val="18"/>
                <w:szCs w:val="18"/>
              </w:rPr>
              <w:t xml:space="preserve"> TARGET_VOCABULARY_ID </w:t>
            </w:r>
            <w:r w:rsidRPr="00F544B6">
              <w:rPr>
                <w:rFonts w:ascii="Consolas" w:hAnsi="Consolas" w:cs="Consolas"/>
                <w:color w:val="808080"/>
                <w:sz w:val="18"/>
                <w:szCs w:val="18"/>
              </w:rPr>
              <w:t>IN</w:t>
            </w:r>
            <w:r w:rsidRPr="00F544B6">
              <w:rPr>
                <w:rFonts w:ascii="Consolas" w:hAnsi="Consolas" w:cs="Consolas"/>
                <w:color w:val="0000FF"/>
                <w:sz w:val="18"/>
                <w:szCs w:val="18"/>
              </w:rPr>
              <w:t xml:space="preserve"> </w:t>
            </w:r>
            <w:r w:rsidRPr="00F544B6">
              <w:rPr>
                <w:rFonts w:ascii="Consolas" w:hAnsi="Consolas" w:cs="Consolas"/>
                <w:color w:val="808080"/>
                <w:sz w:val="18"/>
                <w:szCs w:val="18"/>
              </w:rPr>
              <w:t>(</w:t>
            </w:r>
            <w:r w:rsidRPr="00F544B6">
              <w:rPr>
                <w:rFonts w:ascii="Consolas" w:hAnsi="Consolas" w:cs="Consolas"/>
                <w:color w:val="FF0000"/>
                <w:sz w:val="18"/>
                <w:szCs w:val="18"/>
              </w:rPr>
              <w:t>'Revenue Code'</w:t>
            </w:r>
            <w:r w:rsidRPr="00F544B6">
              <w:rPr>
                <w:rFonts w:ascii="Consolas" w:hAnsi="Consolas" w:cs="Consolas"/>
                <w:color w:val="808080"/>
                <w:sz w:val="18"/>
                <w:szCs w:val="18"/>
              </w:rPr>
              <w:t>)</w:t>
            </w:r>
            <w:r w:rsidRPr="00F544B6">
              <w:rPr>
                <w:rFonts w:ascii="Courier New" w:hAnsi="Courier New" w:cs="Courier New"/>
                <w:noProof/>
                <w:sz w:val="18"/>
                <w:szCs w:val="18"/>
              </w:rPr>
              <w:t xml:space="preserve"> </w:t>
            </w:r>
          </w:p>
        </w:tc>
        <w:tc>
          <w:tcPr>
            <w:tcW w:w="620" w:type="pct"/>
          </w:tcPr>
          <w:p w14:paraId="6EB9D64C" w14:textId="77777777" w:rsidR="00031143" w:rsidRPr="00F544B6" w:rsidRDefault="00031143" w:rsidP="00B77CD8">
            <w:pPr>
              <w:keepNext/>
              <w:keepLines/>
              <w:spacing w:after="0" w:line="240" w:lineRule="auto"/>
              <w:rPr>
                <w:sz w:val="18"/>
                <w:szCs w:val="18"/>
              </w:rPr>
            </w:pPr>
          </w:p>
        </w:tc>
      </w:tr>
      <w:tr w:rsidR="00031143" w:rsidRPr="008521DB" w14:paraId="13700C48" w14:textId="77777777" w:rsidTr="00B77CD8">
        <w:trPr>
          <w:cantSplit/>
          <w:trHeight w:val="20"/>
        </w:trPr>
        <w:tc>
          <w:tcPr>
            <w:tcW w:w="1560" w:type="pct"/>
          </w:tcPr>
          <w:p w14:paraId="5A768A37" w14:textId="77777777" w:rsidR="00031143" w:rsidRPr="00F544B6" w:rsidRDefault="00031143" w:rsidP="00B77CD8">
            <w:pPr>
              <w:keepNext/>
              <w:keepLines/>
              <w:spacing w:after="0" w:line="240" w:lineRule="auto"/>
              <w:rPr>
                <w:sz w:val="18"/>
                <w:szCs w:val="18"/>
              </w:rPr>
            </w:pPr>
            <w:r w:rsidRPr="00F544B6">
              <w:rPr>
                <w:sz w:val="18"/>
                <w:szCs w:val="18"/>
              </w:rPr>
              <w:t>PAYER_PLAN_PERIOD_ID</w:t>
            </w:r>
          </w:p>
        </w:tc>
        <w:tc>
          <w:tcPr>
            <w:tcW w:w="1482" w:type="pct"/>
          </w:tcPr>
          <w:p w14:paraId="10A133C1" w14:textId="77777777" w:rsidR="00031143" w:rsidRPr="00F544B6" w:rsidRDefault="00031143" w:rsidP="00B77CD8">
            <w:pPr>
              <w:keepNext/>
              <w:keepLines/>
              <w:spacing w:after="0" w:line="240" w:lineRule="auto"/>
              <w:rPr>
                <w:sz w:val="18"/>
                <w:szCs w:val="18"/>
              </w:rPr>
            </w:pPr>
            <w:r w:rsidRPr="00F544B6">
              <w:rPr>
                <w:sz w:val="18"/>
                <w:szCs w:val="18"/>
              </w:rPr>
              <w:t>-</w:t>
            </w:r>
          </w:p>
        </w:tc>
        <w:tc>
          <w:tcPr>
            <w:tcW w:w="1338" w:type="pct"/>
          </w:tcPr>
          <w:p w14:paraId="134B2970" w14:textId="1DA0C429" w:rsidR="00031143" w:rsidRPr="00F544B6" w:rsidRDefault="00031143" w:rsidP="002927FB">
            <w:pPr>
              <w:keepNext/>
              <w:keepLines/>
              <w:spacing w:after="0" w:line="240" w:lineRule="auto"/>
              <w:rPr>
                <w:sz w:val="18"/>
                <w:szCs w:val="18"/>
              </w:rPr>
            </w:pPr>
            <w:r w:rsidRPr="00F544B6">
              <w:rPr>
                <w:sz w:val="18"/>
                <w:szCs w:val="18"/>
              </w:rPr>
              <w:t xml:space="preserve">Lookup associated PAYER_PLAN_PERIOD_ID.  Look up by PERSON_ID and </w:t>
            </w:r>
            <w:r>
              <w:rPr>
                <w:sz w:val="18"/>
                <w:szCs w:val="18"/>
              </w:rPr>
              <w:t>VISIT_START</w:t>
            </w:r>
            <w:r w:rsidRPr="00F544B6">
              <w:rPr>
                <w:sz w:val="18"/>
                <w:szCs w:val="18"/>
              </w:rPr>
              <w:t xml:space="preserve">_DATE.  If there </w:t>
            </w:r>
            <w:r>
              <w:rPr>
                <w:sz w:val="18"/>
                <w:szCs w:val="18"/>
              </w:rPr>
              <w:t xml:space="preserve">is </w:t>
            </w:r>
            <w:r w:rsidRPr="00F544B6">
              <w:rPr>
                <w:sz w:val="18"/>
                <w:szCs w:val="18"/>
              </w:rPr>
              <w:t>no match, put NULL.</w:t>
            </w:r>
          </w:p>
        </w:tc>
        <w:tc>
          <w:tcPr>
            <w:tcW w:w="620" w:type="pct"/>
          </w:tcPr>
          <w:p w14:paraId="45817B9D" w14:textId="77777777" w:rsidR="00031143" w:rsidRPr="00F544B6" w:rsidRDefault="00031143" w:rsidP="00B77CD8">
            <w:pPr>
              <w:keepNext/>
              <w:keepLines/>
              <w:spacing w:after="0" w:line="240" w:lineRule="auto"/>
              <w:rPr>
                <w:sz w:val="18"/>
                <w:szCs w:val="18"/>
              </w:rPr>
            </w:pPr>
            <w:r w:rsidRPr="00F544B6">
              <w:rPr>
                <w:sz w:val="18"/>
                <w:szCs w:val="18"/>
              </w:rPr>
              <w:t>There should only be one possible plan.</w:t>
            </w:r>
          </w:p>
        </w:tc>
      </w:tr>
      <w:tr w:rsidR="00031143" w:rsidRPr="008521DB" w14:paraId="3ED69BDF" w14:textId="77777777" w:rsidTr="00B77CD8">
        <w:trPr>
          <w:cantSplit/>
          <w:trHeight w:val="20"/>
        </w:trPr>
        <w:tc>
          <w:tcPr>
            <w:tcW w:w="1560" w:type="pct"/>
          </w:tcPr>
          <w:p w14:paraId="4C93DC41" w14:textId="77777777" w:rsidR="00031143" w:rsidRPr="00F544B6" w:rsidRDefault="00031143" w:rsidP="00B77CD8">
            <w:pPr>
              <w:keepNext/>
              <w:keepLines/>
              <w:spacing w:after="0" w:line="240" w:lineRule="auto"/>
              <w:rPr>
                <w:sz w:val="18"/>
                <w:szCs w:val="18"/>
              </w:rPr>
            </w:pPr>
            <w:r w:rsidRPr="00F544B6">
              <w:rPr>
                <w:sz w:val="18"/>
                <w:szCs w:val="18"/>
              </w:rPr>
              <w:t>REVENUE_CODE_SOURCE_VALUE</w:t>
            </w:r>
          </w:p>
        </w:tc>
        <w:tc>
          <w:tcPr>
            <w:tcW w:w="1482" w:type="pct"/>
          </w:tcPr>
          <w:p w14:paraId="5F7588FF" w14:textId="053431C9" w:rsidR="00031143" w:rsidRPr="00F544B6" w:rsidRDefault="00031143" w:rsidP="00B77CD8">
            <w:pPr>
              <w:keepNext/>
              <w:keepLines/>
              <w:spacing w:after="0" w:line="240" w:lineRule="auto"/>
              <w:rPr>
                <w:sz w:val="18"/>
                <w:szCs w:val="18"/>
              </w:rPr>
            </w:pPr>
            <w:r w:rsidRPr="00F544B6">
              <w:rPr>
                <w:b/>
                <w:sz w:val="18"/>
                <w:szCs w:val="18"/>
              </w:rPr>
              <w:t xml:space="preserve">OUTSAF: </w:t>
            </w:r>
            <w:r w:rsidRPr="00F544B6">
              <w:rPr>
                <w:sz w:val="18"/>
                <w:szCs w:val="18"/>
              </w:rPr>
              <w:t>CENTER</w:t>
            </w:r>
          </w:p>
        </w:tc>
        <w:tc>
          <w:tcPr>
            <w:tcW w:w="1338" w:type="pct"/>
          </w:tcPr>
          <w:p w14:paraId="3B15813E" w14:textId="77777777" w:rsidR="00031143" w:rsidRPr="00F544B6" w:rsidRDefault="00031143" w:rsidP="00B77CD8">
            <w:pPr>
              <w:keepNext/>
              <w:keepLines/>
              <w:spacing w:after="0" w:line="240" w:lineRule="auto"/>
              <w:rPr>
                <w:sz w:val="18"/>
                <w:szCs w:val="18"/>
              </w:rPr>
            </w:pPr>
          </w:p>
        </w:tc>
        <w:tc>
          <w:tcPr>
            <w:tcW w:w="620" w:type="pct"/>
          </w:tcPr>
          <w:p w14:paraId="430C02DC" w14:textId="77777777" w:rsidR="00031143" w:rsidRPr="00F544B6" w:rsidRDefault="00031143" w:rsidP="00B77CD8">
            <w:pPr>
              <w:keepNext/>
              <w:keepLines/>
              <w:spacing w:after="0" w:line="240" w:lineRule="auto"/>
              <w:rPr>
                <w:sz w:val="18"/>
                <w:szCs w:val="18"/>
              </w:rPr>
            </w:pPr>
          </w:p>
        </w:tc>
      </w:tr>
    </w:tbl>
    <w:p w14:paraId="6E2E1142" w14:textId="77777777" w:rsidR="000F47D8" w:rsidRDefault="000F47D8" w:rsidP="000F47D8"/>
    <w:p w14:paraId="47755163" w14:textId="77777777" w:rsidR="00800EB0" w:rsidRDefault="00800EB0" w:rsidP="000F47D8"/>
    <w:p w14:paraId="1EBAAECA" w14:textId="7AD04DE0" w:rsidR="00F70B92" w:rsidRDefault="00F70B92" w:rsidP="00BA6A92">
      <w:pPr>
        <w:pStyle w:val="Heading2"/>
      </w:pPr>
      <w:r>
        <w:lastRenderedPageBreak/>
        <w:t>2.19 Table name: MEASUREMENT</w:t>
      </w:r>
    </w:p>
    <w:p w14:paraId="5819AA42" w14:textId="4861785F" w:rsidR="00F70B92" w:rsidRDefault="00F70B92" w:rsidP="00F70B92">
      <w:r>
        <w:t>Key conventions:</w:t>
      </w:r>
    </w:p>
    <w:p w14:paraId="179FDDE7" w14:textId="4473AE8B" w:rsidR="008A3856" w:rsidRDefault="00F70B92" w:rsidP="001761E1">
      <w:pPr>
        <w:pStyle w:val="ListParagraph"/>
        <w:numPr>
          <w:ilvl w:val="0"/>
          <w:numId w:val="26"/>
        </w:numPr>
        <w:autoSpaceDE w:val="0"/>
        <w:autoSpaceDN w:val="0"/>
        <w:adjustRightInd w:val="0"/>
        <w:spacing w:after="0" w:line="240" w:lineRule="auto"/>
      </w:pPr>
      <w:r>
        <w:t>This table will be populated with rows from the NCH table</w:t>
      </w:r>
      <w:r w:rsidR="008A3856">
        <w:t xml:space="preserve"> where</w:t>
      </w:r>
      <w:r>
        <w:t xml:space="preserve"> the variable HGB_RSLT is not in (</w:t>
      </w:r>
      <w:r w:rsidRPr="00F70B92">
        <w:rPr>
          <w:rFonts w:ascii="Consolas" w:hAnsi="Consolas" w:cs="Consolas"/>
          <w:color w:val="FF0000"/>
          <w:sz w:val="19"/>
          <w:szCs w:val="19"/>
        </w:rPr>
        <w:t>'   .'</w:t>
      </w:r>
      <w:r w:rsidRPr="00F70B92">
        <w:rPr>
          <w:rFonts w:cstheme="minorHAnsi"/>
          <w:sz w:val="19"/>
          <w:szCs w:val="19"/>
        </w:rPr>
        <w:t>,</w:t>
      </w:r>
      <w:r w:rsidRPr="00F70B92">
        <w:rPr>
          <w:rFonts w:ascii="Consolas" w:hAnsi="Consolas" w:cs="Consolas"/>
          <w:color w:val="FF0000"/>
          <w:sz w:val="19"/>
          <w:szCs w:val="19"/>
        </w:rPr>
        <w:t xml:space="preserve"> ' ' </w:t>
      </w:r>
      <w:r>
        <w:t xml:space="preserve">or </w:t>
      </w:r>
      <w:r w:rsidRPr="00F70B92">
        <w:rPr>
          <w:rFonts w:ascii="Consolas" w:hAnsi="Consolas" w:cs="Consolas"/>
          <w:color w:val="FF0000"/>
          <w:sz w:val="19"/>
          <w:szCs w:val="19"/>
        </w:rPr>
        <w:t>'0000'</w:t>
      </w:r>
      <w:r>
        <w:t>).</w:t>
      </w:r>
    </w:p>
    <w:p w14:paraId="6BA5880E" w14:textId="6B10AD59" w:rsidR="00F70B92" w:rsidRDefault="005E44B2" w:rsidP="001761E1">
      <w:pPr>
        <w:pStyle w:val="ListParagraph"/>
        <w:numPr>
          <w:ilvl w:val="1"/>
          <w:numId w:val="26"/>
        </w:numPr>
        <w:autoSpaceDE w:val="0"/>
        <w:autoSpaceDN w:val="0"/>
        <w:adjustRightInd w:val="0"/>
        <w:spacing w:after="0" w:line="240" w:lineRule="auto"/>
      </w:pPr>
      <w:r>
        <w:t>Take distinct HGB_RSLT by VISIT_OCCURRENCE_ID</w:t>
      </w:r>
    </w:p>
    <w:p w14:paraId="11634614" w14:textId="77777777" w:rsidR="00800EB0" w:rsidRDefault="00800EB0" w:rsidP="00800EB0">
      <w:pPr>
        <w:pStyle w:val="NoSpacing"/>
        <w:numPr>
          <w:ilvl w:val="0"/>
          <w:numId w:val="26"/>
        </w:numPr>
      </w:pPr>
      <w:r>
        <w:t xml:space="preserve">This table will be sourced from MEDPAR, OUTSAF, NCH and DME. Refer to the logic in the VISIT_OCCURRENCE table for defining visits; it will be used for assigning VISIT_OCCURRENCE_ID. Any code in a diagnosis field, HCPCS field or surgical field that maps to a concept with DOMAIN_ID =’ Measurement’ should go in this table. </w:t>
      </w:r>
    </w:p>
    <w:p w14:paraId="01F8668C" w14:textId="4AB90986" w:rsidR="008E4D0F" w:rsidRDefault="008E4D0F" w:rsidP="00800EB0">
      <w:pPr>
        <w:pStyle w:val="NoSpacing"/>
        <w:numPr>
          <w:ilvl w:val="0"/>
          <w:numId w:val="26"/>
        </w:numPr>
      </w:pPr>
      <w:r>
        <w:t>If any measurement record occurs &gt;= 3</w:t>
      </w:r>
      <w:r w:rsidR="00D150EE">
        <w:t>0</w:t>
      </w:r>
      <w:r>
        <w:t xml:space="preserve"> days after death then that record should be deleted</w:t>
      </w:r>
    </w:p>
    <w:p w14:paraId="4B052AE1" w14:textId="77777777" w:rsidR="00800EB0" w:rsidRDefault="00800EB0" w:rsidP="00800EB0">
      <w:pPr>
        <w:pStyle w:val="ListParagraph"/>
        <w:autoSpaceDE w:val="0"/>
        <w:autoSpaceDN w:val="0"/>
        <w:adjustRightInd w:val="0"/>
        <w:spacing w:after="0" w:line="240" w:lineRule="auto"/>
        <w:ind w:left="1080"/>
      </w:pPr>
    </w:p>
    <w:p w14:paraId="204AD454" w14:textId="77777777" w:rsidR="00800EB0" w:rsidRDefault="00800EB0" w:rsidP="00800EB0">
      <w:pPr>
        <w:pStyle w:val="ListParagraph"/>
        <w:autoSpaceDE w:val="0"/>
        <w:autoSpaceDN w:val="0"/>
        <w:adjustRightInd w:val="0"/>
        <w:spacing w:after="0" w:line="240" w:lineRule="auto"/>
        <w:ind w:left="1080"/>
      </w:pPr>
    </w:p>
    <w:p w14:paraId="71C06524" w14:textId="77777777" w:rsidR="00800EB0" w:rsidRDefault="00800EB0" w:rsidP="00800EB0">
      <w:pPr>
        <w:pStyle w:val="ListParagraph"/>
        <w:autoSpaceDE w:val="0"/>
        <w:autoSpaceDN w:val="0"/>
        <w:adjustRightInd w:val="0"/>
        <w:spacing w:after="0" w:line="240" w:lineRule="auto"/>
        <w:ind w:left="1080"/>
      </w:pPr>
    </w:p>
    <w:p w14:paraId="7CF512FB" w14:textId="77777777" w:rsidR="00800EB0" w:rsidRDefault="00800EB0" w:rsidP="00800EB0">
      <w:pPr>
        <w:pStyle w:val="ListParagraph"/>
        <w:autoSpaceDE w:val="0"/>
        <w:autoSpaceDN w:val="0"/>
        <w:adjustRightInd w:val="0"/>
        <w:spacing w:after="0" w:line="240" w:lineRule="auto"/>
        <w:ind w:left="1080"/>
      </w:pPr>
    </w:p>
    <w:p w14:paraId="60E61F97" w14:textId="77777777" w:rsidR="00800EB0" w:rsidRDefault="00800EB0" w:rsidP="00800EB0">
      <w:pPr>
        <w:pStyle w:val="ListParagraph"/>
        <w:autoSpaceDE w:val="0"/>
        <w:autoSpaceDN w:val="0"/>
        <w:adjustRightInd w:val="0"/>
        <w:spacing w:after="0" w:line="240" w:lineRule="auto"/>
        <w:ind w:left="1080"/>
      </w:pPr>
    </w:p>
    <w:p w14:paraId="7756E029" w14:textId="77777777" w:rsidR="00800EB0" w:rsidRDefault="00800EB0" w:rsidP="00800EB0">
      <w:pPr>
        <w:pStyle w:val="ListParagraph"/>
        <w:autoSpaceDE w:val="0"/>
        <w:autoSpaceDN w:val="0"/>
        <w:adjustRightInd w:val="0"/>
        <w:spacing w:after="0" w:line="240" w:lineRule="auto"/>
        <w:ind w:left="1080"/>
      </w:pPr>
    </w:p>
    <w:p w14:paraId="5AE26BD8" w14:textId="77777777" w:rsidR="00800EB0" w:rsidRDefault="00800EB0" w:rsidP="00800EB0">
      <w:pPr>
        <w:pStyle w:val="ListParagraph"/>
        <w:autoSpaceDE w:val="0"/>
        <w:autoSpaceDN w:val="0"/>
        <w:adjustRightInd w:val="0"/>
        <w:spacing w:after="0" w:line="240" w:lineRule="auto"/>
        <w:ind w:left="1080"/>
      </w:pPr>
    </w:p>
    <w:p w14:paraId="3B502D56" w14:textId="77777777" w:rsidR="00800EB0" w:rsidRDefault="00800EB0" w:rsidP="00800EB0">
      <w:pPr>
        <w:pStyle w:val="ListParagraph"/>
        <w:autoSpaceDE w:val="0"/>
        <w:autoSpaceDN w:val="0"/>
        <w:adjustRightInd w:val="0"/>
        <w:spacing w:after="0" w:line="240" w:lineRule="auto"/>
        <w:ind w:left="1080"/>
      </w:pPr>
    </w:p>
    <w:p w14:paraId="0DE81D5A" w14:textId="77777777" w:rsidR="00800EB0" w:rsidRDefault="00800EB0" w:rsidP="00800EB0">
      <w:pPr>
        <w:pStyle w:val="ListParagraph"/>
        <w:autoSpaceDE w:val="0"/>
        <w:autoSpaceDN w:val="0"/>
        <w:adjustRightInd w:val="0"/>
        <w:spacing w:after="0" w:line="240" w:lineRule="auto"/>
        <w:ind w:left="1080"/>
      </w:pPr>
    </w:p>
    <w:p w14:paraId="1CBAC8C2" w14:textId="77777777" w:rsidR="00800EB0" w:rsidRDefault="00800EB0" w:rsidP="00800EB0">
      <w:pPr>
        <w:pStyle w:val="ListParagraph"/>
        <w:autoSpaceDE w:val="0"/>
        <w:autoSpaceDN w:val="0"/>
        <w:adjustRightInd w:val="0"/>
        <w:spacing w:after="0" w:line="240" w:lineRule="auto"/>
        <w:ind w:left="1080"/>
      </w:pPr>
    </w:p>
    <w:p w14:paraId="44B483C2" w14:textId="77777777" w:rsidR="00800EB0" w:rsidRDefault="00800EB0" w:rsidP="00800EB0">
      <w:pPr>
        <w:pStyle w:val="ListParagraph"/>
        <w:autoSpaceDE w:val="0"/>
        <w:autoSpaceDN w:val="0"/>
        <w:adjustRightInd w:val="0"/>
        <w:spacing w:after="0" w:line="240" w:lineRule="auto"/>
        <w:ind w:left="1080"/>
      </w:pPr>
    </w:p>
    <w:p w14:paraId="5C2F75AD" w14:textId="77777777" w:rsidR="00800EB0" w:rsidRDefault="00800EB0" w:rsidP="00800EB0">
      <w:pPr>
        <w:pStyle w:val="ListParagraph"/>
        <w:autoSpaceDE w:val="0"/>
        <w:autoSpaceDN w:val="0"/>
        <w:adjustRightInd w:val="0"/>
        <w:spacing w:after="0" w:line="240" w:lineRule="auto"/>
        <w:ind w:left="1080"/>
      </w:pPr>
    </w:p>
    <w:p w14:paraId="23C263A3" w14:textId="77777777" w:rsidR="00800EB0" w:rsidRDefault="00800EB0" w:rsidP="00800EB0">
      <w:pPr>
        <w:pStyle w:val="ListParagraph"/>
        <w:autoSpaceDE w:val="0"/>
        <w:autoSpaceDN w:val="0"/>
        <w:adjustRightInd w:val="0"/>
        <w:spacing w:after="0" w:line="240" w:lineRule="auto"/>
        <w:ind w:left="1080"/>
      </w:pPr>
    </w:p>
    <w:p w14:paraId="73752C5E" w14:textId="77777777" w:rsidR="00800EB0" w:rsidRDefault="00800EB0" w:rsidP="00800EB0">
      <w:pPr>
        <w:pStyle w:val="ListParagraph"/>
        <w:autoSpaceDE w:val="0"/>
        <w:autoSpaceDN w:val="0"/>
        <w:adjustRightInd w:val="0"/>
        <w:spacing w:after="0" w:line="240" w:lineRule="auto"/>
        <w:ind w:left="1080"/>
      </w:pPr>
    </w:p>
    <w:p w14:paraId="71340F47" w14:textId="77777777" w:rsidR="00800EB0" w:rsidRDefault="00800EB0" w:rsidP="00800EB0">
      <w:pPr>
        <w:pStyle w:val="ListParagraph"/>
        <w:autoSpaceDE w:val="0"/>
        <w:autoSpaceDN w:val="0"/>
        <w:adjustRightInd w:val="0"/>
        <w:spacing w:after="0" w:line="240" w:lineRule="auto"/>
        <w:ind w:left="1080"/>
      </w:pPr>
    </w:p>
    <w:p w14:paraId="753AFDAB" w14:textId="77777777" w:rsidR="00800EB0" w:rsidRDefault="00800EB0" w:rsidP="00800EB0">
      <w:pPr>
        <w:pStyle w:val="ListParagraph"/>
        <w:autoSpaceDE w:val="0"/>
        <w:autoSpaceDN w:val="0"/>
        <w:adjustRightInd w:val="0"/>
        <w:spacing w:after="0" w:line="240" w:lineRule="auto"/>
        <w:ind w:left="1080"/>
      </w:pPr>
    </w:p>
    <w:p w14:paraId="73227218" w14:textId="77777777" w:rsidR="00800EB0" w:rsidRDefault="00800EB0" w:rsidP="00800EB0">
      <w:pPr>
        <w:pStyle w:val="ListParagraph"/>
        <w:autoSpaceDE w:val="0"/>
        <w:autoSpaceDN w:val="0"/>
        <w:adjustRightInd w:val="0"/>
        <w:spacing w:after="0" w:line="240" w:lineRule="auto"/>
        <w:ind w:left="1080"/>
      </w:pPr>
    </w:p>
    <w:p w14:paraId="0B7FEEFE" w14:textId="77777777" w:rsidR="00800EB0" w:rsidRDefault="00800EB0" w:rsidP="00800EB0">
      <w:pPr>
        <w:pStyle w:val="ListParagraph"/>
        <w:autoSpaceDE w:val="0"/>
        <w:autoSpaceDN w:val="0"/>
        <w:adjustRightInd w:val="0"/>
        <w:spacing w:after="0" w:line="240" w:lineRule="auto"/>
        <w:ind w:left="1080"/>
      </w:pPr>
    </w:p>
    <w:p w14:paraId="46004BE2" w14:textId="77777777" w:rsidR="00800EB0" w:rsidRDefault="00800EB0" w:rsidP="00800EB0">
      <w:pPr>
        <w:pStyle w:val="ListParagraph"/>
        <w:autoSpaceDE w:val="0"/>
        <w:autoSpaceDN w:val="0"/>
        <w:adjustRightInd w:val="0"/>
        <w:spacing w:after="0" w:line="240" w:lineRule="auto"/>
        <w:ind w:left="1080"/>
      </w:pPr>
    </w:p>
    <w:p w14:paraId="146BED21" w14:textId="77777777" w:rsidR="00800EB0" w:rsidRDefault="00800EB0" w:rsidP="00800EB0">
      <w:pPr>
        <w:pStyle w:val="ListParagraph"/>
        <w:autoSpaceDE w:val="0"/>
        <w:autoSpaceDN w:val="0"/>
        <w:adjustRightInd w:val="0"/>
        <w:spacing w:after="0" w:line="240" w:lineRule="auto"/>
        <w:ind w:left="1080"/>
      </w:pPr>
    </w:p>
    <w:p w14:paraId="0B74BE2B" w14:textId="77777777" w:rsidR="00800EB0" w:rsidRDefault="00800EB0" w:rsidP="00800EB0">
      <w:pPr>
        <w:pStyle w:val="ListParagraph"/>
        <w:autoSpaceDE w:val="0"/>
        <w:autoSpaceDN w:val="0"/>
        <w:adjustRightInd w:val="0"/>
        <w:spacing w:after="0" w:line="240" w:lineRule="auto"/>
        <w:ind w:left="1080"/>
      </w:pPr>
    </w:p>
    <w:p w14:paraId="18B02D6C" w14:textId="77777777" w:rsidR="00800EB0" w:rsidRDefault="00800EB0" w:rsidP="00800EB0">
      <w:pPr>
        <w:pStyle w:val="ListParagraph"/>
        <w:autoSpaceDE w:val="0"/>
        <w:autoSpaceDN w:val="0"/>
        <w:adjustRightInd w:val="0"/>
        <w:spacing w:after="0" w:line="240" w:lineRule="auto"/>
        <w:ind w:left="1080"/>
      </w:pPr>
    </w:p>
    <w:p w14:paraId="39CB4BBF" w14:textId="77777777" w:rsidR="00800EB0" w:rsidRDefault="00800EB0" w:rsidP="00800EB0">
      <w:pPr>
        <w:pStyle w:val="ListParagraph"/>
        <w:autoSpaceDE w:val="0"/>
        <w:autoSpaceDN w:val="0"/>
        <w:adjustRightInd w:val="0"/>
        <w:spacing w:after="0" w:line="240" w:lineRule="auto"/>
        <w:ind w:left="1080"/>
      </w:pPr>
    </w:p>
    <w:p w14:paraId="4725AB1D" w14:textId="77777777" w:rsidR="00800EB0" w:rsidRDefault="00800EB0" w:rsidP="00800EB0">
      <w:pPr>
        <w:pStyle w:val="ListParagraph"/>
        <w:autoSpaceDE w:val="0"/>
        <w:autoSpaceDN w:val="0"/>
        <w:adjustRightInd w:val="0"/>
        <w:spacing w:after="0" w:line="240" w:lineRule="auto"/>
        <w:ind w:left="1080"/>
      </w:pPr>
    </w:p>
    <w:p w14:paraId="0B225161" w14:textId="77777777" w:rsidR="00800EB0" w:rsidRDefault="00800EB0" w:rsidP="00800EB0">
      <w:pPr>
        <w:pStyle w:val="ListParagraph"/>
        <w:autoSpaceDE w:val="0"/>
        <w:autoSpaceDN w:val="0"/>
        <w:adjustRightInd w:val="0"/>
        <w:spacing w:after="0" w:line="240" w:lineRule="auto"/>
        <w:ind w:left="1080"/>
      </w:pPr>
    </w:p>
    <w:tbl>
      <w:tblPr>
        <w:tblpPr w:leftFromText="180" w:rightFromText="180" w:vertAnchor="text" w:horzAnchor="margin" w:tblpY="-400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90"/>
        <w:gridCol w:w="2160"/>
        <w:gridCol w:w="2628"/>
      </w:tblGrid>
      <w:tr w:rsidR="00800EB0" w:rsidRPr="008521DB" w14:paraId="3363E502" w14:textId="77777777" w:rsidTr="00800EB0">
        <w:trPr>
          <w:cantSplit/>
          <w:tblHeader/>
        </w:trPr>
        <w:tc>
          <w:tcPr>
            <w:tcW w:w="5000" w:type="pct"/>
            <w:gridSpan w:val="4"/>
            <w:shd w:val="clear" w:color="auto" w:fill="A6A6A6"/>
          </w:tcPr>
          <w:p w14:paraId="19C8474C" w14:textId="77777777" w:rsidR="00800EB0" w:rsidRPr="008521DB" w:rsidRDefault="00800EB0" w:rsidP="00800EB0">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800EB0" w:rsidRPr="008521DB" w14:paraId="13649CBA" w14:textId="77777777" w:rsidTr="00213642">
        <w:trPr>
          <w:cantSplit/>
          <w:trHeight w:val="20"/>
          <w:tblHeader/>
        </w:trPr>
        <w:tc>
          <w:tcPr>
            <w:tcW w:w="1043" w:type="pct"/>
            <w:shd w:val="clear" w:color="auto" w:fill="D9D9D9"/>
          </w:tcPr>
          <w:p w14:paraId="1A55529F" w14:textId="77777777" w:rsidR="00800EB0" w:rsidRPr="008521DB" w:rsidRDefault="00800EB0" w:rsidP="00800EB0">
            <w:pPr>
              <w:keepNext/>
              <w:keepLines/>
              <w:spacing w:after="0" w:line="240" w:lineRule="auto"/>
              <w:rPr>
                <w:b/>
              </w:rPr>
            </w:pPr>
            <w:r w:rsidRPr="008521DB">
              <w:rPr>
                <w:b/>
              </w:rPr>
              <w:t>Destination Field</w:t>
            </w:r>
          </w:p>
        </w:tc>
        <w:tc>
          <w:tcPr>
            <w:tcW w:w="1457" w:type="pct"/>
            <w:shd w:val="clear" w:color="auto" w:fill="D9D9D9"/>
          </w:tcPr>
          <w:p w14:paraId="564F6FE2" w14:textId="77777777" w:rsidR="00800EB0" w:rsidRPr="008521DB" w:rsidRDefault="00800EB0" w:rsidP="00800EB0">
            <w:pPr>
              <w:keepNext/>
              <w:keepLines/>
              <w:spacing w:after="0" w:line="240" w:lineRule="auto"/>
              <w:rPr>
                <w:b/>
              </w:rPr>
            </w:pPr>
            <w:r w:rsidRPr="008521DB">
              <w:rPr>
                <w:b/>
              </w:rPr>
              <w:t>Source Field</w:t>
            </w:r>
          </w:p>
        </w:tc>
        <w:tc>
          <w:tcPr>
            <w:tcW w:w="1128" w:type="pct"/>
            <w:shd w:val="clear" w:color="auto" w:fill="D9D9D9"/>
          </w:tcPr>
          <w:p w14:paraId="40840DF0" w14:textId="77777777" w:rsidR="00800EB0" w:rsidRPr="008521DB" w:rsidRDefault="00800EB0" w:rsidP="00800EB0">
            <w:pPr>
              <w:keepNext/>
              <w:keepLines/>
              <w:spacing w:after="0" w:line="240" w:lineRule="auto"/>
              <w:rPr>
                <w:b/>
              </w:rPr>
            </w:pPr>
            <w:r w:rsidRPr="008521DB">
              <w:rPr>
                <w:b/>
              </w:rPr>
              <w:t>Applied Rule</w:t>
            </w:r>
          </w:p>
        </w:tc>
        <w:tc>
          <w:tcPr>
            <w:tcW w:w="1372" w:type="pct"/>
            <w:shd w:val="clear" w:color="auto" w:fill="D9D9D9"/>
          </w:tcPr>
          <w:p w14:paraId="25178C0D" w14:textId="77777777" w:rsidR="00800EB0" w:rsidRPr="008521DB" w:rsidRDefault="00800EB0" w:rsidP="00800EB0">
            <w:pPr>
              <w:keepNext/>
              <w:keepLines/>
              <w:spacing w:after="0" w:line="240" w:lineRule="auto"/>
              <w:rPr>
                <w:b/>
              </w:rPr>
            </w:pPr>
            <w:r w:rsidRPr="008521DB">
              <w:rPr>
                <w:b/>
              </w:rPr>
              <w:t>Comment</w:t>
            </w:r>
          </w:p>
        </w:tc>
      </w:tr>
      <w:tr w:rsidR="00800EB0" w:rsidRPr="008521DB" w14:paraId="3018771A" w14:textId="77777777" w:rsidTr="00213642">
        <w:trPr>
          <w:cantSplit/>
          <w:trHeight w:val="20"/>
        </w:trPr>
        <w:tc>
          <w:tcPr>
            <w:tcW w:w="1043" w:type="pct"/>
          </w:tcPr>
          <w:p w14:paraId="15DD426C" w14:textId="77777777" w:rsidR="00800EB0" w:rsidRPr="00F544B6" w:rsidRDefault="00800EB0" w:rsidP="00800EB0">
            <w:pPr>
              <w:keepNext/>
              <w:keepLines/>
              <w:spacing w:after="0" w:line="240" w:lineRule="auto"/>
              <w:rPr>
                <w:sz w:val="18"/>
                <w:szCs w:val="18"/>
              </w:rPr>
            </w:pPr>
            <w:r>
              <w:rPr>
                <w:sz w:val="18"/>
                <w:szCs w:val="18"/>
              </w:rPr>
              <w:t>MEASUREMENT</w:t>
            </w:r>
            <w:r w:rsidRPr="00F544B6">
              <w:rPr>
                <w:sz w:val="18"/>
                <w:szCs w:val="18"/>
              </w:rPr>
              <w:t>_ID</w:t>
            </w:r>
          </w:p>
        </w:tc>
        <w:tc>
          <w:tcPr>
            <w:tcW w:w="1457" w:type="pct"/>
          </w:tcPr>
          <w:p w14:paraId="6449DB36"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
          <w:p w14:paraId="006B8661" w14:textId="77777777" w:rsidR="00800EB0" w:rsidRPr="00F544B6" w:rsidRDefault="00800EB0" w:rsidP="00800EB0">
            <w:pPr>
              <w:keepNext/>
              <w:keepLines/>
              <w:spacing w:after="0" w:line="240" w:lineRule="auto"/>
              <w:rPr>
                <w:sz w:val="18"/>
                <w:szCs w:val="18"/>
              </w:rPr>
            </w:pPr>
            <w:r>
              <w:rPr>
                <w:sz w:val="18"/>
                <w:szCs w:val="18"/>
              </w:rPr>
              <w:t>System generated</w:t>
            </w:r>
          </w:p>
        </w:tc>
        <w:tc>
          <w:tcPr>
            <w:tcW w:w="1372" w:type="pct"/>
          </w:tcPr>
          <w:p w14:paraId="380EEFF6" w14:textId="77777777" w:rsidR="00800EB0" w:rsidRPr="00F544B6" w:rsidRDefault="00800EB0" w:rsidP="00800EB0">
            <w:pPr>
              <w:keepNext/>
              <w:keepLines/>
              <w:spacing w:after="0" w:line="240" w:lineRule="auto"/>
              <w:rPr>
                <w:sz w:val="18"/>
                <w:szCs w:val="18"/>
              </w:rPr>
            </w:pPr>
          </w:p>
        </w:tc>
      </w:tr>
      <w:tr w:rsidR="00800EB0" w:rsidRPr="008521DB" w14:paraId="26DCE676" w14:textId="77777777" w:rsidTr="00213642">
        <w:trPr>
          <w:cantSplit/>
          <w:trHeight w:val="20"/>
        </w:trPr>
        <w:tc>
          <w:tcPr>
            <w:tcW w:w="1043" w:type="pct"/>
          </w:tcPr>
          <w:p w14:paraId="359DF15E" w14:textId="77777777" w:rsidR="00800EB0" w:rsidRPr="00F544B6" w:rsidRDefault="00800EB0" w:rsidP="00800EB0">
            <w:pPr>
              <w:keepNext/>
              <w:keepLines/>
              <w:spacing w:after="0" w:line="240" w:lineRule="auto"/>
              <w:rPr>
                <w:sz w:val="18"/>
                <w:szCs w:val="18"/>
              </w:rPr>
            </w:pPr>
            <w:r>
              <w:rPr>
                <w:sz w:val="18"/>
                <w:szCs w:val="18"/>
              </w:rPr>
              <w:t>PERSON</w:t>
            </w:r>
            <w:r w:rsidRPr="00F544B6">
              <w:rPr>
                <w:sz w:val="18"/>
                <w:szCs w:val="18"/>
              </w:rPr>
              <w:t>_ID</w:t>
            </w:r>
          </w:p>
        </w:tc>
        <w:tc>
          <w:tcPr>
            <w:tcW w:w="1457" w:type="pct"/>
          </w:tcPr>
          <w:p w14:paraId="07418396" w14:textId="77777777" w:rsidR="00800EB0" w:rsidRPr="00F544B6" w:rsidRDefault="00800EB0" w:rsidP="00800EB0">
            <w:pPr>
              <w:keepNext/>
              <w:keepLines/>
              <w:spacing w:after="0" w:line="240" w:lineRule="auto"/>
              <w:rPr>
                <w:sz w:val="18"/>
                <w:szCs w:val="18"/>
              </w:rPr>
            </w:pPr>
            <w:r>
              <w:rPr>
                <w:sz w:val="18"/>
                <w:szCs w:val="18"/>
              </w:rPr>
              <w:t>PATIENT_ID</w:t>
            </w:r>
          </w:p>
        </w:tc>
        <w:tc>
          <w:tcPr>
            <w:tcW w:w="1128" w:type="pct"/>
          </w:tcPr>
          <w:p w14:paraId="7761BC33" w14:textId="77777777" w:rsidR="00800EB0" w:rsidRPr="00F544B6" w:rsidRDefault="00800EB0" w:rsidP="00800EB0">
            <w:pPr>
              <w:keepNext/>
              <w:keepLines/>
              <w:spacing w:after="0" w:line="240" w:lineRule="auto"/>
              <w:rPr>
                <w:sz w:val="18"/>
                <w:szCs w:val="18"/>
              </w:rPr>
            </w:pPr>
          </w:p>
        </w:tc>
        <w:tc>
          <w:tcPr>
            <w:tcW w:w="1372" w:type="pct"/>
          </w:tcPr>
          <w:p w14:paraId="7B7DDEE5" w14:textId="77777777" w:rsidR="00800EB0" w:rsidRPr="00F544B6" w:rsidRDefault="00800EB0" w:rsidP="00800EB0">
            <w:pPr>
              <w:keepNext/>
              <w:keepLines/>
              <w:spacing w:after="0" w:line="240" w:lineRule="auto"/>
              <w:rPr>
                <w:sz w:val="18"/>
                <w:szCs w:val="18"/>
              </w:rPr>
            </w:pPr>
          </w:p>
        </w:tc>
      </w:tr>
      <w:tr w:rsidR="00800EB0" w:rsidRPr="008521DB" w14:paraId="5131346B" w14:textId="77777777" w:rsidTr="00213642">
        <w:trPr>
          <w:cantSplit/>
          <w:trHeight w:val="20"/>
        </w:trPr>
        <w:tc>
          <w:tcPr>
            <w:tcW w:w="1043" w:type="pct"/>
          </w:tcPr>
          <w:p w14:paraId="03820CAB" w14:textId="77777777" w:rsidR="00800EB0" w:rsidRPr="00F544B6" w:rsidRDefault="00800EB0" w:rsidP="00800EB0">
            <w:pPr>
              <w:keepNext/>
              <w:keepLines/>
              <w:spacing w:after="0" w:line="240" w:lineRule="auto"/>
              <w:rPr>
                <w:sz w:val="18"/>
                <w:szCs w:val="18"/>
              </w:rPr>
            </w:pPr>
            <w:r>
              <w:rPr>
                <w:sz w:val="18"/>
                <w:szCs w:val="18"/>
              </w:rPr>
              <w:t>MEASUREMENT</w:t>
            </w:r>
            <w:r w:rsidRPr="00F544B6">
              <w:rPr>
                <w:sz w:val="18"/>
                <w:szCs w:val="18"/>
              </w:rPr>
              <w:t>_CONCEPT_ID</w:t>
            </w:r>
          </w:p>
        </w:tc>
        <w:tc>
          <w:tcPr>
            <w:tcW w:w="1457" w:type="pct"/>
          </w:tcPr>
          <w:p w14:paraId="2F2CC0C2" w14:textId="77777777" w:rsidR="00800EB0" w:rsidRDefault="00800EB0" w:rsidP="00800EB0">
            <w:pPr>
              <w:keepNext/>
              <w:keepLines/>
              <w:spacing w:after="0" w:line="240" w:lineRule="auto"/>
              <w:rPr>
                <w:sz w:val="18"/>
                <w:szCs w:val="18"/>
              </w:rPr>
            </w:pPr>
            <w:r>
              <w:rPr>
                <w:sz w:val="18"/>
                <w:szCs w:val="18"/>
              </w:rPr>
              <w:t>HGB_TYPE OR</w:t>
            </w:r>
          </w:p>
          <w:p w14:paraId="62EB94A3" w14:textId="77777777" w:rsidR="00800EB0" w:rsidRDefault="00800EB0" w:rsidP="00800EB0">
            <w:pPr>
              <w:keepNext/>
              <w:keepLines/>
              <w:spacing w:after="0" w:line="240" w:lineRule="auto"/>
              <w:rPr>
                <w:sz w:val="18"/>
                <w:szCs w:val="18"/>
              </w:rPr>
            </w:pPr>
          </w:p>
          <w:p w14:paraId="02B219F8" w14:textId="77777777" w:rsidR="00800EB0" w:rsidRPr="003630E8" w:rsidRDefault="00800EB0" w:rsidP="00213642">
            <w:pPr>
              <w:spacing w:after="0"/>
              <w:rPr>
                <w:sz w:val="18"/>
                <w:szCs w:val="18"/>
              </w:rPr>
            </w:pPr>
            <w:r>
              <w:rPr>
                <w:sz w:val="18"/>
                <w:szCs w:val="18"/>
              </w:rPr>
              <w:t>Surgical Fields:</w:t>
            </w:r>
          </w:p>
          <w:p w14:paraId="059AF007" w14:textId="77777777" w:rsidR="00800EB0" w:rsidRPr="003630E8" w:rsidRDefault="00800EB0" w:rsidP="00213642">
            <w:pPr>
              <w:spacing w:after="0"/>
              <w:rPr>
                <w:sz w:val="18"/>
                <w:szCs w:val="18"/>
              </w:rPr>
            </w:pPr>
            <w:r>
              <w:rPr>
                <w:b/>
                <w:sz w:val="18"/>
                <w:szCs w:val="18"/>
              </w:rPr>
              <w:t>MEDPAR.</w:t>
            </w:r>
            <w:r>
              <w:rPr>
                <w:sz w:val="18"/>
                <w:szCs w:val="18"/>
              </w:rPr>
              <w:t>SRGCDE1-SRGCDE25</w:t>
            </w:r>
          </w:p>
          <w:p w14:paraId="23F6E11D" w14:textId="77777777" w:rsidR="00800EB0" w:rsidRDefault="00800EB0" w:rsidP="00213642">
            <w:pPr>
              <w:spacing w:after="0"/>
              <w:rPr>
                <w:b/>
                <w:sz w:val="18"/>
                <w:szCs w:val="18"/>
              </w:rPr>
            </w:pPr>
          </w:p>
          <w:p w14:paraId="5126D239" w14:textId="77777777" w:rsidR="00800EB0" w:rsidRPr="003630E8" w:rsidRDefault="00800EB0" w:rsidP="00213642">
            <w:pPr>
              <w:spacing w:after="0"/>
              <w:rPr>
                <w:sz w:val="18"/>
                <w:szCs w:val="18"/>
              </w:rPr>
            </w:pPr>
            <w:r>
              <w:rPr>
                <w:sz w:val="18"/>
                <w:szCs w:val="18"/>
              </w:rPr>
              <w:t>HCPCS fields:</w:t>
            </w:r>
          </w:p>
          <w:p w14:paraId="595BABD9" w14:textId="77777777" w:rsidR="00800EB0" w:rsidRDefault="00800EB0" w:rsidP="00213642">
            <w:pPr>
              <w:spacing w:after="0"/>
              <w:rPr>
                <w:sz w:val="18"/>
                <w:szCs w:val="18"/>
              </w:rPr>
            </w:pPr>
            <w:r>
              <w:rPr>
                <w:b/>
                <w:sz w:val="18"/>
                <w:szCs w:val="18"/>
              </w:rPr>
              <w:t>OUTSAF.</w:t>
            </w:r>
            <w:r>
              <w:rPr>
                <w:sz w:val="18"/>
                <w:szCs w:val="18"/>
              </w:rPr>
              <w:t>HCPCS</w:t>
            </w:r>
          </w:p>
          <w:p w14:paraId="2CDC8730" w14:textId="77777777" w:rsidR="00800EB0" w:rsidRDefault="00800EB0" w:rsidP="00213642">
            <w:pPr>
              <w:spacing w:after="0"/>
              <w:rPr>
                <w:sz w:val="18"/>
                <w:szCs w:val="18"/>
              </w:rPr>
            </w:pPr>
            <w:r>
              <w:rPr>
                <w:b/>
                <w:sz w:val="18"/>
                <w:szCs w:val="18"/>
              </w:rPr>
              <w:t>NCH.</w:t>
            </w:r>
            <w:r>
              <w:rPr>
                <w:sz w:val="18"/>
                <w:szCs w:val="18"/>
              </w:rPr>
              <w:t>HCPCS</w:t>
            </w:r>
          </w:p>
          <w:p w14:paraId="233B10BC" w14:textId="77777777" w:rsidR="00800EB0" w:rsidRDefault="00800EB0" w:rsidP="00213642">
            <w:pPr>
              <w:spacing w:after="0"/>
              <w:rPr>
                <w:sz w:val="18"/>
                <w:szCs w:val="18"/>
              </w:rPr>
            </w:pPr>
            <w:r>
              <w:rPr>
                <w:b/>
                <w:sz w:val="18"/>
                <w:szCs w:val="18"/>
              </w:rPr>
              <w:t>DME.</w:t>
            </w:r>
            <w:r>
              <w:rPr>
                <w:sz w:val="18"/>
                <w:szCs w:val="18"/>
              </w:rPr>
              <w:t>HCPCS</w:t>
            </w:r>
          </w:p>
          <w:p w14:paraId="2BFDBD09" w14:textId="77777777" w:rsidR="00800EB0" w:rsidRDefault="00800EB0" w:rsidP="00213642">
            <w:pPr>
              <w:spacing w:after="0"/>
              <w:rPr>
                <w:b/>
                <w:sz w:val="18"/>
                <w:szCs w:val="18"/>
              </w:rPr>
            </w:pPr>
          </w:p>
          <w:p w14:paraId="4049D9B6" w14:textId="77777777" w:rsidR="00800EB0" w:rsidRDefault="00800EB0" w:rsidP="00213642">
            <w:pPr>
              <w:spacing w:after="0"/>
              <w:rPr>
                <w:sz w:val="18"/>
                <w:szCs w:val="18"/>
              </w:rPr>
            </w:pPr>
            <w:r>
              <w:rPr>
                <w:sz w:val="18"/>
                <w:szCs w:val="18"/>
              </w:rPr>
              <w:t>Diagnosis fields:</w:t>
            </w:r>
          </w:p>
          <w:p w14:paraId="6C31F3FB" w14:textId="77777777" w:rsidR="00800EB0" w:rsidRPr="003630E8" w:rsidRDefault="00800EB0" w:rsidP="00213642">
            <w:pPr>
              <w:spacing w:after="0"/>
              <w:rPr>
                <w:sz w:val="18"/>
                <w:szCs w:val="18"/>
              </w:rPr>
            </w:pPr>
            <w:r>
              <w:rPr>
                <w:b/>
                <w:sz w:val="18"/>
                <w:szCs w:val="18"/>
              </w:rPr>
              <w:t>MEDPAR.</w:t>
            </w:r>
            <w:r>
              <w:rPr>
                <w:sz w:val="18"/>
                <w:szCs w:val="18"/>
              </w:rPr>
              <w:t>DGN_CD1-DGN_CD25</w:t>
            </w:r>
          </w:p>
          <w:p w14:paraId="5369CE5B" w14:textId="77777777" w:rsidR="00800EB0" w:rsidRDefault="00800EB0" w:rsidP="00213642">
            <w:pPr>
              <w:spacing w:after="0"/>
              <w:rPr>
                <w:sz w:val="18"/>
                <w:szCs w:val="18"/>
              </w:rPr>
            </w:pPr>
            <w:r>
              <w:rPr>
                <w:b/>
                <w:sz w:val="18"/>
                <w:szCs w:val="18"/>
              </w:rPr>
              <w:t>OUTSAF.</w:t>
            </w:r>
            <w:r>
              <w:rPr>
                <w:sz w:val="18"/>
                <w:szCs w:val="18"/>
              </w:rPr>
              <w:t xml:space="preserve"> DGN_CD1-DGN_CD25</w:t>
            </w:r>
          </w:p>
          <w:p w14:paraId="1D1E61BC" w14:textId="77777777" w:rsidR="00800EB0" w:rsidRDefault="00800EB0" w:rsidP="00213642">
            <w:pPr>
              <w:spacing w:after="0"/>
              <w:rPr>
                <w:sz w:val="18"/>
                <w:szCs w:val="18"/>
              </w:rPr>
            </w:pPr>
            <w:r>
              <w:rPr>
                <w:b/>
                <w:sz w:val="18"/>
                <w:szCs w:val="18"/>
              </w:rPr>
              <w:t>OUTSAF.</w:t>
            </w:r>
            <w:r>
              <w:rPr>
                <w:sz w:val="18"/>
                <w:szCs w:val="18"/>
              </w:rPr>
              <w:t>E1DGNSCD</w:t>
            </w:r>
          </w:p>
          <w:p w14:paraId="3198399F" w14:textId="77777777" w:rsidR="00800EB0" w:rsidRDefault="00800EB0" w:rsidP="00213642">
            <w:pPr>
              <w:spacing w:after="0"/>
              <w:rPr>
                <w:sz w:val="18"/>
                <w:szCs w:val="18"/>
              </w:rPr>
            </w:pPr>
            <w:r w:rsidRPr="001D6ADA">
              <w:rPr>
                <w:b/>
                <w:sz w:val="18"/>
                <w:szCs w:val="18"/>
              </w:rPr>
              <w:t>OUTSAF.</w:t>
            </w:r>
            <w:r w:rsidRPr="001D6ADA">
              <w:rPr>
                <w:sz w:val="18"/>
                <w:szCs w:val="18"/>
              </w:rPr>
              <w:t>EDGNSD1-EDGNSD6</w:t>
            </w:r>
          </w:p>
          <w:p w14:paraId="37E757D0" w14:textId="77777777" w:rsidR="00800EB0" w:rsidRDefault="00800EB0" w:rsidP="00213642">
            <w:pPr>
              <w:spacing w:after="0"/>
              <w:rPr>
                <w:sz w:val="18"/>
                <w:szCs w:val="18"/>
              </w:rPr>
            </w:pPr>
          </w:p>
          <w:p w14:paraId="4120923E" w14:textId="77777777" w:rsidR="00800EB0" w:rsidRDefault="00800EB0" w:rsidP="00213642">
            <w:pPr>
              <w:spacing w:after="0"/>
              <w:rPr>
                <w:sz w:val="18"/>
                <w:szCs w:val="18"/>
              </w:rPr>
            </w:pPr>
            <w:r>
              <w:rPr>
                <w:b/>
                <w:sz w:val="18"/>
                <w:szCs w:val="18"/>
              </w:rPr>
              <w:t>NCH.</w:t>
            </w:r>
            <w:r>
              <w:rPr>
                <w:sz w:val="18"/>
                <w:szCs w:val="18"/>
              </w:rPr>
              <w:t>LINEDIAG</w:t>
            </w:r>
          </w:p>
          <w:p w14:paraId="19971989" w14:textId="77777777" w:rsidR="00800EB0" w:rsidRDefault="00800EB0" w:rsidP="00213642">
            <w:pPr>
              <w:spacing w:after="0"/>
              <w:rPr>
                <w:sz w:val="18"/>
                <w:szCs w:val="18"/>
              </w:rPr>
            </w:pPr>
            <w:r>
              <w:rPr>
                <w:b/>
                <w:sz w:val="18"/>
                <w:szCs w:val="18"/>
              </w:rPr>
              <w:t>NCH.</w:t>
            </w:r>
            <w:r>
              <w:rPr>
                <w:sz w:val="18"/>
                <w:szCs w:val="18"/>
              </w:rPr>
              <w:t>DGN_CD1-DGN_CD12</w:t>
            </w:r>
          </w:p>
          <w:p w14:paraId="54BB5B69" w14:textId="77777777" w:rsidR="00800EB0" w:rsidRDefault="00800EB0" w:rsidP="00213642">
            <w:pPr>
              <w:spacing w:after="0"/>
              <w:rPr>
                <w:sz w:val="18"/>
                <w:szCs w:val="18"/>
              </w:rPr>
            </w:pPr>
            <w:r>
              <w:rPr>
                <w:b/>
                <w:sz w:val="18"/>
                <w:szCs w:val="18"/>
              </w:rPr>
              <w:t>DME.</w:t>
            </w:r>
            <w:r>
              <w:rPr>
                <w:sz w:val="18"/>
                <w:szCs w:val="18"/>
              </w:rPr>
              <w:t>LINEDIAG</w:t>
            </w:r>
          </w:p>
          <w:p w14:paraId="32AE9F4A" w14:textId="77777777" w:rsidR="00800EB0" w:rsidRPr="005E44B2" w:rsidRDefault="00800EB0" w:rsidP="00800EB0">
            <w:pPr>
              <w:keepNext/>
              <w:keepLines/>
              <w:spacing w:after="0" w:line="240" w:lineRule="auto"/>
              <w:rPr>
                <w:sz w:val="18"/>
                <w:szCs w:val="18"/>
              </w:rPr>
            </w:pPr>
            <w:r>
              <w:rPr>
                <w:b/>
                <w:sz w:val="18"/>
                <w:szCs w:val="18"/>
              </w:rPr>
              <w:t>DME.</w:t>
            </w:r>
            <w:r>
              <w:rPr>
                <w:sz w:val="18"/>
                <w:szCs w:val="18"/>
              </w:rPr>
              <w:t>DGN_CD1-DGN_CD12</w:t>
            </w:r>
          </w:p>
        </w:tc>
        <w:tc>
          <w:tcPr>
            <w:tcW w:w="1128" w:type="pct"/>
          </w:tcPr>
          <w:p w14:paraId="7021B30B" w14:textId="77777777" w:rsidR="00800EB0" w:rsidRDefault="00800EB0" w:rsidP="00800EB0">
            <w:pPr>
              <w:keepNext/>
              <w:keepLines/>
              <w:spacing w:after="0" w:line="240" w:lineRule="auto"/>
              <w:rPr>
                <w:sz w:val="18"/>
                <w:szCs w:val="18"/>
              </w:rPr>
            </w:pPr>
            <w:r>
              <w:rPr>
                <w:sz w:val="18"/>
                <w:szCs w:val="18"/>
              </w:rPr>
              <w:t>If HGB_TYPE = R1 then 30000963</w:t>
            </w:r>
          </w:p>
          <w:p w14:paraId="57DEB30B" w14:textId="77777777" w:rsidR="00800EB0" w:rsidRDefault="00800EB0" w:rsidP="00800EB0">
            <w:pPr>
              <w:keepNext/>
              <w:keepLines/>
              <w:spacing w:after="0" w:line="240" w:lineRule="auto"/>
              <w:rPr>
                <w:sz w:val="18"/>
                <w:szCs w:val="18"/>
              </w:rPr>
            </w:pPr>
            <w:r>
              <w:rPr>
                <w:sz w:val="18"/>
                <w:szCs w:val="18"/>
              </w:rPr>
              <w:t>If HGB_TYPE = R2 then 3009542</w:t>
            </w:r>
          </w:p>
          <w:p w14:paraId="15878531" w14:textId="77777777" w:rsidR="00800EB0" w:rsidRDefault="00800EB0" w:rsidP="00800EB0">
            <w:pPr>
              <w:keepNext/>
              <w:keepLines/>
              <w:spacing w:after="0" w:line="240" w:lineRule="auto"/>
              <w:rPr>
                <w:sz w:val="18"/>
                <w:szCs w:val="18"/>
              </w:rPr>
            </w:pPr>
          </w:p>
          <w:p w14:paraId="0B0D5443" w14:textId="77777777" w:rsidR="00800EB0" w:rsidRDefault="00800EB0" w:rsidP="00800EB0">
            <w:pPr>
              <w:keepNext/>
              <w:keepLines/>
              <w:spacing w:after="0" w:line="240" w:lineRule="auto"/>
              <w:rPr>
                <w:sz w:val="18"/>
                <w:szCs w:val="18"/>
              </w:rPr>
            </w:pPr>
            <w:r>
              <w:rPr>
                <w:sz w:val="18"/>
                <w:szCs w:val="18"/>
              </w:rPr>
              <w:t>Otherwise</w:t>
            </w:r>
          </w:p>
          <w:p w14:paraId="19664F4E" w14:textId="77777777" w:rsidR="00800EB0" w:rsidRDefault="00800EB0" w:rsidP="00800EB0">
            <w:pPr>
              <w:keepNext/>
              <w:keepLines/>
              <w:spacing w:after="0" w:line="240" w:lineRule="auto"/>
              <w:rPr>
                <w:sz w:val="18"/>
                <w:szCs w:val="18"/>
              </w:rPr>
            </w:pPr>
          </w:p>
          <w:p w14:paraId="04FD2953" w14:textId="77777777" w:rsidR="00800EB0" w:rsidRPr="00F544B6" w:rsidRDefault="00800EB0" w:rsidP="00800EB0">
            <w:pPr>
              <w:keepNext/>
              <w:keepLines/>
              <w:spacing w:after="0" w:line="240" w:lineRule="auto"/>
              <w:rPr>
                <w:sz w:val="18"/>
                <w:szCs w:val="18"/>
              </w:rPr>
            </w:pPr>
            <w:r w:rsidRPr="001367B4">
              <w:rPr>
                <w:rFonts w:cstheme="minorHAnsi"/>
                <w:sz w:val="18"/>
                <w:szCs w:val="18"/>
              </w:rPr>
              <w:t xml:space="preserve">Map source_values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1372" w:type="pct"/>
          </w:tcPr>
          <w:p w14:paraId="7F26FB4A" w14:textId="77777777" w:rsidR="00800EB0" w:rsidRDefault="00800EB0" w:rsidP="00800EB0">
            <w:pPr>
              <w:rPr>
                <w:sz w:val="18"/>
                <w:szCs w:val="18"/>
              </w:rPr>
            </w:pPr>
            <w:r>
              <w:rPr>
                <w:sz w:val="18"/>
                <w:szCs w:val="18"/>
              </w:rPr>
              <w:t>For codes from HCPCS or Surgical fields use filters:</w:t>
            </w:r>
          </w:p>
          <w:p w14:paraId="1583312F" w14:textId="77777777" w:rsidR="00800EB0" w:rsidRDefault="00800EB0" w:rsidP="00213642">
            <w:pPr>
              <w:spacing w:after="0"/>
              <w:rPr>
                <w:sz w:val="18"/>
                <w:szCs w:val="18"/>
              </w:rPr>
            </w:pPr>
          </w:p>
          <w:p w14:paraId="65028FBE" w14:textId="77777777" w:rsidR="00800EB0" w:rsidRPr="00D31708" w:rsidRDefault="00800EB0" w:rsidP="00213642">
            <w:pPr>
              <w:autoSpaceDE w:val="0"/>
              <w:autoSpaceDN w:val="0"/>
              <w:adjustRightInd w:val="0"/>
              <w:spacing w:after="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E516AA7" w14:textId="77777777" w:rsidR="00800EB0" w:rsidRPr="00D31708" w:rsidRDefault="00800EB0" w:rsidP="00213642">
            <w:pPr>
              <w:autoSpaceDE w:val="0"/>
              <w:autoSpaceDN w:val="0"/>
              <w:adjustRightInd w:val="0"/>
              <w:spacing w:after="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04756176" w14:textId="77777777" w:rsidR="00800EB0" w:rsidRPr="00D31708" w:rsidRDefault="00800EB0" w:rsidP="00213642">
            <w:pPr>
              <w:autoSpaceDE w:val="0"/>
              <w:autoSpaceDN w:val="0"/>
              <w:adjustRightInd w:val="0"/>
              <w:spacing w:after="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628A8B6" w14:textId="77777777" w:rsidR="00800EB0" w:rsidRPr="00D31708" w:rsidRDefault="00800EB0" w:rsidP="00213642">
            <w:pPr>
              <w:autoSpaceDE w:val="0"/>
              <w:autoSpaceDN w:val="0"/>
              <w:adjustRightInd w:val="0"/>
              <w:spacing w:after="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00DD147B" w14:textId="77777777" w:rsidR="00800EB0" w:rsidRDefault="00800EB0" w:rsidP="00213642">
            <w:pPr>
              <w:spacing w:after="0"/>
              <w:rPr>
                <w:rFonts w:ascii="Consolas" w:hAnsi="Consolas" w:cs="Consolas"/>
                <w:color w:val="808080"/>
                <w:sz w:val="19"/>
                <w:szCs w:val="19"/>
              </w:rPr>
            </w:pPr>
          </w:p>
          <w:p w14:paraId="3C67554D" w14:textId="77777777" w:rsidR="00800EB0" w:rsidRDefault="00800EB0" w:rsidP="00213642">
            <w:pPr>
              <w:spacing w:after="0"/>
              <w:rPr>
                <w:sz w:val="18"/>
                <w:szCs w:val="18"/>
              </w:rPr>
            </w:pPr>
            <w:r>
              <w:rPr>
                <w:sz w:val="18"/>
                <w:szCs w:val="18"/>
              </w:rPr>
              <w:t>For codes from diagnosis fields use filters:</w:t>
            </w:r>
          </w:p>
          <w:p w14:paraId="634041AA" w14:textId="77777777" w:rsidR="00800EB0" w:rsidRDefault="00800EB0" w:rsidP="00213642">
            <w:pPr>
              <w:spacing w:after="0"/>
              <w:rPr>
                <w:rFonts w:ascii="Consolas" w:hAnsi="Consolas" w:cs="Consolas"/>
                <w:color w:val="808080"/>
                <w:sz w:val="19"/>
                <w:szCs w:val="19"/>
              </w:rPr>
            </w:pPr>
          </w:p>
          <w:p w14:paraId="33240222" w14:textId="77777777" w:rsidR="00800EB0" w:rsidRDefault="00800EB0" w:rsidP="00213642">
            <w:pPr>
              <w:autoSpaceDE w:val="0"/>
              <w:autoSpaceDN w:val="0"/>
              <w:adjustRightInd w:val="0"/>
              <w:spacing w:after="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077290FF" w14:textId="77777777" w:rsidR="00800EB0" w:rsidRPr="00F544B6" w:rsidRDefault="00800EB0" w:rsidP="00800EB0">
            <w:pPr>
              <w:keepNext/>
              <w:keepLines/>
              <w:spacing w:after="0" w:line="240" w:lineRule="auto"/>
              <w:rPr>
                <w:sz w:val="18"/>
                <w:szCs w:val="18"/>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tc>
      </w:tr>
      <w:tr w:rsidR="00800EB0" w:rsidRPr="008521DB" w14:paraId="3069CB46" w14:textId="77777777" w:rsidTr="00213642">
        <w:trPr>
          <w:cantSplit/>
          <w:trHeight w:val="20"/>
        </w:trPr>
        <w:tc>
          <w:tcPr>
            <w:tcW w:w="1043" w:type="pct"/>
          </w:tcPr>
          <w:p w14:paraId="67B4C609" w14:textId="77777777" w:rsidR="00800EB0" w:rsidRPr="00F544B6" w:rsidRDefault="00800EB0" w:rsidP="00800EB0">
            <w:pPr>
              <w:keepNext/>
              <w:keepLines/>
              <w:spacing w:after="0" w:line="240" w:lineRule="auto"/>
              <w:rPr>
                <w:sz w:val="18"/>
                <w:szCs w:val="18"/>
              </w:rPr>
            </w:pPr>
            <w:r>
              <w:rPr>
                <w:sz w:val="18"/>
                <w:szCs w:val="18"/>
              </w:rPr>
              <w:lastRenderedPageBreak/>
              <w:t>MEASUREMENT_DATE</w:t>
            </w:r>
          </w:p>
        </w:tc>
        <w:tc>
          <w:tcPr>
            <w:tcW w:w="1457" w:type="pct"/>
          </w:tcPr>
          <w:p w14:paraId="1D1E26F5" w14:textId="77777777" w:rsidR="00800EB0" w:rsidRDefault="00800EB0" w:rsidP="00800EB0">
            <w:pPr>
              <w:keepNext/>
              <w:keepLines/>
              <w:spacing w:after="0" w:line="240" w:lineRule="auto"/>
              <w:rPr>
                <w:b/>
                <w:sz w:val="18"/>
                <w:szCs w:val="18"/>
              </w:rPr>
            </w:pPr>
            <w:r>
              <w:rPr>
                <w:b/>
                <w:sz w:val="18"/>
                <w:szCs w:val="18"/>
              </w:rPr>
              <w:t>If Measurement from HGB_TYPE:</w:t>
            </w:r>
          </w:p>
          <w:p w14:paraId="28C936C2" w14:textId="77777777" w:rsidR="00800EB0" w:rsidRDefault="00800EB0" w:rsidP="00800EB0">
            <w:pPr>
              <w:keepNext/>
              <w:keepLines/>
              <w:spacing w:after="0" w:line="240" w:lineRule="auto"/>
              <w:rPr>
                <w:sz w:val="18"/>
                <w:szCs w:val="18"/>
              </w:rPr>
            </w:pPr>
            <w:r>
              <w:rPr>
                <w:b/>
                <w:sz w:val="18"/>
                <w:szCs w:val="18"/>
              </w:rPr>
              <w:t>VISIT_OCCURRENCE.</w:t>
            </w:r>
            <w:r>
              <w:rPr>
                <w:sz w:val="18"/>
                <w:szCs w:val="18"/>
              </w:rPr>
              <w:t>VISIT_START_DATE</w:t>
            </w:r>
          </w:p>
          <w:p w14:paraId="4A467B54" w14:textId="77777777" w:rsidR="00800EB0" w:rsidRDefault="00800EB0" w:rsidP="00800EB0">
            <w:pPr>
              <w:keepNext/>
              <w:keepLines/>
              <w:spacing w:after="0" w:line="240" w:lineRule="auto"/>
              <w:rPr>
                <w:sz w:val="18"/>
                <w:szCs w:val="18"/>
              </w:rPr>
            </w:pPr>
          </w:p>
          <w:p w14:paraId="0CF630F7" w14:textId="77777777" w:rsidR="00800EB0" w:rsidRDefault="00800EB0" w:rsidP="00213642">
            <w:pPr>
              <w:spacing w:after="0"/>
              <w:rPr>
                <w:sz w:val="18"/>
                <w:szCs w:val="18"/>
              </w:rPr>
            </w:pPr>
            <w:r>
              <w:rPr>
                <w:sz w:val="18"/>
                <w:szCs w:val="18"/>
              </w:rPr>
              <w:t>Surgical Fields:</w:t>
            </w:r>
          </w:p>
          <w:p w14:paraId="5BC13956" w14:textId="77777777" w:rsidR="00800EB0" w:rsidRDefault="00800EB0" w:rsidP="00213642">
            <w:pPr>
              <w:spacing w:after="0"/>
              <w:rPr>
                <w:sz w:val="18"/>
                <w:szCs w:val="18"/>
              </w:rPr>
            </w:pPr>
            <w:r>
              <w:rPr>
                <w:b/>
                <w:sz w:val="18"/>
                <w:szCs w:val="18"/>
              </w:rPr>
              <w:t>MEDPAR.</w:t>
            </w:r>
          </w:p>
          <w:p w14:paraId="1EC18EA2" w14:textId="77777777" w:rsidR="00800EB0" w:rsidRDefault="00800EB0" w:rsidP="00213642">
            <w:pPr>
              <w:spacing w:after="0"/>
              <w:rPr>
                <w:sz w:val="18"/>
                <w:szCs w:val="18"/>
              </w:rPr>
            </w:pPr>
            <w:r>
              <w:rPr>
                <w:sz w:val="18"/>
                <w:szCs w:val="18"/>
              </w:rPr>
              <w:t>SG_DT1-SG_DT25</w:t>
            </w:r>
          </w:p>
          <w:p w14:paraId="02899008" w14:textId="77777777" w:rsidR="00800EB0" w:rsidRDefault="00800EB0" w:rsidP="00213642">
            <w:pPr>
              <w:spacing w:after="0"/>
              <w:rPr>
                <w:sz w:val="18"/>
                <w:szCs w:val="18"/>
              </w:rPr>
            </w:pPr>
          </w:p>
          <w:p w14:paraId="726738B4" w14:textId="77777777" w:rsidR="00800EB0" w:rsidRPr="00F53E8B" w:rsidRDefault="00800EB0" w:rsidP="00213642">
            <w:pPr>
              <w:spacing w:after="0"/>
              <w:rPr>
                <w:sz w:val="18"/>
                <w:szCs w:val="18"/>
              </w:rPr>
            </w:pPr>
            <w:r>
              <w:rPr>
                <w:sz w:val="18"/>
                <w:szCs w:val="18"/>
              </w:rPr>
              <w:t xml:space="preserve">HCPCS Fields: </w:t>
            </w:r>
          </w:p>
          <w:p w14:paraId="7CF73B43" w14:textId="77777777" w:rsidR="00800EB0" w:rsidRDefault="00800EB0" w:rsidP="00213642">
            <w:pPr>
              <w:spacing w:after="0"/>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 xml:space="preserve">EXPEND, FREXPENY </w:t>
            </w:r>
          </w:p>
          <w:p w14:paraId="33A9836F" w14:textId="77777777" w:rsidR="00800EB0" w:rsidRPr="00E5747B" w:rsidRDefault="00800EB0" w:rsidP="00213642">
            <w:pPr>
              <w:spacing w:after="0"/>
              <w:contextualSpacing/>
              <w:rPr>
                <w:rFonts w:cstheme="minorHAnsi"/>
                <w:sz w:val="18"/>
                <w:szCs w:val="18"/>
              </w:rPr>
            </w:pPr>
          </w:p>
          <w:p w14:paraId="09240A2D" w14:textId="77777777" w:rsidR="00800EB0" w:rsidRDefault="00800EB0" w:rsidP="00213642">
            <w:pPr>
              <w:spacing w:after="0"/>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FROM_DTM, FROM_DTD, FROM_DTY</w:t>
            </w:r>
          </w:p>
          <w:p w14:paraId="46A71373" w14:textId="77777777" w:rsidR="00800EB0" w:rsidRPr="00E5747B" w:rsidRDefault="00800EB0" w:rsidP="00213642">
            <w:pPr>
              <w:spacing w:after="0"/>
              <w:contextualSpacing/>
              <w:rPr>
                <w:rFonts w:cstheme="minorHAnsi"/>
                <w:sz w:val="18"/>
                <w:szCs w:val="18"/>
              </w:rPr>
            </w:pPr>
          </w:p>
          <w:p w14:paraId="12A1F7F9" w14:textId="77777777" w:rsidR="00800EB0" w:rsidRDefault="00800EB0" w:rsidP="00213642">
            <w:pPr>
              <w:spacing w:after="0"/>
              <w:rPr>
                <w:rFonts w:cstheme="minorHAnsi"/>
                <w:sz w:val="18"/>
                <w:szCs w:val="18"/>
              </w:rPr>
            </w:pPr>
            <w:r w:rsidRPr="00D42ED2">
              <w:rPr>
                <w:rFonts w:cstheme="minorHAnsi"/>
                <w:b/>
                <w:sz w:val="18"/>
                <w:szCs w:val="18"/>
              </w:rPr>
              <w:t>DME</w:t>
            </w:r>
            <w:r>
              <w:rPr>
                <w:rFonts w:cstheme="minorHAnsi"/>
                <w:sz w:val="18"/>
                <w:szCs w:val="18"/>
              </w:rPr>
              <w:t xml:space="preserve">. FROM_DTM, FROM_DTD, FROM_DTY </w:t>
            </w:r>
          </w:p>
          <w:p w14:paraId="6AB2D316" w14:textId="77777777" w:rsidR="00800EB0" w:rsidRDefault="00800EB0" w:rsidP="00213642">
            <w:pPr>
              <w:spacing w:after="0"/>
              <w:rPr>
                <w:rFonts w:cstheme="minorHAnsi"/>
                <w:sz w:val="18"/>
                <w:szCs w:val="18"/>
              </w:rPr>
            </w:pPr>
          </w:p>
          <w:p w14:paraId="6958E5B5" w14:textId="77777777" w:rsidR="00800EB0" w:rsidRDefault="00800EB0" w:rsidP="00213642">
            <w:pPr>
              <w:spacing w:after="0"/>
              <w:rPr>
                <w:rFonts w:cstheme="minorHAnsi"/>
                <w:sz w:val="18"/>
                <w:szCs w:val="18"/>
              </w:rPr>
            </w:pPr>
            <w:r>
              <w:rPr>
                <w:rFonts w:cstheme="minorHAnsi"/>
                <w:sz w:val="18"/>
                <w:szCs w:val="18"/>
              </w:rPr>
              <w:t>Diagnosis fields:</w:t>
            </w:r>
          </w:p>
          <w:p w14:paraId="12712E1E" w14:textId="77777777" w:rsidR="00800EB0" w:rsidRDefault="00800EB0" w:rsidP="00213642">
            <w:pPr>
              <w:spacing w:after="0"/>
              <w:contextualSpacing/>
              <w:rPr>
                <w:rFonts w:cstheme="minorHAnsi"/>
                <w:sz w:val="18"/>
                <w:szCs w:val="18"/>
              </w:rPr>
            </w:pPr>
            <w:r w:rsidRPr="00D42ED2">
              <w:rPr>
                <w:rFonts w:cstheme="minorHAnsi"/>
                <w:b/>
                <w:sz w:val="18"/>
                <w:szCs w:val="18"/>
              </w:rPr>
              <w:t>MEDPAR</w:t>
            </w:r>
            <w:r w:rsidRPr="00E5747B">
              <w:rPr>
                <w:rFonts w:cstheme="minorHAnsi"/>
                <w:sz w:val="18"/>
                <w:szCs w:val="18"/>
              </w:rPr>
              <w:t>.</w:t>
            </w:r>
            <w:r>
              <w:rPr>
                <w:rFonts w:cstheme="minorHAnsi"/>
                <w:sz w:val="18"/>
                <w:szCs w:val="18"/>
              </w:rPr>
              <w:t>ADM</w:t>
            </w:r>
            <w:r w:rsidRPr="00E5747B">
              <w:rPr>
                <w:rFonts w:cstheme="minorHAnsi"/>
                <w:sz w:val="18"/>
                <w:szCs w:val="18"/>
              </w:rPr>
              <w:t xml:space="preserve">_D, </w:t>
            </w:r>
            <w:r>
              <w:rPr>
                <w:rFonts w:cstheme="minorHAnsi"/>
                <w:sz w:val="18"/>
                <w:szCs w:val="18"/>
              </w:rPr>
              <w:t>ADM</w:t>
            </w:r>
            <w:r w:rsidRPr="00E5747B">
              <w:rPr>
                <w:rFonts w:cstheme="minorHAnsi"/>
                <w:sz w:val="18"/>
                <w:szCs w:val="18"/>
              </w:rPr>
              <w:t xml:space="preserve">_M, </w:t>
            </w:r>
            <w:r>
              <w:rPr>
                <w:rFonts w:cstheme="minorHAnsi"/>
                <w:sz w:val="18"/>
                <w:szCs w:val="18"/>
              </w:rPr>
              <w:t>ADM</w:t>
            </w:r>
            <w:r w:rsidRPr="00E5747B">
              <w:rPr>
                <w:rFonts w:cstheme="minorHAnsi"/>
                <w:sz w:val="18"/>
                <w:szCs w:val="18"/>
              </w:rPr>
              <w:t>_Y</w:t>
            </w:r>
          </w:p>
          <w:p w14:paraId="1B02F4D1" w14:textId="77777777" w:rsidR="00800EB0" w:rsidRPr="00E5747B" w:rsidRDefault="00800EB0" w:rsidP="00213642">
            <w:pPr>
              <w:spacing w:after="0"/>
              <w:contextualSpacing/>
              <w:rPr>
                <w:rFonts w:cstheme="minorHAnsi"/>
                <w:sz w:val="18"/>
                <w:szCs w:val="18"/>
              </w:rPr>
            </w:pPr>
          </w:p>
          <w:p w14:paraId="5B76A714" w14:textId="77777777" w:rsidR="00800EB0" w:rsidRPr="00E5747B" w:rsidRDefault="00800EB0" w:rsidP="00213642">
            <w:pPr>
              <w:spacing w:after="0"/>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EXPEND, FREXPENY</w:t>
            </w:r>
            <w:r>
              <w:rPr>
                <w:rFonts w:cstheme="minorHAnsi"/>
                <w:sz w:val="18"/>
                <w:szCs w:val="18"/>
              </w:rPr>
              <w:t xml:space="preserve"> OR FROM_DTM, FROM_DTD, FROM_DTY</w:t>
            </w:r>
          </w:p>
          <w:p w14:paraId="71F48A19" w14:textId="77777777" w:rsidR="00800EB0" w:rsidRPr="00E5747B" w:rsidRDefault="00800EB0" w:rsidP="00213642">
            <w:pPr>
              <w:spacing w:after="0"/>
              <w:contextualSpacing/>
              <w:rPr>
                <w:rFonts w:cstheme="minorHAnsi"/>
                <w:sz w:val="18"/>
                <w:szCs w:val="18"/>
              </w:rPr>
            </w:pPr>
          </w:p>
          <w:p w14:paraId="4D62C722" w14:textId="77777777" w:rsidR="00800EB0" w:rsidRPr="00E5747B" w:rsidRDefault="00800EB0" w:rsidP="00213642">
            <w:pPr>
              <w:spacing w:after="0"/>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 xml:space="preserve"> FROM_DTM, FROM_DTD, FROM_DTY</w:t>
            </w:r>
          </w:p>
          <w:p w14:paraId="617E4C53" w14:textId="77777777" w:rsidR="00800EB0" w:rsidRPr="00E5747B" w:rsidRDefault="00800EB0" w:rsidP="00213642">
            <w:pPr>
              <w:spacing w:after="0"/>
              <w:contextualSpacing/>
              <w:rPr>
                <w:rFonts w:cstheme="minorHAnsi"/>
                <w:sz w:val="18"/>
                <w:szCs w:val="18"/>
              </w:rPr>
            </w:pPr>
          </w:p>
          <w:p w14:paraId="4542F859" w14:textId="77777777" w:rsidR="00800EB0" w:rsidRPr="005E44B2" w:rsidRDefault="00800EB0" w:rsidP="00800EB0">
            <w:pPr>
              <w:keepNext/>
              <w:keepLines/>
              <w:spacing w:after="0" w:line="240" w:lineRule="auto"/>
              <w:rPr>
                <w:sz w:val="18"/>
                <w:szCs w:val="18"/>
              </w:rPr>
            </w:pPr>
            <w:r w:rsidRPr="00D42ED2">
              <w:rPr>
                <w:rFonts w:cstheme="minorHAnsi"/>
                <w:b/>
                <w:sz w:val="18"/>
                <w:szCs w:val="18"/>
              </w:rPr>
              <w:t>DME</w:t>
            </w:r>
            <w:r>
              <w:rPr>
                <w:rFonts w:cstheme="minorHAnsi"/>
                <w:sz w:val="18"/>
                <w:szCs w:val="18"/>
              </w:rPr>
              <w:t>. FR</w:t>
            </w:r>
            <w:r w:rsidRPr="00E5747B">
              <w:rPr>
                <w:rFonts w:cstheme="minorHAnsi"/>
                <w:sz w:val="18"/>
                <w:szCs w:val="18"/>
              </w:rPr>
              <w:t xml:space="preserve">EXPENM, </w:t>
            </w:r>
            <w:r>
              <w:rPr>
                <w:rFonts w:cstheme="minorHAnsi"/>
                <w:sz w:val="18"/>
                <w:szCs w:val="18"/>
              </w:rPr>
              <w:t>FR</w:t>
            </w:r>
            <w:r w:rsidRPr="00E5747B">
              <w:rPr>
                <w:rFonts w:cstheme="minorHAnsi"/>
                <w:sz w:val="18"/>
                <w:szCs w:val="18"/>
              </w:rPr>
              <w:t xml:space="preserve">EXPEND, </w:t>
            </w:r>
            <w:r>
              <w:rPr>
                <w:rFonts w:cstheme="minorHAnsi"/>
                <w:sz w:val="18"/>
                <w:szCs w:val="18"/>
              </w:rPr>
              <w:t>FR</w:t>
            </w:r>
            <w:r w:rsidRPr="00E5747B">
              <w:rPr>
                <w:rFonts w:cstheme="minorHAnsi"/>
                <w:sz w:val="18"/>
                <w:szCs w:val="18"/>
              </w:rPr>
              <w:t>EXPENY</w:t>
            </w:r>
            <w:r>
              <w:rPr>
                <w:rFonts w:cstheme="minorHAnsi"/>
                <w:sz w:val="18"/>
                <w:szCs w:val="18"/>
              </w:rPr>
              <w:t xml:space="preserve">  OR FROM_DTM, FROM_DTD, FROM_DTY</w:t>
            </w:r>
          </w:p>
        </w:tc>
        <w:tc>
          <w:tcPr>
            <w:tcW w:w="1128" w:type="pct"/>
          </w:tcPr>
          <w:p w14:paraId="353E5343" w14:textId="77777777" w:rsidR="00800EB0" w:rsidRDefault="00800EB0" w:rsidP="00800EB0">
            <w:pPr>
              <w:rPr>
                <w:rFonts w:cstheme="minorHAnsi"/>
                <w:sz w:val="18"/>
                <w:szCs w:val="18"/>
              </w:rPr>
            </w:pPr>
            <w:r>
              <w:rPr>
                <w:sz w:val="18"/>
                <w:szCs w:val="18"/>
              </w:rPr>
              <w:t xml:space="preserve">For a HCPCS field in the </w:t>
            </w:r>
            <w:r w:rsidRPr="00824474">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FROM_DTM</w:t>
            </w:r>
            <w:r w:rsidRPr="00E5747B">
              <w:rPr>
                <w:rFonts w:cstheme="minorHAnsi"/>
                <w:sz w:val="18"/>
                <w:szCs w:val="18"/>
              </w:rPr>
              <w:t xml:space="preserve">, </w:t>
            </w:r>
            <w:r>
              <w:rPr>
                <w:rFonts w:cstheme="minorHAnsi"/>
                <w:sz w:val="18"/>
                <w:szCs w:val="18"/>
              </w:rPr>
              <w:t>FROM_DTD, FROM_DTY as the measurement date</w:t>
            </w:r>
          </w:p>
          <w:p w14:paraId="330CFE84" w14:textId="77777777" w:rsidR="00800EB0" w:rsidRDefault="00800EB0" w:rsidP="00800EB0">
            <w:pPr>
              <w:rPr>
                <w:rFonts w:cstheme="minorHAnsi"/>
                <w:sz w:val="18"/>
                <w:szCs w:val="18"/>
              </w:rPr>
            </w:pPr>
          </w:p>
          <w:p w14:paraId="148CEB3E" w14:textId="77777777" w:rsidR="00800EB0" w:rsidRDefault="00800EB0" w:rsidP="00800EB0">
            <w:pPr>
              <w:rPr>
                <w:rFonts w:cstheme="minorHAnsi"/>
                <w:sz w:val="18"/>
                <w:szCs w:val="18"/>
              </w:rPr>
            </w:pPr>
            <w:r>
              <w:rPr>
                <w:rFonts w:cstheme="minorHAnsi"/>
                <w:sz w:val="18"/>
                <w:szCs w:val="18"/>
              </w:rPr>
              <w:t>For a diagnosis code coming from OUTSAF (DGN_CD1-DGN_CD25) then use FROM_DTM</w:t>
            </w:r>
            <w:r w:rsidRPr="00E5747B">
              <w:rPr>
                <w:rFonts w:cstheme="minorHAnsi"/>
                <w:sz w:val="18"/>
                <w:szCs w:val="18"/>
              </w:rPr>
              <w:t xml:space="preserve">, </w:t>
            </w:r>
            <w:r>
              <w:rPr>
                <w:rFonts w:cstheme="minorHAnsi"/>
                <w:sz w:val="18"/>
                <w:szCs w:val="18"/>
              </w:rPr>
              <w:t>FROM_DTD, FROM_DTY as the measurement date</w:t>
            </w:r>
          </w:p>
          <w:p w14:paraId="7D296277" w14:textId="77777777" w:rsidR="00800EB0" w:rsidRDefault="00800EB0" w:rsidP="00800EB0">
            <w:pPr>
              <w:rPr>
                <w:rFonts w:cstheme="minorHAnsi"/>
                <w:sz w:val="18"/>
                <w:szCs w:val="18"/>
              </w:rPr>
            </w:pPr>
          </w:p>
          <w:p w14:paraId="37B3713B" w14:textId="77777777" w:rsidR="00800EB0" w:rsidRPr="00F544B6" w:rsidRDefault="00800EB0" w:rsidP="00800EB0">
            <w:pPr>
              <w:keepNext/>
              <w:keepLines/>
              <w:spacing w:after="0" w:line="240" w:lineRule="auto"/>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LINEDIAG then use FREXPENM, FREXPEND, FREXPENY, otherwise for DGN_CD1-DGN_CD12 use FROM_DTM,FROM_DTD, FROM_DTY</w:t>
            </w:r>
          </w:p>
        </w:tc>
        <w:tc>
          <w:tcPr>
            <w:tcW w:w="1372" w:type="pct"/>
          </w:tcPr>
          <w:p w14:paraId="7A0BC3F7" w14:textId="77777777" w:rsidR="00800EB0" w:rsidRPr="00F544B6" w:rsidRDefault="00800EB0" w:rsidP="00800EB0">
            <w:pPr>
              <w:keepNext/>
              <w:keepLines/>
              <w:spacing w:after="0" w:line="240" w:lineRule="auto"/>
              <w:rPr>
                <w:sz w:val="18"/>
                <w:szCs w:val="18"/>
              </w:rPr>
            </w:pPr>
          </w:p>
        </w:tc>
      </w:tr>
      <w:tr w:rsidR="00800EB0" w:rsidRPr="008521DB" w14:paraId="4E1B68C4" w14:textId="77777777" w:rsidTr="00213642">
        <w:trPr>
          <w:cantSplit/>
          <w:trHeight w:val="20"/>
        </w:trPr>
        <w:tc>
          <w:tcPr>
            <w:tcW w:w="1043" w:type="pct"/>
          </w:tcPr>
          <w:p w14:paraId="65A80F86" w14:textId="77777777" w:rsidR="00800EB0" w:rsidRPr="00F544B6" w:rsidRDefault="00800EB0" w:rsidP="00800EB0">
            <w:pPr>
              <w:keepNext/>
              <w:keepLines/>
              <w:spacing w:after="0" w:line="240" w:lineRule="auto"/>
              <w:rPr>
                <w:sz w:val="18"/>
                <w:szCs w:val="18"/>
              </w:rPr>
            </w:pPr>
            <w:r>
              <w:rPr>
                <w:sz w:val="18"/>
                <w:szCs w:val="18"/>
              </w:rPr>
              <w:t>MEASUREMENT_TIME</w:t>
            </w:r>
          </w:p>
        </w:tc>
        <w:tc>
          <w:tcPr>
            <w:tcW w:w="1457" w:type="pct"/>
          </w:tcPr>
          <w:p w14:paraId="7B687260" w14:textId="77777777" w:rsidR="00800EB0" w:rsidRPr="00BA758B" w:rsidRDefault="00800EB0" w:rsidP="00800EB0">
            <w:pPr>
              <w:keepNext/>
              <w:keepLines/>
              <w:spacing w:after="0" w:line="240" w:lineRule="auto"/>
              <w:rPr>
                <w:sz w:val="18"/>
                <w:szCs w:val="18"/>
              </w:rPr>
            </w:pPr>
            <w:r>
              <w:rPr>
                <w:sz w:val="18"/>
                <w:szCs w:val="18"/>
              </w:rPr>
              <w:t>-</w:t>
            </w:r>
          </w:p>
        </w:tc>
        <w:tc>
          <w:tcPr>
            <w:tcW w:w="1128" w:type="pct"/>
          </w:tcPr>
          <w:p w14:paraId="70F8BFE3" w14:textId="77777777" w:rsidR="00800EB0" w:rsidRPr="00F544B6" w:rsidRDefault="00800EB0" w:rsidP="00800EB0">
            <w:pPr>
              <w:keepNext/>
              <w:keepLines/>
              <w:spacing w:after="0" w:line="240" w:lineRule="auto"/>
              <w:rPr>
                <w:sz w:val="18"/>
                <w:szCs w:val="18"/>
              </w:rPr>
            </w:pPr>
          </w:p>
        </w:tc>
        <w:tc>
          <w:tcPr>
            <w:tcW w:w="1372" w:type="pct"/>
          </w:tcPr>
          <w:p w14:paraId="11E660C7" w14:textId="77777777" w:rsidR="00800EB0" w:rsidRPr="00F544B6" w:rsidRDefault="00800EB0" w:rsidP="00800EB0">
            <w:pPr>
              <w:keepNext/>
              <w:keepLines/>
              <w:spacing w:after="0" w:line="240" w:lineRule="auto"/>
              <w:rPr>
                <w:sz w:val="18"/>
                <w:szCs w:val="18"/>
              </w:rPr>
            </w:pPr>
          </w:p>
        </w:tc>
      </w:tr>
      <w:tr w:rsidR="00800EB0" w:rsidRPr="008521DB" w14:paraId="4C564CA4" w14:textId="77777777" w:rsidTr="00213642">
        <w:trPr>
          <w:cantSplit/>
          <w:trHeight w:val="20"/>
        </w:trPr>
        <w:tc>
          <w:tcPr>
            <w:tcW w:w="1043" w:type="pct"/>
          </w:tcPr>
          <w:p w14:paraId="0C8F0312" w14:textId="77777777" w:rsidR="00800EB0" w:rsidRPr="00F544B6" w:rsidRDefault="00800EB0" w:rsidP="00800EB0">
            <w:pPr>
              <w:keepNext/>
              <w:keepLines/>
              <w:spacing w:after="0" w:line="240" w:lineRule="auto"/>
              <w:rPr>
                <w:sz w:val="18"/>
                <w:szCs w:val="18"/>
              </w:rPr>
            </w:pPr>
            <w:r>
              <w:rPr>
                <w:sz w:val="18"/>
                <w:szCs w:val="18"/>
              </w:rPr>
              <w:t>MEASUREMENT_TYPE_CONCEPT_ID</w:t>
            </w:r>
          </w:p>
        </w:tc>
        <w:tc>
          <w:tcPr>
            <w:tcW w:w="1457" w:type="pct"/>
          </w:tcPr>
          <w:p w14:paraId="6575712D" w14:textId="77777777" w:rsidR="00800EB0" w:rsidRPr="002927FB" w:rsidRDefault="00800EB0" w:rsidP="00800EB0">
            <w:pPr>
              <w:keepNext/>
              <w:keepLines/>
              <w:spacing w:after="0" w:line="240" w:lineRule="auto"/>
              <w:rPr>
                <w:sz w:val="18"/>
                <w:szCs w:val="18"/>
              </w:rPr>
            </w:pPr>
            <w:r>
              <w:rPr>
                <w:sz w:val="18"/>
                <w:szCs w:val="18"/>
              </w:rPr>
              <w:t xml:space="preserve">- </w:t>
            </w:r>
          </w:p>
        </w:tc>
        <w:tc>
          <w:tcPr>
            <w:tcW w:w="1128" w:type="pct"/>
          </w:tcPr>
          <w:p w14:paraId="6583A88E" w14:textId="77777777" w:rsidR="00800EB0" w:rsidRPr="00F544B6" w:rsidRDefault="00800EB0" w:rsidP="00800EB0">
            <w:pPr>
              <w:keepNext/>
              <w:keepLines/>
              <w:spacing w:after="0" w:line="240" w:lineRule="auto"/>
              <w:rPr>
                <w:sz w:val="18"/>
                <w:szCs w:val="18"/>
              </w:rPr>
            </w:pPr>
            <w:r>
              <w:rPr>
                <w:sz w:val="18"/>
                <w:szCs w:val="18"/>
              </w:rPr>
              <w:t xml:space="preserve">This will be </w:t>
            </w:r>
            <w:r w:rsidRPr="005E44B2">
              <w:rPr>
                <w:sz w:val="18"/>
                <w:szCs w:val="18"/>
              </w:rPr>
              <w:t>44818702</w:t>
            </w:r>
            <w:r>
              <w:rPr>
                <w:sz w:val="18"/>
                <w:szCs w:val="18"/>
              </w:rPr>
              <w:t xml:space="preserve"> for all rows (lab result)</w:t>
            </w:r>
          </w:p>
        </w:tc>
        <w:tc>
          <w:tcPr>
            <w:tcW w:w="1372" w:type="pct"/>
          </w:tcPr>
          <w:p w14:paraId="06E64E4B" w14:textId="77777777" w:rsidR="00800EB0" w:rsidRPr="00F544B6" w:rsidRDefault="00800EB0" w:rsidP="00800EB0">
            <w:pPr>
              <w:keepNext/>
              <w:keepLines/>
              <w:spacing w:after="0" w:line="240" w:lineRule="auto"/>
              <w:rPr>
                <w:sz w:val="18"/>
                <w:szCs w:val="18"/>
              </w:rPr>
            </w:pPr>
          </w:p>
        </w:tc>
      </w:tr>
      <w:tr w:rsidR="00800EB0" w:rsidRPr="008521DB" w14:paraId="4777EFE2" w14:textId="77777777" w:rsidTr="00213642">
        <w:trPr>
          <w:cantSplit/>
          <w:trHeight w:val="20"/>
        </w:trPr>
        <w:tc>
          <w:tcPr>
            <w:tcW w:w="1043" w:type="pct"/>
          </w:tcPr>
          <w:p w14:paraId="25C70EAA" w14:textId="77777777" w:rsidR="00800EB0" w:rsidRPr="00F544B6" w:rsidRDefault="00800EB0" w:rsidP="00800EB0">
            <w:pPr>
              <w:keepNext/>
              <w:keepLines/>
              <w:spacing w:after="0" w:line="240" w:lineRule="auto"/>
              <w:rPr>
                <w:sz w:val="18"/>
                <w:szCs w:val="18"/>
              </w:rPr>
            </w:pPr>
            <w:r>
              <w:rPr>
                <w:sz w:val="18"/>
                <w:szCs w:val="18"/>
              </w:rPr>
              <w:t>OPERATOR_CONCEPT_ID</w:t>
            </w:r>
          </w:p>
        </w:tc>
        <w:tc>
          <w:tcPr>
            <w:tcW w:w="1457" w:type="pct"/>
          </w:tcPr>
          <w:p w14:paraId="608A567D" w14:textId="77777777" w:rsidR="00800EB0" w:rsidRPr="000F47D8" w:rsidRDefault="00800EB0" w:rsidP="00800EB0">
            <w:pPr>
              <w:keepNext/>
              <w:keepLines/>
              <w:spacing w:after="0" w:line="240" w:lineRule="auto"/>
              <w:rPr>
                <w:sz w:val="18"/>
                <w:szCs w:val="18"/>
              </w:rPr>
            </w:pPr>
            <w:r>
              <w:rPr>
                <w:sz w:val="18"/>
                <w:szCs w:val="18"/>
              </w:rPr>
              <w:t>-</w:t>
            </w:r>
          </w:p>
        </w:tc>
        <w:tc>
          <w:tcPr>
            <w:tcW w:w="1128" w:type="pct"/>
          </w:tcPr>
          <w:p w14:paraId="3624E53C" w14:textId="53C5DFAC" w:rsidR="00800EB0" w:rsidRPr="00F544B6" w:rsidRDefault="007A4329" w:rsidP="00800EB0">
            <w:pPr>
              <w:keepNext/>
              <w:keepLines/>
              <w:spacing w:after="0" w:line="240" w:lineRule="auto"/>
              <w:rPr>
                <w:sz w:val="18"/>
                <w:szCs w:val="18"/>
              </w:rPr>
            </w:pPr>
            <w:r>
              <w:rPr>
                <w:sz w:val="18"/>
                <w:szCs w:val="18"/>
              </w:rPr>
              <w:t>0</w:t>
            </w:r>
          </w:p>
        </w:tc>
        <w:tc>
          <w:tcPr>
            <w:tcW w:w="1372" w:type="pct"/>
          </w:tcPr>
          <w:p w14:paraId="407AF0E2" w14:textId="77777777" w:rsidR="00800EB0" w:rsidRPr="00F544B6" w:rsidRDefault="00800EB0" w:rsidP="00800EB0">
            <w:pPr>
              <w:keepNext/>
              <w:keepLines/>
              <w:spacing w:after="0" w:line="240" w:lineRule="auto"/>
              <w:rPr>
                <w:sz w:val="18"/>
                <w:szCs w:val="18"/>
              </w:rPr>
            </w:pPr>
          </w:p>
        </w:tc>
      </w:tr>
      <w:tr w:rsidR="00800EB0" w:rsidRPr="008521DB" w14:paraId="66D85F33" w14:textId="77777777" w:rsidTr="00213642">
        <w:trPr>
          <w:cantSplit/>
          <w:trHeight w:val="20"/>
        </w:trPr>
        <w:tc>
          <w:tcPr>
            <w:tcW w:w="1043" w:type="pct"/>
          </w:tcPr>
          <w:p w14:paraId="5F3A8C83" w14:textId="77777777" w:rsidR="00800EB0" w:rsidRPr="00F544B6" w:rsidRDefault="00800EB0" w:rsidP="00800EB0">
            <w:pPr>
              <w:keepNext/>
              <w:keepLines/>
              <w:spacing w:after="0" w:line="240" w:lineRule="auto"/>
              <w:rPr>
                <w:sz w:val="18"/>
                <w:szCs w:val="18"/>
              </w:rPr>
            </w:pPr>
            <w:r>
              <w:rPr>
                <w:sz w:val="18"/>
                <w:szCs w:val="18"/>
              </w:rPr>
              <w:t>VALUE_AS_NUMBER</w:t>
            </w:r>
          </w:p>
        </w:tc>
        <w:tc>
          <w:tcPr>
            <w:tcW w:w="1457" w:type="pct"/>
          </w:tcPr>
          <w:p w14:paraId="642D6E81" w14:textId="77777777" w:rsidR="00800EB0" w:rsidRPr="002927FB" w:rsidRDefault="00800EB0" w:rsidP="00800EB0">
            <w:pPr>
              <w:keepNext/>
              <w:keepLines/>
              <w:spacing w:after="0" w:line="240" w:lineRule="auto"/>
              <w:rPr>
                <w:sz w:val="18"/>
                <w:szCs w:val="18"/>
              </w:rPr>
            </w:pPr>
            <w:r>
              <w:rPr>
                <w:sz w:val="18"/>
                <w:szCs w:val="18"/>
              </w:rPr>
              <w:t>HGB_RSLT</w:t>
            </w:r>
          </w:p>
        </w:tc>
        <w:tc>
          <w:tcPr>
            <w:tcW w:w="1128" w:type="pct"/>
          </w:tcPr>
          <w:p w14:paraId="3DF540CD" w14:textId="77777777" w:rsidR="00800EB0" w:rsidRPr="00F544B6" w:rsidRDefault="00800EB0" w:rsidP="00800EB0">
            <w:pPr>
              <w:keepNext/>
              <w:keepLines/>
              <w:spacing w:after="0" w:line="240" w:lineRule="auto"/>
              <w:rPr>
                <w:sz w:val="18"/>
                <w:szCs w:val="18"/>
              </w:rPr>
            </w:pPr>
          </w:p>
        </w:tc>
        <w:tc>
          <w:tcPr>
            <w:tcW w:w="1372" w:type="pct"/>
          </w:tcPr>
          <w:p w14:paraId="04C3CE92" w14:textId="77777777" w:rsidR="00800EB0" w:rsidRPr="00F544B6" w:rsidRDefault="00800EB0" w:rsidP="00800EB0">
            <w:pPr>
              <w:keepNext/>
              <w:keepLines/>
              <w:spacing w:after="0" w:line="240" w:lineRule="auto"/>
              <w:rPr>
                <w:sz w:val="18"/>
                <w:szCs w:val="18"/>
              </w:rPr>
            </w:pPr>
          </w:p>
        </w:tc>
      </w:tr>
      <w:tr w:rsidR="00800EB0" w:rsidRPr="008521DB" w14:paraId="37560A56" w14:textId="77777777" w:rsidTr="00213642">
        <w:trPr>
          <w:cantSplit/>
          <w:trHeight w:val="20"/>
        </w:trPr>
        <w:tc>
          <w:tcPr>
            <w:tcW w:w="1043" w:type="pct"/>
          </w:tcPr>
          <w:p w14:paraId="15C90F28" w14:textId="77777777" w:rsidR="00800EB0" w:rsidRPr="00F544B6" w:rsidRDefault="00800EB0" w:rsidP="00800EB0">
            <w:pPr>
              <w:keepNext/>
              <w:keepLines/>
              <w:spacing w:after="0" w:line="240" w:lineRule="auto"/>
              <w:rPr>
                <w:sz w:val="18"/>
                <w:szCs w:val="18"/>
              </w:rPr>
            </w:pPr>
            <w:r>
              <w:rPr>
                <w:sz w:val="18"/>
                <w:szCs w:val="18"/>
              </w:rPr>
              <w:t>VALUE_AS_CONCEPT_ID</w:t>
            </w:r>
          </w:p>
        </w:tc>
        <w:tc>
          <w:tcPr>
            <w:tcW w:w="1457" w:type="pct"/>
          </w:tcPr>
          <w:p w14:paraId="5D572D06"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
          <w:p w14:paraId="7467218F" w14:textId="69229BAE" w:rsidR="00800EB0" w:rsidRPr="00F544B6" w:rsidRDefault="007A4329" w:rsidP="00800EB0">
            <w:pPr>
              <w:keepNext/>
              <w:keepLines/>
              <w:spacing w:after="0" w:line="240" w:lineRule="auto"/>
              <w:rPr>
                <w:sz w:val="18"/>
                <w:szCs w:val="18"/>
              </w:rPr>
            </w:pPr>
            <w:r>
              <w:rPr>
                <w:sz w:val="18"/>
                <w:szCs w:val="18"/>
              </w:rPr>
              <w:t>0</w:t>
            </w:r>
          </w:p>
        </w:tc>
        <w:tc>
          <w:tcPr>
            <w:tcW w:w="1372" w:type="pct"/>
          </w:tcPr>
          <w:p w14:paraId="337F57BF" w14:textId="77777777" w:rsidR="00800EB0" w:rsidRPr="00F544B6" w:rsidRDefault="00800EB0" w:rsidP="00800EB0">
            <w:pPr>
              <w:keepNext/>
              <w:keepLines/>
              <w:spacing w:after="0" w:line="240" w:lineRule="auto"/>
              <w:rPr>
                <w:sz w:val="18"/>
                <w:szCs w:val="18"/>
              </w:rPr>
            </w:pPr>
          </w:p>
        </w:tc>
      </w:tr>
      <w:tr w:rsidR="00800EB0" w:rsidRPr="008521DB" w14:paraId="61DF30F0" w14:textId="77777777" w:rsidTr="00213642">
        <w:trPr>
          <w:cantSplit/>
          <w:trHeight w:val="20"/>
        </w:trPr>
        <w:tc>
          <w:tcPr>
            <w:tcW w:w="1043" w:type="pct"/>
          </w:tcPr>
          <w:p w14:paraId="7AD757CF" w14:textId="77777777" w:rsidR="00800EB0" w:rsidRPr="00F544B6" w:rsidRDefault="00800EB0" w:rsidP="00800EB0">
            <w:pPr>
              <w:keepNext/>
              <w:keepLines/>
              <w:spacing w:after="0" w:line="240" w:lineRule="auto"/>
              <w:rPr>
                <w:sz w:val="18"/>
                <w:szCs w:val="18"/>
              </w:rPr>
            </w:pPr>
            <w:r>
              <w:rPr>
                <w:sz w:val="18"/>
                <w:szCs w:val="18"/>
              </w:rPr>
              <w:t>UNIT_CONCEPT_ID</w:t>
            </w:r>
          </w:p>
        </w:tc>
        <w:tc>
          <w:tcPr>
            <w:tcW w:w="1457" w:type="pct"/>
          </w:tcPr>
          <w:p w14:paraId="3250A6D9"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
          <w:p w14:paraId="5B1D960B" w14:textId="6FBB4603" w:rsidR="00800EB0" w:rsidRPr="00F544B6" w:rsidRDefault="007A4329" w:rsidP="00800EB0">
            <w:pPr>
              <w:keepNext/>
              <w:keepLines/>
              <w:spacing w:after="0" w:line="240" w:lineRule="auto"/>
              <w:rPr>
                <w:sz w:val="18"/>
                <w:szCs w:val="18"/>
              </w:rPr>
            </w:pPr>
            <w:r>
              <w:rPr>
                <w:sz w:val="18"/>
                <w:szCs w:val="18"/>
              </w:rPr>
              <w:t>0</w:t>
            </w:r>
          </w:p>
        </w:tc>
        <w:tc>
          <w:tcPr>
            <w:tcW w:w="1372" w:type="pct"/>
          </w:tcPr>
          <w:p w14:paraId="1911FB37" w14:textId="77777777" w:rsidR="00800EB0" w:rsidRPr="00F544B6" w:rsidRDefault="00800EB0" w:rsidP="00800EB0">
            <w:pPr>
              <w:keepNext/>
              <w:keepLines/>
              <w:spacing w:after="0" w:line="240" w:lineRule="auto"/>
              <w:rPr>
                <w:sz w:val="18"/>
                <w:szCs w:val="18"/>
              </w:rPr>
            </w:pPr>
          </w:p>
        </w:tc>
      </w:tr>
      <w:tr w:rsidR="00800EB0" w:rsidRPr="008521DB" w14:paraId="512A6CBD" w14:textId="77777777" w:rsidTr="00213642">
        <w:trPr>
          <w:cantSplit/>
          <w:trHeight w:val="20"/>
        </w:trPr>
        <w:tc>
          <w:tcPr>
            <w:tcW w:w="1043" w:type="pct"/>
          </w:tcPr>
          <w:p w14:paraId="4A655DB9" w14:textId="77777777" w:rsidR="00800EB0" w:rsidRPr="00F544B6" w:rsidRDefault="00800EB0" w:rsidP="00800EB0">
            <w:pPr>
              <w:keepNext/>
              <w:keepLines/>
              <w:spacing w:after="0" w:line="240" w:lineRule="auto"/>
              <w:rPr>
                <w:sz w:val="18"/>
                <w:szCs w:val="18"/>
              </w:rPr>
            </w:pPr>
            <w:r>
              <w:rPr>
                <w:sz w:val="18"/>
                <w:szCs w:val="18"/>
              </w:rPr>
              <w:t>RANGE_LOW</w:t>
            </w:r>
          </w:p>
        </w:tc>
        <w:tc>
          <w:tcPr>
            <w:tcW w:w="1457" w:type="pct"/>
          </w:tcPr>
          <w:p w14:paraId="2DC969AF"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
          <w:p w14:paraId="22E8327F" w14:textId="77777777" w:rsidR="00800EB0" w:rsidRPr="00F544B6" w:rsidRDefault="00800EB0" w:rsidP="00800EB0">
            <w:pPr>
              <w:keepNext/>
              <w:keepLines/>
              <w:spacing w:after="0" w:line="240" w:lineRule="auto"/>
              <w:rPr>
                <w:sz w:val="18"/>
                <w:szCs w:val="18"/>
              </w:rPr>
            </w:pPr>
          </w:p>
        </w:tc>
        <w:tc>
          <w:tcPr>
            <w:tcW w:w="1372" w:type="pct"/>
          </w:tcPr>
          <w:p w14:paraId="40E5F666" w14:textId="77777777" w:rsidR="00800EB0" w:rsidRPr="00F544B6" w:rsidRDefault="00800EB0" w:rsidP="00800EB0">
            <w:pPr>
              <w:keepNext/>
              <w:keepLines/>
              <w:spacing w:after="0" w:line="240" w:lineRule="auto"/>
              <w:rPr>
                <w:sz w:val="18"/>
                <w:szCs w:val="18"/>
              </w:rPr>
            </w:pPr>
          </w:p>
        </w:tc>
      </w:tr>
      <w:tr w:rsidR="00800EB0" w:rsidRPr="008521DB" w14:paraId="658F272D" w14:textId="77777777" w:rsidTr="00213642">
        <w:trPr>
          <w:cantSplit/>
          <w:trHeight w:val="20"/>
        </w:trPr>
        <w:tc>
          <w:tcPr>
            <w:tcW w:w="1043" w:type="pct"/>
          </w:tcPr>
          <w:p w14:paraId="639A65A6" w14:textId="77777777" w:rsidR="00800EB0" w:rsidRPr="00F544B6" w:rsidRDefault="00800EB0" w:rsidP="00800EB0">
            <w:pPr>
              <w:keepNext/>
              <w:keepLines/>
              <w:spacing w:after="0" w:line="240" w:lineRule="auto"/>
              <w:rPr>
                <w:sz w:val="18"/>
                <w:szCs w:val="18"/>
              </w:rPr>
            </w:pPr>
            <w:r>
              <w:rPr>
                <w:sz w:val="18"/>
                <w:szCs w:val="18"/>
              </w:rPr>
              <w:t>RANGE_HIGH</w:t>
            </w:r>
          </w:p>
        </w:tc>
        <w:tc>
          <w:tcPr>
            <w:tcW w:w="1457" w:type="pct"/>
          </w:tcPr>
          <w:p w14:paraId="353A8D16"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
          <w:p w14:paraId="22436188" w14:textId="77777777" w:rsidR="00800EB0" w:rsidRPr="00F544B6" w:rsidRDefault="00800EB0" w:rsidP="00800EB0">
            <w:pPr>
              <w:keepNext/>
              <w:keepLines/>
              <w:spacing w:after="0" w:line="240" w:lineRule="auto"/>
              <w:rPr>
                <w:sz w:val="18"/>
                <w:szCs w:val="18"/>
              </w:rPr>
            </w:pPr>
          </w:p>
        </w:tc>
        <w:tc>
          <w:tcPr>
            <w:tcW w:w="1372" w:type="pct"/>
          </w:tcPr>
          <w:p w14:paraId="0E015E66" w14:textId="77777777" w:rsidR="00800EB0" w:rsidRPr="00F544B6" w:rsidRDefault="00800EB0" w:rsidP="00800EB0">
            <w:pPr>
              <w:keepNext/>
              <w:keepLines/>
              <w:spacing w:after="0" w:line="240" w:lineRule="auto"/>
              <w:rPr>
                <w:sz w:val="18"/>
                <w:szCs w:val="18"/>
              </w:rPr>
            </w:pPr>
          </w:p>
        </w:tc>
      </w:tr>
      <w:tr w:rsidR="00800EB0" w:rsidRPr="008521DB" w14:paraId="096F011D" w14:textId="77777777" w:rsidTr="00213642">
        <w:trPr>
          <w:cantSplit/>
          <w:trHeight w:val="20"/>
        </w:trPr>
        <w:tc>
          <w:tcPr>
            <w:tcW w:w="1043" w:type="pct"/>
          </w:tcPr>
          <w:p w14:paraId="3FDEC50F" w14:textId="77777777" w:rsidR="00800EB0" w:rsidRPr="00F544B6" w:rsidRDefault="00800EB0" w:rsidP="00800EB0">
            <w:pPr>
              <w:keepNext/>
              <w:keepLines/>
              <w:spacing w:after="0" w:line="240" w:lineRule="auto"/>
              <w:rPr>
                <w:sz w:val="18"/>
                <w:szCs w:val="18"/>
              </w:rPr>
            </w:pPr>
            <w:r>
              <w:rPr>
                <w:sz w:val="18"/>
                <w:szCs w:val="18"/>
              </w:rPr>
              <w:t>PROVIDER_ID</w:t>
            </w:r>
          </w:p>
        </w:tc>
        <w:tc>
          <w:tcPr>
            <w:tcW w:w="1457" w:type="pct"/>
          </w:tcPr>
          <w:p w14:paraId="603AB6E0" w14:textId="77777777" w:rsidR="00800EB0" w:rsidRPr="00F544B6" w:rsidRDefault="00800EB0" w:rsidP="00800EB0">
            <w:pPr>
              <w:keepNext/>
              <w:keepLines/>
              <w:spacing w:after="0" w:line="240" w:lineRule="auto"/>
              <w:rPr>
                <w:sz w:val="18"/>
                <w:szCs w:val="18"/>
              </w:rPr>
            </w:pPr>
            <w:r>
              <w:rPr>
                <w:b/>
                <w:sz w:val="18"/>
                <w:szCs w:val="18"/>
              </w:rPr>
              <w:t>VISIT_OCCURRENCE.</w:t>
            </w:r>
            <w:r>
              <w:rPr>
                <w:sz w:val="18"/>
                <w:szCs w:val="18"/>
              </w:rPr>
              <w:t>PROVIDER_ID</w:t>
            </w:r>
          </w:p>
        </w:tc>
        <w:tc>
          <w:tcPr>
            <w:tcW w:w="1128" w:type="pct"/>
          </w:tcPr>
          <w:p w14:paraId="478694D4" w14:textId="77777777" w:rsidR="00800EB0" w:rsidRPr="00F544B6" w:rsidRDefault="00800EB0" w:rsidP="00800EB0">
            <w:pPr>
              <w:keepNext/>
              <w:keepLines/>
              <w:spacing w:after="0" w:line="240" w:lineRule="auto"/>
              <w:rPr>
                <w:sz w:val="18"/>
                <w:szCs w:val="18"/>
              </w:rPr>
            </w:pPr>
          </w:p>
        </w:tc>
        <w:tc>
          <w:tcPr>
            <w:tcW w:w="1372" w:type="pct"/>
          </w:tcPr>
          <w:p w14:paraId="1108609C" w14:textId="77777777" w:rsidR="00800EB0" w:rsidRPr="00F544B6" w:rsidRDefault="00800EB0" w:rsidP="00800EB0">
            <w:pPr>
              <w:keepNext/>
              <w:keepLines/>
              <w:spacing w:after="0" w:line="240" w:lineRule="auto"/>
              <w:rPr>
                <w:sz w:val="18"/>
                <w:szCs w:val="18"/>
              </w:rPr>
            </w:pPr>
          </w:p>
        </w:tc>
      </w:tr>
      <w:tr w:rsidR="00800EB0" w:rsidRPr="008521DB" w14:paraId="1CC1935F" w14:textId="77777777" w:rsidTr="00213642">
        <w:trPr>
          <w:cantSplit/>
          <w:trHeight w:val="20"/>
        </w:trPr>
        <w:tc>
          <w:tcPr>
            <w:tcW w:w="1043" w:type="pct"/>
          </w:tcPr>
          <w:p w14:paraId="028A711B" w14:textId="77777777" w:rsidR="00800EB0" w:rsidRDefault="00800EB0" w:rsidP="00800EB0">
            <w:pPr>
              <w:keepNext/>
              <w:keepLines/>
              <w:spacing w:after="0" w:line="240" w:lineRule="auto"/>
              <w:rPr>
                <w:sz w:val="18"/>
                <w:szCs w:val="18"/>
              </w:rPr>
            </w:pPr>
            <w:r>
              <w:rPr>
                <w:sz w:val="18"/>
                <w:szCs w:val="18"/>
              </w:rPr>
              <w:t>VISIT_OCCURRENCE_ID</w:t>
            </w:r>
          </w:p>
        </w:tc>
        <w:tc>
          <w:tcPr>
            <w:tcW w:w="1457" w:type="pct"/>
          </w:tcPr>
          <w:p w14:paraId="1421DBCC" w14:textId="77777777" w:rsidR="00800EB0" w:rsidRPr="00F544B6" w:rsidRDefault="00800EB0" w:rsidP="00800EB0">
            <w:pPr>
              <w:keepNext/>
              <w:keepLines/>
              <w:spacing w:after="0" w:line="240" w:lineRule="auto"/>
              <w:rPr>
                <w:sz w:val="18"/>
                <w:szCs w:val="18"/>
              </w:rPr>
            </w:pPr>
            <w:r>
              <w:rPr>
                <w:b/>
                <w:sz w:val="18"/>
                <w:szCs w:val="18"/>
              </w:rPr>
              <w:t>VISIT_OCCURRENCE.</w:t>
            </w:r>
            <w:r>
              <w:rPr>
                <w:sz w:val="18"/>
                <w:szCs w:val="18"/>
              </w:rPr>
              <w:t>VISIT_OCCURRENCE_ID</w:t>
            </w:r>
          </w:p>
        </w:tc>
        <w:tc>
          <w:tcPr>
            <w:tcW w:w="1128" w:type="pct"/>
          </w:tcPr>
          <w:p w14:paraId="71F9E36C" w14:textId="77777777" w:rsidR="00800EB0" w:rsidRPr="00F544B6" w:rsidRDefault="00800EB0" w:rsidP="00800EB0">
            <w:pPr>
              <w:keepNext/>
              <w:keepLines/>
              <w:spacing w:after="0" w:line="240" w:lineRule="auto"/>
              <w:rPr>
                <w:sz w:val="18"/>
                <w:szCs w:val="18"/>
              </w:rPr>
            </w:pPr>
          </w:p>
        </w:tc>
        <w:tc>
          <w:tcPr>
            <w:tcW w:w="1372" w:type="pct"/>
          </w:tcPr>
          <w:p w14:paraId="1A968D90" w14:textId="77777777" w:rsidR="00800EB0" w:rsidRPr="00F544B6" w:rsidRDefault="00800EB0" w:rsidP="00800EB0">
            <w:pPr>
              <w:keepNext/>
              <w:keepLines/>
              <w:spacing w:after="0" w:line="240" w:lineRule="auto"/>
              <w:rPr>
                <w:sz w:val="18"/>
                <w:szCs w:val="18"/>
              </w:rPr>
            </w:pPr>
          </w:p>
        </w:tc>
      </w:tr>
      <w:tr w:rsidR="00800EB0" w:rsidRPr="008521DB" w14:paraId="2C1E44C6" w14:textId="77777777" w:rsidTr="00213642">
        <w:trPr>
          <w:cantSplit/>
          <w:trHeight w:val="20"/>
        </w:trPr>
        <w:tc>
          <w:tcPr>
            <w:tcW w:w="1043" w:type="pct"/>
          </w:tcPr>
          <w:p w14:paraId="493F76FB" w14:textId="77777777" w:rsidR="00800EB0" w:rsidRDefault="00800EB0" w:rsidP="00800EB0">
            <w:pPr>
              <w:keepNext/>
              <w:keepLines/>
              <w:spacing w:after="0" w:line="240" w:lineRule="auto"/>
              <w:rPr>
                <w:sz w:val="18"/>
                <w:szCs w:val="18"/>
              </w:rPr>
            </w:pPr>
            <w:r>
              <w:rPr>
                <w:sz w:val="18"/>
                <w:szCs w:val="18"/>
              </w:rPr>
              <w:lastRenderedPageBreak/>
              <w:t>MEASUREMENT_SOURCE_VALUE</w:t>
            </w:r>
          </w:p>
        </w:tc>
        <w:tc>
          <w:tcPr>
            <w:tcW w:w="1457" w:type="pct"/>
          </w:tcPr>
          <w:p w14:paraId="22C4625D" w14:textId="77777777" w:rsidR="00800EB0" w:rsidRDefault="00800EB0" w:rsidP="00800EB0">
            <w:pPr>
              <w:keepNext/>
              <w:keepLines/>
              <w:spacing w:after="0" w:line="240" w:lineRule="auto"/>
              <w:rPr>
                <w:sz w:val="18"/>
                <w:szCs w:val="18"/>
              </w:rPr>
            </w:pPr>
            <w:r>
              <w:rPr>
                <w:sz w:val="18"/>
                <w:szCs w:val="18"/>
              </w:rPr>
              <w:t>HGB_RSLT</w:t>
            </w:r>
          </w:p>
          <w:p w14:paraId="62FE41D4" w14:textId="77777777" w:rsidR="00800EB0" w:rsidRDefault="00800EB0" w:rsidP="00800EB0">
            <w:pPr>
              <w:keepNext/>
              <w:keepLines/>
              <w:spacing w:after="0" w:line="240" w:lineRule="auto"/>
              <w:rPr>
                <w:sz w:val="18"/>
                <w:szCs w:val="18"/>
              </w:rPr>
            </w:pPr>
            <w:r>
              <w:rPr>
                <w:sz w:val="18"/>
                <w:szCs w:val="18"/>
              </w:rPr>
              <w:t>OR</w:t>
            </w:r>
          </w:p>
          <w:p w14:paraId="4F305D1F" w14:textId="77777777" w:rsidR="00800EB0" w:rsidRPr="002778A8" w:rsidRDefault="00800EB0" w:rsidP="00213642">
            <w:pPr>
              <w:spacing w:after="0"/>
              <w:rPr>
                <w:sz w:val="18"/>
                <w:szCs w:val="18"/>
              </w:rPr>
            </w:pPr>
            <w:r>
              <w:rPr>
                <w:sz w:val="18"/>
                <w:szCs w:val="18"/>
              </w:rPr>
              <w:t>Surgical Fields:</w:t>
            </w:r>
          </w:p>
          <w:p w14:paraId="0D7158D0" w14:textId="77777777" w:rsidR="00800EB0" w:rsidRPr="002778A8" w:rsidRDefault="00800EB0" w:rsidP="00213642">
            <w:pPr>
              <w:spacing w:after="0"/>
              <w:rPr>
                <w:sz w:val="18"/>
                <w:szCs w:val="18"/>
              </w:rPr>
            </w:pPr>
            <w:r>
              <w:rPr>
                <w:b/>
                <w:sz w:val="18"/>
                <w:szCs w:val="18"/>
              </w:rPr>
              <w:t>MEDPAR.</w:t>
            </w:r>
            <w:r>
              <w:rPr>
                <w:sz w:val="18"/>
                <w:szCs w:val="18"/>
              </w:rPr>
              <w:t>SRGCDE1-SRGCDE25</w:t>
            </w:r>
          </w:p>
          <w:p w14:paraId="5068E247" w14:textId="77777777" w:rsidR="00800EB0" w:rsidRDefault="00800EB0" w:rsidP="00213642">
            <w:pPr>
              <w:spacing w:after="0"/>
              <w:rPr>
                <w:b/>
                <w:sz w:val="18"/>
                <w:szCs w:val="18"/>
              </w:rPr>
            </w:pPr>
          </w:p>
          <w:p w14:paraId="62BD98E7" w14:textId="77777777" w:rsidR="00800EB0" w:rsidRPr="002778A8" w:rsidRDefault="00800EB0" w:rsidP="00213642">
            <w:pPr>
              <w:spacing w:after="0"/>
              <w:rPr>
                <w:sz w:val="18"/>
                <w:szCs w:val="18"/>
              </w:rPr>
            </w:pPr>
            <w:r>
              <w:rPr>
                <w:sz w:val="18"/>
                <w:szCs w:val="18"/>
              </w:rPr>
              <w:t>HCPCS fields:</w:t>
            </w:r>
          </w:p>
          <w:p w14:paraId="1E9FD154" w14:textId="77777777" w:rsidR="00800EB0" w:rsidRDefault="00800EB0" w:rsidP="00213642">
            <w:pPr>
              <w:spacing w:after="0"/>
              <w:rPr>
                <w:sz w:val="18"/>
                <w:szCs w:val="18"/>
              </w:rPr>
            </w:pPr>
            <w:r>
              <w:rPr>
                <w:b/>
                <w:sz w:val="18"/>
                <w:szCs w:val="18"/>
              </w:rPr>
              <w:t>OUTSAF.</w:t>
            </w:r>
            <w:r>
              <w:rPr>
                <w:sz w:val="18"/>
                <w:szCs w:val="18"/>
              </w:rPr>
              <w:t>HCPCS</w:t>
            </w:r>
          </w:p>
          <w:p w14:paraId="742E3D35" w14:textId="77777777" w:rsidR="00800EB0" w:rsidRDefault="00800EB0" w:rsidP="00213642">
            <w:pPr>
              <w:spacing w:after="0"/>
              <w:rPr>
                <w:sz w:val="18"/>
                <w:szCs w:val="18"/>
              </w:rPr>
            </w:pPr>
            <w:r>
              <w:rPr>
                <w:b/>
                <w:sz w:val="18"/>
                <w:szCs w:val="18"/>
              </w:rPr>
              <w:t>NCH.</w:t>
            </w:r>
            <w:r>
              <w:rPr>
                <w:sz w:val="18"/>
                <w:szCs w:val="18"/>
              </w:rPr>
              <w:t>HCPCS</w:t>
            </w:r>
          </w:p>
          <w:p w14:paraId="2CEF1536" w14:textId="77777777" w:rsidR="00800EB0" w:rsidRDefault="00800EB0" w:rsidP="00213642">
            <w:pPr>
              <w:spacing w:after="0"/>
              <w:rPr>
                <w:sz w:val="18"/>
                <w:szCs w:val="18"/>
              </w:rPr>
            </w:pPr>
            <w:r>
              <w:rPr>
                <w:b/>
                <w:sz w:val="18"/>
                <w:szCs w:val="18"/>
              </w:rPr>
              <w:t>DME.</w:t>
            </w:r>
            <w:r>
              <w:rPr>
                <w:sz w:val="18"/>
                <w:szCs w:val="18"/>
              </w:rPr>
              <w:t>HCPCS</w:t>
            </w:r>
          </w:p>
          <w:p w14:paraId="6B0D954D" w14:textId="77777777" w:rsidR="00800EB0" w:rsidRDefault="00800EB0" w:rsidP="00213642">
            <w:pPr>
              <w:spacing w:after="0"/>
              <w:rPr>
                <w:b/>
                <w:sz w:val="18"/>
                <w:szCs w:val="18"/>
              </w:rPr>
            </w:pPr>
          </w:p>
          <w:p w14:paraId="03259F44" w14:textId="77777777" w:rsidR="00800EB0" w:rsidRDefault="00800EB0" w:rsidP="00213642">
            <w:pPr>
              <w:spacing w:after="0"/>
              <w:rPr>
                <w:sz w:val="18"/>
                <w:szCs w:val="18"/>
              </w:rPr>
            </w:pPr>
            <w:r>
              <w:rPr>
                <w:sz w:val="18"/>
                <w:szCs w:val="18"/>
              </w:rPr>
              <w:t>Diagnosis fields:</w:t>
            </w:r>
          </w:p>
          <w:p w14:paraId="555BA395" w14:textId="77777777" w:rsidR="00800EB0" w:rsidRPr="002778A8" w:rsidRDefault="00800EB0" w:rsidP="00213642">
            <w:pPr>
              <w:spacing w:after="0"/>
              <w:rPr>
                <w:sz w:val="18"/>
                <w:szCs w:val="18"/>
              </w:rPr>
            </w:pPr>
            <w:r>
              <w:rPr>
                <w:b/>
                <w:sz w:val="18"/>
                <w:szCs w:val="18"/>
              </w:rPr>
              <w:t>MEDPAR.</w:t>
            </w:r>
            <w:r>
              <w:rPr>
                <w:sz w:val="18"/>
                <w:szCs w:val="18"/>
              </w:rPr>
              <w:t>DGN_CD1-DGN_CD25</w:t>
            </w:r>
          </w:p>
          <w:p w14:paraId="379F6798" w14:textId="77777777" w:rsidR="00800EB0" w:rsidRDefault="00800EB0" w:rsidP="00213642">
            <w:pPr>
              <w:spacing w:after="0"/>
              <w:rPr>
                <w:sz w:val="18"/>
                <w:szCs w:val="18"/>
              </w:rPr>
            </w:pPr>
            <w:r>
              <w:rPr>
                <w:b/>
                <w:sz w:val="18"/>
                <w:szCs w:val="18"/>
              </w:rPr>
              <w:t>OUTSAF.</w:t>
            </w:r>
            <w:r>
              <w:rPr>
                <w:sz w:val="18"/>
                <w:szCs w:val="18"/>
              </w:rPr>
              <w:t xml:space="preserve"> DGN_CD1-DGN_CD25</w:t>
            </w:r>
          </w:p>
          <w:p w14:paraId="7956023D" w14:textId="77777777" w:rsidR="00800EB0" w:rsidRDefault="00800EB0" w:rsidP="00213642">
            <w:pPr>
              <w:spacing w:after="0"/>
              <w:rPr>
                <w:sz w:val="18"/>
                <w:szCs w:val="18"/>
              </w:rPr>
            </w:pPr>
            <w:r>
              <w:rPr>
                <w:b/>
                <w:sz w:val="18"/>
                <w:szCs w:val="18"/>
              </w:rPr>
              <w:t>OUTSAF.</w:t>
            </w:r>
            <w:r>
              <w:rPr>
                <w:sz w:val="18"/>
                <w:szCs w:val="18"/>
              </w:rPr>
              <w:t>E1DGNSCD</w:t>
            </w:r>
          </w:p>
          <w:p w14:paraId="73A0DE0F" w14:textId="77777777" w:rsidR="00800EB0" w:rsidRDefault="00800EB0" w:rsidP="00213642">
            <w:pPr>
              <w:spacing w:after="0"/>
              <w:rPr>
                <w:sz w:val="18"/>
                <w:szCs w:val="18"/>
              </w:rPr>
            </w:pPr>
            <w:r w:rsidRPr="001D6ADA">
              <w:rPr>
                <w:b/>
                <w:sz w:val="18"/>
                <w:szCs w:val="18"/>
              </w:rPr>
              <w:t>OUTSAF.</w:t>
            </w:r>
            <w:r w:rsidRPr="001D6ADA">
              <w:rPr>
                <w:sz w:val="18"/>
                <w:szCs w:val="18"/>
              </w:rPr>
              <w:t>EDGNSD1-EDGNSD6</w:t>
            </w:r>
          </w:p>
          <w:p w14:paraId="7D73E80C" w14:textId="77777777" w:rsidR="00800EB0" w:rsidRDefault="00800EB0" w:rsidP="00213642">
            <w:pPr>
              <w:spacing w:after="0"/>
              <w:rPr>
                <w:sz w:val="18"/>
                <w:szCs w:val="18"/>
              </w:rPr>
            </w:pPr>
            <w:r>
              <w:rPr>
                <w:b/>
                <w:sz w:val="18"/>
                <w:szCs w:val="18"/>
              </w:rPr>
              <w:t>NCH.</w:t>
            </w:r>
            <w:r>
              <w:rPr>
                <w:sz w:val="18"/>
                <w:szCs w:val="18"/>
              </w:rPr>
              <w:t>LINEDIAG</w:t>
            </w:r>
          </w:p>
          <w:p w14:paraId="629A0546" w14:textId="77777777" w:rsidR="00800EB0" w:rsidRDefault="00800EB0" w:rsidP="00213642">
            <w:pPr>
              <w:spacing w:after="0"/>
              <w:rPr>
                <w:sz w:val="18"/>
                <w:szCs w:val="18"/>
              </w:rPr>
            </w:pPr>
            <w:r>
              <w:rPr>
                <w:b/>
                <w:sz w:val="18"/>
                <w:szCs w:val="18"/>
              </w:rPr>
              <w:t>NCH.</w:t>
            </w:r>
            <w:r>
              <w:rPr>
                <w:sz w:val="18"/>
                <w:szCs w:val="18"/>
              </w:rPr>
              <w:t>DGN_CD1-DGN_CD12</w:t>
            </w:r>
          </w:p>
          <w:p w14:paraId="49C94471" w14:textId="77777777" w:rsidR="00800EB0" w:rsidRDefault="00800EB0" w:rsidP="00213642">
            <w:pPr>
              <w:spacing w:after="0"/>
              <w:rPr>
                <w:sz w:val="18"/>
                <w:szCs w:val="18"/>
              </w:rPr>
            </w:pPr>
            <w:r>
              <w:rPr>
                <w:b/>
                <w:sz w:val="18"/>
                <w:szCs w:val="18"/>
              </w:rPr>
              <w:t>DME.</w:t>
            </w:r>
            <w:r>
              <w:rPr>
                <w:sz w:val="18"/>
                <w:szCs w:val="18"/>
              </w:rPr>
              <w:t>LINEDIAG</w:t>
            </w:r>
          </w:p>
          <w:p w14:paraId="4953801D" w14:textId="77777777" w:rsidR="00800EB0" w:rsidRPr="00F544B6" w:rsidRDefault="00800EB0" w:rsidP="00800EB0">
            <w:pPr>
              <w:keepNext/>
              <w:keepLines/>
              <w:spacing w:after="0" w:line="240" w:lineRule="auto"/>
              <w:rPr>
                <w:sz w:val="18"/>
                <w:szCs w:val="18"/>
              </w:rPr>
            </w:pPr>
            <w:r>
              <w:rPr>
                <w:b/>
                <w:sz w:val="18"/>
                <w:szCs w:val="18"/>
              </w:rPr>
              <w:t>DME.</w:t>
            </w:r>
            <w:r>
              <w:rPr>
                <w:sz w:val="18"/>
                <w:szCs w:val="18"/>
              </w:rPr>
              <w:t>DGN_CD1-DGN_CD12</w:t>
            </w:r>
          </w:p>
        </w:tc>
        <w:tc>
          <w:tcPr>
            <w:tcW w:w="1128" w:type="pct"/>
          </w:tcPr>
          <w:p w14:paraId="2366A2F1" w14:textId="77777777" w:rsidR="00800EB0" w:rsidRPr="00F544B6" w:rsidRDefault="00800EB0" w:rsidP="00800EB0">
            <w:pPr>
              <w:keepNext/>
              <w:keepLines/>
              <w:spacing w:after="0" w:line="240" w:lineRule="auto"/>
              <w:rPr>
                <w:sz w:val="18"/>
                <w:szCs w:val="18"/>
              </w:rPr>
            </w:pPr>
          </w:p>
        </w:tc>
        <w:tc>
          <w:tcPr>
            <w:tcW w:w="1372" w:type="pct"/>
          </w:tcPr>
          <w:p w14:paraId="3385B930" w14:textId="77777777" w:rsidR="00800EB0" w:rsidRPr="00F544B6" w:rsidRDefault="00800EB0" w:rsidP="00800EB0">
            <w:pPr>
              <w:keepNext/>
              <w:keepLines/>
              <w:spacing w:after="0" w:line="240" w:lineRule="auto"/>
              <w:rPr>
                <w:sz w:val="18"/>
                <w:szCs w:val="18"/>
              </w:rPr>
            </w:pPr>
          </w:p>
        </w:tc>
      </w:tr>
      <w:tr w:rsidR="00800EB0" w:rsidRPr="008521DB" w14:paraId="47344422" w14:textId="77777777" w:rsidTr="00213642">
        <w:trPr>
          <w:cantSplit/>
          <w:trHeight w:val="20"/>
        </w:trPr>
        <w:tc>
          <w:tcPr>
            <w:tcW w:w="1043" w:type="pct"/>
          </w:tcPr>
          <w:p w14:paraId="20412DB5" w14:textId="77777777" w:rsidR="00800EB0" w:rsidRDefault="00800EB0" w:rsidP="00800EB0">
            <w:pPr>
              <w:keepNext/>
              <w:keepLines/>
              <w:spacing w:after="0" w:line="240" w:lineRule="auto"/>
              <w:rPr>
                <w:sz w:val="18"/>
                <w:szCs w:val="18"/>
              </w:rPr>
            </w:pPr>
            <w:r>
              <w:rPr>
                <w:sz w:val="18"/>
                <w:szCs w:val="18"/>
              </w:rPr>
              <w:t>MEASUREMENT_SOURCE_CONCEPT_ID</w:t>
            </w:r>
          </w:p>
        </w:tc>
        <w:tc>
          <w:tcPr>
            <w:tcW w:w="1457" w:type="pct"/>
          </w:tcPr>
          <w:p w14:paraId="7F83410E" w14:textId="77777777" w:rsidR="00800EB0" w:rsidRPr="002778A8" w:rsidRDefault="00800EB0" w:rsidP="00213642">
            <w:pPr>
              <w:spacing w:after="0"/>
              <w:rPr>
                <w:sz w:val="18"/>
                <w:szCs w:val="18"/>
              </w:rPr>
            </w:pPr>
            <w:r>
              <w:rPr>
                <w:sz w:val="18"/>
                <w:szCs w:val="18"/>
              </w:rPr>
              <w:t>Surgical Fields:</w:t>
            </w:r>
          </w:p>
          <w:p w14:paraId="6963C127" w14:textId="77777777" w:rsidR="00800EB0" w:rsidRPr="002778A8" w:rsidRDefault="00800EB0" w:rsidP="00213642">
            <w:pPr>
              <w:spacing w:after="0"/>
              <w:rPr>
                <w:sz w:val="18"/>
                <w:szCs w:val="18"/>
              </w:rPr>
            </w:pPr>
            <w:r>
              <w:rPr>
                <w:b/>
                <w:sz w:val="18"/>
                <w:szCs w:val="18"/>
              </w:rPr>
              <w:t>MEDPAR.</w:t>
            </w:r>
            <w:r>
              <w:rPr>
                <w:sz w:val="18"/>
                <w:szCs w:val="18"/>
              </w:rPr>
              <w:t>SRGCDE1-SRGCDE25</w:t>
            </w:r>
          </w:p>
          <w:p w14:paraId="32F5D3CE" w14:textId="77777777" w:rsidR="00800EB0" w:rsidRDefault="00800EB0" w:rsidP="00213642">
            <w:pPr>
              <w:spacing w:after="0"/>
              <w:rPr>
                <w:b/>
                <w:sz w:val="18"/>
                <w:szCs w:val="18"/>
              </w:rPr>
            </w:pPr>
          </w:p>
          <w:p w14:paraId="1BCB4920" w14:textId="77777777" w:rsidR="00800EB0" w:rsidRPr="002778A8" w:rsidRDefault="00800EB0" w:rsidP="00213642">
            <w:pPr>
              <w:spacing w:after="0"/>
              <w:rPr>
                <w:sz w:val="18"/>
                <w:szCs w:val="18"/>
              </w:rPr>
            </w:pPr>
            <w:r>
              <w:rPr>
                <w:sz w:val="18"/>
                <w:szCs w:val="18"/>
              </w:rPr>
              <w:t>HCPCS fields:</w:t>
            </w:r>
          </w:p>
          <w:p w14:paraId="60C10872" w14:textId="77777777" w:rsidR="00800EB0" w:rsidRDefault="00800EB0" w:rsidP="00213642">
            <w:pPr>
              <w:spacing w:after="0"/>
              <w:rPr>
                <w:sz w:val="18"/>
                <w:szCs w:val="18"/>
              </w:rPr>
            </w:pPr>
            <w:r>
              <w:rPr>
                <w:b/>
                <w:sz w:val="18"/>
                <w:szCs w:val="18"/>
              </w:rPr>
              <w:t>OUTSAF.</w:t>
            </w:r>
            <w:r>
              <w:rPr>
                <w:sz w:val="18"/>
                <w:szCs w:val="18"/>
              </w:rPr>
              <w:t>HCPCS</w:t>
            </w:r>
          </w:p>
          <w:p w14:paraId="686DE39D" w14:textId="77777777" w:rsidR="00800EB0" w:rsidRDefault="00800EB0" w:rsidP="00213642">
            <w:pPr>
              <w:spacing w:after="0"/>
              <w:rPr>
                <w:sz w:val="18"/>
                <w:szCs w:val="18"/>
              </w:rPr>
            </w:pPr>
            <w:r>
              <w:rPr>
                <w:b/>
                <w:sz w:val="18"/>
                <w:szCs w:val="18"/>
              </w:rPr>
              <w:t>NCH.</w:t>
            </w:r>
            <w:r>
              <w:rPr>
                <w:sz w:val="18"/>
                <w:szCs w:val="18"/>
              </w:rPr>
              <w:t>HCPCS</w:t>
            </w:r>
          </w:p>
          <w:p w14:paraId="5AC1F4F2" w14:textId="77777777" w:rsidR="00800EB0" w:rsidRDefault="00800EB0" w:rsidP="00213642">
            <w:pPr>
              <w:spacing w:after="0"/>
              <w:rPr>
                <w:sz w:val="18"/>
                <w:szCs w:val="18"/>
              </w:rPr>
            </w:pPr>
            <w:r>
              <w:rPr>
                <w:b/>
                <w:sz w:val="18"/>
                <w:szCs w:val="18"/>
              </w:rPr>
              <w:t>DME.</w:t>
            </w:r>
            <w:r>
              <w:rPr>
                <w:sz w:val="18"/>
                <w:szCs w:val="18"/>
              </w:rPr>
              <w:t>HCPCS</w:t>
            </w:r>
          </w:p>
          <w:p w14:paraId="5DDECBDE" w14:textId="77777777" w:rsidR="00800EB0" w:rsidRDefault="00800EB0" w:rsidP="00213642">
            <w:pPr>
              <w:spacing w:after="0"/>
              <w:rPr>
                <w:b/>
                <w:sz w:val="18"/>
                <w:szCs w:val="18"/>
              </w:rPr>
            </w:pPr>
          </w:p>
          <w:p w14:paraId="473FE953" w14:textId="77777777" w:rsidR="00800EB0" w:rsidRDefault="00800EB0" w:rsidP="00213642">
            <w:pPr>
              <w:spacing w:after="0"/>
              <w:rPr>
                <w:sz w:val="18"/>
                <w:szCs w:val="18"/>
              </w:rPr>
            </w:pPr>
            <w:r>
              <w:rPr>
                <w:sz w:val="18"/>
                <w:szCs w:val="18"/>
              </w:rPr>
              <w:t>Diagnosis fields:</w:t>
            </w:r>
          </w:p>
          <w:p w14:paraId="79E701A5" w14:textId="77777777" w:rsidR="00800EB0" w:rsidRPr="002778A8" w:rsidRDefault="00800EB0" w:rsidP="00213642">
            <w:pPr>
              <w:spacing w:after="0"/>
              <w:rPr>
                <w:sz w:val="18"/>
                <w:szCs w:val="18"/>
              </w:rPr>
            </w:pPr>
            <w:r>
              <w:rPr>
                <w:b/>
                <w:sz w:val="18"/>
                <w:szCs w:val="18"/>
              </w:rPr>
              <w:t>MEDPAR.</w:t>
            </w:r>
            <w:r>
              <w:rPr>
                <w:sz w:val="18"/>
                <w:szCs w:val="18"/>
              </w:rPr>
              <w:t>DGN_CD1-DGN_CD25</w:t>
            </w:r>
          </w:p>
          <w:p w14:paraId="2E3717BF" w14:textId="77777777" w:rsidR="00800EB0" w:rsidRDefault="00800EB0" w:rsidP="00213642">
            <w:pPr>
              <w:spacing w:after="0"/>
              <w:rPr>
                <w:sz w:val="18"/>
                <w:szCs w:val="18"/>
              </w:rPr>
            </w:pPr>
            <w:r>
              <w:rPr>
                <w:b/>
                <w:sz w:val="18"/>
                <w:szCs w:val="18"/>
              </w:rPr>
              <w:t>OUTSAF.</w:t>
            </w:r>
            <w:r>
              <w:rPr>
                <w:sz w:val="18"/>
                <w:szCs w:val="18"/>
              </w:rPr>
              <w:t xml:space="preserve"> DGN_CD1-DGN_CD25</w:t>
            </w:r>
          </w:p>
          <w:p w14:paraId="1296B728" w14:textId="77777777" w:rsidR="00800EB0" w:rsidRDefault="00800EB0" w:rsidP="00213642">
            <w:pPr>
              <w:spacing w:after="0"/>
              <w:rPr>
                <w:sz w:val="18"/>
                <w:szCs w:val="18"/>
              </w:rPr>
            </w:pPr>
            <w:r>
              <w:rPr>
                <w:b/>
                <w:sz w:val="18"/>
                <w:szCs w:val="18"/>
              </w:rPr>
              <w:t>OUTSAF.</w:t>
            </w:r>
            <w:r>
              <w:rPr>
                <w:sz w:val="18"/>
                <w:szCs w:val="18"/>
              </w:rPr>
              <w:t>E1DGNSCD</w:t>
            </w:r>
          </w:p>
          <w:p w14:paraId="3AFD38EC" w14:textId="77777777" w:rsidR="00800EB0" w:rsidRDefault="00800EB0" w:rsidP="00213642">
            <w:pPr>
              <w:spacing w:after="0"/>
              <w:rPr>
                <w:sz w:val="18"/>
                <w:szCs w:val="18"/>
              </w:rPr>
            </w:pPr>
            <w:r w:rsidRPr="001D6ADA">
              <w:rPr>
                <w:b/>
                <w:sz w:val="18"/>
                <w:szCs w:val="18"/>
              </w:rPr>
              <w:t>OUTSAF.</w:t>
            </w:r>
            <w:r w:rsidRPr="001D6ADA">
              <w:rPr>
                <w:sz w:val="18"/>
                <w:szCs w:val="18"/>
              </w:rPr>
              <w:t>EDGNSD1-EDGNSD6</w:t>
            </w:r>
          </w:p>
          <w:p w14:paraId="1F7D82D7" w14:textId="77777777" w:rsidR="00800EB0" w:rsidRDefault="00800EB0" w:rsidP="00213642">
            <w:pPr>
              <w:spacing w:after="0"/>
              <w:rPr>
                <w:sz w:val="18"/>
                <w:szCs w:val="18"/>
              </w:rPr>
            </w:pPr>
            <w:r>
              <w:rPr>
                <w:b/>
                <w:sz w:val="18"/>
                <w:szCs w:val="18"/>
              </w:rPr>
              <w:t>NCH.</w:t>
            </w:r>
            <w:r>
              <w:rPr>
                <w:sz w:val="18"/>
                <w:szCs w:val="18"/>
              </w:rPr>
              <w:t>LINEDIAG</w:t>
            </w:r>
          </w:p>
          <w:p w14:paraId="2D112210" w14:textId="77777777" w:rsidR="00800EB0" w:rsidRDefault="00800EB0" w:rsidP="00213642">
            <w:pPr>
              <w:spacing w:after="0"/>
              <w:rPr>
                <w:sz w:val="18"/>
                <w:szCs w:val="18"/>
              </w:rPr>
            </w:pPr>
            <w:r>
              <w:rPr>
                <w:b/>
                <w:sz w:val="18"/>
                <w:szCs w:val="18"/>
              </w:rPr>
              <w:t>NCH.</w:t>
            </w:r>
            <w:r>
              <w:rPr>
                <w:sz w:val="18"/>
                <w:szCs w:val="18"/>
              </w:rPr>
              <w:t>DGN_CD1-DGN_CD12</w:t>
            </w:r>
          </w:p>
          <w:p w14:paraId="05547CE2" w14:textId="77777777" w:rsidR="00800EB0" w:rsidRDefault="00800EB0" w:rsidP="00213642">
            <w:pPr>
              <w:spacing w:after="0"/>
              <w:rPr>
                <w:sz w:val="18"/>
                <w:szCs w:val="18"/>
              </w:rPr>
            </w:pPr>
            <w:r>
              <w:rPr>
                <w:b/>
                <w:sz w:val="18"/>
                <w:szCs w:val="18"/>
              </w:rPr>
              <w:t>DME.</w:t>
            </w:r>
            <w:r>
              <w:rPr>
                <w:sz w:val="18"/>
                <w:szCs w:val="18"/>
              </w:rPr>
              <w:t>LINEDIAG</w:t>
            </w:r>
          </w:p>
          <w:p w14:paraId="15479F01" w14:textId="77777777" w:rsidR="00800EB0" w:rsidRPr="00F544B6" w:rsidRDefault="00800EB0" w:rsidP="00800EB0">
            <w:pPr>
              <w:keepNext/>
              <w:keepLines/>
              <w:spacing w:after="0" w:line="240" w:lineRule="auto"/>
              <w:rPr>
                <w:sz w:val="18"/>
                <w:szCs w:val="18"/>
              </w:rPr>
            </w:pPr>
            <w:r>
              <w:rPr>
                <w:b/>
                <w:sz w:val="18"/>
                <w:szCs w:val="18"/>
              </w:rPr>
              <w:t>DME.</w:t>
            </w:r>
            <w:r>
              <w:rPr>
                <w:sz w:val="18"/>
                <w:szCs w:val="18"/>
              </w:rPr>
              <w:t>DGN_CD1-DGN_CD12</w:t>
            </w:r>
          </w:p>
        </w:tc>
        <w:tc>
          <w:tcPr>
            <w:tcW w:w="1128" w:type="pct"/>
          </w:tcPr>
          <w:p w14:paraId="77ABA5FA" w14:textId="77777777" w:rsidR="00800EB0" w:rsidRPr="00F544B6" w:rsidRDefault="00800EB0" w:rsidP="00800EB0">
            <w:pPr>
              <w:keepNext/>
              <w:keepLines/>
              <w:spacing w:after="0" w:line="240" w:lineRule="auto"/>
              <w:rPr>
                <w:sz w:val="18"/>
                <w:szCs w:val="18"/>
              </w:rPr>
            </w:pPr>
            <w:r>
              <w:rPr>
                <w:sz w:val="18"/>
                <w:szCs w:val="18"/>
              </w:rPr>
              <w:t xml:space="preserve">Map source_values to their associated SOURCE_CONCEPT_ID using the vocab query in </w:t>
            </w:r>
            <w:hyperlink w:anchor="_Appendix_3:_Source" w:history="1">
              <w:r w:rsidRPr="00C75E39">
                <w:rPr>
                  <w:rStyle w:val="Hyperlink"/>
                  <w:sz w:val="18"/>
                  <w:szCs w:val="18"/>
                </w:rPr>
                <w:t>Appendix 3</w:t>
              </w:r>
            </w:hyperlink>
          </w:p>
        </w:tc>
        <w:tc>
          <w:tcPr>
            <w:tcW w:w="1372" w:type="pct"/>
          </w:tcPr>
          <w:p w14:paraId="0F0B6601" w14:textId="77777777" w:rsidR="00800EB0" w:rsidRDefault="00800EB0" w:rsidP="00213642">
            <w:pPr>
              <w:autoSpaceDE w:val="0"/>
              <w:autoSpaceDN w:val="0"/>
              <w:adjustRightInd w:val="0"/>
              <w:spacing w:after="0"/>
              <w:rPr>
                <w:rFonts w:cstheme="minorHAnsi"/>
                <w:color w:val="0000FF"/>
                <w:sz w:val="16"/>
                <w:szCs w:val="19"/>
              </w:rPr>
            </w:pPr>
            <w:r>
              <w:rPr>
                <w:rFonts w:cstheme="minorHAnsi"/>
                <w:color w:val="0000FF"/>
                <w:sz w:val="16"/>
                <w:szCs w:val="19"/>
              </w:rPr>
              <w:t>For codes from HCPCS or surgical fields use filters:</w:t>
            </w:r>
          </w:p>
          <w:p w14:paraId="4354E358" w14:textId="77777777" w:rsidR="00800EB0" w:rsidRPr="002D0101" w:rsidRDefault="00800EB0" w:rsidP="00213642">
            <w:pPr>
              <w:autoSpaceDE w:val="0"/>
              <w:autoSpaceDN w:val="0"/>
              <w:adjustRightInd w:val="0"/>
              <w:spacing w:after="0"/>
              <w:rPr>
                <w:rFonts w:cstheme="minorHAnsi"/>
                <w:color w:val="0000FF"/>
                <w:sz w:val="16"/>
                <w:szCs w:val="19"/>
              </w:rPr>
            </w:pPr>
          </w:p>
          <w:p w14:paraId="2AA27C8A" w14:textId="77777777" w:rsidR="00800EB0" w:rsidRPr="00D31708" w:rsidRDefault="00800EB0" w:rsidP="00213642">
            <w:pPr>
              <w:autoSpaceDE w:val="0"/>
              <w:autoSpaceDN w:val="0"/>
              <w:adjustRightInd w:val="0"/>
              <w:spacing w:after="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36907E3E" w14:textId="77777777" w:rsidR="00800EB0" w:rsidRPr="00D31708" w:rsidRDefault="00800EB0" w:rsidP="00213642">
            <w:pPr>
              <w:autoSpaceDE w:val="0"/>
              <w:autoSpaceDN w:val="0"/>
              <w:adjustRightInd w:val="0"/>
              <w:spacing w:after="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047EEA2" w14:textId="77777777" w:rsidR="00800EB0" w:rsidRPr="00D31708" w:rsidRDefault="00800EB0" w:rsidP="00213642">
            <w:pPr>
              <w:autoSpaceDE w:val="0"/>
              <w:autoSpaceDN w:val="0"/>
              <w:adjustRightInd w:val="0"/>
              <w:spacing w:after="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429A9C16" w14:textId="77777777" w:rsidR="00800EB0" w:rsidRPr="00D31708" w:rsidRDefault="00800EB0" w:rsidP="00213642">
            <w:pPr>
              <w:autoSpaceDE w:val="0"/>
              <w:autoSpaceDN w:val="0"/>
              <w:adjustRightInd w:val="0"/>
              <w:spacing w:after="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4062CCA9" w14:textId="77777777" w:rsidR="00800EB0" w:rsidRDefault="00800EB0" w:rsidP="00213642">
            <w:pPr>
              <w:autoSpaceDE w:val="0"/>
              <w:autoSpaceDN w:val="0"/>
              <w:adjustRightInd w:val="0"/>
              <w:spacing w:after="0"/>
              <w:rPr>
                <w:rFonts w:ascii="Consolas" w:hAnsi="Consolas" w:cs="Consolas"/>
                <w:sz w:val="19"/>
                <w:szCs w:val="19"/>
              </w:rPr>
            </w:pPr>
          </w:p>
          <w:p w14:paraId="295252FA" w14:textId="77777777" w:rsidR="00800EB0" w:rsidRPr="009340D2" w:rsidRDefault="00800EB0" w:rsidP="00213642">
            <w:pPr>
              <w:autoSpaceDE w:val="0"/>
              <w:autoSpaceDN w:val="0"/>
              <w:adjustRightInd w:val="0"/>
              <w:spacing w:after="0"/>
              <w:rPr>
                <w:rFonts w:cstheme="minorHAnsi"/>
                <w:sz w:val="20"/>
                <w:szCs w:val="19"/>
              </w:rPr>
            </w:pPr>
            <w:r w:rsidRPr="009340D2">
              <w:rPr>
                <w:rFonts w:cstheme="minorHAnsi"/>
                <w:sz w:val="20"/>
                <w:szCs w:val="19"/>
              </w:rPr>
              <w:t>From diagnosis fields:</w:t>
            </w:r>
          </w:p>
          <w:p w14:paraId="564603A8" w14:textId="77777777" w:rsidR="00800EB0" w:rsidRDefault="00800EB0" w:rsidP="00213642">
            <w:pPr>
              <w:autoSpaceDE w:val="0"/>
              <w:autoSpaceDN w:val="0"/>
              <w:adjustRightInd w:val="0"/>
              <w:spacing w:after="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57071EC5" w14:textId="77777777" w:rsidR="00800EB0" w:rsidRPr="00F544B6" w:rsidRDefault="00800EB0" w:rsidP="00800EB0">
            <w:pPr>
              <w:keepNext/>
              <w:keepLines/>
              <w:spacing w:after="0" w:line="240" w:lineRule="auto"/>
              <w:rPr>
                <w:sz w:val="18"/>
                <w:szCs w:val="18"/>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tc>
      </w:tr>
      <w:tr w:rsidR="00800EB0" w:rsidRPr="008521DB" w14:paraId="719E24E0" w14:textId="77777777" w:rsidTr="00213642">
        <w:trPr>
          <w:cantSplit/>
          <w:trHeight w:val="20"/>
        </w:trPr>
        <w:tc>
          <w:tcPr>
            <w:tcW w:w="1043" w:type="pct"/>
          </w:tcPr>
          <w:p w14:paraId="3B269AA7" w14:textId="77777777" w:rsidR="00800EB0" w:rsidRDefault="00800EB0" w:rsidP="00800EB0">
            <w:pPr>
              <w:keepNext/>
              <w:keepLines/>
              <w:spacing w:after="0" w:line="240" w:lineRule="auto"/>
              <w:rPr>
                <w:sz w:val="18"/>
                <w:szCs w:val="18"/>
              </w:rPr>
            </w:pPr>
            <w:r>
              <w:rPr>
                <w:sz w:val="18"/>
                <w:szCs w:val="18"/>
              </w:rPr>
              <w:t>UNIT_SOURCE_VALUE</w:t>
            </w:r>
          </w:p>
        </w:tc>
        <w:tc>
          <w:tcPr>
            <w:tcW w:w="1457" w:type="pct"/>
          </w:tcPr>
          <w:p w14:paraId="5307CB63"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
          <w:p w14:paraId="6D12832F" w14:textId="77777777" w:rsidR="00800EB0" w:rsidRPr="00F544B6" w:rsidRDefault="00800EB0" w:rsidP="00800EB0">
            <w:pPr>
              <w:keepNext/>
              <w:keepLines/>
              <w:spacing w:after="0" w:line="240" w:lineRule="auto"/>
              <w:rPr>
                <w:sz w:val="18"/>
                <w:szCs w:val="18"/>
              </w:rPr>
            </w:pPr>
          </w:p>
        </w:tc>
        <w:tc>
          <w:tcPr>
            <w:tcW w:w="1372" w:type="pct"/>
          </w:tcPr>
          <w:p w14:paraId="7A3F8354" w14:textId="77777777" w:rsidR="00800EB0" w:rsidRPr="00F544B6" w:rsidRDefault="00800EB0" w:rsidP="00800EB0">
            <w:pPr>
              <w:keepNext/>
              <w:keepLines/>
              <w:spacing w:after="0" w:line="240" w:lineRule="auto"/>
              <w:rPr>
                <w:sz w:val="18"/>
                <w:szCs w:val="18"/>
              </w:rPr>
            </w:pPr>
          </w:p>
        </w:tc>
      </w:tr>
      <w:tr w:rsidR="00800EB0" w:rsidRPr="008521DB" w14:paraId="2C39B8F6" w14:textId="77777777" w:rsidTr="00213642">
        <w:trPr>
          <w:cantSplit/>
          <w:trHeight w:val="20"/>
        </w:trPr>
        <w:tc>
          <w:tcPr>
            <w:tcW w:w="1043" w:type="pct"/>
          </w:tcPr>
          <w:p w14:paraId="5AF98CDA" w14:textId="77777777" w:rsidR="00800EB0" w:rsidRDefault="00800EB0" w:rsidP="00800EB0">
            <w:pPr>
              <w:keepNext/>
              <w:keepLines/>
              <w:spacing w:after="0" w:line="240" w:lineRule="auto"/>
              <w:rPr>
                <w:sz w:val="18"/>
                <w:szCs w:val="18"/>
              </w:rPr>
            </w:pPr>
            <w:r>
              <w:rPr>
                <w:sz w:val="18"/>
                <w:szCs w:val="18"/>
              </w:rPr>
              <w:t>VALUE_SOURCE_VALUE</w:t>
            </w:r>
          </w:p>
        </w:tc>
        <w:tc>
          <w:tcPr>
            <w:tcW w:w="1457" w:type="pct"/>
          </w:tcPr>
          <w:p w14:paraId="329D5B31"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
          <w:p w14:paraId="59C03207" w14:textId="77777777" w:rsidR="00800EB0" w:rsidRPr="00F544B6" w:rsidRDefault="00800EB0" w:rsidP="00800EB0">
            <w:pPr>
              <w:keepNext/>
              <w:keepLines/>
              <w:spacing w:after="0" w:line="240" w:lineRule="auto"/>
              <w:rPr>
                <w:sz w:val="18"/>
                <w:szCs w:val="18"/>
              </w:rPr>
            </w:pPr>
          </w:p>
        </w:tc>
        <w:tc>
          <w:tcPr>
            <w:tcW w:w="1372" w:type="pct"/>
          </w:tcPr>
          <w:p w14:paraId="3D4C1E78" w14:textId="77777777" w:rsidR="00800EB0" w:rsidRPr="00F544B6" w:rsidRDefault="00800EB0" w:rsidP="00800EB0">
            <w:pPr>
              <w:keepNext/>
              <w:keepLines/>
              <w:spacing w:after="0" w:line="240" w:lineRule="auto"/>
              <w:rPr>
                <w:sz w:val="18"/>
                <w:szCs w:val="18"/>
              </w:rPr>
            </w:pPr>
          </w:p>
        </w:tc>
      </w:tr>
    </w:tbl>
    <w:p w14:paraId="79D725A4" w14:textId="77777777" w:rsidR="008A3856" w:rsidRPr="00F70B92" w:rsidRDefault="008A3856" w:rsidP="001761E1">
      <w:pPr>
        <w:pStyle w:val="ListParagraph"/>
        <w:autoSpaceDE w:val="0"/>
        <w:autoSpaceDN w:val="0"/>
        <w:adjustRightInd w:val="0"/>
        <w:spacing w:after="0" w:line="240" w:lineRule="auto"/>
        <w:ind w:left="1080"/>
      </w:pPr>
    </w:p>
    <w:p w14:paraId="48C15F12" w14:textId="77777777" w:rsidR="00F70B92" w:rsidRDefault="00F70B92" w:rsidP="00F70B92"/>
    <w:p w14:paraId="3E98A18C" w14:textId="77777777" w:rsidR="00800EB0" w:rsidRDefault="00800EB0" w:rsidP="00F70B92"/>
    <w:p w14:paraId="007A5141" w14:textId="77777777" w:rsidR="00800EB0" w:rsidRDefault="00800EB0" w:rsidP="00F70B92"/>
    <w:p w14:paraId="6F8BD279" w14:textId="77777777" w:rsidR="00800EB0" w:rsidRPr="00F70B92" w:rsidRDefault="00800EB0" w:rsidP="00F70B92"/>
    <w:p w14:paraId="73E5A404" w14:textId="2597B9D8" w:rsidR="00BA6A92" w:rsidRDefault="00BA6A92" w:rsidP="00BA6A92">
      <w:pPr>
        <w:pStyle w:val="Heading2"/>
      </w:pPr>
      <w:r>
        <w:lastRenderedPageBreak/>
        <w:t>2.</w:t>
      </w:r>
      <w:r w:rsidR="00F70B92">
        <w:t>20</w:t>
      </w:r>
      <w:r>
        <w:tab/>
        <w:t>Table name: OBSERVATION</w:t>
      </w:r>
    </w:p>
    <w:p w14:paraId="52F2C38D" w14:textId="77777777" w:rsidR="00800EB0" w:rsidRDefault="00800EB0" w:rsidP="00800EB0">
      <w:pPr>
        <w:pStyle w:val="NoSpacing"/>
      </w:pPr>
    </w:p>
    <w:p w14:paraId="5B74A7E0" w14:textId="255931CA" w:rsidR="00800EB0" w:rsidRDefault="00800EB0" w:rsidP="00800EB0">
      <w:pPr>
        <w:pStyle w:val="NoSpacing"/>
      </w:pPr>
      <w:r>
        <w:t>Key Conventions:</w:t>
      </w:r>
    </w:p>
    <w:p w14:paraId="4644E0E6" w14:textId="77777777" w:rsidR="00800EB0" w:rsidRDefault="00800EB0" w:rsidP="00800EB0">
      <w:pPr>
        <w:pStyle w:val="NoSpacing"/>
        <w:ind w:left="1080"/>
      </w:pPr>
    </w:p>
    <w:p w14:paraId="253450A1" w14:textId="77777777" w:rsidR="001D7A31" w:rsidRDefault="00800EB0" w:rsidP="001D7A31">
      <w:pPr>
        <w:pStyle w:val="NoSpacing"/>
        <w:numPr>
          <w:ilvl w:val="0"/>
          <w:numId w:val="24"/>
        </w:numPr>
      </w:pPr>
      <w:r>
        <w:t xml:space="preserve">This table will be sourced from </w:t>
      </w:r>
      <w:r w:rsidR="00652CFB">
        <w:t xml:space="preserve">PEDSF, </w:t>
      </w:r>
      <w:r>
        <w:t>MEDPAR, OUTSAF, NCH and DME.</w:t>
      </w:r>
    </w:p>
    <w:p w14:paraId="248184F2" w14:textId="77777777" w:rsidR="001D7A31" w:rsidRDefault="00800EB0" w:rsidP="001D7A31">
      <w:pPr>
        <w:pStyle w:val="NoSpacing"/>
        <w:numPr>
          <w:ilvl w:val="0"/>
          <w:numId w:val="24"/>
        </w:numPr>
      </w:pPr>
      <w:r>
        <w:t xml:space="preserve"> </w:t>
      </w:r>
      <w:r w:rsidR="00652CFB">
        <w:t>For MEDPAR, OUTSAF, NCH and DME r</w:t>
      </w:r>
      <w:r>
        <w:t xml:space="preserve">efer to the logic in the VISIT_OCCURRENCE table for defining visits; it will be used for assigning VISIT_OCCURRENCE_ID. Any code in a diagnosis field, HCPCS field or surgical field that maps to a concept with DOMAIN_ID =’ Observation’ should go in this table. </w:t>
      </w:r>
    </w:p>
    <w:p w14:paraId="1E56B3B3" w14:textId="17D5FEE0" w:rsidR="00652CFB" w:rsidRDefault="00652CFB" w:rsidP="001D7A31">
      <w:pPr>
        <w:pStyle w:val="NoSpacing"/>
        <w:numPr>
          <w:ilvl w:val="0"/>
          <w:numId w:val="24"/>
        </w:numPr>
      </w:pPr>
      <w:r>
        <w:t>Records in the PEDSF table are based on person, not on visit so there will be no need to assign a VISIT_OCCURRENCE_ID to records coming from that table</w:t>
      </w:r>
      <w:r w:rsidR="001D7A31">
        <w:t xml:space="preserve">. </w:t>
      </w:r>
    </w:p>
    <w:p w14:paraId="079F8B61" w14:textId="4B024D0A" w:rsidR="001D7A31" w:rsidRDefault="001D7A31" w:rsidP="001D7A31">
      <w:pPr>
        <w:pStyle w:val="NoSpacing"/>
        <w:numPr>
          <w:ilvl w:val="1"/>
          <w:numId w:val="24"/>
        </w:numPr>
      </w:pPr>
      <w:r>
        <w:t xml:space="preserve">In order to map codes in </w:t>
      </w:r>
      <w:r>
        <w:rPr>
          <w:b/>
        </w:rPr>
        <w:t>PEDSF.</w:t>
      </w:r>
      <w:r>
        <w:t>NAME to their associated TARGET_CONCEPT_IDs you will need to collate the srcTable column and name column like this:</w:t>
      </w:r>
    </w:p>
    <w:p w14:paraId="71184454" w14:textId="71F85F7E" w:rsidR="001D7A31" w:rsidRDefault="001D7A31" w:rsidP="001D7A31">
      <w:pPr>
        <w:pStyle w:val="NoSpacing"/>
        <w:numPr>
          <w:ilvl w:val="2"/>
          <w:numId w:val="24"/>
        </w:numPr>
      </w:pPr>
      <w:r>
        <w:t>srcTable+’_’+NAME</w:t>
      </w:r>
    </w:p>
    <w:p w14:paraId="3A1FD342" w14:textId="05FF5BEC" w:rsidR="001D7A31" w:rsidRDefault="001D7A31" w:rsidP="001D7A31">
      <w:pPr>
        <w:pStyle w:val="NoSpacing"/>
        <w:numPr>
          <w:ilvl w:val="1"/>
          <w:numId w:val="24"/>
        </w:numPr>
      </w:pPr>
      <w:r>
        <w:t>This is how the values were stored in the vocabulary because different source tables (srcTable) may have different mappings based on which type of cancer they are describing</w:t>
      </w:r>
    </w:p>
    <w:p w14:paraId="6BB1A3CF" w14:textId="32E44E39" w:rsidR="001D7A31" w:rsidRDefault="001D7A31" w:rsidP="001D7A31">
      <w:pPr>
        <w:pStyle w:val="NoSpacing"/>
        <w:numPr>
          <w:ilvl w:val="0"/>
          <w:numId w:val="24"/>
        </w:numPr>
      </w:pPr>
      <w:r>
        <w:t>One record should be created per patient_id and srcTable value identifying wh</w:t>
      </w:r>
      <w:r w:rsidR="00EE3D7F">
        <w:t>ich</w:t>
      </w:r>
      <w:r>
        <w:t xml:space="preserve"> source tables each person belongs to</w:t>
      </w:r>
    </w:p>
    <w:p w14:paraId="54D35E63" w14:textId="77777777" w:rsidR="00EE3D7F" w:rsidRPr="00EE3D7F" w:rsidRDefault="00EE3D7F" w:rsidP="00EE3D7F">
      <w:pPr>
        <w:pStyle w:val="ListParagraph"/>
        <w:numPr>
          <w:ilvl w:val="1"/>
          <w:numId w:val="24"/>
        </w:numPr>
        <w:autoSpaceDE w:val="0"/>
        <w:autoSpaceDN w:val="0"/>
        <w:adjustRightInd w:val="0"/>
        <w:spacing w:after="0" w:line="240" w:lineRule="auto"/>
        <w:rPr>
          <w:rFonts w:ascii="Consolas" w:hAnsi="Consolas" w:cs="Consolas"/>
          <w:sz w:val="19"/>
          <w:szCs w:val="19"/>
        </w:rPr>
      </w:pPr>
      <w:r w:rsidRPr="00EE3D7F">
        <w:rPr>
          <w:rFonts w:ascii="Consolas" w:hAnsi="Consolas" w:cs="Consolas"/>
          <w:color w:val="0000FF"/>
          <w:sz w:val="19"/>
          <w:szCs w:val="19"/>
        </w:rPr>
        <w:t>select</w:t>
      </w:r>
      <w:r w:rsidRPr="00EE3D7F">
        <w:rPr>
          <w:rFonts w:ascii="Consolas" w:hAnsi="Consolas" w:cs="Consolas"/>
          <w:sz w:val="19"/>
          <w:szCs w:val="19"/>
        </w:rPr>
        <w:t xml:space="preserve"> </w:t>
      </w:r>
      <w:r w:rsidRPr="00EE3D7F">
        <w:rPr>
          <w:rFonts w:ascii="Consolas" w:hAnsi="Consolas" w:cs="Consolas"/>
          <w:color w:val="0000FF"/>
          <w:sz w:val="19"/>
          <w:szCs w:val="19"/>
        </w:rPr>
        <w:t>distinct</w:t>
      </w:r>
      <w:r w:rsidRPr="00EE3D7F">
        <w:rPr>
          <w:rFonts w:ascii="Consolas" w:hAnsi="Consolas" w:cs="Consolas"/>
          <w:sz w:val="19"/>
          <w:szCs w:val="19"/>
        </w:rPr>
        <w:t xml:space="preserve"> patient_id</w:t>
      </w:r>
      <w:r w:rsidRPr="00EE3D7F">
        <w:rPr>
          <w:rFonts w:ascii="Consolas" w:hAnsi="Consolas" w:cs="Consolas"/>
          <w:color w:val="808080"/>
          <w:sz w:val="19"/>
          <w:szCs w:val="19"/>
        </w:rPr>
        <w:t>,</w:t>
      </w:r>
      <w:r w:rsidRPr="00EE3D7F">
        <w:rPr>
          <w:rFonts w:ascii="Consolas" w:hAnsi="Consolas" w:cs="Consolas"/>
          <w:sz w:val="19"/>
          <w:szCs w:val="19"/>
        </w:rPr>
        <w:t xml:space="preserve"> srcTable </w:t>
      </w:r>
      <w:r w:rsidRPr="00EE3D7F">
        <w:rPr>
          <w:rFonts w:ascii="Consolas" w:hAnsi="Consolas" w:cs="Consolas"/>
          <w:color w:val="0000FF"/>
          <w:sz w:val="19"/>
          <w:szCs w:val="19"/>
        </w:rPr>
        <w:t>from</w:t>
      </w:r>
      <w:r w:rsidRPr="00EE3D7F">
        <w:rPr>
          <w:rFonts w:ascii="Consolas" w:hAnsi="Consolas" w:cs="Consolas"/>
          <w:sz w:val="19"/>
          <w:szCs w:val="19"/>
        </w:rPr>
        <w:t xml:space="preserve"> pedsf</w:t>
      </w:r>
    </w:p>
    <w:p w14:paraId="18E61D29" w14:textId="5199956C" w:rsidR="001D7A31" w:rsidRDefault="00EE3D7F" w:rsidP="001D7A31">
      <w:pPr>
        <w:pStyle w:val="NoSpacing"/>
        <w:numPr>
          <w:ilvl w:val="1"/>
          <w:numId w:val="24"/>
        </w:numPr>
      </w:pPr>
      <w:r>
        <w:t>After identifying which source tables each patient belongs to, create one record per unique patient_id and source table with the following fields:</w:t>
      </w:r>
    </w:p>
    <w:p w14:paraId="3D0D26C2" w14:textId="3B54725F" w:rsidR="00EE3D7F" w:rsidRDefault="00EE3D7F" w:rsidP="00EE3D7F">
      <w:pPr>
        <w:pStyle w:val="NoSpacing"/>
        <w:numPr>
          <w:ilvl w:val="2"/>
          <w:numId w:val="24"/>
        </w:numPr>
      </w:pPr>
      <w:r>
        <w:t>OBSERVATION_ID = System generated</w:t>
      </w:r>
    </w:p>
    <w:p w14:paraId="31B46EE5" w14:textId="465F6503" w:rsidR="00EE3D7F" w:rsidRDefault="00EE3D7F" w:rsidP="00EE3D7F">
      <w:pPr>
        <w:pStyle w:val="NoSpacing"/>
        <w:numPr>
          <w:ilvl w:val="2"/>
          <w:numId w:val="24"/>
        </w:numPr>
      </w:pPr>
      <w:r>
        <w:t>PERSON_ID = patient_id</w:t>
      </w:r>
    </w:p>
    <w:p w14:paraId="720F0C7F" w14:textId="74314932" w:rsidR="00EE3D7F" w:rsidRDefault="00EE3D7F" w:rsidP="00EE3D7F">
      <w:pPr>
        <w:pStyle w:val="NoSpacing"/>
        <w:numPr>
          <w:ilvl w:val="2"/>
          <w:numId w:val="24"/>
        </w:numPr>
      </w:pPr>
      <w:r>
        <w:t>OBSERVATION_CONCEPT_ID = 0</w:t>
      </w:r>
    </w:p>
    <w:p w14:paraId="54B30E1D" w14:textId="0F9BCD20" w:rsidR="00EE3D7F" w:rsidRDefault="00EE3D7F" w:rsidP="00EE3D7F">
      <w:pPr>
        <w:pStyle w:val="NoSpacing"/>
        <w:numPr>
          <w:ilvl w:val="2"/>
          <w:numId w:val="24"/>
        </w:numPr>
      </w:pPr>
      <w:r>
        <w:t>OBSERVATION_DATE = MIN(OBSERVATION_PERIOD_START_DATE)</w:t>
      </w:r>
    </w:p>
    <w:p w14:paraId="21D1FB20" w14:textId="43DEB006" w:rsidR="00EE3D7F" w:rsidRDefault="00EE3D7F" w:rsidP="00EE3D7F">
      <w:pPr>
        <w:pStyle w:val="NoSpacing"/>
        <w:numPr>
          <w:ilvl w:val="2"/>
          <w:numId w:val="24"/>
        </w:numPr>
      </w:pPr>
      <w:r>
        <w:t>OBSERVATION_TIME = 0</w:t>
      </w:r>
    </w:p>
    <w:p w14:paraId="6718F793" w14:textId="79D632AF" w:rsidR="00EE3D7F" w:rsidRDefault="00EE3D7F" w:rsidP="00EE3D7F">
      <w:pPr>
        <w:pStyle w:val="NoSpacing"/>
        <w:numPr>
          <w:ilvl w:val="2"/>
          <w:numId w:val="24"/>
        </w:numPr>
      </w:pPr>
      <w:r>
        <w:t>OBSERVATION_TYPE_CONCEPT_ID = 0</w:t>
      </w:r>
    </w:p>
    <w:p w14:paraId="5113A60D" w14:textId="668CE8BA" w:rsidR="00EE3D7F" w:rsidRDefault="00EE3D7F" w:rsidP="00EE3D7F">
      <w:pPr>
        <w:pStyle w:val="NoSpacing"/>
        <w:numPr>
          <w:ilvl w:val="2"/>
          <w:numId w:val="24"/>
        </w:numPr>
      </w:pPr>
      <w:r>
        <w:t>VALUE_AS_NUMBER = 0</w:t>
      </w:r>
    </w:p>
    <w:p w14:paraId="29636E58" w14:textId="14C0D3E1" w:rsidR="00EE3D7F" w:rsidRDefault="00EE3D7F" w:rsidP="00EE3D7F">
      <w:pPr>
        <w:pStyle w:val="NoSpacing"/>
        <w:numPr>
          <w:ilvl w:val="2"/>
          <w:numId w:val="24"/>
        </w:numPr>
      </w:pPr>
      <w:r>
        <w:t>VALUE_AS_STRING = value in srcTable column</w:t>
      </w:r>
    </w:p>
    <w:p w14:paraId="46C921B4" w14:textId="643A520B" w:rsidR="00EE3D7F" w:rsidRDefault="00EE3D7F" w:rsidP="00EE3D7F">
      <w:pPr>
        <w:pStyle w:val="NoSpacing"/>
        <w:numPr>
          <w:ilvl w:val="2"/>
          <w:numId w:val="24"/>
        </w:numPr>
      </w:pPr>
      <w:r>
        <w:t>VALUE_AS_CONCEPT_ID = 0</w:t>
      </w:r>
    </w:p>
    <w:p w14:paraId="12947432" w14:textId="050403E4" w:rsidR="00EE3D7F" w:rsidRDefault="00EE3D7F" w:rsidP="00EE3D7F">
      <w:pPr>
        <w:pStyle w:val="NoSpacing"/>
        <w:numPr>
          <w:ilvl w:val="2"/>
          <w:numId w:val="24"/>
        </w:numPr>
      </w:pPr>
      <w:r>
        <w:t>QUALIFIER_CONCEPT_ID = 0</w:t>
      </w:r>
    </w:p>
    <w:p w14:paraId="2C6A4C76" w14:textId="756A9DD8" w:rsidR="00EE3D7F" w:rsidRDefault="00EE3D7F" w:rsidP="00EE3D7F">
      <w:pPr>
        <w:pStyle w:val="NoSpacing"/>
        <w:numPr>
          <w:ilvl w:val="2"/>
          <w:numId w:val="24"/>
        </w:numPr>
      </w:pPr>
      <w:r>
        <w:t>UNIT_CONCEPT_ID = 0</w:t>
      </w:r>
    </w:p>
    <w:p w14:paraId="448D2253" w14:textId="3F95EA45" w:rsidR="00EE3D7F" w:rsidRDefault="00EE3D7F" w:rsidP="00EE3D7F">
      <w:pPr>
        <w:pStyle w:val="NoSpacing"/>
        <w:numPr>
          <w:ilvl w:val="2"/>
          <w:numId w:val="24"/>
        </w:numPr>
      </w:pPr>
      <w:r>
        <w:t>PROVIDER_ID = 0</w:t>
      </w:r>
    </w:p>
    <w:p w14:paraId="1636638E" w14:textId="139A66CF" w:rsidR="00EE3D7F" w:rsidRDefault="00EE3D7F" w:rsidP="00EE3D7F">
      <w:pPr>
        <w:pStyle w:val="NoSpacing"/>
        <w:numPr>
          <w:ilvl w:val="2"/>
          <w:numId w:val="24"/>
        </w:numPr>
      </w:pPr>
      <w:r>
        <w:t>VISIT_OCCURRENCE_ID = 0</w:t>
      </w:r>
    </w:p>
    <w:p w14:paraId="75492EEE" w14:textId="513D3C49" w:rsidR="00EE3D7F" w:rsidRDefault="00EE3D7F" w:rsidP="00EE3D7F">
      <w:pPr>
        <w:pStyle w:val="NoSpacing"/>
        <w:numPr>
          <w:ilvl w:val="2"/>
          <w:numId w:val="24"/>
        </w:numPr>
      </w:pPr>
      <w:r>
        <w:t>OBSERVATION_SOURCE_VALUE = ‘srcTable’</w:t>
      </w:r>
    </w:p>
    <w:p w14:paraId="201B6F4C" w14:textId="4E7DF6BD" w:rsidR="00EE3D7F" w:rsidRDefault="00EE3D7F" w:rsidP="00EE3D7F">
      <w:pPr>
        <w:pStyle w:val="NoSpacing"/>
        <w:numPr>
          <w:ilvl w:val="2"/>
          <w:numId w:val="24"/>
        </w:numPr>
      </w:pPr>
      <w:r>
        <w:t>OBSERVATION_SOURCE_CONCEPT_ID = 0</w:t>
      </w:r>
    </w:p>
    <w:p w14:paraId="57896F41" w14:textId="42711C05" w:rsidR="00EE3D7F" w:rsidRDefault="00EE3D7F" w:rsidP="00EE3D7F">
      <w:pPr>
        <w:pStyle w:val="NoSpacing"/>
        <w:numPr>
          <w:ilvl w:val="2"/>
          <w:numId w:val="24"/>
        </w:numPr>
      </w:pPr>
      <w:r>
        <w:t>UNIT_SOURCE_VALUE = NULL</w:t>
      </w:r>
    </w:p>
    <w:p w14:paraId="516FA09A" w14:textId="084CD120" w:rsidR="00EE3D7F" w:rsidRDefault="00EE3D7F" w:rsidP="00EE3D7F">
      <w:pPr>
        <w:pStyle w:val="NoSpacing"/>
        <w:numPr>
          <w:ilvl w:val="2"/>
          <w:numId w:val="24"/>
        </w:numPr>
      </w:pPr>
      <w:r>
        <w:t>QUALIFIER_SOURCE_VALUE = NULL</w:t>
      </w:r>
    </w:p>
    <w:p w14:paraId="00DEB125" w14:textId="567DD0D1" w:rsidR="008E4D0F" w:rsidRDefault="008E4D0F" w:rsidP="008E4D0F">
      <w:pPr>
        <w:pStyle w:val="NoSpacing"/>
        <w:numPr>
          <w:ilvl w:val="0"/>
          <w:numId w:val="24"/>
        </w:numPr>
      </w:pPr>
      <w:r>
        <w:t>If any observation record occurs &gt;= 3</w:t>
      </w:r>
      <w:r w:rsidR="00D150EE">
        <w:t>0</w:t>
      </w:r>
      <w:r>
        <w:t xml:space="preserve"> days after the patient’s death then that record should be deleted</w:t>
      </w:r>
    </w:p>
    <w:p w14:paraId="7FFA1C74" w14:textId="77777777" w:rsidR="00800EB0" w:rsidRDefault="00800EB0" w:rsidP="00800EB0">
      <w:pPr>
        <w:pStyle w:val="NoSpacing"/>
      </w:pPr>
    </w:p>
    <w:p w14:paraId="39228C9F" w14:textId="77777777" w:rsidR="00800EB0" w:rsidRDefault="00800EB0" w:rsidP="00800EB0">
      <w:pPr>
        <w:pStyle w:val="NoSpacing"/>
      </w:pPr>
    </w:p>
    <w:tbl>
      <w:tblPr>
        <w:tblStyle w:val="TableGrid"/>
        <w:tblW w:w="0" w:type="auto"/>
        <w:tblLayout w:type="fixed"/>
        <w:tblLook w:val="04A0" w:firstRow="1" w:lastRow="0" w:firstColumn="1" w:lastColumn="0" w:noHBand="0" w:noVBand="1"/>
      </w:tblPr>
      <w:tblGrid>
        <w:gridCol w:w="2268"/>
        <w:gridCol w:w="2810"/>
        <w:gridCol w:w="2140"/>
        <w:gridCol w:w="2358"/>
      </w:tblGrid>
      <w:tr w:rsidR="00800EB0" w14:paraId="76E5278B" w14:textId="77777777" w:rsidTr="006A19D7">
        <w:tc>
          <w:tcPr>
            <w:tcW w:w="9576" w:type="dxa"/>
            <w:gridSpan w:val="4"/>
            <w:shd w:val="clear" w:color="auto" w:fill="A6A6A6" w:themeFill="background1" w:themeFillShade="A6"/>
          </w:tcPr>
          <w:p w14:paraId="63ACCA98" w14:textId="16C3210E" w:rsidR="00800EB0" w:rsidRDefault="00800EB0" w:rsidP="00800EB0">
            <w:pPr>
              <w:pStyle w:val="NoSpacing"/>
            </w:pPr>
            <w:r>
              <w:rPr>
                <w:b/>
                <w:sz w:val="28"/>
              </w:rPr>
              <w:t>Table 20</w:t>
            </w:r>
            <w:r w:rsidRPr="008521DB">
              <w:rPr>
                <w:b/>
                <w:sz w:val="28"/>
              </w:rPr>
              <w:t xml:space="preserve">:  </w:t>
            </w:r>
            <w:r>
              <w:rPr>
                <w:b/>
                <w:sz w:val="28"/>
              </w:rPr>
              <w:t>OBSERVATION</w:t>
            </w:r>
          </w:p>
        </w:tc>
      </w:tr>
      <w:tr w:rsidR="006A19D7" w14:paraId="3EA66588" w14:textId="77777777" w:rsidTr="006A19D7">
        <w:tc>
          <w:tcPr>
            <w:tcW w:w="2268" w:type="dxa"/>
            <w:shd w:val="clear" w:color="auto" w:fill="D9D9D9" w:themeFill="background1" w:themeFillShade="D9"/>
          </w:tcPr>
          <w:p w14:paraId="502B0924" w14:textId="1158D209" w:rsidR="00800EB0" w:rsidRDefault="00800EB0" w:rsidP="00800EB0">
            <w:pPr>
              <w:pStyle w:val="NoSpacing"/>
            </w:pPr>
            <w:r w:rsidRPr="008521DB">
              <w:rPr>
                <w:b/>
              </w:rPr>
              <w:t>Destination Field</w:t>
            </w:r>
          </w:p>
        </w:tc>
        <w:tc>
          <w:tcPr>
            <w:tcW w:w="2810" w:type="dxa"/>
            <w:shd w:val="clear" w:color="auto" w:fill="D9D9D9" w:themeFill="background1" w:themeFillShade="D9"/>
          </w:tcPr>
          <w:p w14:paraId="1E0A777B" w14:textId="177E5A32" w:rsidR="00800EB0" w:rsidRDefault="00800EB0" w:rsidP="00800EB0">
            <w:pPr>
              <w:pStyle w:val="NoSpacing"/>
            </w:pPr>
            <w:r w:rsidRPr="008521DB">
              <w:rPr>
                <w:b/>
              </w:rPr>
              <w:t>Source Field</w:t>
            </w:r>
          </w:p>
        </w:tc>
        <w:tc>
          <w:tcPr>
            <w:tcW w:w="2140" w:type="dxa"/>
            <w:shd w:val="clear" w:color="auto" w:fill="D9D9D9" w:themeFill="background1" w:themeFillShade="D9"/>
          </w:tcPr>
          <w:p w14:paraId="12967584" w14:textId="6556E91C" w:rsidR="00800EB0" w:rsidRDefault="00800EB0" w:rsidP="00800EB0">
            <w:pPr>
              <w:pStyle w:val="NoSpacing"/>
            </w:pPr>
            <w:r w:rsidRPr="008521DB">
              <w:rPr>
                <w:b/>
              </w:rPr>
              <w:t>Applied Rule</w:t>
            </w:r>
          </w:p>
        </w:tc>
        <w:tc>
          <w:tcPr>
            <w:tcW w:w="2358" w:type="dxa"/>
            <w:shd w:val="clear" w:color="auto" w:fill="D9D9D9" w:themeFill="background1" w:themeFillShade="D9"/>
          </w:tcPr>
          <w:p w14:paraId="3126F589" w14:textId="5239B2CF" w:rsidR="00800EB0" w:rsidRDefault="00800EB0" w:rsidP="00800EB0">
            <w:pPr>
              <w:pStyle w:val="NoSpacing"/>
            </w:pPr>
            <w:r w:rsidRPr="008521DB">
              <w:rPr>
                <w:b/>
              </w:rPr>
              <w:t>Comment</w:t>
            </w:r>
          </w:p>
        </w:tc>
      </w:tr>
      <w:tr w:rsidR="006A19D7" w14:paraId="376C00C7" w14:textId="77777777" w:rsidTr="006A19D7">
        <w:tc>
          <w:tcPr>
            <w:tcW w:w="2268" w:type="dxa"/>
          </w:tcPr>
          <w:p w14:paraId="1091E74E" w14:textId="339A70B3" w:rsidR="00800EB0" w:rsidRPr="006A19D7" w:rsidRDefault="00800EB0" w:rsidP="00800EB0">
            <w:pPr>
              <w:pStyle w:val="NoSpacing"/>
              <w:rPr>
                <w:sz w:val="20"/>
                <w:szCs w:val="20"/>
              </w:rPr>
            </w:pPr>
            <w:r w:rsidRPr="006A19D7">
              <w:rPr>
                <w:sz w:val="20"/>
                <w:szCs w:val="20"/>
              </w:rPr>
              <w:t>OBSERVATION_ID</w:t>
            </w:r>
          </w:p>
        </w:tc>
        <w:tc>
          <w:tcPr>
            <w:tcW w:w="2810" w:type="dxa"/>
          </w:tcPr>
          <w:p w14:paraId="48634718" w14:textId="773BC4D5" w:rsidR="00800EB0" w:rsidRPr="006A19D7" w:rsidRDefault="006A19D7" w:rsidP="00800EB0">
            <w:pPr>
              <w:pStyle w:val="NoSpacing"/>
              <w:rPr>
                <w:sz w:val="20"/>
                <w:szCs w:val="20"/>
              </w:rPr>
            </w:pPr>
            <w:r w:rsidRPr="006A19D7">
              <w:rPr>
                <w:sz w:val="20"/>
                <w:szCs w:val="20"/>
              </w:rPr>
              <w:t>-</w:t>
            </w:r>
          </w:p>
        </w:tc>
        <w:tc>
          <w:tcPr>
            <w:tcW w:w="2140" w:type="dxa"/>
          </w:tcPr>
          <w:p w14:paraId="23AB408F" w14:textId="4AFB0B80" w:rsidR="00800EB0" w:rsidRPr="006A19D7" w:rsidRDefault="006A19D7" w:rsidP="00800EB0">
            <w:pPr>
              <w:pStyle w:val="NoSpacing"/>
              <w:rPr>
                <w:sz w:val="20"/>
                <w:szCs w:val="20"/>
              </w:rPr>
            </w:pPr>
            <w:r w:rsidRPr="006A19D7">
              <w:rPr>
                <w:sz w:val="20"/>
                <w:szCs w:val="20"/>
              </w:rPr>
              <w:t>System generated</w:t>
            </w:r>
          </w:p>
        </w:tc>
        <w:tc>
          <w:tcPr>
            <w:tcW w:w="2358" w:type="dxa"/>
          </w:tcPr>
          <w:p w14:paraId="7BD86372" w14:textId="77777777" w:rsidR="00800EB0" w:rsidRPr="006A19D7" w:rsidRDefault="00800EB0" w:rsidP="00800EB0">
            <w:pPr>
              <w:pStyle w:val="NoSpacing"/>
              <w:rPr>
                <w:sz w:val="20"/>
                <w:szCs w:val="20"/>
              </w:rPr>
            </w:pPr>
          </w:p>
        </w:tc>
      </w:tr>
      <w:tr w:rsidR="006A19D7" w14:paraId="0E8F376F" w14:textId="77777777" w:rsidTr="006A19D7">
        <w:tc>
          <w:tcPr>
            <w:tcW w:w="2268" w:type="dxa"/>
          </w:tcPr>
          <w:p w14:paraId="4566AF94" w14:textId="46E247BD" w:rsidR="00800EB0" w:rsidRPr="006A19D7" w:rsidRDefault="00800EB0" w:rsidP="00800EB0">
            <w:pPr>
              <w:pStyle w:val="NoSpacing"/>
              <w:rPr>
                <w:sz w:val="20"/>
                <w:szCs w:val="20"/>
              </w:rPr>
            </w:pPr>
            <w:r w:rsidRPr="006A19D7">
              <w:rPr>
                <w:sz w:val="20"/>
                <w:szCs w:val="20"/>
              </w:rPr>
              <w:t>PERSON_ID</w:t>
            </w:r>
          </w:p>
        </w:tc>
        <w:tc>
          <w:tcPr>
            <w:tcW w:w="2810" w:type="dxa"/>
          </w:tcPr>
          <w:p w14:paraId="0F6AA014" w14:textId="310B16F9" w:rsidR="00800EB0" w:rsidRPr="006A19D7" w:rsidRDefault="006A19D7" w:rsidP="00800EB0">
            <w:pPr>
              <w:pStyle w:val="NoSpacing"/>
              <w:rPr>
                <w:sz w:val="20"/>
                <w:szCs w:val="20"/>
              </w:rPr>
            </w:pPr>
            <w:r>
              <w:rPr>
                <w:sz w:val="20"/>
                <w:szCs w:val="20"/>
              </w:rPr>
              <w:t>Patient_ID</w:t>
            </w:r>
          </w:p>
        </w:tc>
        <w:tc>
          <w:tcPr>
            <w:tcW w:w="2140" w:type="dxa"/>
          </w:tcPr>
          <w:p w14:paraId="088BD48B" w14:textId="77777777" w:rsidR="00800EB0" w:rsidRPr="006A19D7" w:rsidRDefault="00800EB0" w:rsidP="00800EB0">
            <w:pPr>
              <w:pStyle w:val="NoSpacing"/>
              <w:rPr>
                <w:sz w:val="20"/>
                <w:szCs w:val="20"/>
              </w:rPr>
            </w:pPr>
          </w:p>
        </w:tc>
        <w:tc>
          <w:tcPr>
            <w:tcW w:w="2358" w:type="dxa"/>
          </w:tcPr>
          <w:p w14:paraId="77659197" w14:textId="77777777" w:rsidR="00800EB0" w:rsidRPr="006A19D7" w:rsidRDefault="00800EB0" w:rsidP="00800EB0">
            <w:pPr>
              <w:pStyle w:val="NoSpacing"/>
              <w:rPr>
                <w:sz w:val="20"/>
                <w:szCs w:val="20"/>
              </w:rPr>
            </w:pPr>
          </w:p>
        </w:tc>
      </w:tr>
      <w:tr w:rsidR="006A19D7" w14:paraId="108A3D85" w14:textId="77777777" w:rsidTr="006A19D7">
        <w:tc>
          <w:tcPr>
            <w:tcW w:w="2268" w:type="dxa"/>
          </w:tcPr>
          <w:p w14:paraId="274E4E41" w14:textId="71E6E6CA" w:rsidR="006A19D7" w:rsidRPr="006A19D7" w:rsidRDefault="006A19D7" w:rsidP="006A19D7">
            <w:pPr>
              <w:pStyle w:val="NoSpacing"/>
              <w:rPr>
                <w:sz w:val="20"/>
                <w:szCs w:val="20"/>
              </w:rPr>
            </w:pPr>
            <w:r w:rsidRPr="006A19D7">
              <w:rPr>
                <w:sz w:val="20"/>
                <w:szCs w:val="20"/>
              </w:rPr>
              <w:lastRenderedPageBreak/>
              <w:t>OBSERVATION_CONCEPT_ID</w:t>
            </w:r>
          </w:p>
        </w:tc>
        <w:tc>
          <w:tcPr>
            <w:tcW w:w="2810" w:type="dxa"/>
          </w:tcPr>
          <w:p w14:paraId="6DDF549A" w14:textId="77777777" w:rsidR="006A19D7" w:rsidRPr="003630E8" w:rsidRDefault="006A19D7">
            <w:pPr>
              <w:rPr>
                <w:sz w:val="18"/>
                <w:szCs w:val="18"/>
              </w:rPr>
            </w:pPr>
            <w:r>
              <w:rPr>
                <w:sz w:val="18"/>
                <w:szCs w:val="18"/>
              </w:rPr>
              <w:t>Surgical Fields:</w:t>
            </w:r>
          </w:p>
          <w:p w14:paraId="2BBD9A19" w14:textId="77777777" w:rsidR="006A19D7" w:rsidRPr="003630E8" w:rsidRDefault="006A19D7">
            <w:pPr>
              <w:rPr>
                <w:sz w:val="18"/>
                <w:szCs w:val="18"/>
              </w:rPr>
            </w:pPr>
            <w:r>
              <w:rPr>
                <w:b/>
                <w:sz w:val="18"/>
                <w:szCs w:val="18"/>
              </w:rPr>
              <w:t>MEDPAR.</w:t>
            </w:r>
            <w:r>
              <w:rPr>
                <w:sz w:val="18"/>
                <w:szCs w:val="18"/>
              </w:rPr>
              <w:t>SRGCDE1-SRGCDE25</w:t>
            </w:r>
          </w:p>
          <w:p w14:paraId="23CD7831" w14:textId="77777777" w:rsidR="006A19D7" w:rsidRDefault="006A19D7">
            <w:pPr>
              <w:rPr>
                <w:b/>
                <w:sz w:val="18"/>
                <w:szCs w:val="18"/>
              </w:rPr>
            </w:pPr>
          </w:p>
          <w:p w14:paraId="1C88B1BD" w14:textId="77777777" w:rsidR="006A19D7" w:rsidRPr="003630E8" w:rsidRDefault="006A19D7">
            <w:pPr>
              <w:rPr>
                <w:sz w:val="18"/>
                <w:szCs w:val="18"/>
              </w:rPr>
            </w:pPr>
            <w:r>
              <w:rPr>
                <w:sz w:val="18"/>
                <w:szCs w:val="18"/>
              </w:rPr>
              <w:t>HCPCS fields:</w:t>
            </w:r>
          </w:p>
          <w:p w14:paraId="43177381" w14:textId="77777777" w:rsidR="006A19D7" w:rsidRDefault="006A19D7">
            <w:pPr>
              <w:rPr>
                <w:sz w:val="18"/>
                <w:szCs w:val="18"/>
              </w:rPr>
            </w:pPr>
            <w:r>
              <w:rPr>
                <w:b/>
                <w:sz w:val="18"/>
                <w:szCs w:val="18"/>
              </w:rPr>
              <w:t>OUTSAF.</w:t>
            </w:r>
            <w:r>
              <w:rPr>
                <w:sz w:val="18"/>
                <w:szCs w:val="18"/>
              </w:rPr>
              <w:t>HCPCS</w:t>
            </w:r>
          </w:p>
          <w:p w14:paraId="75B6FF84" w14:textId="77777777" w:rsidR="006A19D7" w:rsidRDefault="006A19D7">
            <w:pPr>
              <w:rPr>
                <w:sz w:val="18"/>
                <w:szCs w:val="18"/>
              </w:rPr>
            </w:pPr>
            <w:r>
              <w:rPr>
                <w:b/>
                <w:sz w:val="18"/>
                <w:szCs w:val="18"/>
              </w:rPr>
              <w:t>NCH.</w:t>
            </w:r>
            <w:r>
              <w:rPr>
                <w:sz w:val="18"/>
                <w:szCs w:val="18"/>
              </w:rPr>
              <w:t>HCPCS</w:t>
            </w:r>
          </w:p>
          <w:p w14:paraId="08755B20" w14:textId="77777777" w:rsidR="006A19D7" w:rsidRDefault="006A19D7">
            <w:pPr>
              <w:rPr>
                <w:sz w:val="18"/>
                <w:szCs w:val="18"/>
              </w:rPr>
            </w:pPr>
            <w:r>
              <w:rPr>
                <w:b/>
                <w:sz w:val="18"/>
                <w:szCs w:val="18"/>
              </w:rPr>
              <w:t>DME.</w:t>
            </w:r>
            <w:r>
              <w:rPr>
                <w:sz w:val="18"/>
                <w:szCs w:val="18"/>
              </w:rPr>
              <w:t>HCPCS</w:t>
            </w:r>
          </w:p>
          <w:p w14:paraId="19358AF5" w14:textId="77777777" w:rsidR="006A19D7" w:rsidRDefault="006A19D7">
            <w:pPr>
              <w:rPr>
                <w:b/>
                <w:sz w:val="18"/>
                <w:szCs w:val="18"/>
              </w:rPr>
            </w:pPr>
          </w:p>
          <w:p w14:paraId="3620928D" w14:textId="77777777" w:rsidR="006A19D7" w:rsidRDefault="006A19D7">
            <w:pPr>
              <w:rPr>
                <w:sz w:val="18"/>
                <w:szCs w:val="18"/>
              </w:rPr>
            </w:pPr>
            <w:r>
              <w:rPr>
                <w:sz w:val="18"/>
                <w:szCs w:val="18"/>
              </w:rPr>
              <w:t>Diagnosis fields:</w:t>
            </w:r>
          </w:p>
          <w:p w14:paraId="1AA2F1E2" w14:textId="77777777" w:rsidR="006A19D7" w:rsidRPr="003630E8" w:rsidRDefault="006A19D7">
            <w:pPr>
              <w:rPr>
                <w:sz w:val="18"/>
                <w:szCs w:val="18"/>
              </w:rPr>
            </w:pPr>
            <w:r>
              <w:rPr>
                <w:b/>
                <w:sz w:val="18"/>
                <w:szCs w:val="18"/>
              </w:rPr>
              <w:t>MEDPAR.</w:t>
            </w:r>
            <w:r>
              <w:rPr>
                <w:sz w:val="18"/>
                <w:szCs w:val="18"/>
              </w:rPr>
              <w:t>DGN_CD1-DGN_CD25</w:t>
            </w:r>
          </w:p>
          <w:p w14:paraId="78262997" w14:textId="77777777" w:rsidR="006A19D7" w:rsidRDefault="006A19D7">
            <w:pPr>
              <w:rPr>
                <w:sz w:val="18"/>
                <w:szCs w:val="18"/>
              </w:rPr>
            </w:pPr>
            <w:r>
              <w:rPr>
                <w:b/>
                <w:sz w:val="18"/>
                <w:szCs w:val="18"/>
              </w:rPr>
              <w:t>OUTSAF.</w:t>
            </w:r>
            <w:r>
              <w:rPr>
                <w:sz w:val="18"/>
                <w:szCs w:val="18"/>
              </w:rPr>
              <w:t xml:space="preserve"> DGN_CD1-DGN_CD25</w:t>
            </w:r>
          </w:p>
          <w:p w14:paraId="6B16726D" w14:textId="77777777" w:rsidR="006A19D7" w:rsidRDefault="006A19D7">
            <w:pPr>
              <w:rPr>
                <w:sz w:val="18"/>
                <w:szCs w:val="18"/>
              </w:rPr>
            </w:pPr>
            <w:r>
              <w:rPr>
                <w:b/>
                <w:sz w:val="18"/>
                <w:szCs w:val="18"/>
              </w:rPr>
              <w:t>OUTSAF.</w:t>
            </w:r>
            <w:r>
              <w:rPr>
                <w:sz w:val="18"/>
                <w:szCs w:val="18"/>
              </w:rPr>
              <w:t>E1DGNSCD</w:t>
            </w:r>
          </w:p>
          <w:p w14:paraId="5730A114" w14:textId="77777777" w:rsidR="006A19D7" w:rsidRDefault="006A19D7">
            <w:pPr>
              <w:rPr>
                <w:sz w:val="18"/>
                <w:szCs w:val="18"/>
              </w:rPr>
            </w:pPr>
            <w:r w:rsidRPr="001D6ADA">
              <w:rPr>
                <w:b/>
                <w:sz w:val="18"/>
                <w:szCs w:val="18"/>
              </w:rPr>
              <w:t>OUTSAF.</w:t>
            </w:r>
            <w:r w:rsidRPr="001D6ADA">
              <w:rPr>
                <w:sz w:val="18"/>
                <w:szCs w:val="18"/>
              </w:rPr>
              <w:t>EDGNSD1-EDGNSD6</w:t>
            </w:r>
          </w:p>
          <w:p w14:paraId="7FA0623D" w14:textId="77777777" w:rsidR="006A19D7" w:rsidRDefault="006A19D7">
            <w:pPr>
              <w:rPr>
                <w:sz w:val="18"/>
                <w:szCs w:val="18"/>
              </w:rPr>
            </w:pPr>
          </w:p>
          <w:p w14:paraId="46E5C688" w14:textId="77777777" w:rsidR="006A19D7" w:rsidRDefault="006A19D7">
            <w:pPr>
              <w:rPr>
                <w:sz w:val="18"/>
                <w:szCs w:val="18"/>
              </w:rPr>
            </w:pPr>
            <w:r>
              <w:rPr>
                <w:b/>
                <w:sz w:val="18"/>
                <w:szCs w:val="18"/>
              </w:rPr>
              <w:t>NCH.</w:t>
            </w:r>
            <w:r>
              <w:rPr>
                <w:sz w:val="18"/>
                <w:szCs w:val="18"/>
              </w:rPr>
              <w:t>LINEDIAG</w:t>
            </w:r>
          </w:p>
          <w:p w14:paraId="77FE195B" w14:textId="77777777" w:rsidR="006A19D7" w:rsidRDefault="006A19D7">
            <w:pPr>
              <w:rPr>
                <w:sz w:val="18"/>
                <w:szCs w:val="18"/>
              </w:rPr>
            </w:pPr>
            <w:r>
              <w:rPr>
                <w:b/>
                <w:sz w:val="18"/>
                <w:szCs w:val="18"/>
              </w:rPr>
              <w:t>NCH.</w:t>
            </w:r>
            <w:r>
              <w:rPr>
                <w:sz w:val="18"/>
                <w:szCs w:val="18"/>
              </w:rPr>
              <w:t>DGN_CD1-DGN_CD12</w:t>
            </w:r>
          </w:p>
          <w:p w14:paraId="6A1FC2F9" w14:textId="77777777" w:rsidR="006A19D7" w:rsidRDefault="006A19D7">
            <w:pPr>
              <w:rPr>
                <w:sz w:val="18"/>
                <w:szCs w:val="18"/>
              </w:rPr>
            </w:pPr>
            <w:r>
              <w:rPr>
                <w:b/>
                <w:sz w:val="18"/>
                <w:szCs w:val="18"/>
              </w:rPr>
              <w:t>DME.</w:t>
            </w:r>
            <w:r>
              <w:rPr>
                <w:sz w:val="18"/>
                <w:szCs w:val="18"/>
              </w:rPr>
              <w:t>LINEDIAG</w:t>
            </w:r>
          </w:p>
          <w:p w14:paraId="0C062A3A" w14:textId="77777777" w:rsidR="006A19D7" w:rsidRDefault="006A19D7" w:rsidP="006A19D7">
            <w:pPr>
              <w:pStyle w:val="NoSpacing"/>
              <w:rPr>
                <w:sz w:val="18"/>
                <w:szCs w:val="18"/>
              </w:rPr>
            </w:pPr>
            <w:r>
              <w:rPr>
                <w:b/>
                <w:sz w:val="18"/>
                <w:szCs w:val="18"/>
              </w:rPr>
              <w:t>DME.</w:t>
            </w:r>
            <w:r>
              <w:rPr>
                <w:sz w:val="18"/>
                <w:szCs w:val="18"/>
              </w:rPr>
              <w:t>DGN_CD1-DGN_CD12</w:t>
            </w:r>
          </w:p>
          <w:p w14:paraId="638EAC50" w14:textId="77777777" w:rsidR="00EE3D7F" w:rsidRDefault="00EE3D7F" w:rsidP="006A19D7">
            <w:pPr>
              <w:pStyle w:val="NoSpacing"/>
              <w:rPr>
                <w:sz w:val="18"/>
                <w:szCs w:val="18"/>
              </w:rPr>
            </w:pPr>
          </w:p>
          <w:p w14:paraId="73757092" w14:textId="77777777" w:rsidR="00EE3D7F" w:rsidRDefault="00EE3D7F" w:rsidP="006A19D7">
            <w:pPr>
              <w:pStyle w:val="NoSpacing"/>
              <w:rPr>
                <w:sz w:val="20"/>
                <w:szCs w:val="20"/>
              </w:rPr>
            </w:pPr>
            <w:r>
              <w:rPr>
                <w:sz w:val="20"/>
                <w:szCs w:val="20"/>
              </w:rPr>
              <w:t>PEDSF fields:</w:t>
            </w:r>
          </w:p>
          <w:p w14:paraId="021CDE8C" w14:textId="1F17C852" w:rsidR="00EE3D7F" w:rsidRPr="0046268C" w:rsidRDefault="0046268C" w:rsidP="006A19D7">
            <w:pPr>
              <w:pStyle w:val="NoSpacing"/>
              <w:rPr>
                <w:sz w:val="20"/>
                <w:szCs w:val="20"/>
              </w:rPr>
            </w:pPr>
            <w:r>
              <w:rPr>
                <w:sz w:val="20"/>
                <w:szCs w:val="20"/>
              </w:rPr>
              <w:t>PEDSF.srcTable+’_’+PEDSF.Name</w:t>
            </w:r>
          </w:p>
        </w:tc>
        <w:tc>
          <w:tcPr>
            <w:tcW w:w="2140" w:type="dxa"/>
          </w:tcPr>
          <w:p w14:paraId="2892468D" w14:textId="25F4E01C" w:rsidR="006A19D7" w:rsidRPr="006A19D7" w:rsidRDefault="006A19D7" w:rsidP="006A19D7">
            <w:pPr>
              <w:pStyle w:val="NoSpacing"/>
              <w:rPr>
                <w:sz w:val="20"/>
                <w:szCs w:val="20"/>
              </w:rPr>
            </w:pPr>
            <w:r w:rsidRPr="001367B4">
              <w:rPr>
                <w:rFonts w:cstheme="minorHAnsi"/>
                <w:sz w:val="18"/>
                <w:szCs w:val="18"/>
              </w:rPr>
              <w:t xml:space="preserve">Map source_values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2358" w:type="dxa"/>
          </w:tcPr>
          <w:p w14:paraId="3E466305" w14:textId="77777777" w:rsidR="006A19D7" w:rsidRDefault="006A19D7" w:rsidP="006A19D7">
            <w:pPr>
              <w:rPr>
                <w:sz w:val="18"/>
                <w:szCs w:val="18"/>
              </w:rPr>
            </w:pPr>
            <w:r>
              <w:rPr>
                <w:sz w:val="18"/>
                <w:szCs w:val="18"/>
              </w:rPr>
              <w:t>For codes from HCPCS or Surgical fields use filters:</w:t>
            </w:r>
          </w:p>
          <w:p w14:paraId="2D519048" w14:textId="77777777" w:rsidR="006A19D7" w:rsidRDefault="006A19D7">
            <w:pPr>
              <w:rPr>
                <w:sz w:val="18"/>
                <w:szCs w:val="18"/>
              </w:rPr>
            </w:pPr>
          </w:p>
          <w:p w14:paraId="2D18EF5A" w14:textId="77777777" w:rsidR="006A19D7" w:rsidRPr="00D31708" w:rsidRDefault="006A19D7">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30A31754" w14:textId="77777777" w:rsidR="006A19D7" w:rsidRPr="00D31708" w:rsidRDefault="006A19D7">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7BC2BDDD" w14:textId="77777777" w:rsidR="006A19D7" w:rsidRPr="00D31708" w:rsidRDefault="006A19D7">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78FACB02" w14:textId="77777777" w:rsidR="006A19D7" w:rsidRPr="00D31708" w:rsidRDefault="006A19D7">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484AF201" w14:textId="77777777" w:rsidR="006A19D7" w:rsidRDefault="006A19D7">
            <w:pPr>
              <w:rPr>
                <w:rFonts w:ascii="Consolas" w:hAnsi="Consolas" w:cs="Consolas"/>
                <w:color w:val="808080"/>
                <w:sz w:val="19"/>
                <w:szCs w:val="19"/>
              </w:rPr>
            </w:pPr>
          </w:p>
          <w:p w14:paraId="7E32E7F3" w14:textId="77777777" w:rsidR="006A19D7" w:rsidRDefault="006A19D7">
            <w:pPr>
              <w:rPr>
                <w:sz w:val="18"/>
                <w:szCs w:val="18"/>
              </w:rPr>
            </w:pPr>
            <w:r>
              <w:rPr>
                <w:sz w:val="18"/>
                <w:szCs w:val="18"/>
              </w:rPr>
              <w:t>For codes from diagnosis fields use filters:</w:t>
            </w:r>
          </w:p>
          <w:p w14:paraId="01F96272" w14:textId="77777777" w:rsidR="006A19D7" w:rsidRDefault="006A19D7">
            <w:pPr>
              <w:rPr>
                <w:rFonts w:ascii="Consolas" w:hAnsi="Consolas" w:cs="Consolas"/>
                <w:color w:val="808080"/>
                <w:sz w:val="19"/>
                <w:szCs w:val="19"/>
              </w:rPr>
            </w:pPr>
          </w:p>
          <w:p w14:paraId="57426AFB" w14:textId="77777777" w:rsidR="006A19D7" w:rsidRDefault="006A19D7">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6E6CC149" w14:textId="77777777" w:rsidR="006A19D7" w:rsidRDefault="006A19D7" w:rsidP="006A19D7">
            <w:pPr>
              <w:pStyle w:val="NoSpacing"/>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p w14:paraId="5D400301" w14:textId="77777777" w:rsidR="0046268C" w:rsidRDefault="0046268C" w:rsidP="006A19D7">
            <w:pPr>
              <w:pStyle w:val="NoSpacing"/>
              <w:rPr>
                <w:rFonts w:ascii="Consolas" w:hAnsi="Consolas" w:cs="Consolas"/>
                <w:color w:val="808080"/>
                <w:sz w:val="19"/>
                <w:szCs w:val="19"/>
              </w:rPr>
            </w:pPr>
          </w:p>
          <w:p w14:paraId="17F2C1C4" w14:textId="175B25A8" w:rsidR="0046268C" w:rsidRDefault="0046268C" w:rsidP="0046268C">
            <w:pPr>
              <w:rPr>
                <w:sz w:val="18"/>
                <w:szCs w:val="18"/>
              </w:rPr>
            </w:pPr>
            <w:r>
              <w:rPr>
                <w:sz w:val="18"/>
                <w:szCs w:val="18"/>
              </w:rPr>
              <w:t>For codes from PEDSF fields use filters:</w:t>
            </w:r>
          </w:p>
          <w:p w14:paraId="0EA950B7" w14:textId="4D18B391" w:rsidR="0046268C" w:rsidRPr="00C01780" w:rsidRDefault="0046268C" w:rsidP="00C01780">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'JNJ_SEER_REGISTRY'</w:t>
            </w:r>
            <w:r>
              <w:rPr>
                <w:rFonts w:ascii="Consolas" w:hAnsi="Consolas" w:cs="Consolas"/>
                <w:color w:val="808080"/>
                <w:sz w:val="19"/>
                <w:szCs w:val="19"/>
              </w:rPr>
              <w:t>)</w:t>
            </w:r>
          </w:p>
        </w:tc>
      </w:tr>
      <w:tr w:rsidR="006A19D7" w14:paraId="265594E4" w14:textId="77777777" w:rsidTr="006A19D7">
        <w:tc>
          <w:tcPr>
            <w:tcW w:w="2268" w:type="dxa"/>
          </w:tcPr>
          <w:p w14:paraId="2266E445" w14:textId="7B6C8660" w:rsidR="006A19D7" w:rsidRPr="006A19D7" w:rsidRDefault="006A19D7" w:rsidP="006A19D7">
            <w:pPr>
              <w:pStyle w:val="NoSpacing"/>
              <w:rPr>
                <w:sz w:val="20"/>
                <w:szCs w:val="20"/>
              </w:rPr>
            </w:pPr>
            <w:r w:rsidRPr="006A19D7">
              <w:rPr>
                <w:sz w:val="20"/>
                <w:szCs w:val="20"/>
              </w:rPr>
              <w:t>OBSERVATION_DATE</w:t>
            </w:r>
          </w:p>
        </w:tc>
        <w:tc>
          <w:tcPr>
            <w:tcW w:w="2810" w:type="dxa"/>
          </w:tcPr>
          <w:p w14:paraId="3F3CBBAD" w14:textId="77777777" w:rsidR="006A19D7" w:rsidRDefault="006A19D7">
            <w:pPr>
              <w:rPr>
                <w:sz w:val="18"/>
                <w:szCs w:val="18"/>
              </w:rPr>
            </w:pPr>
            <w:r>
              <w:rPr>
                <w:sz w:val="18"/>
                <w:szCs w:val="18"/>
              </w:rPr>
              <w:t>Surgical Fields:</w:t>
            </w:r>
          </w:p>
          <w:p w14:paraId="17F8ADF9" w14:textId="77777777" w:rsidR="006A19D7" w:rsidRDefault="006A19D7">
            <w:pPr>
              <w:rPr>
                <w:sz w:val="18"/>
                <w:szCs w:val="18"/>
              </w:rPr>
            </w:pPr>
            <w:r>
              <w:rPr>
                <w:b/>
                <w:sz w:val="18"/>
                <w:szCs w:val="18"/>
              </w:rPr>
              <w:t>MEDPAR.</w:t>
            </w:r>
          </w:p>
          <w:p w14:paraId="3A36DFEE" w14:textId="77777777" w:rsidR="006A19D7" w:rsidRDefault="006A19D7">
            <w:pPr>
              <w:rPr>
                <w:sz w:val="18"/>
                <w:szCs w:val="18"/>
              </w:rPr>
            </w:pPr>
            <w:r>
              <w:rPr>
                <w:sz w:val="18"/>
                <w:szCs w:val="18"/>
              </w:rPr>
              <w:t>SG_DT1-SG_DT25</w:t>
            </w:r>
          </w:p>
          <w:p w14:paraId="66398952" w14:textId="77777777" w:rsidR="006A19D7" w:rsidRDefault="006A19D7">
            <w:pPr>
              <w:rPr>
                <w:sz w:val="18"/>
                <w:szCs w:val="18"/>
              </w:rPr>
            </w:pPr>
          </w:p>
          <w:p w14:paraId="48560327" w14:textId="77777777" w:rsidR="006A19D7" w:rsidRPr="00F53E8B" w:rsidRDefault="006A19D7">
            <w:pPr>
              <w:rPr>
                <w:sz w:val="18"/>
                <w:szCs w:val="18"/>
              </w:rPr>
            </w:pPr>
            <w:r>
              <w:rPr>
                <w:sz w:val="18"/>
                <w:szCs w:val="18"/>
              </w:rPr>
              <w:t xml:space="preserve">HCPCS Fields: </w:t>
            </w:r>
          </w:p>
          <w:p w14:paraId="26C3CC61" w14:textId="77777777" w:rsidR="006A19D7" w:rsidRDefault="006A19D7">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 xml:space="preserve">EXPEND, FREXPENY </w:t>
            </w:r>
          </w:p>
          <w:p w14:paraId="40847D94" w14:textId="77777777" w:rsidR="006A19D7" w:rsidRPr="00E5747B" w:rsidRDefault="006A19D7">
            <w:pPr>
              <w:contextualSpacing/>
              <w:rPr>
                <w:rFonts w:cstheme="minorHAnsi"/>
                <w:sz w:val="18"/>
                <w:szCs w:val="18"/>
              </w:rPr>
            </w:pPr>
          </w:p>
          <w:p w14:paraId="35D27686" w14:textId="77777777" w:rsidR="006A19D7" w:rsidRDefault="006A19D7">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FROM_DTM, FROM_DTD, FROM_DTY</w:t>
            </w:r>
          </w:p>
          <w:p w14:paraId="6619D1C3" w14:textId="77777777" w:rsidR="006A19D7" w:rsidRPr="00E5747B" w:rsidRDefault="006A19D7">
            <w:pPr>
              <w:contextualSpacing/>
              <w:rPr>
                <w:rFonts w:cstheme="minorHAnsi"/>
                <w:sz w:val="18"/>
                <w:szCs w:val="18"/>
              </w:rPr>
            </w:pPr>
          </w:p>
          <w:p w14:paraId="079112F0" w14:textId="77777777" w:rsidR="006A19D7" w:rsidRDefault="006A19D7">
            <w:pPr>
              <w:rPr>
                <w:rFonts w:cstheme="minorHAnsi"/>
                <w:sz w:val="18"/>
                <w:szCs w:val="18"/>
              </w:rPr>
            </w:pPr>
            <w:r w:rsidRPr="00D42ED2">
              <w:rPr>
                <w:rFonts w:cstheme="minorHAnsi"/>
                <w:b/>
                <w:sz w:val="18"/>
                <w:szCs w:val="18"/>
              </w:rPr>
              <w:t>DME</w:t>
            </w:r>
            <w:r>
              <w:rPr>
                <w:rFonts w:cstheme="minorHAnsi"/>
                <w:sz w:val="18"/>
                <w:szCs w:val="18"/>
              </w:rPr>
              <w:t xml:space="preserve">. FROM_DTM, FROM_DTD, FROM_DTY </w:t>
            </w:r>
          </w:p>
          <w:p w14:paraId="639046A5" w14:textId="77777777" w:rsidR="006A19D7" w:rsidRDefault="006A19D7">
            <w:pPr>
              <w:rPr>
                <w:rFonts w:cstheme="minorHAnsi"/>
                <w:sz w:val="18"/>
                <w:szCs w:val="18"/>
              </w:rPr>
            </w:pPr>
          </w:p>
          <w:p w14:paraId="30F31065" w14:textId="77777777" w:rsidR="006A19D7" w:rsidRDefault="006A19D7">
            <w:pPr>
              <w:rPr>
                <w:rFonts w:cstheme="minorHAnsi"/>
                <w:sz w:val="18"/>
                <w:szCs w:val="18"/>
              </w:rPr>
            </w:pPr>
            <w:r>
              <w:rPr>
                <w:rFonts w:cstheme="minorHAnsi"/>
                <w:sz w:val="18"/>
                <w:szCs w:val="18"/>
              </w:rPr>
              <w:t>Diagnosis fields:</w:t>
            </w:r>
          </w:p>
          <w:p w14:paraId="77C8AE1B" w14:textId="77777777" w:rsidR="006A19D7" w:rsidRDefault="006A19D7">
            <w:pPr>
              <w:contextualSpacing/>
              <w:rPr>
                <w:rFonts w:cstheme="minorHAnsi"/>
                <w:sz w:val="18"/>
                <w:szCs w:val="18"/>
              </w:rPr>
            </w:pPr>
            <w:r w:rsidRPr="00D42ED2">
              <w:rPr>
                <w:rFonts w:cstheme="minorHAnsi"/>
                <w:b/>
                <w:sz w:val="18"/>
                <w:szCs w:val="18"/>
              </w:rPr>
              <w:t>MEDPAR</w:t>
            </w:r>
            <w:r w:rsidRPr="00E5747B">
              <w:rPr>
                <w:rFonts w:cstheme="minorHAnsi"/>
                <w:sz w:val="18"/>
                <w:szCs w:val="18"/>
              </w:rPr>
              <w:t>.</w:t>
            </w:r>
            <w:r>
              <w:rPr>
                <w:rFonts w:cstheme="minorHAnsi"/>
                <w:sz w:val="18"/>
                <w:szCs w:val="18"/>
              </w:rPr>
              <w:t>ADM</w:t>
            </w:r>
            <w:r w:rsidRPr="00E5747B">
              <w:rPr>
                <w:rFonts w:cstheme="minorHAnsi"/>
                <w:sz w:val="18"/>
                <w:szCs w:val="18"/>
              </w:rPr>
              <w:t xml:space="preserve">_D, </w:t>
            </w:r>
            <w:r>
              <w:rPr>
                <w:rFonts w:cstheme="minorHAnsi"/>
                <w:sz w:val="18"/>
                <w:szCs w:val="18"/>
              </w:rPr>
              <w:t>ADM</w:t>
            </w:r>
            <w:r w:rsidRPr="00E5747B">
              <w:rPr>
                <w:rFonts w:cstheme="minorHAnsi"/>
                <w:sz w:val="18"/>
                <w:szCs w:val="18"/>
              </w:rPr>
              <w:t xml:space="preserve">_M, </w:t>
            </w:r>
            <w:r>
              <w:rPr>
                <w:rFonts w:cstheme="minorHAnsi"/>
                <w:sz w:val="18"/>
                <w:szCs w:val="18"/>
              </w:rPr>
              <w:t>ADM</w:t>
            </w:r>
            <w:r w:rsidRPr="00E5747B">
              <w:rPr>
                <w:rFonts w:cstheme="minorHAnsi"/>
                <w:sz w:val="18"/>
                <w:szCs w:val="18"/>
              </w:rPr>
              <w:t>_Y</w:t>
            </w:r>
          </w:p>
          <w:p w14:paraId="68CC4395" w14:textId="77777777" w:rsidR="006A19D7" w:rsidRPr="00E5747B" w:rsidRDefault="006A19D7">
            <w:pPr>
              <w:contextualSpacing/>
              <w:rPr>
                <w:rFonts w:cstheme="minorHAnsi"/>
                <w:sz w:val="18"/>
                <w:szCs w:val="18"/>
              </w:rPr>
            </w:pPr>
          </w:p>
          <w:p w14:paraId="7F499C0B" w14:textId="77777777" w:rsidR="006A19D7" w:rsidRPr="00E5747B" w:rsidRDefault="006A19D7">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EXPEND, FREXPENY</w:t>
            </w:r>
            <w:r>
              <w:rPr>
                <w:rFonts w:cstheme="minorHAnsi"/>
                <w:sz w:val="18"/>
                <w:szCs w:val="18"/>
              </w:rPr>
              <w:t xml:space="preserve"> OR FROM_DTM, FROM_DTD, FROM_DTY</w:t>
            </w:r>
          </w:p>
          <w:p w14:paraId="45F447EF" w14:textId="77777777" w:rsidR="006A19D7" w:rsidRPr="00E5747B" w:rsidRDefault="006A19D7">
            <w:pPr>
              <w:contextualSpacing/>
              <w:rPr>
                <w:rFonts w:cstheme="minorHAnsi"/>
                <w:sz w:val="18"/>
                <w:szCs w:val="18"/>
              </w:rPr>
            </w:pPr>
          </w:p>
          <w:p w14:paraId="477871EB" w14:textId="77777777" w:rsidR="006A19D7" w:rsidRPr="00E5747B" w:rsidRDefault="006A19D7">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 xml:space="preserve"> FROM_DTM, FROM_DTD, </w:t>
            </w:r>
            <w:r>
              <w:rPr>
                <w:rFonts w:cstheme="minorHAnsi"/>
                <w:sz w:val="18"/>
                <w:szCs w:val="18"/>
              </w:rPr>
              <w:lastRenderedPageBreak/>
              <w:t>FROM_DTY</w:t>
            </w:r>
          </w:p>
          <w:p w14:paraId="72B712E5" w14:textId="77777777" w:rsidR="006A19D7" w:rsidRPr="00E5747B" w:rsidRDefault="006A19D7">
            <w:pPr>
              <w:contextualSpacing/>
              <w:rPr>
                <w:rFonts w:cstheme="minorHAnsi"/>
                <w:sz w:val="18"/>
                <w:szCs w:val="18"/>
              </w:rPr>
            </w:pPr>
          </w:p>
          <w:p w14:paraId="7F2C8E25" w14:textId="77777777" w:rsidR="006A19D7" w:rsidRDefault="006A19D7" w:rsidP="006A19D7">
            <w:pPr>
              <w:pStyle w:val="NoSpacing"/>
              <w:rPr>
                <w:rFonts w:cstheme="minorHAnsi"/>
                <w:sz w:val="18"/>
                <w:szCs w:val="18"/>
              </w:rPr>
            </w:pPr>
            <w:r w:rsidRPr="00D42ED2">
              <w:rPr>
                <w:rFonts w:cstheme="minorHAnsi"/>
                <w:b/>
                <w:sz w:val="18"/>
                <w:szCs w:val="18"/>
              </w:rPr>
              <w:t>DME</w:t>
            </w:r>
            <w:r>
              <w:rPr>
                <w:rFonts w:cstheme="minorHAnsi"/>
                <w:sz w:val="18"/>
                <w:szCs w:val="18"/>
              </w:rPr>
              <w:t>. FR</w:t>
            </w:r>
            <w:r w:rsidRPr="00E5747B">
              <w:rPr>
                <w:rFonts w:cstheme="minorHAnsi"/>
                <w:sz w:val="18"/>
                <w:szCs w:val="18"/>
              </w:rPr>
              <w:t xml:space="preserve">EXPENM, </w:t>
            </w:r>
            <w:r>
              <w:rPr>
                <w:rFonts w:cstheme="minorHAnsi"/>
                <w:sz w:val="18"/>
                <w:szCs w:val="18"/>
              </w:rPr>
              <w:t>FR</w:t>
            </w:r>
            <w:r w:rsidRPr="00E5747B">
              <w:rPr>
                <w:rFonts w:cstheme="minorHAnsi"/>
                <w:sz w:val="18"/>
                <w:szCs w:val="18"/>
              </w:rPr>
              <w:t xml:space="preserve">EXPEND, </w:t>
            </w:r>
            <w:r>
              <w:rPr>
                <w:rFonts w:cstheme="minorHAnsi"/>
                <w:sz w:val="18"/>
                <w:szCs w:val="18"/>
              </w:rPr>
              <w:t>FR</w:t>
            </w:r>
            <w:r w:rsidRPr="00E5747B">
              <w:rPr>
                <w:rFonts w:cstheme="minorHAnsi"/>
                <w:sz w:val="18"/>
                <w:szCs w:val="18"/>
              </w:rPr>
              <w:t>EXPENY</w:t>
            </w:r>
            <w:r>
              <w:rPr>
                <w:rFonts w:cstheme="minorHAnsi"/>
                <w:sz w:val="18"/>
                <w:szCs w:val="18"/>
              </w:rPr>
              <w:t xml:space="preserve">  OR FROM_DTM, FROM_DTD, FROM_DTY</w:t>
            </w:r>
          </w:p>
          <w:p w14:paraId="6B562C5B" w14:textId="77777777" w:rsidR="0046268C" w:rsidRDefault="0046268C" w:rsidP="006A19D7">
            <w:pPr>
              <w:pStyle w:val="NoSpacing"/>
              <w:rPr>
                <w:rFonts w:cstheme="minorHAnsi"/>
                <w:sz w:val="18"/>
                <w:szCs w:val="18"/>
              </w:rPr>
            </w:pPr>
          </w:p>
          <w:p w14:paraId="1FBBEEDE" w14:textId="77777777" w:rsidR="0046268C" w:rsidRDefault="0046268C" w:rsidP="006A19D7">
            <w:pPr>
              <w:pStyle w:val="NoSpacing"/>
              <w:rPr>
                <w:rFonts w:cstheme="minorHAnsi"/>
                <w:sz w:val="18"/>
                <w:szCs w:val="18"/>
              </w:rPr>
            </w:pPr>
            <w:r>
              <w:rPr>
                <w:rFonts w:cstheme="minorHAnsi"/>
                <w:sz w:val="18"/>
                <w:szCs w:val="18"/>
              </w:rPr>
              <w:t>PEDSF fields:</w:t>
            </w:r>
          </w:p>
          <w:p w14:paraId="604FF372" w14:textId="320AB5DA" w:rsidR="0046268C" w:rsidRPr="006A19D7" w:rsidRDefault="0046268C" w:rsidP="006A19D7">
            <w:pPr>
              <w:pStyle w:val="NoSpacing"/>
              <w:rPr>
                <w:sz w:val="20"/>
                <w:szCs w:val="20"/>
              </w:rPr>
            </w:pPr>
            <w:r>
              <w:rPr>
                <w:rFonts w:cstheme="minorHAnsi"/>
                <w:sz w:val="18"/>
                <w:szCs w:val="18"/>
              </w:rPr>
              <w:t>Min(OBSERVATION_PERIOD_START_DATE)</w:t>
            </w:r>
          </w:p>
        </w:tc>
        <w:tc>
          <w:tcPr>
            <w:tcW w:w="2140" w:type="dxa"/>
          </w:tcPr>
          <w:p w14:paraId="25AAADDC" w14:textId="77777777" w:rsidR="006A19D7" w:rsidRDefault="006A19D7" w:rsidP="006A19D7">
            <w:pPr>
              <w:rPr>
                <w:rFonts w:cstheme="minorHAnsi"/>
                <w:sz w:val="18"/>
                <w:szCs w:val="18"/>
              </w:rPr>
            </w:pPr>
            <w:r>
              <w:rPr>
                <w:sz w:val="18"/>
                <w:szCs w:val="18"/>
              </w:rPr>
              <w:lastRenderedPageBreak/>
              <w:t xml:space="preserve">For a HCPCS field in the </w:t>
            </w:r>
            <w:r w:rsidRPr="00824474">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FROM_DTM</w:t>
            </w:r>
            <w:r w:rsidRPr="00E5747B">
              <w:rPr>
                <w:rFonts w:cstheme="minorHAnsi"/>
                <w:sz w:val="18"/>
                <w:szCs w:val="18"/>
              </w:rPr>
              <w:t xml:space="preserve">, </w:t>
            </w:r>
            <w:r>
              <w:rPr>
                <w:rFonts w:cstheme="minorHAnsi"/>
                <w:sz w:val="18"/>
                <w:szCs w:val="18"/>
              </w:rPr>
              <w:t>FROM_DTD, FROM_DTY as the measurement date</w:t>
            </w:r>
          </w:p>
          <w:p w14:paraId="1FDC93FC" w14:textId="77777777" w:rsidR="006A19D7" w:rsidRDefault="006A19D7" w:rsidP="006A19D7">
            <w:pPr>
              <w:rPr>
                <w:rFonts w:cstheme="minorHAnsi"/>
                <w:sz w:val="18"/>
                <w:szCs w:val="18"/>
              </w:rPr>
            </w:pPr>
          </w:p>
          <w:p w14:paraId="6C25F3D3" w14:textId="77777777" w:rsidR="006A19D7" w:rsidRDefault="006A19D7" w:rsidP="006A19D7">
            <w:pPr>
              <w:rPr>
                <w:rFonts w:cstheme="minorHAnsi"/>
                <w:sz w:val="18"/>
                <w:szCs w:val="18"/>
              </w:rPr>
            </w:pPr>
            <w:r>
              <w:rPr>
                <w:rFonts w:cstheme="minorHAnsi"/>
                <w:sz w:val="18"/>
                <w:szCs w:val="18"/>
              </w:rPr>
              <w:t>For a diagnosis code coming from OUTSAF (DGN_CD1-DGN_CD25) then use FROM_DTM</w:t>
            </w:r>
            <w:r w:rsidRPr="00E5747B">
              <w:rPr>
                <w:rFonts w:cstheme="minorHAnsi"/>
                <w:sz w:val="18"/>
                <w:szCs w:val="18"/>
              </w:rPr>
              <w:t xml:space="preserve">, </w:t>
            </w:r>
            <w:r>
              <w:rPr>
                <w:rFonts w:cstheme="minorHAnsi"/>
                <w:sz w:val="18"/>
                <w:szCs w:val="18"/>
              </w:rPr>
              <w:t>FROM_DTD, FROM_DTY as the measurement date</w:t>
            </w:r>
          </w:p>
          <w:p w14:paraId="0707D839" w14:textId="77777777" w:rsidR="006A19D7" w:rsidRDefault="006A19D7" w:rsidP="006A19D7">
            <w:pPr>
              <w:rPr>
                <w:rFonts w:cstheme="minorHAnsi"/>
                <w:sz w:val="18"/>
                <w:szCs w:val="18"/>
              </w:rPr>
            </w:pPr>
          </w:p>
          <w:p w14:paraId="763B4815" w14:textId="52FEABD8" w:rsidR="006A19D7" w:rsidRPr="006A19D7" w:rsidRDefault="006A19D7" w:rsidP="006A19D7">
            <w:pPr>
              <w:pStyle w:val="NoSpacing"/>
              <w:rPr>
                <w:sz w:val="20"/>
                <w:szCs w:val="20"/>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LINEDIAG then use FREXPENM, FREXPEND, FREXPENY, otherwise for DGN_CD1-DGN_CD12 use FROM_DTM,FROM_DTD, FROM_DTY</w:t>
            </w:r>
          </w:p>
        </w:tc>
        <w:tc>
          <w:tcPr>
            <w:tcW w:w="2358" w:type="dxa"/>
          </w:tcPr>
          <w:p w14:paraId="5B494E81" w14:textId="77777777" w:rsidR="006A19D7" w:rsidRPr="006A19D7" w:rsidRDefault="006A19D7" w:rsidP="006A19D7">
            <w:pPr>
              <w:pStyle w:val="NoSpacing"/>
              <w:rPr>
                <w:sz w:val="20"/>
                <w:szCs w:val="20"/>
              </w:rPr>
            </w:pPr>
          </w:p>
        </w:tc>
      </w:tr>
      <w:tr w:rsidR="006A19D7" w14:paraId="249C7383" w14:textId="77777777" w:rsidTr="006A19D7">
        <w:tc>
          <w:tcPr>
            <w:tcW w:w="2268" w:type="dxa"/>
          </w:tcPr>
          <w:p w14:paraId="3C3DA321" w14:textId="07C778B1" w:rsidR="006A19D7" w:rsidRPr="006A19D7" w:rsidRDefault="006A19D7" w:rsidP="006A19D7">
            <w:pPr>
              <w:pStyle w:val="NoSpacing"/>
              <w:rPr>
                <w:sz w:val="20"/>
                <w:szCs w:val="20"/>
              </w:rPr>
            </w:pPr>
            <w:r w:rsidRPr="006A19D7">
              <w:rPr>
                <w:sz w:val="20"/>
                <w:szCs w:val="20"/>
              </w:rPr>
              <w:t>OBSERVATION_TIME</w:t>
            </w:r>
          </w:p>
        </w:tc>
        <w:tc>
          <w:tcPr>
            <w:tcW w:w="2810" w:type="dxa"/>
          </w:tcPr>
          <w:p w14:paraId="23A7FA96" w14:textId="6D0B1DDA" w:rsidR="006A19D7" w:rsidRPr="006A19D7" w:rsidRDefault="0046268C" w:rsidP="006A19D7">
            <w:pPr>
              <w:pStyle w:val="NoSpacing"/>
              <w:rPr>
                <w:sz w:val="20"/>
                <w:szCs w:val="20"/>
              </w:rPr>
            </w:pPr>
            <w:r>
              <w:rPr>
                <w:sz w:val="20"/>
                <w:szCs w:val="20"/>
              </w:rPr>
              <w:t>0</w:t>
            </w:r>
          </w:p>
        </w:tc>
        <w:tc>
          <w:tcPr>
            <w:tcW w:w="2140" w:type="dxa"/>
          </w:tcPr>
          <w:p w14:paraId="7E451EE9" w14:textId="77777777" w:rsidR="006A19D7" w:rsidRPr="006A19D7" w:rsidRDefault="006A19D7" w:rsidP="006A19D7">
            <w:pPr>
              <w:pStyle w:val="NoSpacing"/>
              <w:rPr>
                <w:sz w:val="20"/>
                <w:szCs w:val="20"/>
              </w:rPr>
            </w:pPr>
          </w:p>
        </w:tc>
        <w:tc>
          <w:tcPr>
            <w:tcW w:w="2358" w:type="dxa"/>
          </w:tcPr>
          <w:p w14:paraId="3CBFC95B" w14:textId="77777777" w:rsidR="006A19D7" w:rsidRPr="006A19D7" w:rsidRDefault="006A19D7" w:rsidP="006A19D7">
            <w:pPr>
              <w:pStyle w:val="NoSpacing"/>
              <w:rPr>
                <w:sz w:val="20"/>
                <w:szCs w:val="20"/>
              </w:rPr>
            </w:pPr>
          </w:p>
        </w:tc>
      </w:tr>
      <w:tr w:rsidR="006A19D7" w14:paraId="1546F0E7" w14:textId="77777777" w:rsidTr="006A19D7">
        <w:tc>
          <w:tcPr>
            <w:tcW w:w="2268" w:type="dxa"/>
          </w:tcPr>
          <w:p w14:paraId="21083F0F" w14:textId="1A23936C" w:rsidR="006A19D7" w:rsidRPr="006A19D7" w:rsidRDefault="006A19D7" w:rsidP="006A19D7">
            <w:pPr>
              <w:pStyle w:val="NoSpacing"/>
              <w:rPr>
                <w:sz w:val="20"/>
                <w:szCs w:val="20"/>
              </w:rPr>
            </w:pPr>
            <w:r w:rsidRPr="006A19D7">
              <w:rPr>
                <w:sz w:val="20"/>
                <w:szCs w:val="20"/>
              </w:rPr>
              <w:t>OBSERVATION_TYPE_CONCEPT_ID</w:t>
            </w:r>
          </w:p>
        </w:tc>
        <w:tc>
          <w:tcPr>
            <w:tcW w:w="2810" w:type="dxa"/>
          </w:tcPr>
          <w:p w14:paraId="5467ED74" w14:textId="5E852C61" w:rsidR="006A19D7" w:rsidRPr="006A19D7" w:rsidRDefault="0046268C" w:rsidP="006A19D7">
            <w:pPr>
              <w:pStyle w:val="NoSpacing"/>
              <w:rPr>
                <w:sz w:val="20"/>
                <w:szCs w:val="20"/>
              </w:rPr>
            </w:pPr>
            <w:r>
              <w:rPr>
                <w:sz w:val="20"/>
                <w:szCs w:val="20"/>
              </w:rPr>
              <w:t>0</w:t>
            </w:r>
          </w:p>
        </w:tc>
        <w:tc>
          <w:tcPr>
            <w:tcW w:w="2140" w:type="dxa"/>
          </w:tcPr>
          <w:p w14:paraId="320D4E2A" w14:textId="0EDBE867" w:rsidR="006A19D7" w:rsidRPr="006A19D7" w:rsidRDefault="006A19D7" w:rsidP="006A19D7">
            <w:pPr>
              <w:pStyle w:val="NoSpacing"/>
              <w:rPr>
                <w:sz w:val="20"/>
                <w:szCs w:val="20"/>
              </w:rPr>
            </w:pPr>
            <w:r>
              <w:rPr>
                <w:sz w:val="20"/>
              </w:rPr>
              <w:t>If the record is coming from another table, like the CONDITION_OCCURENCE, keep the types that would have been assigned in that table.</w:t>
            </w:r>
          </w:p>
        </w:tc>
        <w:tc>
          <w:tcPr>
            <w:tcW w:w="2358" w:type="dxa"/>
          </w:tcPr>
          <w:p w14:paraId="437C5EA0" w14:textId="77777777" w:rsidR="006A19D7" w:rsidRPr="006A19D7" w:rsidRDefault="006A19D7" w:rsidP="006A19D7">
            <w:pPr>
              <w:pStyle w:val="NoSpacing"/>
              <w:rPr>
                <w:sz w:val="20"/>
                <w:szCs w:val="20"/>
              </w:rPr>
            </w:pPr>
          </w:p>
        </w:tc>
      </w:tr>
      <w:tr w:rsidR="006A19D7" w14:paraId="009D4F94" w14:textId="77777777" w:rsidTr="006A19D7">
        <w:tc>
          <w:tcPr>
            <w:tcW w:w="2268" w:type="dxa"/>
          </w:tcPr>
          <w:p w14:paraId="1E019BF6" w14:textId="61DB5D90" w:rsidR="006A19D7" w:rsidRPr="006A19D7" w:rsidRDefault="006A19D7" w:rsidP="006A19D7">
            <w:pPr>
              <w:pStyle w:val="NoSpacing"/>
              <w:rPr>
                <w:sz w:val="20"/>
                <w:szCs w:val="20"/>
              </w:rPr>
            </w:pPr>
            <w:r w:rsidRPr="006A19D7">
              <w:rPr>
                <w:sz w:val="20"/>
                <w:szCs w:val="20"/>
              </w:rPr>
              <w:t>VALUE_AS_NUMBER</w:t>
            </w:r>
          </w:p>
        </w:tc>
        <w:tc>
          <w:tcPr>
            <w:tcW w:w="2810" w:type="dxa"/>
          </w:tcPr>
          <w:p w14:paraId="3EC8FF2A" w14:textId="36046C91" w:rsidR="006A19D7" w:rsidRPr="006A19D7" w:rsidRDefault="0046268C" w:rsidP="006A19D7">
            <w:pPr>
              <w:pStyle w:val="NoSpacing"/>
              <w:rPr>
                <w:sz w:val="20"/>
                <w:szCs w:val="20"/>
              </w:rPr>
            </w:pPr>
            <w:r>
              <w:rPr>
                <w:sz w:val="20"/>
                <w:szCs w:val="20"/>
              </w:rPr>
              <w:t>0</w:t>
            </w:r>
          </w:p>
        </w:tc>
        <w:tc>
          <w:tcPr>
            <w:tcW w:w="2140" w:type="dxa"/>
          </w:tcPr>
          <w:p w14:paraId="3FF1BD15" w14:textId="77777777" w:rsidR="006A19D7" w:rsidRPr="006A19D7" w:rsidRDefault="006A19D7" w:rsidP="006A19D7">
            <w:pPr>
              <w:pStyle w:val="NoSpacing"/>
              <w:rPr>
                <w:sz w:val="20"/>
                <w:szCs w:val="20"/>
              </w:rPr>
            </w:pPr>
          </w:p>
        </w:tc>
        <w:tc>
          <w:tcPr>
            <w:tcW w:w="2358" w:type="dxa"/>
          </w:tcPr>
          <w:p w14:paraId="37EFABC4" w14:textId="77777777" w:rsidR="006A19D7" w:rsidRPr="006A19D7" w:rsidRDefault="006A19D7" w:rsidP="006A19D7">
            <w:pPr>
              <w:pStyle w:val="NoSpacing"/>
              <w:rPr>
                <w:sz w:val="20"/>
                <w:szCs w:val="20"/>
              </w:rPr>
            </w:pPr>
          </w:p>
        </w:tc>
      </w:tr>
      <w:tr w:rsidR="006A19D7" w14:paraId="483EF0EA" w14:textId="77777777" w:rsidTr="006A19D7">
        <w:tc>
          <w:tcPr>
            <w:tcW w:w="2268" w:type="dxa"/>
          </w:tcPr>
          <w:p w14:paraId="2E029E48" w14:textId="37A15A85" w:rsidR="006A19D7" w:rsidRPr="006A19D7" w:rsidRDefault="006A19D7" w:rsidP="006A19D7">
            <w:pPr>
              <w:pStyle w:val="NoSpacing"/>
              <w:rPr>
                <w:sz w:val="20"/>
                <w:szCs w:val="20"/>
              </w:rPr>
            </w:pPr>
            <w:r w:rsidRPr="006A19D7">
              <w:rPr>
                <w:sz w:val="20"/>
                <w:szCs w:val="20"/>
              </w:rPr>
              <w:t>VALUE_AS_STRING</w:t>
            </w:r>
          </w:p>
        </w:tc>
        <w:tc>
          <w:tcPr>
            <w:tcW w:w="2810" w:type="dxa"/>
          </w:tcPr>
          <w:p w14:paraId="357F0EDE" w14:textId="62C5BCA8" w:rsidR="006A19D7" w:rsidRPr="006A19D7" w:rsidRDefault="004C5567" w:rsidP="006A19D7">
            <w:pPr>
              <w:pStyle w:val="NoSpacing"/>
              <w:rPr>
                <w:sz w:val="20"/>
                <w:szCs w:val="20"/>
              </w:rPr>
            </w:pPr>
            <w:r w:rsidRPr="004C5567">
              <w:rPr>
                <w:b/>
                <w:sz w:val="20"/>
                <w:szCs w:val="20"/>
              </w:rPr>
              <w:t>PEDSF</w:t>
            </w:r>
            <w:r>
              <w:rPr>
                <w:sz w:val="20"/>
                <w:szCs w:val="20"/>
              </w:rPr>
              <w:t>.fields: Use the value in the PEDSF.value field</w:t>
            </w:r>
          </w:p>
        </w:tc>
        <w:tc>
          <w:tcPr>
            <w:tcW w:w="2140" w:type="dxa"/>
          </w:tcPr>
          <w:p w14:paraId="666A3067" w14:textId="77777777" w:rsidR="006A19D7" w:rsidRPr="006A19D7" w:rsidRDefault="006A19D7" w:rsidP="006A19D7">
            <w:pPr>
              <w:pStyle w:val="NoSpacing"/>
              <w:rPr>
                <w:sz w:val="20"/>
                <w:szCs w:val="20"/>
              </w:rPr>
            </w:pPr>
          </w:p>
        </w:tc>
        <w:tc>
          <w:tcPr>
            <w:tcW w:w="2358" w:type="dxa"/>
          </w:tcPr>
          <w:p w14:paraId="12CFC82C" w14:textId="77777777" w:rsidR="006A19D7" w:rsidRPr="006A19D7" w:rsidRDefault="006A19D7" w:rsidP="006A19D7">
            <w:pPr>
              <w:pStyle w:val="NoSpacing"/>
              <w:rPr>
                <w:sz w:val="20"/>
                <w:szCs w:val="20"/>
              </w:rPr>
            </w:pPr>
          </w:p>
        </w:tc>
      </w:tr>
      <w:tr w:rsidR="006A19D7" w14:paraId="4D0D1E6D" w14:textId="77777777" w:rsidTr="006A19D7">
        <w:tc>
          <w:tcPr>
            <w:tcW w:w="2268" w:type="dxa"/>
          </w:tcPr>
          <w:p w14:paraId="31AD0BF0" w14:textId="1C477A63" w:rsidR="006A19D7" w:rsidRPr="006A19D7" w:rsidRDefault="006A19D7" w:rsidP="006A19D7">
            <w:pPr>
              <w:pStyle w:val="NoSpacing"/>
              <w:rPr>
                <w:sz w:val="20"/>
                <w:szCs w:val="20"/>
              </w:rPr>
            </w:pPr>
            <w:r w:rsidRPr="006A19D7">
              <w:rPr>
                <w:sz w:val="20"/>
                <w:szCs w:val="20"/>
              </w:rPr>
              <w:t>VALUE_AS_CONCEPT_ID</w:t>
            </w:r>
          </w:p>
        </w:tc>
        <w:tc>
          <w:tcPr>
            <w:tcW w:w="2810" w:type="dxa"/>
          </w:tcPr>
          <w:p w14:paraId="56AFC23D" w14:textId="56E36BE5" w:rsidR="006A19D7" w:rsidRPr="006A19D7" w:rsidRDefault="00C01780" w:rsidP="006A19D7">
            <w:pPr>
              <w:pStyle w:val="NoSpacing"/>
              <w:rPr>
                <w:sz w:val="20"/>
                <w:szCs w:val="20"/>
              </w:rPr>
            </w:pPr>
            <w:r>
              <w:rPr>
                <w:sz w:val="20"/>
                <w:szCs w:val="20"/>
              </w:rPr>
              <w:t>0</w:t>
            </w:r>
          </w:p>
        </w:tc>
        <w:tc>
          <w:tcPr>
            <w:tcW w:w="2140" w:type="dxa"/>
          </w:tcPr>
          <w:p w14:paraId="2FBB8603" w14:textId="77777777" w:rsidR="006A19D7" w:rsidRPr="006A19D7" w:rsidRDefault="006A19D7" w:rsidP="006A19D7">
            <w:pPr>
              <w:pStyle w:val="NoSpacing"/>
              <w:rPr>
                <w:sz w:val="20"/>
                <w:szCs w:val="20"/>
              </w:rPr>
            </w:pPr>
          </w:p>
        </w:tc>
        <w:tc>
          <w:tcPr>
            <w:tcW w:w="2358" w:type="dxa"/>
          </w:tcPr>
          <w:p w14:paraId="4810F17D" w14:textId="77777777" w:rsidR="006A19D7" w:rsidRPr="006A19D7" w:rsidRDefault="006A19D7" w:rsidP="006A19D7">
            <w:pPr>
              <w:pStyle w:val="NoSpacing"/>
              <w:rPr>
                <w:sz w:val="20"/>
                <w:szCs w:val="20"/>
              </w:rPr>
            </w:pPr>
          </w:p>
        </w:tc>
      </w:tr>
      <w:tr w:rsidR="006A19D7" w14:paraId="72CC5606" w14:textId="77777777" w:rsidTr="006A19D7">
        <w:tc>
          <w:tcPr>
            <w:tcW w:w="2268" w:type="dxa"/>
          </w:tcPr>
          <w:p w14:paraId="0B552985" w14:textId="440CE1E3" w:rsidR="006A19D7" w:rsidRPr="006A19D7" w:rsidRDefault="006A19D7" w:rsidP="006A19D7">
            <w:pPr>
              <w:pStyle w:val="NoSpacing"/>
              <w:rPr>
                <w:sz w:val="20"/>
                <w:szCs w:val="20"/>
              </w:rPr>
            </w:pPr>
            <w:r w:rsidRPr="006A19D7">
              <w:rPr>
                <w:sz w:val="20"/>
                <w:szCs w:val="20"/>
              </w:rPr>
              <w:t>QUALIFIER_CONCEPT_ID</w:t>
            </w:r>
          </w:p>
        </w:tc>
        <w:tc>
          <w:tcPr>
            <w:tcW w:w="2810" w:type="dxa"/>
          </w:tcPr>
          <w:p w14:paraId="5D2698B3" w14:textId="6DAF1B7C" w:rsidR="006A19D7" w:rsidRPr="006A19D7" w:rsidRDefault="00C01780" w:rsidP="006A19D7">
            <w:pPr>
              <w:pStyle w:val="NoSpacing"/>
              <w:rPr>
                <w:sz w:val="20"/>
                <w:szCs w:val="20"/>
              </w:rPr>
            </w:pPr>
            <w:r>
              <w:rPr>
                <w:sz w:val="20"/>
                <w:szCs w:val="20"/>
              </w:rPr>
              <w:t>0</w:t>
            </w:r>
          </w:p>
        </w:tc>
        <w:tc>
          <w:tcPr>
            <w:tcW w:w="2140" w:type="dxa"/>
          </w:tcPr>
          <w:p w14:paraId="2CBCEC83" w14:textId="77777777" w:rsidR="006A19D7" w:rsidRPr="006A19D7" w:rsidRDefault="006A19D7" w:rsidP="006A19D7">
            <w:pPr>
              <w:pStyle w:val="NoSpacing"/>
              <w:rPr>
                <w:sz w:val="20"/>
                <w:szCs w:val="20"/>
              </w:rPr>
            </w:pPr>
          </w:p>
        </w:tc>
        <w:tc>
          <w:tcPr>
            <w:tcW w:w="2358" w:type="dxa"/>
          </w:tcPr>
          <w:p w14:paraId="66CA1D21" w14:textId="77777777" w:rsidR="006A19D7" w:rsidRPr="006A19D7" w:rsidRDefault="006A19D7" w:rsidP="006A19D7">
            <w:pPr>
              <w:pStyle w:val="NoSpacing"/>
              <w:rPr>
                <w:sz w:val="20"/>
                <w:szCs w:val="20"/>
              </w:rPr>
            </w:pPr>
          </w:p>
        </w:tc>
      </w:tr>
      <w:tr w:rsidR="006A19D7" w14:paraId="354E5BC6" w14:textId="77777777" w:rsidTr="006A19D7">
        <w:tc>
          <w:tcPr>
            <w:tcW w:w="2268" w:type="dxa"/>
          </w:tcPr>
          <w:p w14:paraId="240D189F" w14:textId="3D42A711" w:rsidR="006A19D7" w:rsidRPr="006A19D7" w:rsidRDefault="006A19D7" w:rsidP="006A19D7">
            <w:pPr>
              <w:pStyle w:val="NoSpacing"/>
              <w:rPr>
                <w:sz w:val="20"/>
                <w:szCs w:val="20"/>
              </w:rPr>
            </w:pPr>
            <w:r w:rsidRPr="006A19D7">
              <w:rPr>
                <w:sz w:val="20"/>
                <w:szCs w:val="20"/>
              </w:rPr>
              <w:t>UNIT_CONCEPT_ID</w:t>
            </w:r>
          </w:p>
        </w:tc>
        <w:tc>
          <w:tcPr>
            <w:tcW w:w="2810" w:type="dxa"/>
          </w:tcPr>
          <w:p w14:paraId="25764994" w14:textId="71BE6871" w:rsidR="006A19D7" w:rsidRPr="006A19D7" w:rsidRDefault="00C01780" w:rsidP="006A19D7">
            <w:pPr>
              <w:pStyle w:val="NoSpacing"/>
              <w:rPr>
                <w:sz w:val="20"/>
                <w:szCs w:val="20"/>
              </w:rPr>
            </w:pPr>
            <w:r>
              <w:rPr>
                <w:sz w:val="20"/>
                <w:szCs w:val="20"/>
              </w:rPr>
              <w:t>0</w:t>
            </w:r>
          </w:p>
        </w:tc>
        <w:tc>
          <w:tcPr>
            <w:tcW w:w="2140" w:type="dxa"/>
          </w:tcPr>
          <w:p w14:paraId="45F186FC" w14:textId="77777777" w:rsidR="006A19D7" w:rsidRPr="006A19D7" w:rsidRDefault="006A19D7" w:rsidP="006A19D7">
            <w:pPr>
              <w:pStyle w:val="NoSpacing"/>
              <w:rPr>
                <w:sz w:val="20"/>
                <w:szCs w:val="20"/>
              </w:rPr>
            </w:pPr>
          </w:p>
        </w:tc>
        <w:tc>
          <w:tcPr>
            <w:tcW w:w="2358" w:type="dxa"/>
          </w:tcPr>
          <w:p w14:paraId="5DD451AE" w14:textId="77777777" w:rsidR="006A19D7" w:rsidRPr="006A19D7" w:rsidRDefault="006A19D7" w:rsidP="006A19D7">
            <w:pPr>
              <w:pStyle w:val="NoSpacing"/>
              <w:rPr>
                <w:sz w:val="20"/>
                <w:szCs w:val="20"/>
              </w:rPr>
            </w:pPr>
          </w:p>
        </w:tc>
      </w:tr>
      <w:tr w:rsidR="006A19D7" w14:paraId="2680E067" w14:textId="77777777" w:rsidTr="006A19D7">
        <w:tc>
          <w:tcPr>
            <w:tcW w:w="2268" w:type="dxa"/>
          </w:tcPr>
          <w:p w14:paraId="41CE0C87" w14:textId="0E1D3F7E" w:rsidR="006A19D7" w:rsidRPr="006A19D7" w:rsidRDefault="006A19D7" w:rsidP="006A19D7">
            <w:pPr>
              <w:pStyle w:val="NoSpacing"/>
              <w:rPr>
                <w:sz w:val="20"/>
                <w:szCs w:val="20"/>
              </w:rPr>
            </w:pPr>
            <w:r w:rsidRPr="006A19D7">
              <w:rPr>
                <w:sz w:val="20"/>
                <w:szCs w:val="20"/>
              </w:rPr>
              <w:t>PROVIDER_ID</w:t>
            </w:r>
          </w:p>
        </w:tc>
        <w:tc>
          <w:tcPr>
            <w:tcW w:w="2810" w:type="dxa"/>
          </w:tcPr>
          <w:p w14:paraId="203F233F" w14:textId="62728150" w:rsidR="00C01780" w:rsidRPr="00C01780" w:rsidRDefault="00C01780" w:rsidP="006A19D7">
            <w:pPr>
              <w:pStyle w:val="NoSpacing"/>
              <w:rPr>
                <w:sz w:val="18"/>
                <w:szCs w:val="18"/>
              </w:rPr>
            </w:pPr>
            <w:r>
              <w:rPr>
                <w:b/>
                <w:sz w:val="18"/>
                <w:szCs w:val="18"/>
              </w:rPr>
              <w:t xml:space="preserve">PEDSF </w:t>
            </w:r>
            <w:r w:rsidRPr="00C01780">
              <w:rPr>
                <w:sz w:val="18"/>
                <w:szCs w:val="18"/>
              </w:rPr>
              <w:t>fields</w:t>
            </w:r>
            <w:r>
              <w:rPr>
                <w:sz w:val="18"/>
                <w:szCs w:val="18"/>
              </w:rPr>
              <w:t>: 0</w:t>
            </w:r>
          </w:p>
          <w:p w14:paraId="3137FC2F" w14:textId="77777777" w:rsidR="00C01780" w:rsidRDefault="00C01780" w:rsidP="006A19D7">
            <w:pPr>
              <w:pStyle w:val="NoSpacing"/>
              <w:rPr>
                <w:b/>
                <w:sz w:val="18"/>
                <w:szCs w:val="18"/>
              </w:rPr>
            </w:pPr>
          </w:p>
          <w:p w14:paraId="5DD7D3AB" w14:textId="3BE03FC2" w:rsidR="00C01780" w:rsidRDefault="00C01780" w:rsidP="006A19D7">
            <w:pPr>
              <w:pStyle w:val="NoSpacing"/>
              <w:rPr>
                <w:b/>
                <w:sz w:val="18"/>
                <w:szCs w:val="18"/>
              </w:rPr>
            </w:pPr>
            <w:r>
              <w:rPr>
                <w:b/>
                <w:sz w:val="18"/>
                <w:szCs w:val="18"/>
              </w:rPr>
              <w:t xml:space="preserve">All other fields: </w:t>
            </w:r>
          </w:p>
          <w:p w14:paraId="18C36B1D" w14:textId="32249176" w:rsidR="006A19D7" w:rsidRPr="006A19D7" w:rsidRDefault="006A19D7" w:rsidP="006A19D7">
            <w:pPr>
              <w:pStyle w:val="NoSpacing"/>
              <w:rPr>
                <w:sz w:val="20"/>
                <w:szCs w:val="20"/>
              </w:rPr>
            </w:pPr>
            <w:r>
              <w:rPr>
                <w:b/>
                <w:sz w:val="18"/>
                <w:szCs w:val="18"/>
              </w:rPr>
              <w:t>VISIT_OCCURRENCE.</w:t>
            </w:r>
            <w:r>
              <w:rPr>
                <w:sz w:val="18"/>
                <w:szCs w:val="18"/>
              </w:rPr>
              <w:t>PROVIDER_ID</w:t>
            </w:r>
          </w:p>
        </w:tc>
        <w:tc>
          <w:tcPr>
            <w:tcW w:w="2140" w:type="dxa"/>
          </w:tcPr>
          <w:p w14:paraId="1BF109BC" w14:textId="7D47B33A" w:rsidR="006A19D7" w:rsidRPr="006A19D7" w:rsidRDefault="006A19D7" w:rsidP="006A19D7">
            <w:pPr>
              <w:pStyle w:val="NoSpacing"/>
              <w:rPr>
                <w:sz w:val="20"/>
                <w:szCs w:val="20"/>
              </w:rPr>
            </w:pPr>
          </w:p>
        </w:tc>
        <w:tc>
          <w:tcPr>
            <w:tcW w:w="2358" w:type="dxa"/>
          </w:tcPr>
          <w:p w14:paraId="090F2EBE" w14:textId="41ABF7A1" w:rsidR="006A19D7" w:rsidRPr="006A19D7" w:rsidRDefault="006A19D7" w:rsidP="006A19D7">
            <w:pPr>
              <w:pStyle w:val="NoSpacing"/>
              <w:rPr>
                <w:sz w:val="20"/>
                <w:szCs w:val="20"/>
              </w:rPr>
            </w:pPr>
          </w:p>
        </w:tc>
      </w:tr>
      <w:tr w:rsidR="006A19D7" w14:paraId="30D45420" w14:textId="77777777" w:rsidTr="006A19D7">
        <w:tc>
          <w:tcPr>
            <w:tcW w:w="2268" w:type="dxa"/>
          </w:tcPr>
          <w:p w14:paraId="392D9DCB" w14:textId="13198597" w:rsidR="006A19D7" w:rsidRPr="006A19D7" w:rsidRDefault="006A19D7" w:rsidP="006A19D7">
            <w:pPr>
              <w:pStyle w:val="NoSpacing"/>
              <w:rPr>
                <w:sz w:val="20"/>
                <w:szCs w:val="20"/>
              </w:rPr>
            </w:pPr>
            <w:r w:rsidRPr="006A19D7">
              <w:rPr>
                <w:sz w:val="20"/>
                <w:szCs w:val="20"/>
              </w:rPr>
              <w:t>VISIT_OCCURRENCE_ID</w:t>
            </w:r>
          </w:p>
        </w:tc>
        <w:tc>
          <w:tcPr>
            <w:tcW w:w="2810" w:type="dxa"/>
          </w:tcPr>
          <w:p w14:paraId="24FAB9E3" w14:textId="1994D3BF" w:rsidR="00C01780" w:rsidRDefault="00C01780" w:rsidP="006A19D7">
            <w:pPr>
              <w:pStyle w:val="NoSpacing"/>
              <w:rPr>
                <w:sz w:val="18"/>
                <w:szCs w:val="18"/>
              </w:rPr>
            </w:pPr>
            <w:r>
              <w:rPr>
                <w:b/>
                <w:sz w:val="18"/>
                <w:szCs w:val="18"/>
              </w:rPr>
              <w:t xml:space="preserve">PEDSF </w:t>
            </w:r>
            <w:r>
              <w:rPr>
                <w:sz w:val="18"/>
                <w:szCs w:val="18"/>
              </w:rPr>
              <w:t>fields: 0</w:t>
            </w:r>
          </w:p>
          <w:p w14:paraId="7D8BF630" w14:textId="77777777" w:rsidR="00C01780" w:rsidRPr="00C01780" w:rsidRDefault="00C01780" w:rsidP="006A19D7">
            <w:pPr>
              <w:pStyle w:val="NoSpacing"/>
              <w:rPr>
                <w:sz w:val="18"/>
                <w:szCs w:val="18"/>
              </w:rPr>
            </w:pPr>
          </w:p>
          <w:p w14:paraId="41BA0D16" w14:textId="619C9FD3" w:rsidR="00C01780" w:rsidRDefault="00C01780" w:rsidP="006A19D7">
            <w:pPr>
              <w:pStyle w:val="NoSpacing"/>
              <w:rPr>
                <w:b/>
                <w:sz w:val="18"/>
                <w:szCs w:val="18"/>
              </w:rPr>
            </w:pPr>
            <w:r>
              <w:rPr>
                <w:b/>
                <w:sz w:val="18"/>
                <w:szCs w:val="18"/>
              </w:rPr>
              <w:t xml:space="preserve">All other fields: </w:t>
            </w:r>
          </w:p>
          <w:p w14:paraId="260B4E70" w14:textId="3FED1B08" w:rsidR="006A19D7" w:rsidRPr="006A19D7" w:rsidRDefault="006A19D7" w:rsidP="006A19D7">
            <w:pPr>
              <w:pStyle w:val="NoSpacing"/>
              <w:rPr>
                <w:sz w:val="20"/>
                <w:szCs w:val="20"/>
              </w:rPr>
            </w:pPr>
            <w:r>
              <w:rPr>
                <w:b/>
                <w:sz w:val="18"/>
                <w:szCs w:val="18"/>
              </w:rPr>
              <w:t>VISIT_OCCURRENCE.</w:t>
            </w:r>
            <w:r>
              <w:rPr>
                <w:sz w:val="18"/>
                <w:szCs w:val="18"/>
              </w:rPr>
              <w:t>VISIT_OCCURRENCE_ID</w:t>
            </w:r>
          </w:p>
        </w:tc>
        <w:tc>
          <w:tcPr>
            <w:tcW w:w="2140" w:type="dxa"/>
          </w:tcPr>
          <w:p w14:paraId="1ACCE26D" w14:textId="01F95AE4" w:rsidR="006A19D7" w:rsidRPr="006A19D7" w:rsidRDefault="006A19D7" w:rsidP="006A19D7">
            <w:pPr>
              <w:pStyle w:val="NoSpacing"/>
              <w:rPr>
                <w:sz w:val="20"/>
                <w:szCs w:val="20"/>
              </w:rPr>
            </w:pPr>
          </w:p>
        </w:tc>
        <w:tc>
          <w:tcPr>
            <w:tcW w:w="2358" w:type="dxa"/>
          </w:tcPr>
          <w:p w14:paraId="41172ADE" w14:textId="42B3ACCF" w:rsidR="006A19D7" w:rsidRPr="006A19D7" w:rsidRDefault="006A19D7" w:rsidP="006A19D7">
            <w:pPr>
              <w:pStyle w:val="NoSpacing"/>
              <w:rPr>
                <w:sz w:val="20"/>
                <w:szCs w:val="20"/>
              </w:rPr>
            </w:pPr>
          </w:p>
        </w:tc>
      </w:tr>
      <w:tr w:rsidR="006A19D7" w14:paraId="30E1F52A" w14:textId="77777777" w:rsidTr="006A19D7">
        <w:tc>
          <w:tcPr>
            <w:tcW w:w="2268" w:type="dxa"/>
          </w:tcPr>
          <w:p w14:paraId="5CAC226B" w14:textId="7D708B4A" w:rsidR="006A19D7" w:rsidRPr="006A19D7" w:rsidRDefault="006A19D7" w:rsidP="006A19D7">
            <w:pPr>
              <w:pStyle w:val="NoSpacing"/>
              <w:rPr>
                <w:sz w:val="20"/>
                <w:szCs w:val="20"/>
              </w:rPr>
            </w:pPr>
            <w:r w:rsidRPr="006A19D7">
              <w:rPr>
                <w:sz w:val="20"/>
                <w:szCs w:val="20"/>
              </w:rPr>
              <w:t>OBSERVATION_SOURCE_VALUE</w:t>
            </w:r>
          </w:p>
        </w:tc>
        <w:tc>
          <w:tcPr>
            <w:tcW w:w="2810" w:type="dxa"/>
          </w:tcPr>
          <w:p w14:paraId="5EE09845" w14:textId="77777777" w:rsidR="006A19D7" w:rsidRPr="002778A8" w:rsidRDefault="006A19D7" w:rsidP="006D5FCB">
            <w:pPr>
              <w:rPr>
                <w:sz w:val="18"/>
                <w:szCs w:val="18"/>
              </w:rPr>
            </w:pPr>
            <w:r>
              <w:rPr>
                <w:sz w:val="18"/>
                <w:szCs w:val="18"/>
              </w:rPr>
              <w:t>Surgical Fields:</w:t>
            </w:r>
          </w:p>
          <w:p w14:paraId="693E6921" w14:textId="77777777" w:rsidR="006A19D7" w:rsidRPr="002778A8" w:rsidRDefault="006A19D7" w:rsidP="006D5FCB">
            <w:pPr>
              <w:rPr>
                <w:sz w:val="18"/>
                <w:szCs w:val="18"/>
              </w:rPr>
            </w:pPr>
            <w:r>
              <w:rPr>
                <w:b/>
                <w:sz w:val="18"/>
                <w:szCs w:val="18"/>
              </w:rPr>
              <w:t>MEDPAR.</w:t>
            </w:r>
            <w:r>
              <w:rPr>
                <w:sz w:val="18"/>
                <w:szCs w:val="18"/>
              </w:rPr>
              <w:t>SRGCDE1-SRGCDE25</w:t>
            </w:r>
          </w:p>
          <w:p w14:paraId="1A53FD91" w14:textId="77777777" w:rsidR="006A19D7" w:rsidRDefault="006A19D7" w:rsidP="006D5FCB">
            <w:pPr>
              <w:rPr>
                <w:b/>
                <w:sz w:val="18"/>
                <w:szCs w:val="18"/>
              </w:rPr>
            </w:pPr>
          </w:p>
          <w:p w14:paraId="233370B4" w14:textId="77777777" w:rsidR="006A19D7" w:rsidRPr="002778A8" w:rsidRDefault="006A19D7" w:rsidP="006D5FCB">
            <w:pPr>
              <w:rPr>
                <w:sz w:val="18"/>
                <w:szCs w:val="18"/>
              </w:rPr>
            </w:pPr>
            <w:r>
              <w:rPr>
                <w:sz w:val="18"/>
                <w:szCs w:val="18"/>
              </w:rPr>
              <w:t>HCPCS fields:</w:t>
            </w:r>
          </w:p>
          <w:p w14:paraId="077778BE" w14:textId="77777777" w:rsidR="006A19D7" w:rsidRDefault="006A19D7" w:rsidP="006D5FCB">
            <w:pPr>
              <w:rPr>
                <w:sz w:val="18"/>
                <w:szCs w:val="18"/>
              </w:rPr>
            </w:pPr>
            <w:r>
              <w:rPr>
                <w:b/>
                <w:sz w:val="18"/>
                <w:szCs w:val="18"/>
              </w:rPr>
              <w:t>OUTSAF.</w:t>
            </w:r>
            <w:r>
              <w:rPr>
                <w:sz w:val="18"/>
                <w:szCs w:val="18"/>
              </w:rPr>
              <w:t>HCPCS</w:t>
            </w:r>
          </w:p>
          <w:p w14:paraId="0D5FD237" w14:textId="77777777" w:rsidR="006A19D7" w:rsidRDefault="006A19D7" w:rsidP="006D5FCB">
            <w:pPr>
              <w:rPr>
                <w:sz w:val="18"/>
                <w:szCs w:val="18"/>
              </w:rPr>
            </w:pPr>
            <w:r>
              <w:rPr>
                <w:b/>
                <w:sz w:val="18"/>
                <w:szCs w:val="18"/>
              </w:rPr>
              <w:t>NCH.</w:t>
            </w:r>
            <w:r>
              <w:rPr>
                <w:sz w:val="18"/>
                <w:szCs w:val="18"/>
              </w:rPr>
              <w:t>HCPCS</w:t>
            </w:r>
          </w:p>
          <w:p w14:paraId="30103C82" w14:textId="77777777" w:rsidR="006A19D7" w:rsidRDefault="006A19D7" w:rsidP="006D5FCB">
            <w:pPr>
              <w:rPr>
                <w:sz w:val="18"/>
                <w:szCs w:val="18"/>
              </w:rPr>
            </w:pPr>
            <w:r>
              <w:rPr>
                <w:b/>
                <w:sz w:val="18"/>
                <w:szCs w:val="18"/>
              </w:rPr>
              <w:t>DME.</w:t>
            </w:r>
            <w:r>
              <w:rPr>
                <w:sz w:val="18"/>
                <w:szCs w:val="18"/>
              </w:rPr>
              <w:t>HCPCS</w:t>
            </w:r>
          </w:p>
          <w:p w14:paraId="79EE075D" w14:textId="77777777" w:rsidR="006A19D7" w:rsidRDefault="006A19D7" w:rsidP="006D5FCB">
            <w:pPr>
              <w:rPr>
                <w:b/>
                <w:sz w:val="18"/>
                <w:szCs w:val="18"/>
              </w:rPr>
            </w:pPr>
          </w:p>
          <w:p w14:paraId="3B9D6735" w14:textId="77777777" w:rsidR="006A19D7" w:rsidRDefault="006A19D7" w:rsidP="006D5FCB">
            <w:pPr>
              <w:rPr>
                <w:sz w:val="18"/>
                <w:szCs w:val="18"/>
              </w:rPr>
            </w:pPr>
            <w:r>
              <w:rPr>
                <w:sz w:val="18"/>
                <w:szCs w:val="18"/>
              </w:rPr>
              <w:t>Diagnosis fields:</w:t>
            </w:r>
          </w:p>
          <w:p w14:paraId="208D2FCD" w14:textId="77777777" w:rsidR="006A19D7" w:rsidRPr="002778A8" w:rsidRDefault="006A19D7" w:rsidP="006D5FCB">
            <w:pPr>
              <w:rPr>
                <w:sz w:val="18"/>
                <w:szCs w:val="18"/>
              </w:rPr>
            </w:pPr>
            <w:r>
              <w:rPr>
                <w:b/>
                <w:sz w:val="18"/>
                <w:szCs w:val="18"/>
              </w:rPr>
              <w:t>MEDPAR.</w:t>
            </w:r>
            <w:r>
              <w:rPr>
                <w:sz w:val="18"/>
                <w:szCs w:val="18"/>
              </w:rPr>
              <w:t>DGN_CD1-DGN_CD25</w:t>
            </w:r>
          </w:p>
          <w:p w14:paraId="636F9341" w14:textId="77777777" w:rsidR="006A19D7" w:rsidRDefault="006A19D7" w:rsidP="006D5FCB">
            <w:pPr>
              <w:rPr>
                <w:sz w:val="18"/>
                <w:szCs w:val="18"/>
              </w:rPr>
            </w:pPr>
            <w:r>
              <w:rPr>
                <w:b/>
                <w:sz w:val="18"/>
                <w:szCs w:val="18"/>
              </w:rPr>
              <w:t>OUTSAF.</w:t>
            </w:r>
            <w:r>
              <w:rPr>
                <w:sz w:val="18"/>
                <w:szCs w:val="18"/>
              </w:rPr>
              <w:t xml:space="preserve"> DGN_CD1-DGN_CD25</w:t>
            </w:r>
          </w:p>
          <w:p w14:paraId="4A70FEE7" w14:textId="77777777" w:rsidR="006A19D7" w:rsidRDefault="006A19D7" w:rsidP="006D5FCB">
            <w:pPr>
              <w:rPr>
                <w:sz w:val="18"/>
                <w:szCs w:val="18"/>
              </w:rPr>
            </w:pPr>
            <w:r>
              <w:rPr>
                <w:b/>
                <w:sz w:val="18"/>
                <w:szCs w:val="18"/>
              </w:rPr>
              <w:t>OUTSAF.</w:t>
            </w:r>
            <w:r>
              <w:rPr>
                <w:sz w:val="18"/>
                <w:szCs w:val="18"/>
              </w:rPr>
              <w:t>E1DGNSCD</w:t>
            </w:r>
          </w:p>
          <w:p w14:paraId="6BEFB909" w14:textId="77777777" w:rsidR="006A19D7" w:rsidRDefault="006A19D7" w:rsidP="006D5FCB">
            <w:pPr>
              <w:rPr>
                <w:sz w:val="18"/>
                <w:szCs w:val="18"/>
              </w:rPr>
            </w:pPr>
            <w:r w:rsidRPr="001D6ADA">
              <w:rPr>
                <w:b/>
                <w:sz w:val="18"/>
                <w:szCs w:val="18"/>
              </w:rPr>
              <w:t>OUTSAF.</w:t>
            </w:r>
            <w:r w:rsidRPr="001D6ADA">
              <w:rPr>
                <w:sz w:val="18"/>
                <w:szCs w:val="18"/>
              </w:rPr>
              <w:t>EDGNSD1-EDGNSD6</w:t>
            </w:r>
            <w:r>
              <w:rPr>
                <w:b/>
                <w:sz w:val="18"/>
                <w:szCs w:val="18"/>
              </w:rPr>
              <w:t>NCH.</w:t>
            </w:r>
            <w:r>
              <w:rPr>
                <w:sz w:val="18"/>
                <w:szCs w:val="18"/>
              </w:rPr>
              <w:t>LINEDIAG</w:t>
            </w:r>
          </w:p>
          <w:p w14:paraId="669A754B" w14:textId="77777777" w:rsidR="006A19D7" w:rsidRDefault="006A19D7" w:rsidP="006D5FCB">
            <w:pPr>
              <w:rPr>
                <w:sz w:val="18"/>
                <w:szCs w:val="18"/>
              </w:rPr>
            </w:pPr>
            <w:r>
              <w:rPr>
                <w:b/>
                <w:sz w:val="18"/>
                <w:szCs w:val="18"/>
              </w:rPr>
              <w:t>NCH.</w:t>
            </w:r>
            <w:r>
              <w:rPr>
                <w:sz w:val="18"/>
                <w:szCs w:val="18"/>
              </w:rPr>
              <w:t>DGN_CD1-DGN_CD12</w:t>
            </w:r>
          </w:p>
          <w:p w14:paraId="4E92B528" w14:textId="77777777" w:rsidR="006A19D7" w:rsidRDefault="006A19D7" w:rsidP="006D5FCB">
            <w:pPr>
              <w:rPr>
                <w:sz w:val="18"/>
                <w:szCs w:val="18"/>
              </w:rPr>
            </w:pPr>
            <w:r>
              <w:rPr>
                <w:b/>
                <w:sz w:val="18"/>
                <w:szCs w:val="18"/>
              </w:rPr>
              <w:t>DME.</w:t>
            </w:r>
            <w:r>
              <w:rPr>
                <w:sz w:val="18"/>
                <w:szCs w:val="18"/>
              </w:rPr>
              <w:t>LINEDIAG</w:t>
            </w:r>
          </w:p>
          <w:p w14:paraId="50AC4AED" w14:textId="77777777" w:rsidR="006A19D7" w:rsidRDefault="006A19D7" w:rsidP="006A19D7">
            <w:pPr>
              <w:pStyle w:val="NoSpacing"/>
              <w:rPr>
                <w:sz w:val="18"/>
                <w:szCs w:val="18"/>
              </w:rPr>
            </w:pPr>
            <w:r>
              <w:rPr>
                <w:b/>
                <w:sz w:val="18"/>
                <w:szCs w:val="18"/>
              </w:rPr>
              <w:t>DME.</w:t>
            </w:r>
            <w:r>
              <w:rPr>
                <w:sz w:val="18"/>
                <w:szCs w:val="18"/>
              </w:rPr>
              <w:t>DGN_CD1-DGN_CD12</w:t>
            </w:r>
          </w:p>
          <w:p w14:paraId="7CC347CD" w14:textId="77777777" w:rsidR="00C01780" w:rsidRDefault="00C01780" w:rsidP="006A19D7">
            <w:pPr>
              <w:pStyle w:val="NoSpacing"/>
              <w:rPr>
                <w:sz w:val="18"/>
                <w:szCs w:val="18"/>
              </w:rPr>
            </w:pPr>
          </w:p>
          <w:p w14:paraId="6AA67E47" w14:textId="77777777" w:rsidR="00C01780" w:rsidRDefault="00C01780" w:rsidP="006A19D7">
            <w:pPr>
              <w:pStyle w:val="NoSpacing"/>
              <w:rPr>
                <w:sz w:val="18"/>
                <w:szCs w:val="18"/>
              </w:rPr>
            </w:pPr>
            <w:r>
              <w:rPr>
                <w:sz w:val="18"/>
                <w:szCs w:val="18"/>
              </w:rPr>
              <w:t>PEDSF fields:</w:t>
            </w:r>
          </w:p>
          <w:p w14:paraId="52B1580F" w14:textId="2AF197B5" w:rsidR="00C01780" w:rsidRPr="006A19D7" w:rsidRDefault="00C01780" w:rsidP="006A19D7">
            <w:pPr>
              <w:pStyle w:val="NoSpacing"/>
              <w:rPr>
                <w:sz w:val="20"/>
                <w:szCs w:val="20"/>
              </w:rPr>
            </w:pPr>
            <w:r>
              <w:rPr>
                <w:sz w:val="18"/>
                <w:szCs w:val="18"/>
              </w:rPr>
              <w:t>PEDSF.srcTable+’_’+PEDSF.Name</w:t>
            </w:r>
          </w:p>
        </w:tc>
        <w:tc>
          <w:tcPr>
            <w:tcW w:w="2140" w:type="dxa"/>
          </w:tcPr>
          <w:p w14:paraId="788C1495" w14:textId="77777777" w:rsidR="006A19D7" w:rsidRPr="006A19D7" w:rsidRDefault="006A19D7" w:rsidP="006A19D7">
            <w:pPr>
              <w:pStyle w:val="NoSpacing"/>
              <w:rPr>
                <w:sz w:val="20"/>
                <w:szCs w:val="20"/>
              </w:rPr>
            </w:pPr>
          </w:p>
        </w:tc>
        <w:tc>
          <w:tcPr>
            <w:tcW w:w="2358" w:type="dxa"/>
          </w:tcPr>
          <w:p w14:paraId="30FE8FDE" w14:textId="77777777" w:rsidR="006A19D7" w:rsidRPr="006A19D7" w:rsidRDefault="006A19D7" w:rsidP="006A19D7">
            <w:pPr>
              <w:pStyle w:val="NoSpacing"/>
              <w:rPr>
                <w:sz w:val="20"/>
                <w:szCs w:val="20"/>
              </w:rPr>
            </w:pPr>
          </w:p>
        </w:tc>
      </w:tr>
      <w:tr w:rsidR="006A19D7" w14:paraId="5C752717" w14:textId="77777777" w:rsidTr="006A19D7">
        <w:tc>
          <w:tcPr>
            <w:tcW w:w="2268" w:type="dxa"/>
          </w:tcPr>
          <w:p w14:paraId="67872AF7" w14:textId="10475EE9" w:rsidR="006A19D7" w:rsidRPr="006A19D7" w:rsidRDefault="006A19D7" w:rsidP="006A19D7">
            <w:pPr>
              <w:pStyle w:val="NoSpacing"/>
              <w:rPr>
                <w:sz w:val="20"/>
                <w:szCs w:val="20"/>
              </w:rPr>
            </w:pPr>
            <w:r w:rsidRPr="006A19D7">
              <w:rPr>
                <w:sz w:val="20"/>
                <w:szCs w:val="20"/>
              </w:rPr>
              <w:t>OBSERVATION_SOURCE_CONCEPT_ID</w:t>
            </w:r>
          </w:p>
        </w:tc>
        <w:tc>
          <w:tcPr>
            <w:tcW w:w="2810" w:type="dxa"/>
          </w:tcPr>
          <w:p w14:paraId="4A58B1B9" w14:textId="77777777" w:rsidR="006A19D7" w:rsidRPr="002778A8" w:rsidRDefault="006A19D7" w:rsidP="006D5FCB">
            <w:pPr>
              <w:rPr>
                <w:sz w:val="18"/>
                <w:szCs w:val="18"/>
              </w:rPr>
            </w:pPr>
            <w:r>
              <w:rPr>
                <w:sz w:val="18"/>
                <w:szCs w:val="18"/>
              </w:rPr>
              <w:t>Surgical Fields:</w:t>
            </w:r>
          </w:p>
          <w:p w14:paraId="47A6F2C7" w14:textId="77777777" w:rsidR="006A19D7" w:rsidRPr="002778A8" w:rsidRDefault="006A19D7" w:rsidP="006D5FCB">
            <w:pPr>
              <w:rPr>
                <w:sz w:val="18"/>
                <w:szCs w:val="18"/>
              </w:rPr>
            </w:pPr>
            <w:r>
              <w:rPr>
                <w:b/>
                <w:sz w:val="18"/>
                <w:szCs w:val="18"/>
              </w:rPr>
              <w:t>MEDPAR.</w:t>
            </w:r>
            <w:r>
              <w:rPr>
                <w:sz w:val="18"/>
                <w:szCs w:val="18"/>
              </w:rPr>
              <w:t>SRGCDE1-SRGCDE25</w:t>
            </w:r>
          </w:p>
          <w:p w14:paraId="6ABC9DB3" w14:textId="77777777" w:rsidR="006A19D7" w:rsidRDefault="006A19D7" w:rsidP="006D5FCB">
            <w:pPr>
              <w:rPr>
                <w:b/>
                <w:sz w:val="18"/>
                <w:szCs w:val="18"/>
              </w:rPr>
            </w:pPr>
          </w:p>
          <w:p w14:paraId="60FABAF6" w14:textId="77777777" w:rsidR="006A19D7" w:rsidRPr="002778A8" w:rsidRDefault="006A19D7" w:rsidP="006D5FCB">
            <w:pPr>
              <w:rPr>
                <w:sz w:val="18"/>
                <w:szCs w:val="18"/>
              </w:rPr>
            </w:pPr>
            <w:r>
              <w:rPr>
                <w:sz w:val="18"/>
                <w:szCs w:val="18"/>
              </w:rPr>
              <w:t>HCPCS fields:</w:t>
            </w:r>
          </w:p>
          <w:p w14:paraId="0DE34E88" w14:textId="77777777" w:rsidR="006A19D7" w:rsidRDefault="006A19D7" w:rsidP="006D5FCB">
            <w:pPr>
              <w:rPr>
                <w:sz w:val="18"/>
                <w:szCs w:val="18"/>
              </w:rPr>
            </w:pPr>
            <w:r>
              <w:rPr>
                <w:b/>
                <w:sz w:val="18"/>
                <w:szCs w:val="18"/>
              </w:rPr>
              <w:lastRenderedPageBreak/>
              <w:t>OUTSAF.</w:t>
            </w:r>
            <w:r>
              <w:rPr>
                <w:sz w:val="18"/>
                <w:szCs w:val="18"/>
              </w:rPr>
              <w:t>HCPCS</w:t>
            </w:r>
          </w:p>
          <w:p w14:paraId="64485EBE" w14:textId="77777777" w:rsidR="006A19D7" w:rsidRDefault="006A19D7" w:rsidP="006D5FCB">
            <w:pPr>
              <w:rPr>
                <w:sz w:val="18"/>
                <w:szCs w:val="18"/>
              </w:rPr>
            </w:pPr>
            <w:r>
              <w:rPr>
                <w:b/>
                <w:sz w:val="18"/>
                <w:szCs w:val="18"/>
              </w:rPr>
              <w:t>NCH.</w:t>
            </w:r>
            <w:r>
              <w:rPr>
                <w:sz w:val="18"/>
                <w:szCs w:val="18"/>
              </w:rPr>
              <w:t>HCPCS</w:t>
            </w:r>
          </w:p>
          <w:p w14:paraId="476786B9" w14:textId="77777777" w:rsidR="006A19D7" w:rsidRDefault="006A19D7" w:rsidP="006D5FCB">
            <w:pPr>
              <w:rPr>
                <w:sz w:val="18"/>
                <w:szCs w:val="18"/>
              </w:rPr>
            </w:pPr>
            <w:r>
              <w:rPr>
                <w:b/>
                <w:sz w:val="18"/>
                <w:szCs w:val="18"/>
              </w:rPr>
              <w:t>DME.</w:t>
            </w:r>
            <w:r>
              <w:rPr>
                <w:sz w:val="18"/>
                <w:szCs w:val="18"/>
              </w:rPr>
              <w:t>HCPCS</w:t>
            </w:r>
          </w:p>
          <w:p w14:paraId="69A85008" w14:textId="77777777" w:rsidR="006A19D7" w:rsidRDefault="006A19D7" w:rsidP="006D5FCB">
            <w:pPr>
              <w:rPr>
                <w:b/>
                <w:sz w:val="18"/>
                <w:szCs w:val="18"/>
              </w:rPr>
            </w:pPr>
          </w:p>
          <w:p w14:paraId="7913212A" w14:textId="77777777" w:rsidR="006A19D7" w:rsidRDefault="006A19D7" w:rsidP="006D5FCB">
            <w:pPr>
              <w:rPr>
                <w:sz w:val="18"/>
                <w:szCs w:val="18"/>
              </w:rPr>
            </w:pPr>
            <w:r>
              <w:rPr>
                <w:sz w:val="18"/>
                <w:szCs w:val="18"/>
              </w:rPr>
              <w:t>Diagnosis fields:</w:t>
            </w:r>
          </w:p>
          <w:p w14:paraId="6DEC356D" w14:textId="77777777" w:rsidR="006A19D7" w:rsidRPr="002778A8" w:rsidRDefault="006A19D7" w:rsidP="006D5FCB">
            <w:pPr>
              <w:rPr>
                <w:sz w:val="18"/>
                <w:szCs w:val="18"/>
              </w:rPr>
            </w:pPr>
            <w:r>
              <w:rPr>
                <w:b/>
                <w:sz w:val="18"/>
                <w:szCs w:val="18"/>
              </w:rPr>
              <w:t>MEDPAR.</w:t>
            </w:r>
            <w:r>
              <w:rPr>
                <w:sz w:val="18"/>
                <w:szCs w:val="18"/>
              </w:rPr>
              <w:t>DGN_CD1-DGN_CD25</w:t>
            </w:r>
          </w:p>
          <w:p w14:paraId="19CA8977" w14:textId="77777777" w:rsidR="006A19D7" w:rsidRDefault="006A19D7" w:rsidP="006D5FCB">
            <w:pPr>
              <w:rPr>
                <w:sz w:val="18"/>
                <w:szCs w:val="18"/>
              </w:rPr>
            </w:pPr>
            <w:r>
              <w:rPr>
                <w:b/>
                <w:sz w:val="18"/>
                <w:szCs w:val="18"/>
              </w:rPr>
              <w:t>OUTSAF.</w:t>
            </w:r>
            <w:r>
              <w:rPr>
                <w:sz w:val="18"/>
                <w:szCs w:val="18"/>
              </w:rPr>
              <w:t xml:space="preserve"> DGN_CD1-DGN_CD25</w:t>
            </w:r>
          </w:p>
          <w:p w14:paraId="0A085F3E" w14:textId="77777777" w:rsidR="006A19D7" w:rsidRDefault="006A19D7" w:rsidP="006D5FCB">
            <w:pPr>
              <w:rPr>
                <w:sz w:val="18"/>
                <w:szCs w:val="18"/>
              </w:rPr>
            </w:pPr>
            <w:r>
              <w:rPr>
                <w:b/>
                <w:sz w:val="18"/>
                <w:szCs w:val="18"/>
              </w:rPr>
              <w:t>OUTSAF.</w:t>
            </w:r>
            <w:r>
              <w:rPr>
                <w:sz w:val="18"/>
                <w:szCs w:val="18"/>
              </w:rPr>
              <w:t>E1DGNSCD</w:t>
            </w:r>
          </w:p>
          <w:p w14:paraId="7E3A8C29" w14:textId="77777777" w:rsidR="006A19D7" w:rsidRDefault="006A19D7" w:rsidP="006D5FCB">
            <w:pPr>
              <w:rPr>
                <w:sz w:val="18"/>
                <w:szCs w:val="18"/>
              </w:rPr>
            </w:pPr>
            <w:r w:rsidRPr="001D6ADA">
              <w:rPr>
                <w:b/>
                <w:sz w:val="18"/>
                <w:szCs w:val="18"/>
              </w:rPr>
              <w:t>OUTSAF.</w:t>
            </w:r>
            <w:r w:rsidRPr="001D6ADA">
              <w:rPr>
                <w:sz w:val="18"/>
                <w:szCs w:val="18"/>
              </w:rPr>
              <w:t>EDGNSD1-EDGNSD6</w:t>
            </w:r>
          </w:p>
          <w:p w14:paraId="271FFB67" w14:textId="77777777" w:rsidR="006A19D7" w:rsidRDefault="006A19D7" w:rsidP="006D5FCB">
            <w:pPr>
              <w:rPr>
                <w:sz w:val="18"/>
                <w:szCs w:val="18"/>
              </w:rPr>
            </w:pPr>
            <w:r>
              <w:rPr>
                <w:b/>
                <w:sz w:val="18"/>
                <w:szCs w:val="18"/>
              </w:rPr>
              <w:t>NCH.</w:t>
            </w:r>
            <w:r>
              <w:rPr>
                <w:sz w:val="18"/>
                <w:szCs w:val="18"/>
              </w:rPr>
              <w:t>LINEDIAG</w:t>
            </w:r>
          </w:p>
          <w:p w14:paraId="10FC77A9" w14:textId="77777777" w:rsidR="006A19D7" w:rsidRDefault="006A19D7" w:rsidP="006D5FCB">
            <w:pPr>
              <w:rPr>
                <w:sz w:val="18"/>
                <w:szCs w:val="18"/>
              </w:rPr>
            </w:pPr>
            <w:r>
              <w:rPr>
                <w:b/>
                <w:sz w:val="18"/>
                <w:szCs w:val="18"/>
              </w:rPr>
              <w:t>NCH.</w:t>
            </w:r>
            <w:r>
              <w:rPr>
                <w:sz w:val="18"/>
                <w:szCs w:val="18"/>
              </w:rPr>
              <w:t>DGN_CD1-DGN_CD12</w:t>
            </w:r>
          </w:p>
          <w:p w14:paraId="40874EAF" w14:textId="77777777" w:rsidR="006A19D7" w:rsidRDefault="006A19D7" w:rsidP="006D5FCB">
            <w:pPr>
              <w:rPr>
                <w:sz w:val="18"/>
                <w:szCs w:val="18"/>
              </w:rPr>
            </w:pPr>
            <w:r>
              <w:rPr>
                <w:b/>
                <w:sz w:val="18"/>
                <w:szCs w:val="18"/>
              </w:rPr>
              <w:t>DME.</w:t>
            </w:r>
            <w:r>
              <w:rPr>
                <w:sz w:val="18"/>
                <w:szCs w:val="18"/>
              </w:rPr>
              <w:t>LINEDIAG</w:t>
            </w:r>
          </w:p>
          <w:p w14:paraId="4D411F40" w14:textId="77777777" w:rsidR="006A19D7" w:rsidRDefault="006A19D7" w:rsidP="006A19D7">
            <w:pPr>
              <w:pStyle w:val="NoSpacing"/>
              <w:rPr>
                <w:sz w:val="18"/>
                <w:szCs w:val="18"/>
              </w:rPr>
            </w:pPr>
            <w:r>
              <w:rPr>
                <w:b/>
                <w:sz w:val="18"/>
                <w:szCs w:val="18"/>
              </w:rPr>
              <w:t>DME.</w:t>
            </w:r>
            <w:r>
              <w:rPr>
                <w:sz w:val="18"/>
                <w:szCs w:val="18"/>
              </w:rPr>
              <w:t>DGN_CD1-DGN_CD12</w:t>
            </w:r>
          </w:p>
          <w:p w14:paraId="5658B849" w14:textId="77777777" w:rsidR="00C01780" w:rsidRDefault="00C01780" w:rsidP="006A19D7">
            <w:pPr>
              <w:pStyle w:val="NoSpacing"/>
              <w:rPr>
                <w:sz w:val="18"/>
                <w:szCs w:val="18"/>
              </w:rPr>
            </w:pPr>
          </w:p>
          <w:p w14:paraId="24A2A0C9" w14:textId="77777777" w:rsidR="00C01780" w:rsidRDefault="00C01780" w:rsidP="00C01780">
            <w:pPr>
              <w:pStyle w:val="NoSpacing"/>
              <w:rPr>
                <w:sz w:val="18"/>
                <w:szCs w:val="18"/>
              </w:rPr>
            </w:pPr>
            <w:r>
              <w:rPr>
                <w:sz w:val="18"/>
                <w:szCs w:val="18"/>
              </w:rPr>
              <w:t>PEDSF fields:</w:t>
            </w:r>
          </w:p>
          <w:p w14:paraId="47883659" w14:textId="0DFF17D0" w:rsidR="00C01780" w:rsidRPr="006A19D7" w:rsidRDefault="00C01780" w:rsidP="00C01780">
            <w:pPr>
              <w:pStyle w:val="NoSpacing"/>
              <w:rPr>
                <w:sz w:val="20"/>
                <w:szCs w:val="20"/>
              </w:rPr>
            </w:pPr>
            <w:r>
              <w:rPr>
                <w:sz w:val="18"/>
                <w:szCs w:val="18"/>
              </w:rPr>
              <w:t>PEDSF.srcTable+’_’+PEDSF.Name</w:t>
            </w:r>
          </w:p>
        </w:tc>
        <w:tc>
          <w:tcPr>
            <w:tcW w:w="2140" w:type="dxa"/>
          </w:tcPr>
          <w:p w14:paraId="4F99CE65" w14:textId="0512A345" w:rsidR="006A19D7" w:rsidRPr="006A19D7" w:rsidRDefault="006A19D7" w:rsidP="006A19D7">
            <w:pPr>
              <w:pStyle w:val="NoSpacing"/>
              <w:rPr>
                <w:sz w:val="20"/>
                <w:szCs w:val="20"/>
              </w:rPr>
            </w:pPr>
            <w:r>
              <w:rPr>
                <w:sz w:val="18"/>
                <w:szCs w:val="18"/>
              </w:rPr>
              <w:lastRenderedPageBreak/>
              <w:t xml:space="preserve">Map source_values to their associated SOURCE_CONCEPT_ID using the vocab query in </w:t>
            </w:r>
            <w:hyperlink w:anchor="_Appendix_3:_Source" w:history="1">
              <w:r w:rsidRPr="00C75E39">
                <w:rPr>
                  <w:rStyle w:val="Hyperlink"/>
                  <w:sz w:val="18"/>
                  <w:szCs w:val="18"/>
                </w:rPr>
                <w:t>Appendix 3</w:t>
              </w:r>
            </w:hyperlink>
          </w:p>
        </w:tc>
        <w:tc>
          <w:tcPr>
            <w:tcW w:w="2358" w:type="dxa"/>
          </w:tcPr>
          <w:p w14:paraId="370E4FA1" w14:textId="77777777" w:rsidR="006A19D7" w:rsidRPr="00D31708" w:rsidRDefault="006A19D7" w:rsidP="006D5FCB">
            <w:pPr>
              <w:autoSpaceDE w:val="0"/>
              <w:autoSpaceDN w:val="0"/>
              <w:adjustRightInd w:val="0"/>
              <w:rPr>
                <w:rFonts w:ascii="Consolas" w:hAnsi="Consolas" w:cs="Consolas"/>
                <w:sz w:val="16"/>
                <w:szCs w:val="19"/>
              </w:rPr>
            </w:pPr>
            <w:r w:rsidRPr="00D31708">
              <w:rPr>
                <w:rFonts w:ascii="Consolas" w:hAnsi="Consolas" w:cs="Consolas"/>
                <w:color w:val="0000FF"/>
                <w:sz w:val="16"/>
                <w:szCs w:val="19"/>
              </w:rPr>
              <w:lastRenderedPageBreak/>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3B11AADB" w14:textId="77777777" w:rsidR="006A19D7" w:rsidRPr="00D31708" w:rsidRDefault="006A19D7" w:rsidP="006D5FCB">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w:t>
            </w:r>
            <w:r w:rsidRPr="00D31708">
              <w:rPr>
                <w:rFonts w:ascii="Consolas" w:hAnsi="Consolas" w:cs="Consolas"/>
                <w:sz w:val="16"/>
                <w:szCs w:val="19"/>
              </w:rPr>
              <w:lastRenderedPageBreak/>
              <w:t xml:space="preserve">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FD46575" w14:textId="77777777" w:rsidR="006A19D7" w:rsidRPr="00D31708" w:rsidRDefault="006A19D7" w:rsidP="006D5FCB">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02450170" w14:textId="77777777" w:rsidR="006A19D7" w:rsidRPr="00D31708" w:rsidRDefault="006A19D7" w:rsidP="006D5FCB">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2C54E78D" w14:textId="77777777" w:rsidR="006A19D7" w:rsidRDefault="006A19D7" w:rsidP="006D5FCB">
            <w:pPr>
              <w:autoSpaceDE w:val="0"/>
              <w:autoSpaceDN w:val="0"/>
              <w:adjustRightInd w:val="0"/>
              <w:rPr>
                <w:rFonts w:ascii="Consolas" w:hAnsi="Consolas" w:cs="Consolas"/>
                <w:sz w:val="19"/>
                <w:szCs w:val="19"/>
              </w:rPr>
            </w:pPr>
          </w:p>
          <w:p w14:paraId="5043D91A" w14:textId="77777777" w:rsidR="006A19D7" w:rsidRDefault="006A19D7" w:rsidP="006D5FCB">
            <w:pPr>
              <w:rPr>
                <w:sz w:val="18"/>
                <w:szCs w:val="18"/>
              </w:rPr>
            </w:pPr>
            <w:r>
              <w:rPr>
                <w:sz w:val="18"/>
                <w:szCs w:val="18"/>
              </w:rPr>
              <w:t>For codes from diagnosis fields use filters:</w:t>
            </w:r>
          </w:p>
          <w:p w14:paraId="55EC92DC" w14:textId="77777777" w:rsidR="006A19D7" w:rsidRDefault="006A19D7" w:rsidP="006D5FCB">
            <w:pPr>
              <w:rPr>
                <w:rFonts w:ascii="Consolas" w:hAnsi="Consolas" w:cs="Consolas"/>
                <w:color w:val="808080"/>
                <w:sz w:val="19"/>
                <w:szCs w:val="19"/>
              </w:rPr>
            </w:pPr>
          </w:p>
          <w:p w14:paraId="6FCAE8A5" w14:textId="77777777" w:rsidR="006A19D7" w:rsidRPr="00DB0569" w:rsidRDefault="006A19D7" w:rsidP="006D5FCB">
            <w:pPr>
              <w:autoSpaceDE w:val="0"/>
              <w:autoSpaceDN w:val="0"/>
              <w:adjustRightInd w:val="0"/>
              <w:rPr>
                <w:rFonts w:ascii="Consolas" w:hAnsi="Consolas" w:cs="Consolas"/>
                <w:sz w:val="18"/>
                <w:szCs w:val="19"/>
              </w:rPr>
            </w:pPr>
            <w:r w:rsidRPr="00DB0569">
              <w:rPr>
                <w:rFonts w:ascii="Consolas" w:hAnsi="Consolas" w:cs="Consolas"/>
                <w:color w:val="0000FF"/>
                <w:sz w:val="18"/>
                <w:szCs w:val="19"/>
              </w:rPr>
              <w:t>WHERE</w:t>
            </w:r>
            <w:r w:rsidRPr="00DB0569">
              <w:rPr>
                <w:rFonts w:ascii="Consolas" w:hAnsi="Consolas" w:cs="Consolas"/>
                <w:sz w:val="18"/>
                <w:szCs w:val="19"/>
              </w:rPr>
              <w:t xml:space="preserve"> SOURCE_VOCABULARY_ID </w:t>
            </w:r>
            <w:r w:rsidRPr="00DB0569">
              <w:rPr>
                <w:rFonts w:ascii="Consolas" w:hAnsi="Consolas" w:cs="Consolas"/>
                <w:color w:val="808080"/>
                <w:sz w:val="18"/>
                <w:szCs w:val="19"/>
              </w:rPr>
              <w:t>IN</w:t>
            </w:r>
            <w:r w:rsidRPr="00DB0569">
              <w:rPr>
                <w:rFonts w:ascii="Consolas" w:hAnsi="Consolas" w:cs="Consolas"/>
                <w:color w:val="0000FF"/>
                <w:sz w:val="18"/>
                <w:szCs w:val="19"/>
              </w:rPr>
              <w:t xml:space="preserve"> </w:t>
            </w:r>
            <w:r w:rsidRPr="00DB0569">
              <w:rPr>
                <w:rFonts w:ascii="Consolas" w:hAnsi="Consolas" w:cs="Consolas"/>
                <w:color w:val="808080"/>
                <w:sz w:val="18"/>
                <w:szCs w:val="19"/>
              </w:rPr>
              <w:t>(</w:t>
            </w:r>
            <w:r w:rsidRPr="00DB0569">
              <w:rPr>
                <w:rFonts w:ascii="Consolas" w:hAnsi="Consolas" w:cs="Consolas"/>
                <w:color w:val="FF0000"/>
                <w:sz w:val="18"/>
                <w:szCs w:val="19"/>
              </w:rPr>
              <w:t>'ICD9CM'</w:t>
            </w:r>
            <w:r w:rsidRPr="00DB0569">
              <w:rPr>
                <w:rFonts w:ascii="Consolas" w:hAnsi="Consolas" w:cs="Consolas"/>
                <w:color w:val="808080"/>
                <w:sz w:val="18"/>
                <w:szCs w:val="19"/>
              </w:rPr>
              <w:t>)</w:t>
            </w:r>
          </w:p>
          <w:p w14:paraId="0E414368" w14:textId="77777777" w:rsidR="006A19D7" w:rsidRDefault="006A19D7" w:rsidP="006A19D7">
            <w:pPr>
              <w:pStyle w:val="NoSpacing"/>
              <w:rPr>
                <w:rFonts w:ascii="Consolas" w:hAnsi="Consolas" w:cs="Consolas"/>
                <w:color w:val="808080"/>
                <w:sz w:val="18"/>
                <w:szCs w:val="19"/>
              </w:rPr>
            </w:pPr>
            <w:r w:rsidRPr="00DB0569">
              <w:rPr>
                <w:rFonts w:ascii="Consolas" w:hAnsi="Consolas" w:cs="Consolas"/>
                <w:color w:val="808080"/>
                <w:sz w:val="18"/>
                <w:szCs w:val="19"/>
              </w:rPr>
              <w:t>AND</w:t>
            </w:r>
            <w:r w:rsidRPr="00DB0569">
              <w:rPr>
                <w:rFonts w:ascii="Consolas" w:hAnsi="Consolas" w:cs="Consolas"/>
                <w:sz w:val="18"/>
                <w:szCs w:val="19"/>
              </w:rPr>
              <w:t xml:space="preserve"> TARGET_VOCABUALRY_ID </w:t>
            </w:r>
            <w:r w:rsidRPr="00DB0569">
              <w:rPr>
                <w:rFonts w:ascii="Consolas" w:hAnsi="Consolas" w:cs="Consolas"/>
                <w:color w:val="808080"/>
                <w:sz w:val="18"/>
                <w:szCs w:val="19"/>
              </w:rPr>
              <w:t>IN</w:t>
            </w:r>
            <w:r w:rsidRPr="00DB0569">
              <w:rPr>
                <w:rFonts w:ascii="Consolas" w:hAnsi="Consolas" w:cs="Consolas"/>
                <w:color w:val="0000FF"/>
                <w:sz w:val="18"/>
                <w:szCs w:val="19"/>
              </w:rPr>
              <w:t xml:space="preserve"> </w:t>
            </w:r>
            <w:r w:rsidRPr="00DB0569">
              <w:rPr>
                <w:rFonts w:ascii="Consolas" w:hAnsi="Consolas" w:cs="Consolas"/>
                <w:color w:val="808080"/>
                <w:sz w:val="18"/>
                <w:szCs w:val="19"/>
              </w:rPr>
              <w:t>(</w:t>
            </w:r>
            <w:r w:rsidRPr="00DB0569">
              <w:rPr>
                <w:rFonts w:ascii="Consolas" w:hAnsi="Consolas" w:cs="Consolas"/>
                <w:color w:val="FF0000"/>
                <w:sz w:val="18"/>
                <w:szCs w:val="19"/>
              </w:rPr>
              <w:t>'ICD9CM'</w:t>
            </w:r>
            <w:r w:rsidRPr="00DB0569">
              <w:rPr>
                <w:rFonts w:ascii="Consolas" w:hAnsi="Consolas" w:cs="Consolas"/>
                <w:color w:val="808080"/>
                <w:sz w:val="18"/>
                <w:szCs w:val="19"/>
              </w:rPr>
              <w:t>)</w:t>
            </w:r>
          </w:p>
          <w:p w14:paraId="78C3B323" w14:textId="77777777" w:rsidR="00C01780" w:rsidRDefault="00C01780" w:rsidP="006A19D7">
            <w:pPr>
              <w:pStyle w:val="NoSpacing"/>
              <w:rPr>
                <w:rFonts w:ascii="Consolas" w:hAnsi="Consolas" w:cs="Consolas"/>
                <w:color w:val="808080"/>
                <w:sz w:val="18"/>
                <w:szCs w:val="19"/>
              </w:rPr>
            </w:pPr>
          </w:p>
          <w:p w14:paraId="23FAC344" w14:textId="77777777" w:rsidR="00C01780" w:rsidRDefault="00C01780" w:rsidP="00C01780">
            <w:pPr>
              <w:rPr>
                <w:sz w:val="18"/>
                <w:szCs w:val="18"/>
              </w:rPr>
            </w:pPr>
            <w:r>
              <w:rPr>
                <w:sz w:val="18"/>
                <w:szCs w:val="18"/>
              </w:rPr>
              <w:t>For codes from PEDSF fields use filters:</w:t>
            </w:r>
          </w:p>
          <w:p w14:paraId="5A8FDF44" w14:textId="6621C3F2" w:rsidR="00C01780" w:rsidRPr="006A19D7" w:rsidRDefault="00C01780" w:rsidP="00C01780">
            <w:pPr>
              <w:pStyle w:val="NoSpacing"/>
              <w:rPr>
                <w:sz w:val="20"/>
                <w:szCs w:val="20"/>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'JNJ_SEER_REGISTRY'</w:t>
            </w:r>
            <w:r>
              <w:rPr>
                <w:rFonts w:ascii="Consolas" w:hAnsi="Consolas" w:cs="Consolas"/>
                <w:color w:val="808080"/>
                <w:sz w:val="19"/>
                <w:szCs w:val="19"/>
              </w:rPr>
              <w:t>)</w:t>
            </w:r>
          </w:p>
        </w:tc>
      </w:tr>
      <w:tr w:rsidR="006A19D7" w14:paraId="5B5CB1C8" w14:textId="77777777" w:rsidTr="006A19D7">
        <w:tc>
          <w:tcPr>
            <w:tcW w:w="2268" w:type="dxa"/>
          </w:tcPr>
          <w:p w14:paraId="15699312" w14:textId="036E58F2" w:rsidR="006A19D7" w:rsidRPr="006A19D7" w:rsidRDefault="006A19D7" w:rsidP="006A19D7">
            <w:pPr>
              <w:pStyle w:val="NoSpacing"/>
              <w:rPr>
                <w:sz w:val="20"/>
                <w:szCs w:val="20"/>
              </w:rPr>
            </w:pPr>
            <w:r w:rsidRPr="006A19D7">
              <w:rPr>
                <w:sz w:val="20"/>
                <w:szCs w:val="20"/>
              </w:rPr>
              <w:lastRenderedPageBreak/>
              <w:t>UNIT_SOURCE_VALUE</w:t>
            </w:r>
          </w:p>
        </w:tc>
        <w:tc>
          <w:tcPr>
            <w:tcW w:w="2810" w:type="dxa"/>
          </w:tcPr>
          <w:p w14:paraId="0E3BDABB" w14:textId="3D26352D" w:rsidR="006A19D7" w:rsidRPr="006A19D7" w:rsidRDefault="006A19D7" w:rsidP="006A19D7">
            <w:pPr>
              <w:pStyle w:val="NoSpacing"/>
              <w:rPr>
                <w:sz w:val="20"/>
                <w:szCs w:val="20"/>
              </w:rPr>
            </w:pPr>
            <w:r>
              <w:rPr>
                <w:sz w:val="20"/>
                <w:szCs w:val="20"/>
              </w:rPr>
              <w:t>-</w:t>
            </w:r>
          </w:p>
        </w:tc>
        <w:tc>
          <w:tcPr>
            <w:tcW w:w="2140" w:type="dxa"/>
          </w:tcPr>
          <w:p w14:paraId="2942EC76" w14:textId="77777777" w:rsidR="006A19D7" w:rsidRPr="006A19D7" w:rsidRDefault="006A19D7" w:rsidP="006A19D7">
            <w:pPr>
              <w:pStyle w:val="NoSpacing"/>
              <w:rPr>
                <w:sz w:val="20"/>
                <w:szCs w:val="20"/>
              </w:rPr>
            </w:pPr>
          </w:p>
        </w:tc>
        <w:tc>
          <w:tcPr>
            <w:tcW w:w="2358" w:type="dxa"/>
          </w:tcPr>
          <w:p w14:paraId="07762B02" w14:textId="77777777" w:rsidR="006A19D7" w:rsidRPr="006A19D7" w:rsidRDefault="006A19D7" w:rsidP="006A19D7">
            <w:pPr>
              <w:pStyle w:val="NoSpacing"/>
              <w:rPr>
                <w:sz w:val="20"/>
                <w:szCs w:val="20"/>
              </w:rPr>
            </w:pPr>
          </w:p>
        </w:tc>
      </w:tr>
      <w:tr w:rsidR="006A19D7" w14:paraId="35E657FD" w14:textId="77777777" w:rsidTr="006A19D7">
        <w:tc>
          <w:tcPr>
            <w:tcW w:w="2268" w:type="dxa"/>
          </w:tcPr>
          <w:p w14:paraId="6D5D2CAF" w14:textId="60CA67D0" w:rsidR="006A19D7" w:rsidRPr="006A19D7" w:rsidRDefault="006A19D7" w:rsidP="006A19D7">
            <w:pPr>
              <w:pStyle w:val="NoSpacing"/>
              <w:rPr>
                <w:sz w:val="20"/>
                <w:szCs w:val="20"/>
              </w:rPr>
            </w:pPr>
            <w:r w:rsidRPr="006A19D7">
              <w:rPr>
                <w:sz w:val="20"/>
                <w:szCs w:val="20"/>
              </w:rPr>
              <w:t>QUALIFIER_SOURCE_VALUE</w:t>
            </w:r>
          </w:p>
        </w:tc>
        <w:tc>
          <w:tcPr>
            <w:tcW w:w="2810" w:type="dxa"/>
          </w:tcPr>
          <w:p w14:paraId="2A88388D" w14:textId="7DD2C148" w:rsidR="006A19D7" w:rsidRPr="006A19D7" w:rsidRDefault="006A19D7" w:rsidP="006A19D7">
            <w:pPr>
              <w:pStyle w:val="NoSpacing"/>
              <w:rPr>
                <w:sz w:val="20"/>
                <w:szCs w:val="20"/>
              </w:rPr>
            </w:pPr>
            <w:r>
              <w:rPr>
                <w:sz w:val="20"/>
                <w:szCs w:val="20"/>
              </w:rPr>
              <w:t>-</w:t>
            </w:r>
          </w:p>
        </w:tc>
        <w:tc>
          <w:tcPr>
            <w:tcW w:w="2140" w:type="dxa"/>
          </w:tcPr>
          <w:p w14:paraId="46EE402E" w14:textId="77777777" w:rsidR="006A19D7" w:rsidRPr="006A19D7" w:rsidRDefault="006A19D7" w:rsidP="006A19D7">
            <w:pPr>
              <w:pStyle w:val="NoSpacing"/>
              <w:rPr>
                <w:sz w:val="20"/>
                <w:szCs w:val="20"/>
              </w:rPr>
            </w:pPr>
          </w:p>
        </w:tc>
        <w:tc>
          <w:tcPr>
            <w:tcW w:w="2358" w:type="dxa"/>
          </w:tcPr>
          <w:p w14:paraId="3D20FF13" w14:textId="77777777" w:rsidR="006A19D7" w:rsidRPr="006A19D7" w:rsidRDefault="006A19D7" w:rsidP="006A19D7">
            <w:pPr>
              <w:pStyle w:val="NoSpacing"/>
              <w:rPr>
                <w:sz w:val="20"/>
                <w:szCs w:val="20"/>
              </w:rPr>
            </w:pPr>
          </w:p>
        </w:tc>
      </w:tr>
    </w:tbl>
    <w:p w14:paraId="4D376EFD" w14:textId="77777777" w:rsidR="00800EB0" w:rsidRDefault="00800EB0" w:rsidP="00800EB0">
      <w:pPr>
        <w:pStyle w:val="NoSpacing"/>
      </w:pPr>
    </w:p>
    <w:p w14:paraId="70BE74A3" w14:textId="58AF8104" w:rsidR="004A2AEC" w:rsidRDefault="004A2AEC" w:rsidP="004A2AEC">
      <w:pPr>
        <w:pStyle w:val="Heading2"/>
      </w:pPr>
      <w:r>
        <w:t>2.21</w:t>
      </w:r>
      <w:r>
        <w:tab/>
        <w:t>Table name: CDM_SOURCE</w:t>
      </w:r>
    </w:p>
    <w:p w14:paraId="454DE71C" w14:textId="77777777" w:rsidR="004A2AEC" w:rsidRDefault="004A2AEC" w:rsidP="004A2AEC">
      <w:pPr>
        <w:rPr>
          <w:b/>
        </w:rPr>
      </w:pPr>
      <w:r>
        <w:rPr>
          <w:b/>
        </w:rPr>
        <w:t>CDM_SOURCE.SOURCE_DESCRIPTION:</w:t>
      </w:r>
    </w:p>
    <w:p w14:paraId="58A7F8A8" w14:textId="43BB113B" w:rsidR="004A2AEC" w:rsidRDefault="004A2AEC" w:rsidP="004A2AEC">
      <w:r w:rsidRPr="007E76D8">
        <w:t>The SEER-Medicare data reflect the linkage of two large population-based sources of data that provide detailed information about Medicare beneficiaries with cancer. The data come from the Surveillance, Epidemiology and End Results (SEER) program of cancer registries that collect clinical, demographic and cause of death information for persons with cancer and the Medicare claims for covered health care services from the time of a person's Medicare eligibility until death.</w:t>
      </w:r>
    </w:p>
    <w:p w14:paraId="7E2D74FD" w14:textId="5BEA39DF" w:rsidR="004A2AEC" w:rsidRDefault="004A2AEC" w:rsidP="004A2AEC">
      <w:r>
        <w:t xml:space="preserve">This database contains claims and registry data for patients with B-cell cancers, namely leukemia, lymphoma, and multiple myeloma as well as data for a random sample of Medicare beneficiaries. </w:t>
      </w:r>
    </w:p>
    <w:tbl>
      <w:tblPr>
        <w:tblStyle w:val="TableGrid"/>
        <w:tblW w:w="0" w:type="auto"/>
        <w:tblLook w:val="04A0" w:firstRow="1" w:lastRow="0" w:firstColumn="1" w:lastColumn="0" w:noHBand="0" w:noVBand="1"/>
      </w:tblPr>
      <w:tblGrid>
        <w:gridCol w:w="2667"/>
        <w:gridCol w:w="2052"/>
        <w:gridCol w:w="4857"/>
      </w:tblGrid>
      <w:tr w:rsidR="004A2AEC" w14:paraId="39832A8E" w14:textId="77777777" w:rsidTr="003A3577">
        <w:tc>
          <w:tcPr>
            <w:tcW w:w="9576" w:type="dxa"/>
            <w:gridSpan w:val="3"/>
            <w:shd w:val="clear" w:color="auto" w:fill="BFBFBF" w:themeFill="background1" w:themeFillShade="BF"/>
          </w:tcPr>
          <w:p w14:paraId="30EE1AB4" w14:textId="02C508AB" w:rsidR="004A2AEC" w:rsidRPr="00D5006A" w:rsidRDefault="004A2AEC" w:rsidP="004A2AEC">
            <w:pPr>
              <w:rPr>
                <w:b/>
              </w:rPr>
            </w:pPr>
            <w:r>
              <w:rPr>
                <w:b/>
                <w:sz w:val="28"/>
              </w:rPr>
              <w:t>Table 21</w:t>
            </w:r>
            <w:r w:rsidRPr="008521DB">
              <w:rPr>
                <w:b/>
                <w:sz w:val="28"/>
              </w:rPr>
              <w:t xml:space="preserve">:  </w:t>
            </w:r>
            <w:r>
              <w:rPr>
                <w:b/>
                <w:sz w:val="28"/>
              </w:rPr>
              <w:t>CDM_SOURCE</w:t>
            </w:r>
          </w:p>
        </w:tc>
      </w:tr>
      <w:tr w:rsidR="004A2AEC" w14:paraId="7A91F15F" w14:textId="77777777" w:rsidTr="003A3577">
        <w:tc>
          <w:tcPr>
            <w:tcW w:w="2667" w:type="dxa"/>
            <w:shd w:val="clear" w:color="auto" w:fill="D9D9D9" w:themeFill="background1" w:themeFillShade="D9"/>
          </w:tcPr>
          <w:p w14:paraId="78046824" w14:textId="77777777" w:rsidR="004A2AEC" w:rsidRPr="00D5006A" w:rsidRDefault="004A2AEC" w:rsidP="003A3577">
            <w:pPr>
              <w:rPr>
                <w:b/>
              </w:rPr>
            </w:pPr>
            <w:r>
              <w:rPr>
                <w:b/>
              </w:rPr>
              <w:t>TABLE NAME</w:t>
            </w:r>
          </w:p>
        </w:tc>
        <w:tc>
          <w:tcPr>
            <w:tcW w:w="2052" w:type="dxa"/>
            <w:shd w:val="clear" w:color="auto" w:fill="D9D9D9" w:themeFill="background1" w:themeFillShade="D9"/>
          </w:tcPr>
          <w:p w14:paraId="5C1C361F" w14:textId="77777777" w:rsidR="004A2AEC" w:rsidRPr="00D5006A" w:rsidRDefault="004A2AEC" w:rsidP="003A3577">
            <w:pPr>
              <w:rPr>
                <w:b/>
              </w:rPr>
            </w:pPr>
            <w:r w:rsidRPr="00D5006A">
              <w:rPr>
                <w:b/>
              </w:rPr>
              <w:t>DOMAIN_ID</w:t>
            </w:r>
          </w:p>
        </w:tc>
        <w:tc>
          <w:tcPr>
            <w:tcW w:w="4857" w:type="dxa"/>
            <w:shd w:val="clear" w:color="auto" w:fill="D9D9D9" w:themeFill="background1" w:themeFillShade="D9"/>
          </w:tcPr>
          <w:p w14:paraId="415525A5" w14:textId="77777777" w:rsidR="004A2AEC" w:rsidRPr="00D5006A" w:rsidRDefault="004A2AEC" w:rsidP="003A3577">
            <w:pPr>
              <w:rPr>
                <w:b/>
              </w:rPr>
            </w:pPr>
            <w:r w:rsidRPr="00D5006A">
              <w:rPr>
                <w:b/>
              </w:rPr>
              <w:t>DESCRIPTION</w:t>
            </w:r>
          </w:p>
        </w:tc>
      </w:tr>
      <w:tr w:rsidR="004A2AEC" w14:paraId="6803334C" w14:textId="77777777" w:rsidTr="003A3577">
        <w:tc>
          <w:tcPr>
            <w:tcW w:w="2667" w:type="dxa"/>
          </w:tcPr>
          <w:p w14:paraId="4BE5BFD3" w14:textId="77777777" w:rsidR="004A2AEC" w:rsidRDefault="004A2AEC" w:rsidP="003A3577">
            <w:r>
              <w:t>PERSON</w:t>
            </w:r>
          </w:p>
        </w:tc>
        <w:tc>
          <w:tcPr>
            <w:tcW w:w="2052" w:type="dxa"/>
          </w:tcPr>
          <w:p w14:paraId="47FCD44C" w14:textId="77777777" w:rsidR="004A2AEC" w:rsidRDefault="004A2AEC" w:rsidP="003A3577">
            <w:r>
              <w:t>Person</w:t>
            </w:r>
          </w:p>
        </w:tc>
        <w:tc>
          <w:tcPr>
            <w:tcW w:w="4857" w:type="dxa"/>
          </w:tcPr>
          <w:p w14:paraId="49694EDC" w14:textId="77777777" w:rsidR="004A2AEC" w:rsidRDefault="004A2AEC" w:rsidP="003A3577">
            <w:r>
              <w:t>Person data is pulled from the SEER registry information. Any person born before 1900 or after 2015 is removed.</w:t>
            </w:r>
          </w:p>
        </w:tc>
      </w:tr>
      <w:tr w:rsidR="004A2AEC" w14:paraId="6E88C8B8" w14:textId="77777777" w:rsidTr="003A3577">
        <w:tc>
          <w:tcPr>
            <w:tcW w:w="2667" w:type="dxa"/>
          </w:tcPr>
          <w:p w14:paraId="5DD3E198" w14:textId="77777777" w:rsidR="004A2AEC" w:rsidRDefault="004A2AEC" w:rsidP="003A3577">
            <w:r>
              <w:t>OBSERVATION_PERIOD</w:t>
            </w:r>
          </w:p>
        </w:tc>
        <w:tc>
          <w:tcPr>
            <w:tcW w:w="2052" w:type="dxa"/>
          </w:tcPr>
          <w:p w14:paraId="24826F25" w14:textId="77777777" w:rsidR="004A2AEC" w:rsidRDefault="004A2AEC" w:rsidP="003A3577">
            <w:r>
              <w:t>Observation Period</w:t>
            </w:r>
          </w:p>
        </w:tc>
        <w:tc>
          <w:tcPr>
            <w:tcW w:w="4857" w:type="dxa"/>
          </w:tcPr>
          <w:p w14:paraId="3AEE99A3" w14:textId="77777777" w:rsidR="004A2AEC" w:rsidRDefault="004A2AEC" w:rsidP="003A3577">
            <w:r>
              <w:t xml:space="preserve">An observation period is a representation of when a patient was enrolled in Medicare Part A and Medicare Part B and not enrolled in an HMO. This is </w:t>
            </w:r>
            <w:r>
              <w:lastRenderedPageBreak/>
              <w:t>due to the fact that HMO plans are handled by third party vendors and the resulting claims are not available in the SEER-Medicare database.</w:t>
            </w:r>
          </w:p>
        </w:tc>
      </w:tr>
      <w:tr w:rsidR="004A2AEC" w14:paraId="19408AEE" w14:textId="77777777" w:rsidTr="003A3577">
        <w:tc>
          <w:tcPr>
            <w:tcW w:w="2667" w:type="dxa"/>
          </w:tcPr>
          <w:p w14:paraId="10893821" w14:textId="77777777" w:rsidR="004A2AEC" w:rsidRDefault="004A2AEC" w:rsidP="003A3577">
            <w:r>
              <w:lastRenderedPageBreak/>
              <w:t>CARE_SITE</w:t>
            </w:r>
          </w:p>
        </w:tc>
        <w:tc>
          <w:tcPr>
            <w:tcW w:w="2052" w:type="dxa"/>
          </w:tcPr>
          <w:p w14:paraId="7B3AF212" w14:textId="77777777" w:rsidR="004A2AEC" w:rsidRDefault="004A2AEC" w:rsidP="003A3577">
            <w:r>
              <w:t>Care Site</w:t>
            </w:r>
          </w:p>
        </w:tc>
        <w:tc>
          <w:tcPr>
            <w:tcW w:w="4857" w:type="dxa"/>
          </w:tcPr>
          <w:p w14:paraId="1F65A390" w14:textId="77777777" w:rsidR="004A2AEC" w:rsidRDefault="004A2AEC" w:rsidP="003A3577">
            <w:r>
              <w:t>The only care site information available is the state in which the care was given so care site represents a state rather than an institution.</w:t>
            </w:r>
          </w:p>
        </w:tc>
      </w:tr>
      <w:tr w:rsidR="004A2AEC" w14:paraId="11076164" w14:textId="77777777" w:rsidTr="003A3577">
        <w:tc>
          <w:tcPr>
            <w:tcW w:w="2667" w:type="dxa"/>
          </w:tcPr>
          <w:p w14:paraId="5C1E881A" w14:textId="77777777" w:rsidR="004A2AEC" w:rsidRDefault="004A2AEC" w:rsidP="003A3577">
            <w:r>
              <w:t>LOCATION</w:t>
            </w:r>
          </w:p>
        </w:tc>
        <w:tc>
          <w:tcPr>
            <w:tcW w:w="2052" w:type="dxa"/>
          </w:tcPr>
          <w:p w14:paraId="1A583DC4" w14:textId="77777777" w:rsidR="004A2AEC" w:rsidRDefault="004A2AEC" w:rsidP="003A3577">
            <w:r>
              <w:t>Location</w:t>
            </w:r>
          </w:p>
        </w:tc>
        <w:tc>
          <w:tcPr>
            <w:tcW w:w="4857" w:type="dxa"/>
          </w:tcPr>
          <w:p w14:paraId="46464665" w14:textId="77777777" w:rsidR="004A2AEC" w:rsidRDefault="004A2AEC" w:rsidP="003A3577">
            <w:r>
              <w:t xml:space="preserve">Location in SEER-Medicare represents the states that participate in the cancer registry. </w:t>
            </w:r>
          </w:p>
        </w:tc>
      </w:tr>
      <w:tr w:rsidR="004A2AEC" w14:paraId="2F985CB7" w14:textId="77777777" w:rsidTr="003A3577">
        <w:tc>
          <w:tcPr>
            <w:tcW w:w="2667" w:type="dxa"/>
          </w:tcPr>
          <w:p w14:paraId="633004DB" w14:textId="77777777" w:rsidR="004A2AEC" w:rsidRDefault="004A2AEC" w:rsidP="003A3577">
            <w:r>
              <w:t>COHORT</w:t>
            </w:r>
          </w:p>
        </w:tc>
        <w:tc>
          <w:tcPr>
            <w:tcW w:w="2052" w:type="dxa"/>
          </w:tcPr>
          <w:p w14:paraId="443722FF" w14:textId="77777777" w:rsidR="004A2AEC" w:rsidRDefault="004A2AEC" w:rsidP="003A3577">
            <w:r>
              <w:t>Cohort</w:t>
            </w:r>
          </w:p>
        </w:tc>
        <w:tc>
          <w:tcPr>
            <w:tcW w:w="4857" w:type="dxa"/>
          </w:tcPr>
          <w:p w14:paraId="12465786" w14:textId="77777777" w:rsidR="004A2AEC" w:rsidRDefault="004A2AEC" w:rsidP="003A3577">
            <w:r>
              <w:t>Any cohorts created using this database are housed here.</w:t>
            </w:r>
          </w:p>
        </w:tc>
      </w:tr>
      <w:tr w:rsidR="004A2AEC" w14:paraId="4A9A178C" w14:textId="77777777" w:rsidTr="003A3577">
        <w:tc>
          <w:tcPr>
            <w:tcW w:w="2667" w:type="dxa"/>
          </w:tcPr>
          <w:p w14:paraId="03299254" w14:textId="77777777" w:rsidR="004A2AEC" w:rsidRDefault="004A2AEC" w:rsidP="003A3577">
            <w:r>
              <w:t>VISIT_OCCURRENCE</w:t>
            </w:r>
          </w:p>
        </w:tc>
        <w:tc>
          <w:tcPr>
            <w:tcW w:w="2052" w:type="dxa"/>
          </w:tcPr>
          <w:p w14:paraId="6CDF5CAE" w14:textId="77777777" w:rsidR="004A2AEC" w:rsidRDefault="004A2AEC" w:rsidP="003A3577">
            <w:r>
              <w:t>Visit</w:t>
            </w:r>
          </w:p>
        </w:tc>
        <w:tc>
          <w:tcPr>
            <w:tcW w:w="4857" w:type="dxa"/>
          </w:tcPr>
          <w:p w14:paraId="4FF379F2" w14:textId="77777777" w:rsidR="004A2AEC" w:rsidRDefault="004A2AEC" w:rsidP="003A3577">
            <w:r>
              <w:t xml:space="preserve">A standardized definition of visit logic is applied to our U.S. claims data.  SEER-Medicare applies methods to define inpatient and outpatient visits however we had to create logic to attribute carrier and device claims to visits.  Inpatient visits defined by Medicare remain as IP unless they have a indicator suggesting it is actually a long-term care visit. Outpatient, physician, and device services during the middle of an inpatient stay are associated to that inpatient stay. Remaining outpatient claims are considered outpatient visits unless they have a revenue code suggesting they are actually ER visits. Any physician and device services during the middle of an outpatient visit are attributed to that outpatient stay. </w:t>
            </w:r>
          </w:p>
        </w:tc>
      </w:tr>
      <w:tr w:rsidR="004A2AEC" w14:paraId="7E7F1CE0" w14:textId="77777777" w:rsidTr="003A3577">
        <w:tc>
          <w:tcPr>
            <w:tcW w:w="2667" w:type="dxa"/>
          </w:tcPr>
          <w:p w14:paraId="14863F83" w14:textId="77777777" w:rsidR="004A2AEC" w:rsidRDefault="004A2AEC" w:rsidP="003A3577">
            <w:r>
              <w:t>PROVIDER</w:t>
            </w:r>
          </w:p>
        </w:tc>
        <w:tc>
          <w:tcPr>
            <w:tcW w:w="2052" w:type="dxa"/>
          </w:tcPr>
          <w:p w14:paraId="7D3F3C68" w14:textId="77777777" w:rsidR="004A2AEC" w:rsidRDefault="004A2AEC" w:rsidP="003A3577">
            <w:r>
              <w:t>Provider</w:t>
            </w:r>
          </w:p>
        </w:tc>
        <w:tc>
          <w:tcPr>
            <w:tcW w:w="4857" w:type="dxa"/>
          </w:tcPr>
          <w:p w14:paraId="7DFD6E58" w14:textId="77777777" w:rsidR="004A2AEC" w:rsidRDefault="004A2AEC" w:rsidP="003A3577">
            <w:r>
              <w:t>Unique list of health care providers (physicians).  SEER-Medicare does provide some provider information however not all is available. Providers are first identified by their national provider number and if that is not available then their unique physician identification number is used.</w:t>
            </w:r>
          </w:p>
        </w:tc>
      </w:tr>
      <w:tr w:rsidR="004A2AEC" w14:paraId="45AB74E7" w14:textId="77777777" w:rsidTr="003A3577">
        <w:tc>
          <w:tcPr>
            <w:tcW w:w="2667" w:type="dxa"/>
          </w:tcPr>
          <w:p w14:paraId="6D83C7C4" w14:textId="77777777" w:rsidR="004A2AEC" w:rsidRDefault="004A2AEC" w:rsidP="003A3577">
            <w:r>
              <w:t>DEATH</w:t>
            </w:r>
          </w:p>
        </w:tc>
        <w:tc>
          <w:tcPr>
            <w:tcW w:w="2052" w:type="dxa"/>
          </w:tcPr>
          <w:p w14:paraId="739396EC" w14:textId="77777777" w:rsidR="004A2AEC" w:rsidRDefault="004A2AEC" w:rsidP="003A3577">
            <w:r>
              <w:t>Death</w:t>
            </w:r>
          </w:p>
        </w:tc>
        <w:tc>
          <w:tcPr>
            <w:tcW w:w="4857" w:type="dxa"/>
          </w:tcPr>
          <w:p w14:paraId="0011CB28" w14:textId="77777777" w:rsidR="004A2AEC" w:rsidRDefault="004A2AEC" w:rsidP="003A3577">
            <w:r>
              <w:t xml:space="preserve">SEER-Medicare endeavors to reconcile death data from claims with publicly available information and death certificates where possible. If a death date is listed in the registry file then that date is used first otherwise the death date from the claims information is used. </w:t>
            </w:r>
          </w:p>
        </w:tc>
      </w:tr>
      <w:tr w:rsidR="004A2AEC" w14:paraId="0BBE669F" w14:textId="77777777" w:rsidTr="003A3577">
        <w:tc>
          <w:tcPr>
            <w:tcW w:w="2667" w:type="dxa"/>
          </w:tcPr>
          <w:p w14:paraId="5DB0A4AC" w14:textId="77777777" w:rsidR="004A2AEC" w:rsidRDefault="004A2AEC" w:rsidP="003A3577">
            <w:r>
              <w:t>CONDITION_OCCURRENCE</w:t>
            </w:r>
          </w:p>
        </w:tc>
        <w:tc>
          <w:tcPr>
            <w:tcW w:w="2052" w:type="dxa"/>
          </w:tcPr>
          <w:p w14:paraId="5CAA5165" w14:textId="77777777" w:rsidR="004A2AEC" w:rsidRDefault="004A2AEC" w:rsidP="003A3577">
            <w:r>
              <w:t>Condition</w:t>
            </w:r>
          </w:p>
        </w:tc>
        <w:tc>
          <w:tcPr>
            <w:tcW w:w="4857" w:type="dxa"/>
          </w:tcPr>
          <w:p w14:paraId="0D0173A6" w14:textId="77777777" w:rsidR="004A2AEC" w:rsidRDefault="004A2AEC" w:rsidP="003A3577">
            <w:r>
              <w:t xml:space="preserve">Condition records are primarily recorded as codified claims data (e.g. ICD9 or ICD10 records that are submitted associated with a service).  </w:t>
            </w:r>
          </w:p>
        </w:tc>
      </w:tr>
      <w:tr w:rsidR="004A2AEC" w14:paraId="6187D047" w14:textId="77777777" w:rsidTr="003A3577">
        <w:tc>
          <w:tcPr>
            <w:tcW w:w="2667" w:type="dxa"/>
          </w:tcPr>
          <w:p w14:paraId="2273A7E6" w14:textId="77777777" w:rsidR="004A2AEC" w:rsidRDefault="004A2AEC" w:rsidP="003A3577">
            <w:r>
              <w:t>DRUG_EXPOSURE</w:t>
            </w:r>
          </w:p>
        </w:tc>
        <w:tc>
          <w:tcPr>
            <w:tcW w:w="2052" w:type="dxa"/>
          </w:tcPr>
          <w:p w14:paraId="49FCD6A1" w14:textId="77777777" w:rsidR="004A2AEC" w:rsidRDefault="004A2AEC" w:rsidP="003A3577">
            <w:r>
              <w:t>Drug</w:t>
            </w:r>
          </w:p>
        </w:tc>
        <w:tc>
          <w:tcPr>
            <w:tcW w:w="4857" w:type="dxa"/>
          </w:tcPr>
          <w:p w14:paraId="03C2C18C" w14:textId="77777777" w:rsidR="004A2AEC" w:rsidRDefault="004A2AEC" w:rsidP="003A3577">
            <w:r>
              <w:t xml:space="preserve">Drug exposure records are primarily recorded as codified claims data (e.g. an NDC code or a procedure code that includes a drug).  If the OMOP Vocabulary deems a code of a non-traditional drug centric vocabulary is in fact a drug exposure, the record will move to this table (e.g. CPT4- </w:t>
            </w:r>
            <w:r w:rsidRPr="00F96892">
              <w:t>90690</w:t>
            </w:r>
            <w:r>
              <w:t>- “</w:t>
            </w:r>
            <w:r w:rsidRPr="00F96892">
              <w:t>Typhoid vaccine, live, oral</w:t>
            </w:r>
            <w:r>
              <w:t xml:space="preserve">” maps to drug concept </w:t>
            </w:r>
            <w:r>
              <w:lastRenderedPageBreak/>
              <w:t xml:space="preserve">in the OMOP Vocabularies so the CDM_BUILDER will move the record to the DRUG_EXPOSURE table instead of the procedure table).  </w:t>
            </w:r>
          </w:p>
        </w:tc>
      </w:tr>
      <w:tr w:rsidR="004A2AEC" w14:paraId="3E387043" w14:textId="77777777" w:rsidTr="003A3577">
        <w:tc>
          <w:tcPr>
            <w:tcW w:w="2667" w:type="dxa"/>
          </w:tcPr>
          <w:p w14:paraId="324E2B61" w14:textId="77777777" w:rsidR="004A2AEC" w:rsidRDefault="004A2AEC" w:rsidP="003A3577">
            <w:r>
              <w:lastRenderedPageBreak/>
              <w:t>PROCEDURE_OCCURRENCE</w:t>
            </w:r>
          </w:p>
        </w:tc>
        <w:tc>
          <w:tcPr>
            <w:tcW w:w="2052" w:type="dxa"/>
          </w:tcPr>
          <w:p w14:paraId="7BE2FE2D" w14:textId="77777777" w:rsidR="004A2AEC" w:rsidRDefault="004A2AEC" w:rsidP="003A3577">
            <w:r>
              <w:t>Procedure</w:t>
            </w:r>
          </w:p>
        </w:tc>
        <w:tc>
          <w:tcPr>
            <w:tcW w:w="4857" w:type="dxa"/>
          </w:tcPr>
          <w:p w14:paraId="4E3E11A9" w14:textId="77777777" w:rsidR="004A2AEC" w:rsidRDefault="004A2AEC" w:rsidP="003A3577">
            <w:r>
              <w:t xml:space="preserve">Procedure occurrence records are recorded as codified claims data (e.g. a CPT4 code or ICD9 procedure code).  If the OMOP Vocabulary deems a procedure code to be of a type of another domain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however in the case of the primary procedure code those will always write a record to this table in order to maintain cost data. </w:t>
            </w:r>
          </w:p>
        </w:tc>
      </w:tr>
      <w:tr w:rsidR="004A2AEC" w14:paraId="3ADB742B" w14:textId="77777777" w:rsidTr="003A3577">
        <w:tc>
          <w:tcPr>
            <w:tcW w:w="2667" w:type="dxa"/>
          </w:tcPr>
          <w:p w14:paraId="16379B73" w14:textId="77777777" w:rsidR="004A2AEC" w:rsidRDefault="004A2AEC" w:rsidP="003A3577">
            <w:r>
              <w:t>MEASUREMENT</w:t>
            </w:r>
          </w:p>
        </w:tc>
        <w:tc>
          <w:tcPr>
            <w:tcW w:w="2052" w:type="dxa"/>
          </w:tcPr>
          <w:p w14:paraId="6E534DD6" w14:textId="77777777" w:rsidR="004A2AEC" w:rsidRDefault="004A2AEC" w:rsidP="003A3577">
            <w:r>
              <w:t>Measurement</w:t>
            </w:r>
          </w:p>
        </w:tc>
        <w:tc>
          <w:tcPr>
            <w:tcW w:w="4857" w:type="dxa"/>
          </w:tcPr>
          <w:p w14:paraId="0CDDFA64" w14:textId="77777777" w:rsidR="004A2AEC" w:rsidRDefault="004A2AEC" w:rsidP="003A3577">
            <w:r>
              <w:t xml:space="preserve">The only lab data available in SEER-Medicare is a hemoglobin test, however, if the OMOP Vocabulary deems a code of a non-traditional measurement centric vocabulary is in fact a measurement, the record will move to this table (e.g. ICD9- </w:t>
            </w:r>
            <w:r w:rsidRPr="0034243C">
              <w:t>V85.22</w:t>
            </w:r>
            <w:r>
              <w:t>- “</w:t>
            </w:r>
            <w:r w:rsidRPr="0034243C">
              <w:t>Body Mass Index 26.0-26.9, adult</w:t>
            </w:r>
            <w:r>
              <w:t xml:space="preserve">” usually thought of as a diagnosis code maps to a measurement concept in the OMOP Vocabularies so the CDM_BUILDER will move the record to the MEASUREMENT table).  </w:t>
            </w:r>
          </w:p>
        </w:tc>
      </w:tr>
      <w:tr w:rsidR="004A2AEC" w14:paraId="392A0CB9" w14:textId="77777777" w:rsidTr="003A3577">
        <w:tc>
          <w:tcPr>
            <w:tcW w:w="2667" w:type="dxa"/>
          </w:tcPr>
          <w:p w14:paraId="1004650C" w14:textId="77777777" w:rsidR="004A2AEC" w:rsidRDefault="004A2AEC" w:rsidP="003A3577">
            <w:r>
              <w:t>OBSERVATION</w:t>
            </w:r>
          </w:p>
        </w:tc>
        <w:tc>
          <w:tcPr>
            <w:tcW w:w="2052" w:type="dxa"/>
          </w:tcPr>
          <w:p w14:paraId="13A54585" w14:textId="77777777" w:rsidR="004A2AEC" w:rsidRDefault="004A2AEC" w:rsidP="003A3577">
            <w:r>
              <w:t>Observation</w:t>
            </w:r>
          </w:p>
        </w:tc>
        <w:tc>
          <w:tcPr>
            <w:tcW w:w="4857" w:type="dxa"/>
          </w:tcPr>
          <w:p w14:paraId="4668AFB8" w14:textId="77777777" w:rsidR="004A2AEC" w:rsidRDefault="004A2AEC" w:rsidP="003A3577">
            <w:r>
              <w:t>All of the registry data collected by SEER is currently housed in this table as well as any codified data that is not a diagnosis, drug exposure, procedure, or measurement will become an observation. In order to determine the source table a patient came from (leukemia, lymphoma, multiple myeloma, 5 percent random sample) the variable OBSERVATION_SOURCE_VALUE will show the name of the source table collated with the name of the original variable as it appeared in the registry. There are over 2,000 registry variables available per patient.</w:t>
            </w:r>
          </w:p>
        </w:tc>
      </w:tr>
    </w:tbl>
    <w:p w14:paraId="1D36D7BF" w14:textId="77777777" w:rsidR="004A2AEC" w:rsidRDefault="004A2AEC" w:rsidP="004A2AEC"/>
    <w:p w14:paraId="2A5D4F14" w14:textId="77777777" w:rsidR="004A2AEC" w:rsidRPr="004A2AEC" w:rsidRDefault="004A2AEC" w:rsidP="004A2AEC"/>
    <w:p w14:paraId="62A9D146" w14:textId="77777777" w:rsidR="00800EB0" w:rsidRDefault="00800EB0" w:rsidP="00800EB0">
      <w:pPr>
        <w:pStyle w:val="NoSpacing"/>
      </w:pPr>
    </w:p>
    <w:p w14:paraId="27CE63D1" w14:textId="77777777" w:rsidR="00800EB0" w:rsidRDefault="00800EB0" w:rsidP="00800EB0">
      <w:pPr>
        <w:pStyle w:val="NoSpacing"/>
      </w:pPr>
    </w:p>
    <w:p w14:paraId="33D8064B" w14:textId="77777777" w:rsidR="00800EB0" w:rsidRDefault="00800EB0" w:rsidP="00800EB0">
      <w:pPr>
        <w:pStyle w:val="NoSpacing"/>
      </w:pPr>
    </w:p>
    <w:p w14:paraId="01763C06" w14:textId="77777777" w:rsidR="00800EB0" w:rsidRDefault="00800EB0" w:rsidP="00800EB0">
      <w:pPr>
        <w:pStyle w:val="NoSpacing"/>
      </w:pPr>
    </w:p>
    <w:p w14:paraId="2FE95E50" w14:textId="77777777" w:rsidR="00800EB0" w:rsidRDefault="00800EB0" w:rsidP="00800EB0">
      <w:pPr>
        <w:pStyle w:val="NoSpacing"/>
      </w:pPr>
    </w:p>
    <w:p w14:paraId="26D3FC61" w14:textId="77777777" w:rsidR="00800EB0" w:rsidRDefault="00800EB0" w:rsidP="00800EB0">
      <w:pPr>
        <w:pStyle w:val="NoSpacing"/>
      </w:pPr>
    </w:p>
    <w:p w14:paraId="2D85E7FF" w14:textId="77777777" w:rsidR="00800EB0" w:rsidRDefault="00800EB0" w:rsidP="00800EB0">
      <w:pPr>
        <w:pStyle w:val="NoSpacing"/>
      </w:pPr>
    </w:p>
    <w:p w14:paraId="0522002A" w14:textId="77777777" w:rsidR="00800EB0" w:rsidRDefault="00800EB0" w:rsidP="00800EB0">
      <w:pPr>
        <w:pStyle w:val="NoSpacing"/>
      </w:pPr>
    </w:p>
    <w:p w14:paraId="046CF0EA" w14:textId="77777777" w:rsidR="00800EB0" w:rsidRDefault="00800EB0" w:rsidP="00800EB0">
      <w:pPr>
        <w:pStyle w:val="NoSpacing"/>
      </w:pPr>
    </w:p>
    <w:p w14:paraId="6262EBD4" w14:textId="77777777" w:rsidR="00800EB0" w:rsidRDefault="00800EB0" w:rsidP="00800EB0">
      <w:pPr>
        <w:pStyle w:val="NoSpacing"/>
      </w:pPr>
    </w:p>
    <w:p w14:paraId="07FE09A9" w14:textId="77777777" w:rsidR="00800EB0" w:rsidRDefault="00800EB0" w:rsidP="00800EB0">
      <w:pPr>
        <w:pStyle w:val="NoSpacing"/>
      </w:pPr>
    </w:p>
    <w:p w14:paraId="37C547E6" w14:textId="77777777" w:rsidR="00800EB0" w:rsidRDefault="00800EB0" w:rsidP="00800EB0">
      <w:pPr>
        <w:pStyle w:val="NoSpacing"/>
      </w:pPr>
    </w:p>
    <w:p w14:paraId="2664228A" w14:textId="77777777" w:rsidR="00800EB0" w:rsidRDefault="00800EB0" w:rsidP="00800EB0">
      <w:pPr>
        <w:pStyle w:val="NoSpacing"/>
      </w:pPr>
    </w:p>
    <w:p w14:paraId="6A8DD5C2" w14:textId="77777777" w:rsidR="00800EB0" w:rsidRDefault="00800EB0" w:rsidP="00800EB0">
      <w:pPr>
        <w:pStyle w:val="NoSpacing"/>
      </w:pPr>
    </w:p>
    <w:p w14:paraId="5E4E5435" w14:textId="77777777" w:rsidR="00800EB0" w:rsidRDefault="00800EB0" w:rsidP="00800EB0">
      <w:pPr>
        <w:pStyle w:val="NoSpacing"/>
      </w:pPr>
    </w:p>
    <w:p w14:paraId="7E016232" w14:textId="77777777" w:rsidR="00800EB0" w:rsidRDefault="00800EB0" w:rsidP="00800EB0">
      <w:pPr>
        <w:pStyle w:val="NoSpacing"/>
      </w:pPr>
    </w:p>
    <w:p w14:paraId="16211C6A" w14:textId="77777777" w:rsidR="00800EB0" w:rsidRDefault="00800EB0" w:rsidP="00800EB0">
      <w:pPr>
        <w:pStyle w:val="NoSpacing"/>
      </w:pPr>
    </w:p>
    <w:p w14:paraId="0F4BD8EA" w14:textId="77777777" w:rsidR="00800EB0" w:rsidRDefault="00800EB0" w:rsidP="00800EB0">
      <w:pPr>
        <w:pStyle w:val="NoSpacing"/>
      </w:pPr>
    </w:p>
    <w:p w14:paraId="6BCD4AA5" w14:textId="77777777" w:rsidR="00800EB0" w:rsidRDefault="00800EB0" w:rsidP="00800EB0">
      <w:pPr>
        <w:pStyle w:val="NoSpacing"/>
      </w:pPr>
    </w:p>
    <w:p w14:paraId="3DB57A47" w14:textId="77777777" w:rsidR="00800EB0" w:rsidRDefault="00800EB0" w:rsidP="00800EB0">
      <w:pPr>
        <w:pStyle w:val="NoSpacing"/>
      </w:pPr>
    </w:p>
    <w:p w14:paraId="7620C3A4" w14:textId="77777777" w:rsidR="00800EB0" w:rsidRDefault="00800EB0" w:rsidP="00800EB0">
      <w:pPr>
        <w:pStyle w:val="NoSpacing"/>
      </w:pPr>
    </w:p>
    <w:p w14:paraId="61FE6037" w14:textId="77777777" w:rsidR="00800EB0" w:rsidRDefault="00800EB0" w:rsidP="00800EB0">
      <w:pPr>
        <w:pStyle w:val="NoSpacing"/>
      </w:pPr>
    </w:p>
    <w:p w14:paraId="76BDFE8F" w14:textId="77777777" w:rsidR="00800EB0" w:rsidRDefault="00800EB0" w:rsidP="00800EB0">
      <w:pPr>
        <w:pStyle w:val="NoSpacing"/>
      </w:pPr>
    </w:p>
    <w:p w14:paraId="385B3A94" w14:textId="77777777" w:rsidR="00F43F84" w:rsidRDefault="00F43F84" w:rsidP="007013DE">
      <w:pPr>
        <w:pStyle w:val="Heading1"/>
      </w:pPr>
      <w:bookmarkStart w:id="25" w:name="_Appendix_1:_FIPS"/>
      <w:bookmarkStart w:id="26" w:name="_Toc437601227"/>
      <w:bookmarkEnd w:id="25"/>
      <w:r>
        <w:t>Appendix 1: FIPS State Codes</w:t>
      </w:r>
      <w:bookmarkEnd w:id="26"/>
    </w:p>
    <w:p w14:paraId="385B3A95" w14:textId="77777777" w:rsidR="007013DE" w:rsidRPr="007013DE" w:rsidRDefault="007013DE" w:rsidP="007013DE"/>
    <w:tbl>
      <w:tblPr>
        <w:tblStyle w:val="TableGrid"/>
        <w:tblW w:w="0" w:type="auto"/>
        <w:tblLook w:val="04A0" w:firstRow="1" w:lastRow="0" w:firstColumn="1" w:lastColumn="0" w:noHBand="0" w:noVBand="1"/>
      </w:tblPr>
      <w:tblGrid>
        <w:gridCol w:w="2104"/>
        <w:gridCol w:w="1252"/>
        <w:gridCol w:w="2447"/>
      </w:tblGrid>
      <w:tr w:rsidR="00F43F84" w:rsidRPr="00F43F84" w14:paraId="385B3A99" w14:textId="77777777" w:rsidTr="007013DE">
        <w:tc>
          <w:tcPr>
            <w:tcW w:w="0" w:type="auto"/>
            <w:shd w:val="clear" w:color="auto" w:fill="BFBFBF" w:themeFill="background1" w:themeFillShade="BF"/>
            <w:hideMark/>
          </w:tcPr>
          <w:p w14:paraId="385B3A96" w14:textId="77777777" w:rsidR="00F43F84" w:rsidRPr="00F43F84" w:rsidRDefault="00F43F84" w:rsidP="00F43F84">
            <w:pPr>
              <w:spacing w:line="234" w:lineRule="atLeast"/>
              <w:jc w:val="center"/>
              <w:rPr>
                <w:rFonts w:ascii="Verdana" w:eastAsia="Times New Roman" w:hAnsi="Verdana" w:cs="Times New Roman"/>
                <w:b/>
                <w:bCs/>
                <w:sz w:val="18"/>
                <w:szCs w:val="18"/>
              </w:rPr>
            </w:pPr>
            <w:r w:rsidRPr="00F43F84">
              <w:rPr>
                <w:rFonts w:ascii="Verdana" w:eastAsia="Times New Roman" w:hAnsi="Verdana" w:cs="Times New Roman"/>
                <w:b/>
                <w:bCs/>
                <w:sz w:val="18"/>
                <w:szCs w:val="18"/>
              </w:rPr>
              <w:t>State Abbreviation</w:t>
            </w:r>
          </w:p>
        </w:tc>
        <w:tc>
          <w:tcPr>
            <w:tcW w:w="0" w:type="auto"/>
            <w:shd w:val="clear" w:color="auto" w:fill="BFBFBF" w:themeFill="background1" w:themeFillShade="BF"/>
            <w:hideMark/>
          </w:tcPr>
          <w:p w14:paraId="385B3A97" w14:textId="77777777" w:rsidR="00F43F84" w:rsidRPr="00F43F84" w:rsidRDefault="00F43F84" w:rsidP="00F43F84">
            <w:pPr>
              <w:spacing w:line="234" w:lineRule="atLeast"/>
              <w:jc w:val="center"/>
              <w:rPr>
                <w:rFonts w:ascii="Verdana" w:eastAsia="Times New Roman" w:hAnsi="Verdana" w:cs="Times New Roman"/>
                <w:b/>
                <w:bCs/>
                <w:color w:val="000000"/>
                <w:sz w:val="18"/>
                <w:szCs w:val="18"/>
              </w:rPr>
            </w:pPr>
            <w:r w:rsidRPr="00F43F84">
              <w:rPr>
                <w:rFonts w:ascii="Verdana" w:eastAsia="Times New Roman" w:hAnsi="Verdana" w:cs="Times New Roman"/>
                <w:b/>
                <w:bCs/>
                <w:color w:val="000000"/>
                <w:sz w:val="18"/>
                <w:szCs w:val="18"/>
              </w:rPr>
              <w:t>FIPS Code</w:t>
            </w:r>
          </w:p>
        </w:tc>
        <w:tc>
          <w:tcPr>
            <w:tcW w:w="0" w:type="auto"/>
            <w:shd w:val="clear" w:color="auto" w:fill="BFBFBF" w:themeFill="background1" w:themeFillShade="BF"/>
            <w:hideMark/>
          </w:tcPr>
          <w:p w14:paraId="385B3A98" w14:textId="77777777" w:rsidR="00F43F84" w:rsidRPr="00F43F84" w:rsidRDefault="00F43F84" w:rsidP="00F43F84">
            <w:pPr>
              <w:spacing w:line="234" w:lineRule="atLeast"/>
              <w:rPr>
                <w:rFonts w:ascii="Verdana" w:eastAsia="Times New Roman" w:hAnsi="Verdana" w:cs="Times New Roman"/>
                <w:b/>
                <w:bCs/>
                <w:color w:val="000000"/>
                <w:sz w:val="18"/>
                <w:szCs w:val="18"/>
              </w:rPr>
            </w:pPr>
            <w:r w:rsidRPr="00F43F84">
              <w:rPr>
                <w:rFonts w:ascii="Verdana" w:eastAsia="Times New Roman" w:hAnsi="Verdana" w:cs="Times New Roman"/>
                <w:b/>
                <w:bCs/>
                <w:color w:val="000000"/>
                <w:sz w:val="18"/>
                <w:szCs w:val="18"/>
              </w:rPr>
              <w:t>State Name</w:t>
            </w:r>
          </w:p>
        </w:tc>
      </w:tr>
      <w:tr w:rsidR="00F43F84" w:rsidRPr="00F43F84" w14:paraId="385B3A9D" w14:textId="77777777" w:rsidTr="007013DE">
        <w:tc>
          <w:tcPr>
            <w:tcW w:w="0" w:type="auto"/>
            <w:hideMark/>
          </w:tcPr>
          <w:p w14:paraId="385B3A9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AK</w:t>
            </w:r>
          </w:p>
        </w:tc>
        <w:tc>
          <w:tcPr>
            <w:tcW w:w="0" w:type="auto"/>
            <w:hideMark/>
          </w:tcPr>
          <w:p w14:paraId="385B3A9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02</w:t>
            </w:r>
          </w:p>
        </w:tc>
        <w:tc>
          <w:tcPr>
            <w:tcW w:w="0" w:type="auto"/>
            <w:hideMark/>
          </w:tcPr>
          <w:p w14:paraId="385B3A9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ALASKA</w:t>
            </w:r>
          </w:p>
        </w:tc>
      </w:tr>
      <w:tr w:rsidR="00F43F84" w:rsidRPr="00F43F84" w14:paraId="385B3AA1" w14:textId="77777777" w:rsidTr="007013DE">
        <w:tc>
          <w:tcPr>
            <w:tcW w:w="0" w:type="auto"/>
            <w:hideMark/>
          </w:tcPr>
          <w:p w14:paraId="385B3A9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AL</w:t>
            </w:r>
          </w:p>
        </w:tc>
        <w:tc>
          <w:tcPr>
            <w:tcW w:w="0" w:type="auto"/>
            <w:hideMark/>
          </w:tcPr>
          <w:p w14:paraId="385B3A9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01</w:t>
            </w:r>
          </w:p>
        </w:tc>
        <w:tc>
          <w:tcPr>
            <w:tcW w:w="0" w:type="auto"/>
            <w:hideMark/>
          </w:tcPr>
          <w:p w14:paraId="385B3AA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ALABAMA</w:t>
            </w:r>
          </w:p>
        </w:tc>
      </w:tr>
      <w:tr w:rsidR="00F43F84" w:rsidRPr="00F43F84" w14:paraId="385B3AA5" w14:textId="77777777" w:rsidTr="007013DE">
        <w:tc>
          <w:tcPr>
            <w:tcW w:w="0" w:type="auto"/>
            <w:hideMark/>
          </w:tcPr>
          <w:p w14:paraId="385B3AA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AR</w:t>
            </w:r>
          </w:p>
        </w:tc>
        <w:tc>
          <w:tcPr>
            <w:tcW w:w="0" w:type="auto"/>
            <w:hideMark/>
          </w:tcPr>
          <w:p w14:paraId="385B3AA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05</w:t>
            </w:r>
          </w:p>
        </w:tc>
        <w:tc>
          <w:tcPr>
            <w:tcW w:w="0" w:type="auto"/>
            <w:hideMark/>
          </w:tcPr>
          <w:p w14:paraId="385B3AA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ARKANSAS</w:t>
            </w:r>
          </w:p>
        </w:tc>
      </w:tr>
      <w:tr w:rsidR="00F43F84" w:rsidRPr="00F43F84" w14:paraId="385B3AA9" w14:textId="77777777" w:rsidTr="007013DE">
        <w:tc>
          <w:tcPr>
            <w:tcW w:w="0" w:type="auto"/>
            <w:hideMark/>
          </w:tcPr>
          <w:p w14:paraId="385B3AA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AS</w:t>
            </w:r>
          </w:p>
        </w:tc>
        <w:tc>
          <w:tcPr>
            <w:tcW w:w="0" w:type="auto"/>
            <w:hideMark/>
          </w:tcPr>
          <w:p w14:paraId="385B3AA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60</w:t>
            </w:r>
          </w:p>
        </w:tc>
        <w:tc>
          <w:tcPr>
            <w:tcW w:w="0" w:type="auto"/>
            <w:hideMark/>
          </w:tcPr>
          <w:p w14:paraId="385B3AA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AMERICAN SAMOA</w:t>
            </w:r>
          </w:p>
        </w:tc>
      </w:tr>
      <w:tr w:rsidR="00F43F84" w:rsidRPr="00F43F84" w14:paraId="385B3AAD" w14:textId="77777777" w:rsidTr="007013DE">
        <w:tc>
          <w:tcPr>
            <w:tcW w:w="0" w:type="auto"/>
            <w:hideMark/>
          </w:tcPr>
          <w:p w14:paraId="385B3AA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AZ</w:t>
            </w:r>
          </w:p>
        </w:tc>
        <w:tc>
          <w:tcPr>
            <w:tcW w:w="0" w:type="auto"/>
            <w:hideMark/>
          </w:tcPr>
          <w:p w14:paraId="385B3AA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04</w:t>
            </w:r>
          </w:p>
        </w:tc>
        <w:tc>
          <w:tcPr>
            <w:tcW w:w="0" w:type="auto"/>
            <w:hideMark/>
          </w:tcPr>
          <w:p w14:paraId="385B3AA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ARIZONA</w:t>
            </w:r>
          </w:p>
        </w:tc>
      </w:tr>
      <w:tr w:rsidR="00F43F84" w:rsidRPr="00F43F84" w14:paraId="385B3AB1" w14:textId="77777777" w:rsidTr="007013DE">
        <w:tc>
          <w:tcPr>
            <w:tcW w:w="0" w:type="auto"/>
            <w:hideMark/>
          </w:tcPr>
          <w:p w14:paraId="385B3AA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CA</w:t>
            </w:r>
          </w:p>
        </w:tc>
        <w:tc>
          <w:tcPr>
            <w:tcW w:w="0" w:type="auto"/>
            <w:hideMark/>
          </w:tcPr>
          <w:p w14:paraId="385B3AA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06</w:t>
            </w:r>
          </w:p>
        </w:tc>
        <w:tc>
          <w:tcPr>
            <w:tcW w:w="0" w:type="auto"/>
            <w:hideMark/>
          </w:tcPr>
          <w:p w14:paraId="385B3AB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CALIFORNIA</w:t>
            </w:r>
          </w:p>
        </w:tc>
      </w:tr>
      <w:tr w:rsidR="00F43F84" w:rsidRPr="00F43F84" w14:paraId="385B3AB5" w14:textId="77777777" w:rsidTr="007013DE">
        <w:tc>
          <w:tcPr>
            <w:tcW w:w="0" w:type="auto"/>
            <w:hideMark/>
          </w:tcPr>
          <w:p w14:paraId="385B3AB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CO</w:t>
            </w:r>
          </w:p>
        </w:tc>
        <w:tc>
          <w:tcPr>
            <w:tcW w:w="0" w:type="auto"/>
            <w:hideMark/>
          </w:tcPr>
          <w:p w14:paraId="385B3AB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08</w:t>
            </w:r>
          </w:p>
        </w:tc>
        <w:tc>
          <w:tcPr>
            <w:tcW w:w="0" w:type="auto"/>
            <w:hideMark/>
          </w:tcPr>
          <w:p w14:paraId="385B3AB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COLORADO</w:t>
            </w:r>
          </w:p>
        </w:tc>
      </w:tr>
      <w:tr w:rsidR="00F43F84" w:rsidRPr="00F43F84" w14:paraId="385B3AB9" w14:textId="77777777" w:rsidTr="007013DE">
        <w:tc>
          <w:tcPr>
            <w:tcW w:w="0" w:type="auto"/>
            <w:hideMark/>
          </w:tcPr>
          <w:p w14:paraId="385B3AB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CT</w:t>
            </w:r>
          </w:p>
        </w:tc>
        <w:tc>
          <w:tcPr>
            <w:tcW w:w="0" w:type="auto"/>
            <w:hideMark/>
          </w:tcPr>
          <w:p w14:paraId="385B3AB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09</w:t>
            </w:r>
          </w:p>
        </w:tc>
        <w:tc>
          <w:tcPr>
            <w:tcW w:w="0" w:type="auto"/>
            <w:hideMark/>
          </w:tcPr>
          <w:p w14:paraId="385B3AB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CONNECTICUT</w:t>
            </w:r>
          </w:p>
        </w:tc>
      </w:tr>
      <w:tr w:rsidR="00F43F84" w:rsidRPr="00F43F84" w14:paraId="385B3ABD" w14:textId="77777777" w:rsidTr="007013DE">
        <w:tc>
          <w:tcPr>
            <w:tcW w:w="0" w:type="auto"/>
            <w:hideMark/>
          </w:tcPr>
          <w:p w14:paraId="385B3AB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DC</w:t>
            </w:r>
          </w:p>
        </w:tc>
        <w:tc>
          <w:tcPr>
            <w:tcW w:w="0" w:type="auto"/>
            <w:hideMark/>
          </w:tcPr>
          <w:p w14:paraId="385B3AB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11</w:t>
            </w:r>
          </w:p>
        </w:tc>
        <w:tc>
          <w:tcPr>
            <w:tcW w:w="0" w:type="auto"/>
            <w:hideMark/>
          </w:tcPr>
          <w:p w14:paraId="385B3AB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DISTRICT OF COLUMBIA</w:t>
            </w:r>
          </w:p>
        </w:tc>
      </w:tr>
      <w:tr w:rsidR="00F43F84" w:rsidRPr="00F43F84" w14:paraId="385B3AC1" w14:textId="77777777" w:rsidTr="007013DE">
        <w:tc>
          <w:tcPr>
            <w:tcW w:w="0" w:type="auto"/>
            <w:hideMark/>
          </w:tcPr>
          <w:p w14:paraId="385B3AB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DE</w:t>
            </w:r>
          </w:p>
        </w:tc>
        <w:tc>
          <w:tcPr>
            <w:tcW w:w="0" w:type="auto"/>
            <w:hideMark/>
          </w:tcPr>
          <w:p w14:paraId="385B3AB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10</w:t>
            </w:r>
          </w:p>
        </w:tc>
        <w:tc>
          <w:tcPr>
            <w:tcW w:w="0" w:type="auto"/>
            <w:hideMark/>
          </w:tcPr>
          <w:p w14:paraId="385B3AC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DELAWARE</w:t>
            </w:r>
          </w:p>
        </w:tc>
      </w:tr>
      <w:tr w:rsidR="00F43F84" w:rsidRPr="00F43F84" w14:paraId="385B3AC5" w14:textId="77777777" w:rsidTr="007013DE">
        <w:tc>
          <w:tcPr>
            <w:tcW w:w="0" w:type="auto"/>
            <w:hideMark/>
          </w:tcPr>
          <w:p w14:paraId="385B3AC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FL</w:t>
            </w:r>
          </w:p>
        </w:tc>
        <w:tc>
          <w:tcPr>
            <w:tcW w:w="0" w:type="auto"/>
            <w:hideMark/>
          </w:tcPr>
          <w:p w14:paraId="385B3AC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12</w:t>
            </w:r>
          </w:p>
        </w:tc>
        <w:tc>
          <w:tcPr>
            <w:tcW w:w="0" w:type="auto"/>
            <w:hideMark/>
          </w:tcPr>
          <w:p w14:paraId="385B3AC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FLORIDA</w:t>
            </w:r>
          </w:p>
        </w:tc>
      </w:tr>
      <w:tr w:rsidR="00F43F84" w:rsidRPr="00F43F84" w14:paraId="385B3AC9" w14:textId="77777777" w:rsidTr="007013DE">
        <w:tc>
          <w:tcPr>
            <w:tcW w:w="0" w:type="auto"/>
            <w:hideMark/>
          </w:tcPr>
          <w:p w14:paraId="385B3AC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GA</w:t>
            </w:r>
          </w:p>
        </w:tc>
        <w:tc>
          <w:tcPr>
            <w:tcW w:w="0" w:type="auto"/>
            <w:hideMark/>
          </w:tcPr>
          <w:p w14:paraId="385B3AC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13</w:t>
            </w:r>
          </w:p>
        </w:tc>
        <w:tc>
          <w:tcPr>
            <w:tcW w:w="0" w:type="auto"/>
            <w:hideMark/>
          </w:tcPr>
          <w:p w14:paraId="385B3AC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GEORGIA</w:t>
            </w:r>
          </w:p>
        </w:tc>
      </w:tr>
      <w:tr w:rsidR="00F43F84" w:rsidRPr="00F43F84" w14:paraId="385B3ACD" w14:textId="77777777" w:rsidTr="007013DE">
        <w:tc>
          <w:tcPr>
            <w:tcW w:w="0" w:type="auto"/>
            <w:hideMark/>
          </w:tcPr>
          <w:p w14:paraId="385B3AC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GU</w:t>
            </w:r>
          </w:p>
        </w:tc>
        <w:tc>
          <w:tcPr>
            <w:tcW w:w="0" w:type="auto"/>
            <w:hideMark/>
          </w:tcPr>
          <w:p w14:paraId="385B3AC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66</w:t>
            </w:r>
          </w:p>
        </w:tc>
        <w:tc>
          <w:tcPr>
            <w:tcW w:w="0" w:type="auto"/>
            <w:hideMark/>
          </w:tcPr>
          <w:p w14:paraId="385B3AC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GUAM</w:t>
            </w:r>
          </w:p>
        </w:tc>
      </w:tr>
      <w:tr w:rsidR="00F43F84" w:rsidRPr="00F43F84" w14:paraId="385B3AD1" w14:textId="77777777" w:rsidTr="007013DE">
        <w:tc>
          <w:tcPr>
            <w:tcW w:w="0" w:type="auto"/>
            <w:hideMark/>
          </w:tcPr>
          <w:p w14:paraId="385B3AC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HI</w:t>
            </w:r>
          </w:p>
        </w:tc>
        <w:tc>
          <w:tcPr>
            <w:tcW w:w="0" w:type="auto"/>
            <w:hideMark/>
          </w:tcPr>
          <w:p w14:paraId="385B3AC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15</w:t>
            </w:r>
          </w:p>
        </w:tc>
        <w:tc>
          <w:tcPr>
            <w:tcW w:w="0" w:type="auto"/>
            <w:hideMark/>
          </w:tcPr>
          <w:p w14:paraId="385B3AD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HAWAII</w:t>
            </w:r>
          </w:p>
        </w:tc>
      </w:tr>
      <w:tr w:rsidR="00F43F84" w:rsidRPr="00F43F84" w14:paraId="385B3AD5" w14:textId="77777777" w:rsidTr="007013DE">
        <w:tc>
          <w:tcPr>
            <w:tcW w:w="0" w:type="auto"/>
            <w:hideMark/>
          </w:tcPr>
          <w:p w14:paraId="385B3AD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IA</w:t>
            </w:r>
          </w:p>
        </w:tc>
        <w:tc>
          <w:tcPr>
            <w:tcW w:w="0" w:type="auto"/>
            <w:hideMark/>
          </w:tcPr>
          <w:p w14:paraId="385B3AD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19</w:t>
            </w:r>
          </w:p>
        </w:tc>
        <w:tc>
          <w:tcPr>
            <w:tcW w:w="0" w:type="auto"/>
            <w:hideMark/>
          </w:tcPr>
          <w:p w14:paraId="385B3AD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IOWA</w:t>
            </w:r>
          </w:p>
        </w:tc>
      </w:tr>
      <w:tr w:rsidR="00F43F84" w:rsidRPr="00F43F84" w14:paraId="385B3AD9" w14:textId="77777777" w:rsidTr="007013DE">
        <w:tc>
          <w:tcPr>
            <w:tcW w:w="0" w:type="auto"/>
            <w:hideMark/>
          </w:tcPr>
          <w:p w14:paraId="385B3AD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ID</w:t>
            </w:r>
          </w:p>
        </w:tc>
        <w:tc>
          <w:tcPr>
            <w:tcW w:w="0" w:type="auto"/>
            <w:hideMark/>
          </w:tcPr>
          <w:p w14:paraId="385B3AD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16</w:t>
            </w:r>
          </w:p>
        </w:tc>
        <w:tc>
          <w:tcPr>
            <w:tcW w:w="0" w:type="auto"/>
            <w:hideMark/>
          </w:tcPr>
          <w:p w14:paraId="385B3AD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IDAHO</w:t>
            </w:r>
          </w:p>
        </w:tc>
      </w:tr>
      <w:tr w:rsidR="00F43F84" w:rsidRPr="00F43F84" w14:paraId="385B3ADD" w14:textId="77777777" w:rsidTr="007013DE">
        <w:tc>
          <w:tcPr>
            <w:tcW w:w="0" w:type="auto"/>
            <w:hideMark/>
          </w:tcPr>
          <w:p w14:paraId="385B3AD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IL</w:t>
            </w:r>
          </w:p>
        </w:tc>
        <w:tc>
          <w:tcPr>
            <w:tcW w:w="0" w:type="auto"/>
            <w:hideMark/>
          </w:tcPr>
          <w:p w14:paraId="385B3AD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17</w:t>
            </w:r>
          </w:p>
        </w:tc>
        <w:tc>
          <w:tcPr>
            <w:tcW w:w="0" w:type="auto"/>
            <w:hideMark/>
          </w:tcPr>
          <w:p w14:paraId="385B3AD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ILLINOIS</w:t>
            </w:r>
          </w:p>
        </w:tc>
      </w:tr>
      <w:tr w:rsidR="00F43F84" w:rsidRPr="00F43F84" w14:paraId="385B3AE1" w14:textId="77777777" w:rsidTr="007013DE">
        <w:tc>
          <w:tcPr>
            <w:tcW w:w="0" w:type="auto"/>
            <w:hideMark/>
          </w:tcPr>
          <w:p w14:paraId="385B3AD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IN</w:t>
            </w:r>
          </w:p>
        </w:tc>
        <w:tc>
          <w:tcPr>
            <w:tcW w:w="0" w:type="auto"/>
            <w:hideMark/>
          </w:tcPr>
          <w:p w14:paraId="385B3AD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18</w:t>
            </w:r>
          </w:p>
        </w:tc>
        <w:tc>
          <w:tcPr>
            <w:tcW w:w="0" w:type="auto"/>
            <w:hideMark/>
          </w:tcPr>
          <w:p w14:paraId="385B3AE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INDIANA</w:t>
            </w:r>
          </w:p>
        </w:tc>
      </w:tr>
      <w:tr w:rsidR="00F43F84" w:rsidRPr="00F43F84" w14:paraId="385B3AE5" w14:textId="77777777" w:rsidTr="007013DE">
        <w:tc>
          <w:tcPr>
            <w:tcW w:w="0" w:type="auto"/>
            <w:hideMark/>
          </w:tcPr>
          <w:p w14:paraId="385B3AE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KS</w:t>
            </w:r>
          </w:p>
        </w:tc>
        <w:tc>
          <w:tcPr>
            <w:tcW w:w="0" w:type="auto"/>
            <w:hideMark/>
          </w:tcPr>
          <w:p w14:paraId="385B3AE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20</w:t>
            </w:r>
          </w:p>
        </w:tc>
        <w:tc>
          <w:tcPr>
            <w:tcW w:w="0" w:type="auto"/>
            <w:hideMark/>
          </w:tcPr>
          <w:p w14:paraId="385B3AE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KANSAS</w:t>
            </w:r>
          </w:p>
        </w:tc>
      </w:tr>
      <w:tr w:rsidR="00F43F84" w:rsidRPr="00F43F84" w14:paraId="385B3AE9" w14:textId="77777777" w:rsidTr="007013DE">
        <w:tc>
          <w:tcPr>
            <w:tcW w:w="0" w:type="auto"/>
            <w:hideMark/>
          </w:tcPr>
          <w:p w14:paraId="385B3AE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KY</w:t>
            </w:r>
          </w:p>
        </w:tc>
        <w:tc>
          <w:tcPr>
            <w:tcW w:w="0" w:type="auto"/>
            <w:hideMark/>
          </w:tcPr>
          <w:p w14:paraId="385B3AE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21</w:t>
            </w:r>
          </w:p>
        </w:tc>
        <w:tc>
          <w:tcPr>
            <w:tcW w:w="0" w:type="auto"/>
            <w:hideMark/>
          </w:tcPr>
          <w:p w14:paraId="385B3AE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KENTUCKY</w:t>
            </w:r>
          </w:p>
        </w:tc>
      </w:tr>
      <w:tr w:rsidR="00F43F84" w:rsidRPr="00F43F84" w14:paraId="385B3AED" w14:textId="77777777" w:rsidTr="007013DE">
        <w:tc>
          <w:tcPr>
            <w:tcW w:w="0" w:type="auto"/>
            <w:hideMark/>
          </w:tcPr>
          <w:p w14:paraId="385B3AE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LA</w:t>
            </w:r>
          </w:p>
        </w:tc>
        <w:tc>
          <w:tcPr>
            <w:tcW w:w="0" w:type="auto"/>
            <w:hideMark/>
          </w:tcPr>
          <w:p w14:paraId="385B3AE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22</w:t>
            </w:r>
          </w:p>
        </w:tc>
        <w:tc>
          <w:tcPr>
            <w:tcW w:w="0" w:type="auto"/>
            <w:hideMark/>
          </w:tcPr>
          <w:p w14:paraId="385B3AE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LOUISIANA</w:t>
            </w:r>
          </w:p>
        </w:tc>
      </w:tr>
      <w:tr w:rsidR="00F43F84" w:rsidRPr="00F43F84" w14:paraId="385B3AF1" w14:textId="77777777" w:rsidTr="007013DE">
        <w:tc>
          <w:tcPr>
            <w:tcW w:w="0" w:type="auto"/>
            <w:hideMark/>
          </w:tcPr>
          <w:p w14:paraId="385B3AE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MA</w:t>
            </w:r>
          </w:p>
        </w:tc>
        <w:tc>
          <w:tcPr>
            <w:tcW w:w="0" w:type="auto"/>
            <w:hideMark/>
          </w:tcPr>
          <w:p w14:paraId="385B3AE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25</w:t>
            </w:r>
          </w:p>
        </w:tc>
        <w:tc>
          <w:tcPr>
            <w:tcW w:w="0" w:type="auto"/>
            <w:hideMark/>
          </w:tcPr>
          <w:p w14:paraId="385B3AF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MASSACHUSETTS</w:t>
            </w:r>
          </w:p>
        </w:tc>
      </w:tr>
      <w:tr w:rsidR="00F43F84" w:rsidRPr="00F43F84" w14:paraId="385B3AF5" w14:textId="77777777" w:rsidTr="007013DE">
        <w:tc>
          <w:tcPr>
            <w:tcW w:w="0" w:type="auto"/>
            <w:hideMark/>
          </w:tcPr>
          <w:p w14:paraId="385B3AF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MD</w:t>
            </w:r>
          </w:p>
        </w:tc>
        <w:tc>
          <w:tcPr>
            <w:tcW w:w="0" w:type="auto"/>
            <w:hideMark/>
          </w:tcPr>
          <w:p w14:paraId="385B3AF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24</w:t>
            </w:r>
          </w:p>
        </w:tc>
        <w:tc>
          <w:tcPr>
            <w:tcW w:w="0" w:type="auto"/>
            <w:hideMark/>
          </w:tcPr>
          <w:p w14:paraId="385B3AF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MARYLAND</w:t>
            </w:r>
          </w:p>
        </w:tc>
      </w:tr>
      <w:tr w:rsidR="00F43F84" w:rsidRPr="00F43F84" w14:paraId="385B3AF9" w14:textId="77777777" w:rsidTr="007013DE">
        <w:tc>
          <w:tcPr>
            <w:tcW w:w="0" w:type="auto"/>
            <w:hideMark/>
          </w:tcPr>
          <w:p w14:paraId="385B3AF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ME</w:t>
            </w:r>
          </w:p>
        </w:tc>
        <w:tc>
          <w:tcPr>
            <w:tcW w:w="0" w:type="auto"/>
            <w:hideMark/>
          </w:tcPr>
          <w:p w14:paraId="385B3AF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23</w:t>
            </w:r>
          </w:p>
        </w:tc>
        <w:tc>
          <w:tcPr>
            <w:tcW w:w="0" w:type="auto"/>
            <w:hideMark/>
          </w:tcPr>
          <w:p w14:paraId="385B3AF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MAINE</w:t>
            </w:r>
          </w:p>
        </w:tc>
      </w:tr>
      <w:tr w:rsidR="00F43F84" w:rsidRPr="00F43F84" w14:paraId="385B3AFD" w14:textId="77777777" w:rsidTr="007013DE">
        <w:tc>
          <w:tcPr>
            <w:tcW w:w="0" w:type="auto"/>
            <w:hideMark/>
          </w:tcPr>
          <w:p w14:paraId="385B3AF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MI</w:t>
            </w:r>
          </w:p>
        </w:tc>
        <w:tc>
          <w:tcPr>
            <w:tcW w:w="0" w:type="auto"/>
            <w:hideMark/>
          </w:tcPr>
          <w:p w14:paraId="385B3AF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26</w:t>
            </w:r>
          </w:p>
        </w:tc>
        <w:tc>
          <w:tcPr>
            <w:tcW w:w="0" w:type="auto"/>
            <w:hideMark/>
          </w:tcPr>
          <w:p w14:paraId="385B3AF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MICHIGAN</w:t>
            </w:r>
          </w:p>
        </w:tc>
      </w:tr>
      <w:tr w:rsidR="00F43F84" w:rsidRPr="00F43F84" w14:paraId="385B3B01" w14:textId="77777777" w:rsidTr="007013DE">
        <w:tc>
          <w:tcPr>
            <w:tcW w:w="0" w:type="auto"/>
            <w:hideMark/>
          </w:tcPr>
          <w:p w14:paraId="385B3AF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MN</w:t>
            </w:r>
          </w:p>
        </w:tc>
        <w:tc>
          <w:tcPr>
            <w:tcW w:w="0" w:type="auto"/>
            <w:hideMark/>
          </w:tcPr>
          <w:p w14:paraId="385B3AF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27</w:t>
            </w:r>
          </w:p>
        </w:tc>
        <w:tc>
          <w:tcPr>
            <w:tcW w:w="0" w:type="auto"/>
            <w:hideMark/>
          </w:tcPr>
          <w:p w14:paraId="385B3B0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MINNESOTA</w:t>
            </w:r>
          </w:p>
        </w:tc>
      </w:tr>
      <w:tr w:rsidR="00F43F84" w:rsidRPr="00F43F84" w14:paraId="385B3B05" w14:textId="77777777" w:rsidTr="007013DE">
        <w:tc>
          <w:tcPr>
            <w:tcW w:w="0" w:type="auto"/>
            <w:hideMark/>
          </w:tcPr>
          <w:p w14:paraId="385B3B0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MO</w:t>
            </w:r>
          </w:p>
        </w:tc>
        <w:tc>
          <w:tcPr>
            <w:tcW w:w="0" w:type="auto"/>
            <w:hideMark/>
          </w:tcPr>
          <w:p w14:paraId="385B3B0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29</w:t>
            </w:r>
          </w:p>
        </w:tc>
        <w:tc>
          <w:tcPr>
            <w:tcW w:w="0" w:type="auto"/>
            <w:hideMark/>
          </w:tcPr>
          <w:p w14:paraId="385B3B0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MISSOURI</w:t>
            </w:r>
          </w:p>
        </w:tc>
      </w:tr>
      <w:tr w:rsidR="00F43F84" w:rsidRPr="00F43F84" w14:paraId="385B3B09" w14:textId="77777777" w:rsidTr="007013DE">
        <w:tc>
          <w:tcPr>
            <w:tcW w:w="0" w:type="auto"/>
            <w:hideMark/>
          </w:tcPr>
          <w:p w14:paraId="385B3B0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MS</w:t>
            </w:r>
          </w:p>
        </w:tc>
        <w:tc>
          <w:tcPr>
            <w:tcW w:w="0" w:type="auto"/>
            <w:hideMark/>
          </w:tcPr>
          <w:p w14:paraId="385B3B0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28</w:t>
            </w:r>
          </w:p>
        </w:tc>
        <w:tc>
          <w:tcPr>
            <w:tcW w:w="0" w:type="auto"/>
            <w:hideMark/>
          </w:tcPr>
          <w:p w14:paraId="385B3B0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MISSISSIPPI</w:t>
            </w:r>
          </w:p>
        </w:tc>
      </w:tr>
      <w:tr w:rsidR="00F43F84" w:rsidRPr="00F43F84" w14:paraId="385B3B0D" w14:textId="77777777" w:rsidTr="007013DE">
        <w:tc>
          <w:tcPr>
            <w:tcW w:w="0" w:type="auto"/>
            <w:hideMark/>
          </w:tcPr>
          <w:p w14:paraId="385B3B0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MT</w:t>
            </w:r>
          </w:p>
        </w:tc>
        <w:tc>
          <w:tcPr>
            <w:tcW w:w="0" w:type="auto"/>
            <w:hideMark/>
          </w:tcPr>
          <w:p w14:paraId="385B3B0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30</w:t>
            </w:r>
          </w:p>
        </w:tc>
        <w:tc>
          <w:tcPr>
            <w:tcW w:w="0" w:type="auto"/>
            <w:hideMark/>
          </w:tcPr>
          <w:p w14:paraId="385B3B0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MONTANA</w:t>
            </w:r>
          </w:p>
        </w:tc>
      </w:tr>
      <w:tr w:rsidR="00F43F84" w:rsidRPr="00F43F84" w14:paraId="385B3B11" w14:textId="77777777" w:rsidTr="007013DE">
        <w:tc>
          <w:tcPr>
            <w:tcW w:w="0" w:type="auto"/>
            <w:hideMark/>
          </w:tcPr>
          <w:p w14:paraId="385B3B0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lastRenderedPageBreak/>
              <w:t>NC</w:t>
            </w:r>
          </w:p>
        </w:tc>
        <w:tc>
          <w:tcPr>
            <w:tcW w:w="0" w:type="auto"/>
            <w:hideMark/>
          </w:tcPr>
          <w:p w14:paraId="385B3B0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37</w:t>
            </w:r>
          </w:p>
        </w:tc>
        <w:tc>
          <w:tcPr>
            <w:tcW w:w="0" w:type="auto"/>
            <w:hideMark/>
          </w:tcPr>
          <w:p w14:paraId="385B3B1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NORTH CAROLINA</w:t>
            </w:r>
          </w:p>
        </w:tc>
      </w:tr>
      <w:tr w:rsidR="00F43F84" w:rsidRPr="00F43F84" w14:paraId="385B3B15" w14:textId="77777777" w:rsidTr="007013DE">
        <w:tc>
          <w:tcPr>
            <w:tcW w:w="0" w:type="auto"/>
            <w:hideMark/>
          </w:tcPr>
          <w:p w14:paraId="385B3B1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ND</w:t>
            </w:r>
          </w:p>
        </w:tc>
        <w:tc>
          <w:tcPr>
            <w:tcW w:w="0" w:type="auto"/>
            <w:hideMark/>
          </w:tcPr>
          <w:p w14:paraId="385B3B1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38</w:t>
            </w:r>
          </w:p>
        </w:tc>
        <w:tc>
          <w:tcPr>
            <w:tcW w:w="0" w:type="auto"/>
            <w:hideMark/>
          </w:tcPr>
          <w:p w14:paraId="385B3B1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NORTH DAKOTA</w:t>
            </w:r>
          </w:p>
        </w:tc>
      </w:tr>
      <w:tr w:rsidR="00F43F84" w:rsidRPr="00F43F84" w14:paraId="385B3B19" w14:textId="77777777" w:rsidTr="007013DE">
        <w:tc>
          <w:tcPr>
            <w:tcW w:w="0" w:type="auto"/>
            <w:hideMark/>
          </w:tcPr>
          <w:p w14:paraId="385B3B1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NE</w:t>
            </w:r>
          </w:p>
        </w:tc>
        <w:tc>
          <w:tcPr>
            <w:tcW w:w="0" w:type="auto"/>
            <w:hideMark/>
          </w:tcPr>
          <w:p w14:paraId="385B3B1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31</w:t>
            </w:r>
          </w:p>
        </w:tc>
        <w:tc>
          <w:tcPr>
            <w:tcW w:w="0" w:type="auto"/>
            <w:hideMark/>
          </w:tcPr>
          <w:p w14:paraId="385B3B1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NEBRASKA</w:t>
            </w:r>
          </w:p>
        </w:tc>
      </w:tr>
      <w:tr w:rsidR="00F43F84" w:rsidRPr="00F43F84" w14:paraId="385B3B1D" w14:textId="77777777" w:rsidTr="007013DE">
        <w:tc>
          <w:tcPr>
            <w:tcW w:w="0" w:type="auto"/>
            <w:hideMark/>
          </w:tcPr>
          <w:p w14:paraId="385B3B1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NH</w:t>
            </w:r>
          </w:p>
        </w:tc>
        <w:tc>
          <w:tcPr>
            <w:tcW w:w="0" w:type="auto"/>
            <w:hideMark/>
          </w:tcPr>
          <w:p w14:paraId="385B3B1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33</w:t>
            </w:r>
          </w:p>
        </w:tc>
        <w:tc>
          <w:tcPr>
            <w:tcW w:w="0" w:type="auto"/>
            <w:hideMark/>
          </w:tcPr>
          <w:p w14:paraId="385B3B1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NEW HAMPSHIRE</w:t>
            </w:r>
          </w:p>
        </w:tc>
      </w:tr>
      <w:tr w:rsidR="00F43F84" w:rsidRPr="00F43F84" w14:paraId="385B3B21" w14:textId="77777777" w:rsidTr="007013DE">
        <w:tc>
          <w:tcPr>
            <w:tcW w:w="0" w:type="auto"/>
            <w:hideMark/>
          </w:tcPr>
          <w:p w14:paraId="385B3B1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NJ</w:t>
            </w:r>
          </w:p>
        </w:tc>
        <w:tc>
          <w:tcPr>
            <w:tcW w:w="0" w:type="auto"/>
            <w:hideMark/>
          </w:tcPr>
          <w:p w14:paraId="385B3B1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34</w:t>
            </w:r>
          </w:p>
        </w:tc>
        <w:tc>
          <w:tcPr>
            <w:tcW w:w="0" w:type="auto"/>
            <w:hideMark/>
          </w:tcPr>
          <w:p w14:paraId="385B3B2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NEW JERSEY</w:t>
            </w:r>
          </w:p>
        </w:tc>
      </w:tr>
      <w:tr w:rsidR="00F43F84" w:rsidRPr="00F43F84" w14:paraId="385B3B25" w14:textId="77777777" w:rsidTr="007013DE">
        <w:tc>
          <w:tcPr>
            <w:tcW w:w="0" w:type="auto"/>
            <w:hideMark/>
          </w:tcPr>
          <w:p w14:paraId="385B3B2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NM</w:t>
            </w:r>
          </w:p>
        </w:tc>
        <w:tc>
          <w:tcPr>
            <w:tcW w:w="0" w:type="auto"/>
            <w:hideMark/>
          </w:tcPr>
          <w:p w14:paraId="385B3B2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35</w:t>
            </w:r>
          </w:p>
        </w:tc>
        <w:tc>
          <w:tcPr>
            <w:tcW w:w="0" w:type="auto"/>
            <w:hideMark/>
          </w:tcPr>
          <w:p w14:paraId="385B3B2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NEW MEXICO</w:t>
            </w:r>
          </w:p>
        </w:tc>
      </w:tr>
      <w:tr w:rsidR="00F43F84" w:rsidRPr="00F43F84" w14:paraId="385B3B29" w14:textId="77777777" w:rsidTr="007013DE">
        <w:tc>
          <w:tcPr>
            <w:tcW w:w="0" w:type="auto"/>
            <w:hideMark/>
          </w:tcPr>
          <w:p w14:paraId="385B3B2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NV</w:t>
            </w:r>
          </w:p>
        </w:tc>
        <w:tc>
          <w:tcPr>
            <w:tcW w:w="0" w:type="auto"/>
            <w:hideMark/>
          </w:tcPr>
          <w:p w14:paraId="385B3B2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32</w:t>
            </w:r>
          </w:p>
        </w:tc>
        <w:tc>
          <w:tcPr>
            <w:tcW w:w="0" w:type="auto"/>
            <w:hideMark/>
          </w:tcPr>
          <w:p w14:paraId="385B3B2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NEVADA</w:t>
            </w:r>
          </w:p>
        </w:tc>
      </w:tr>
      <w:tr w:rsidR="00F43F84" w:rsidRPr="00F43F84" w14:paraId="385B3B2D" w14:textId="77777777" w:rsidTr="007013DE">
        <w:tc>
          <w:tcPr>
            <w:tcW w:w="0" w:type="auto"/>
            <w:hideMark/>
          </w:tcPr>
          <w:p w14:paraId="385B3B2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NY</w:t>
            </w:r>
          </w:p>
        </w:tc>
        <w:tc>
          <w:tcPr>
            <w:tcW w:w="0" w:type="auto"/>
            <w:hideMark/>
          </w:tcPr>
          <w:p w14:paraId="385B3B2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36</w:t>
            </w:r>
          </w:p>
        </w:tc>
        <w:tc>
          <w:tcPr>
            <w:tcW w:w="0" w:type="auto"/>
            <w:hideMark/>
          </w:tcPr>
          <w:p w14:paraId="385B3B2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NEW YORK</w:t>
            </w:r>
          </w:p>
        </w:tc>
      </w:tr>
      <w:tr w:rsidR="00F43F84" w:rsidRPr="00F43F84" w14:paraId="385B3B31" w14:textId="77777777" w:rsidTr="007013DE">
        <w:tc>
          <w:tcPr>
            <w:tcW w:w="0" w:type="auto"/>
            <w:hideMark/>
          </w:tcPr>
          <w:p w14:paraId="385B3B2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OH</w:t>
            </w:r>
          </w:p>
        </w:tc>
        <w:tc>
          <w:tcPr>
            <w:tcW w:w="0" w:type="auto"/>
            <w:hideMark/>
          </w:tcPr>
          <w:p w14:paraId="385B3B2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39</w:t>
            </w:r>
          </w:p>
        </w:tc>
        <w:tc>
          <w:tcPr>
            <w:tcW w:w="0" w:type="auto"/>
            <w:hideMark/>
          </w:tcPr>
          <w:p w14:paraId="385B3B3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OHIO</w:t>
            </w:r>
          </w:p>
        </w:tc>
      </w:tr>
      <w:tr w:rsidR="00F43F84" w:rsidRPr="00F43F84" w14:paraId="385B3B35" w14:textId="77777777" w:rsidTr="007013DE">
        <w:tc>
          <w:tcPr>
            <w:tcW w:w="0" w:type="auto"/>
            <w:hideMark/>
          </w:tcPr>
          <w:p w14:paraId="385B3B3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OK</w:t>
            </w:r>
          </w:p>
        </w:tc>
        <w:tc>
          <w:tcPr>
            <w:tcW w:w="0" w:type="auto"/>
            <w:hideMark/>
          </w:tcPr>
          <w:p w14:paraId="385B3B3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40</w:t>
            </w:r>
          </w:p>
        </w:tc>
        <w:tc>
          <w:tcPr>
            <w:tcW w:w="0" w:type="auto"/>
            <w:hideMark/>
          </w:tcPr>
          <w:p w14:paraId="385B3B3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OKLAHOMA</w:t>
            </w:r>
          </w:p>
        </w:tc>
      </w:tr>
      <w:tr w:rsidR="00F43F84" w:rsidRPr="00F43F84" w14:paraId="385B3B39" w14:textId="77777777" w:rsidTr="007013DE">
        <w:tc>
          <w:tcPr>
            <w:tcW w:w="0" w:type="auto"/>
            <w:hideMark/>
          </w:tcPr>
          <w:p w14:paraId="385B3B3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OR</w:t>
            </w:r>
          </w:p>
        </w:tc>
        <w:tc>
          <w:tcPr>
            <w:tcW w:w="0" w:type="auto"/>
            <w:hideMark/>
          </w:tcPr>
          <w:p w14:paraId="385B3B3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41</w:t>
            </w:r>
          </w:p>
        </w:tc>
        <w:tc>
          <w:tcPr>
            <w:tcW w:w="0" w:type="auto"/>
            <w:hideMark/>
          </w:tcPr>
          <w:p w14:paraId="385B3B3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OREGON</w:t>
            </w:r>
          </w:p>
        </w:tc>
      </w:tr>
      <w:tr w:rsidR="00F43F84" w:rsidRPr="00F43F84" w14:paraId="385B3B3D" w14:textId="77777777" w:rsidTr="007013DE">
        <w:tc>
          <w:tcPr>
            <w:tcW w:w="0" w:type="auto"/>
            <w:hideMark/>
          </w:tcPr>
          <w:p w14:paraId="385B3B3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PA</w:t>
            </w:r>
          </w:p>
        </w:tc>
        <w:tc>
          <w:tcPr>
            <w:tcW w:w="0" w:type="auto"/>
            <w:hideMark/>
          </w:tcPr>
          <w:p w14:paraId="385B3B3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42</w:t>
            </w:r>
          </w:p>
        </w:tc>
        <w:tc>
          <w:tcPr>
            <w:tcW w:w="0" w:type="auto"/>
            <w:hideMark/>
          </w:tcPr>
          <w:p w14:paraId="385B3B3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PENNSYLVANIA</w:t>
            </w:r>
          </w:p>
        </w:tc>
      </w:tr>
      <w:tr w:rsidR="00F43F84" w:rsidRPr="00F43F84" w14:paraId="385B3B41" w14:textId="77777777" w:rsidTr="007013DE">
        <w:tc>
          <w:tcPr>
            <w:tcW w:w="0" w:type="auto"/>
            <w:hideMark/>
          </w:tcPr>
          <w:p w14:paraId="385B3B3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PR</w:t>
            </w:r>
          </w:p>
        </w:tc>
        <w:tc>
          <w:tcPr>
            <w:tcW w:w="0" w:type="auto"/>
            <w:hideMark/>
          </w:tcPr>
          <w:p w14:paraId="385B3B3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72</w:t>
            </w:r>
          </w:p>
        </w:tc>
        <w:tc>
          <w:tcPr>
            <w:tcW w:w="0" w:type="auto"/>
            <w:hideMark/>
          </w:tcPr>
          <w:p w14:paraId="385B3B4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PUERTO RICO</w:t>
            </w:r>
          </w:p>
        </w:tc>
      </w:tr>
      <w:tr w:rsidR="00F43F84" w:rsidRPr="00F43F84" w14:paraId="385B3B45" w14:textId="77777777" w:rsidTr="007013DE">
        <w:tc>
          <w:tcPr>
            <w:tcW w:w="0" w:type="auto"/>
            <w:hideMark/>
          </w:tcPr>
          <w:p w14:paraId="385B3B4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RI</w:t>
            </w:r>
          </w:p>
        </w:tc>
        <w:tc>
          <w:tcPr>
            <w:tcW w:w="0" w:type="auto"/>
            <w:hideMark/>
          </w:tcPr>
          <w:p w14:paraId="385B3B4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44</w:t>
            </w:r>
          </w:p>
        </w:tc>
        <w:tc>
          <w:tcPr>
            <w:tcW w:w="0" w:type="auto"/>
            <w:hideMark/>
          </w:tcPr>
          <w:p w14:paraId="385B3B4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RHODE ISLAND</w:t>
            </w:r>
          </w:p>
        </w:tc>
      </w:tr>
      <w:tr w:rsidR="00F43F84" w:rsidRPr="00F43F84" w14:paraId="385B3B49" w14:textId="77777777" w:rsidTr="007013DE">
        <w:tc>
          <w:tcPr>
            <w:tcW w:w="0" w:type="auto"/>
            <w:hideMark/>
          </w:tcPr>
          <w:p w14:paraId="385B3B4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SC</w:t>
            </w:r>
          </w:p>
        </w:tc>
        <w:tc>
          <w:tcPr>
            <w:tcW w:w="0" w:type="auto"/>
            <w:hideMark/>
          </w:tcPr>
          <w:p w14:paraId="385B3B4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45</w:t>
            </w:r>
          </w:p>
        </w:tc>
        <w:tc>
          <w:tcPr>
            <w:tcW w:w="0" w:type="auto"/>
            <w:hideMark/>
          </w:tcPr>
          <w:p w14:paraId="385B3B4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SOUTH CAROLINA</w:t>
            </w:r>
          </w:p>
        </w:tc>
      </w:tr>
      <w:tr w:rsidR="00F43F84" w:rsidRPr="00F43F84" w14:paraId="385B3B4D" w14:textId="77777777" w:rsidTr="007013DE">
        <w:tc>
          <w:tcPr>
            <w:tcW w:w="0" w:type="auto"/>
            <w:hideMark/>
          </w:tcPr>
          <w:p w14:paraId="385B3B4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SD</w:t>
            </w:r>
          </w:p>
        </w:tc>
        <w:tc>
          <w:tcPr>
            <w:tcW w:w="0" w:type="auto"/>
            <w:hideMark/>
          </w:tcPr>
          <w:p w14:paraId="385B3B4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46</w:t>
            </w:r>
          </w:p>
        </w:tc>
        <w:tc>
          <w:tcPr>
            <w:tcW w:w="0" w:type="auto"/>
            <w:hideMark/>
          </w:tcPr>
          <w:p w14:paraId="385B3B4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SOUTH DAKOTA</w:t>
            </w:r>
          </w:p>
        </w:tc>
      </w:tr>
      <w:tr w:rsidR="00F43F84" w:rsidRPr="00F43F84" w14:paraId="385B3B51" w14:textId="77777777" w:rsidTr="007013DE">
        <w:tc>
          <w:tcPr>
            <w:tcW w:w="0" w:type="auto"/>
            <w:hideMark/>
          </w:tcPr>
          <w:p w14:paraId="385B3B4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TN</w:t>
            </w:r>
          </w:p>
        </w:tc>
        <w:tc>
          <w:tcPr>
            <w:tcW w:w="0" w:type="auto"/>
            <w:hideMark/>
          </w:tcPr>
          <w:p w14:paraId="385B3B4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47</w:t>
            </w:r>
          </w:p>
        </w:tc>
        <w:tc>
          <w:tcPr>
            <w:tcW w:w="0" w:type="auto"/>
            <w:hideMark/>
          </w:tcPr>
          <w:p w14:paraId="385B3B5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TENNESSEE</w:t>
            </w:r>
          </w:p>
        </w:tc>
      </w:tr>
      <w:tr w:rsidR="00F43F84" w:rsidRPr="00F43F84" w14:paraId="385B3B55" w14:textId="77777777" w:rsidTr="007013DE">
        <w:tc>
          <w:tcPr>
            <w:tcW w:w="0" w:type="auto"/>
            <w:hideMark/>
          </w:tcPr>
          <w:p w14:paraId="385B3B5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TX</w:t>
            </w:r>
          </w:p>
        </w:tc>
        <w:tc>
          <w:tcPr>
            <w:tcW w:w="0" w:type="auto"/>
            <w:hideMark/>
          </w:tcPr>
          <w:p w14:paraId="385B3B5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48</w:t>
            </w:r>
          </w:p>
        </w:tc>
        <w:tc>
          <w:tcPr>
            <w:tcW w:w="0" w:type="auto"/>
            <w:hideMark/>
          </w:tcPr>
          <w:p w14:paraId="385B3B5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TEXAS</w:t>
            </w:r>
          </w:p>
        </w:tc>
      </w:tr>
      <w:tr w:rsidR="00F43F84" w:rsidRPr="00F43F84" w14:paraId="385B3B59" w14:textId="77777777" w:rsidTr="007013DE">
        <w:tc>
          <w:tcPr>
            <w:tcW w:w="0" w:type="auto"/>
            <w:hideMark/>
          </w:tcPr>
          <w:p w14:paraId="385B3B5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UT</w:t>
            </w:r>
          </w:p>
        </w:tc>
        <w:tc>
          <w:tcPr>
            <w:tcW w:w="0" w:type="auto"/>
            <w:hideMark/>
          </w:tcPr>
          <w:p w14:paraId="385B3B5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49</w:t>
            </w:r>
          </w:p>
        </w:tc>
        <w:tc>
          <w:tcPr>
            <w:tcW w:w="0" w:type="auto"/>
            <w:hideMark/>
          </w:tcPr>
          <w:p w14:paraId="385B3B5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UTAH</w:t>
            </w:r>
          </w:p>
        </w:tc>
      </w:tr>
      <w:tr w:rsidR="00F43F84" w:rsidRPr="00F43F84" w14:paraId="385B3B5D" w14:textId="77777777" w:rsidTr="007013DE">
        <w:tc>
          <w:tcPr>
            <w:tcW w:w="0" w:type="auto"/>
            <w:hideMark/>
          </w:tcPr>
          <w:p w14:paraId="385B3B5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VA</w:t>
            </w:r>
          </w:p>
        </w:tc>
        <w:tc>
          <w:tcPr>
            <w:tcW w:w="0" w:type="auto"/>
            <w:hideMark/>
          </w:tcPr>
          <w:p w14:paraId="385B3B5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51</w:t>
            </w:r>
          </w:p>
        </w:tc>
        <w:tc>
          <w:tcPr>
            <w:tcW w:w="0" w:type="auto"/>
            <w:hideMark/>
          </w:tcPr>
          <w:p w14:paraId="385B3B5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VIRGINIA</w:t>
            </w:r>
          </w:p>
        </w:tc>
      </w:tr>
      <w:tr w:rsidR="00F43F84" w:rsidRPr="00F43F84" w14:paraId="385B3B61" w14:textId="77777777" w:rsidTr="007013DE">
        <w:tc>
          <w:tcPr>
            <w:tcW w:w="0" w:type="auto"/>
            <w:hideMark/>
          </w:tcPr>
          <w:p w14:paraId="385B3B5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VI</w:t>
            </w:r>
          </w:p>
        </w:tc>
        <w:tc>
          <w:tcPr>
            <w:tcW w:w="0" w:type="auto"/>
            <w:hideMark/>
          </w:tcPr>
          <w:p w14:paraId="385B3B5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78</w:t>
            </w:r>
          </w:p>
        </w:tc>
        <w:tc>
          <w:tcPr>
            <w:tcW w:w="0" w:type="auto"/>
            <w:hideMark/>
          </w:tcPr>
          <w:p w14:paraId="385B3B6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VIRGIN ISLANDS</w:t>
            </w:r>
          </w:p>
        </w:tc>
      </w:tr>
      <w:tr w:rsidR="00F43F84" w:rsidRPr="00F43F84" w14:paraId="385B3B65" w14:textId="77777777" w:rsidTr="007013DE">
        <w:tc>
          <w:tcPr>
            <w:tcW w:w="0" w:type="auto"/>
            <w:hideMark/>
          </w:tcPr>
          <w:p w14:paraId="385B3B6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VT</w:t>
            </w:r>
          </w:p>
        </w:tc>
        <w:tc>
          <w:tcPr>
            <w:tcW w:w="0" w:type="auto"/>
            <w:hideMark/>
          </w:tcPr>
          <w:p w14:paraId="385B3B6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50</w:t>
            </w:r>
          </w:p>
        </w:tc>
        <w:tc>
          <w:tcPr>
            <w:tcW w:w="0" w:type="auto"/>
            <w:hideMark/>
          </w:tcPr>
          <w:p w14:paraId="385B3B6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VERMONT</w:t>
            </w:r>
          </w:p>
        </w:tc>
      </w:tr>
      <w:tr w:rsidR="00F43F84" w:rsidRPr="00F43F84" w14:paraId="385B3B69" w14:textId="77777777" w:rsidTr="007013DE">
        <w:tc>
          <w:tcPr>
            <w:tcW w:w="0" w:type="auto"/>
            <w:hideMark/>
          </w:tcPr>
          <w:p w14:paraId="385B3B6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WA</w:t>
            </w:r>
          </w:p>
        </w:tc>
        <w:tc>
          <w:tcPr>
            <w:tcW w:w="0" w:type="auto"/>
            <w:hideMark/>
          </w:tcPr>
          <w:p w14:paraId="385B3B6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53</w:t>
            </w:r>
          </w:p>
        </w:tc>
        <w:tc>
          <w:tcPr>
            <w:tcW w:w="0" w:type="auto"/>
            <w:hideMark/>
          </w:tcPr>
          <w:p w14:paraId="385B3B6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WASHINGTON</w:t>
            </w:r>
          </w:p>
        </w:tc>
      </w:tr>
      <w:tr w:rsidR="00F43F84" w:rsidRPr="00F43F84" w14:paraId="385B3B6D" w14:textId="77777777" w:rsidTr="007013DE">
        <w:tc>
          <w:tcPr>
            <w:tcW w:w="0" w:type="auto"/>
            <w:hideMark/>
          </w:tcPr>
          <w:p w14:paraId="385B3B6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WI</w:t>
            </w:r>
          </w:p>
        </w:tc>
        <w:tc>
          <w:tcPr>
            <w:tcW w:w="0" w:type="auto"/>
            <w:hideMark/>
          </w:tcPr>
          <w:p w14:paraId="385B3B6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55</w:t>
            </w:r>
          </w:p>
        </w:tc>
        <w:tc>
          <w:tcPr>
            <w:tcW w:w="0" w:type="auto"/>
            <w:hideMark/>
          </w:tcPr>
          <w:p w14:paraId="385B3B6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WISCONSIN</w:t>
            </w:r>
          </w:p>
        </w:tc>
      </w:tr>
      <w:tr w:rsidR="00F43F84" w:rsidRPr="00F43F84" w14:paraId="385B3B71" w14:textId="77777777" w:rsidTr="007013DE">
        <w:tc>
          <w:tcPr>
            <w:tcW w:w="0" w:type="auto"/>
            <w:hideMark/>
          </w:tcPr>
          <w:p w14:paraId="385B3B6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WV</w:t>
            </w:r>
          </w:p>
        </w:tc>
        <w:tc>
          <w:tcPr>
            <w:tcW w:w="0" w:type="auto"/>
            <w:hideMark/>
          </w:tcPr>
          <w:p w14:paraId="385B3B6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54</w:t>
            </w:r>
          </w:p>
        </w:tc>
        <w:tc>
          <w:tcPr>
            <w:tcW w:w="0" w:type="auto"/>
            <w:hideMark/>
          </w:tcPr>
          <w:p w14:paraId="385B3B7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WEST VIRGINIA</w:t>
            </w:r>
          </w:p>
        </w:tc>
      </w:tr>
      <w:tr w:rsidR="00F43F84" w:rsidRPr="00F43F84" w14:paraId="385B3B75" w14:textId="77777777" w:rsidTr="007013DE">
        <w:tc>
          <w:tcPr>
            <w:tcW w:w="0" w:type="auto"/>
            <w:hideMark/>
          </w:tcPr>
          <w:p w14:paraId="385B3B7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WY</w:t>
            </w:r>
          </w:p>
        </w:tc>
        <w:tc>
          <w:tcPr>
            <w:tcW w:w="0" w:type="auto"/>
            <w:hideMark/>
          </w:tcPr>
          <w:p w14:paraId="385B3B7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56</w:t>
            </w:r>
          </w:p>
        </w:tc>
        <w:tc>
          <w:tcPr>
            <w:tcW w:w="0" w:type="auto"/>
            <w:hideMark/>
          </w:tcPr>
          <w:p w14:paraId="385B3B7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WYOMING</w:t>
            </w:r>
          </w:p>
        </w:tc>
      </w:tr>
    </w:tbl>
    <w:p w14:paraId="385B3B76" w14:textId="77777777" w:rsidR="00F43F84" w:rsidRDefault="00F43F84" w:rsidP="00F43F84"/>
    <w:p w14:paraId="385B3B77" w14:textId="77777777" w:rsidR="004C381B" w:rsidRDefault="004C381B" w:rsidP="004C381B">
      <w:pPr>
        <w:pStyle w:val="Heading1"/>
      </w:pPr>
      <w:bookmarkStart w:id="27" w:name="_Appendix_2:_SSA"/>
      <w:bookmarkStart w:id="28" w:name="_Toc437601228"/>
      <w:bookmarkEnd w:id="27"/>
      <w:r>
        <w:t>Appendix 2: SSA State Codes</w:t>
      </w:r>
      <w:bookmarkEnd w:id="28"/>
    </w:p>
    <w:tbl>
      <w:tblPr>
        <w:tblStyle w:val="TableGrid"/>
        <w:tblW w:w="0" w:type="auto"/>
        <w:tblLook w:val="04A0" w:firstRow="1" w:lastRow="0" w:firstColumn="1" w:lastColumn="0" w:noHBand="0" w:noVBand="1"/>
      </w:tblPr>
      <w:tblGrid>
        <w:gridCol w:w="2088"/>
        <w:gridCol w:w="3690"/>
      </w:tblGrid>
      <w:tr w:rsidR="004C381B" w14:paraId="385B3B7A" w14:textId="77777777" w:rsidTr="004C381B">
        <w:tc>
          <w:tcPr>
            <w:tcW w:w="2088" w:type="dxa"/>
          </w:tcPr>
          <w:p w14:paraId="385B3B78"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01 </w:t>
            </w:r>
          </w:p>
        </w:tc>
        <w:tc>
          <w:tcPr>
            <w:tcW w:w="3690" w:type="dxa"/>
          </w:tcPr>
          <w:p w14:paraId="385B3B79" w14:textId="77777777" w:rsidR="004C381B" w:rsidRDefault="004C381B" w:rsidP="004C381B">
            <w:r w:rsidRPr="004C381B">
              <w:rPr>
                <w:rFonts w:cstheme="minorHAnsi"/>
                <w:color w:val="000000"/>
                <w:szCs w:val="16"/>
              </w:rPr>
              <w:t>Alabama</w:t>
            </w:r>
          </w:p>
        </w:tc>
      </w:tr>
      <w:tr w:rsidR="004C381B" w14:paraId="385B3B7D" w14:textId="77777777" w:rsidTr="004C381B">
        <w:tc>
          <w:tcPr>
            <w:tcW w:w="2088" w:type="dxa"/>
          </w:tcPr>
          <w:p w14:paraId="385B3B7B"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02 </w:t>
            </w:r>
          </w:p>
        </w:tc>
        <w:tc>
          <w:tcPr>
            <w:tcW w:w="3690" w:type="dxa"/>
          </w:tcPr>
          <w:p w14:paraId="385B3B7C" w14:textId="77777777" w:rsidR="004C381B" w:rsidRDefault="004C381B" w:rsidP="004C381B">
            <w:r w:rsidRPr="004C381B">
              <w:rPr>
                <w:rFonts w:cstheme="minorHAnsi"/>
                <w:color w:val="000000"/>
                <w:szCs w:val="16"/>
              </w:rPr>
              <w:t>Alaska</w:t>
            </w:r>
          </w:p>
        </w:tc>
      </w:tr>
      <w:tr w:rsidR="004C381B" w14:paraId="385B3B80" w14:textId="77777777" w:rsidTr="004C381B">
        <w:tc>
          <w:tcPr>
            <w:tcW w:w="2088" w:type="dxa"/>
          </w:tcPr>
          <w:p w14:paraId="385B3B7E"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03 </w:t>
            </w:r>
          </w:p>
        </w:tc>
        <w:tc>
          <w:tcPr>
            <w:tcW w:w="3690" w:type="dxa"/>
          </w:tcPr>
          <w:p w14:paraId="385B3B7F" w14:textId="77777777" w:rsidR="004C381B" w:rsidRDefault="004C381B" w:rsidP="004C381B">
            <w:r w:rsidRPr="004C381B">
              <w:rPr>
                <w:rFonts w:cstheme="minorHAnsi"/>
                <w:color w:val="000000"/>
                <w:szCs w:val="16"/>
              </w:rPr>
              <w:t>Arizona</w:t>
            </w:r>
          </w:p>
        </w:tc>
      </w:tr>
      <w:tr w:rsidR="004C381B" w14:paraId="385B3B83" w14:textId="77777777" w:rsidTr="004C381B">
        <w:tc>
          <w:tcPr>
            <w:tcW w:w="2088" w:type="dxa"/>
          </w:tcPr>
          <w:p w14:paraId="385B3B81"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04 </w:t>
            </w:r>
          </w:p>
        </w:tc>
        <w:tc>
          <w:tcPr>
            <w:tcW w:w="3690" w:type="dxa"/>
          </w:tcPr>
          <w:p w14:paraId="385B3B82" w14:textId="77777777" w:rsidR="004C381B" w:rsidRDefault="004C381B" w:rsidP="004C381B">
            <w:r w:rsidRPr="004C381B">
              <w:rPr>
                <w:rFonts w:cstheme="minorHAnsi"/>
                <w:color w:val="000000"/>
                <w:szCs w:val="16"/>
              </w:rPr>
              <w:t>Arkansas</w:t>
            </w:r>
          </w:p>
        </w:tc>
      </w:tr>
      <w:tr w:rsidR="004C381B" w14:paraId="385B3B86" w14:textId="77777777" w:rsidTr="004C381B">
        <w:tc>
          <w:tcPr>
            <w:tcW w:w="2088" w:type="dxa"/>
          </w:tcPr>
          <w:p w14:paraId="385B3B84"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05 </w:t>
            </w:r>
          </w:p>
        </w:tc>
        <w:tc>
          <w:tcPr>
            <w:tcW w:w="3690" w:type="dxa"/>
          </w:tcPr>
          <w:p w14:paraId="385B3B85" w14:textId="77777777" w:rsidR="004C381B" w:rsidRDefault="004C381B" w:rsidP="004C381B">
            <w:r w:rsidRPr="004C381B">
              <w:rPr>
                <w:rFonts w:cstheme="minorHAnsi"/>
                <w:color w:val="000000"/>
                <w:szCs w:val="16"/>
              </w:rPr>
              <w:t>California</w:t>
            </w:r>
          </w:p>
        </w:tc>
      </w:tr>
      <w:tr w:rsidR="004C381B" w14:paraId="385B3B89" w14:textId="77777777" w:rsidTr="004C381B">
        <w:tc>
          <w:tcPr>
            <w:tcW w:w="2088" w:type="dxa"/>
          </w:tcPr>
          <w:p w14:paraId="385B3B87"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06 </w:t>
            </w:r>
          </w:p>
        </w:tc>
        <w:tc>
          <w:tcPr>
            <w:tcW w:w="3690" w:type="dxa"/>
          </w:tcPr>
          <w:p w14:paraId="385B3B88" w14:textId="77777777" w:rsidR="004C381B" w:rsidRDefault="004C381B" w:rsidP="004C381B">
            <w:r w:rsidRPr="004C381B">
              <w:rPr>
                <w:rFonts w:cstheme="minorHAnsi"/>
                <w:color w:val="000000"/>
                <w:szCs w:val="16"/>
              </w:rPr>
              <w:t>Colorado</w:t>
            </w:r>
          </w:p>
        </w:tc>
      </w:tr>
      <w:tr w:rsidR="004C381B" w14:paraId="385B3B8C" w14:textId="77777777" w:rsidTr="004C381B">
        <w:tc>
          <w:tcPr>
            <w:tcW w:w="2088" w:type="dxa"/>
          </w:tcPr>
          <w:p w14:paraId="385B3B8A"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07 </w:t>
            </w:r>
          </w:p>
        </w:tc>
        <w:tc>
          <w:tcPr>
            <w:tcW w:w="3690" w:type="dxa"/>
          </w:tcPr>
          <w:p w14:paraId="385B3B8B" w14:textId="77777777" w:rsidR="004C381B" w:rsidRDefault="004C381B" w:rsidP="004C381B">
            <w:r w:rsidRPr="004C381B">
              <w:rPr>
                <w:rFonts w:cstheme="minorHAnsi"/>
                <w:color w:val="000000"/>
                <w:szCs w:val="16"/>
              </w:rPr>
              <w:t>Connecticut</w:t>
            </w:r>
          </w:p>
        </w:tc>
      </w:tr>
      <w:tr w:rsidR="004C381B" w14:paraId="385B3B8F" w14:textId="77777777" w:rsidTr="004C381B">
        <w:tc>
          <w:tcPr>
            <w:tcW w:w="2088" w:type="dxa"/>
          </w:tcPr>
          <w:p w14:paraId="385B3B8D"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08 </w:t>
            </w:r>
          </w:p>
        </w:tc>
        <w:tc>
          <w:tcPr>
            <w:tcW w:w="3690" w:type="dxa"/>
          </w:tcPr>
          <w:p w14:paraId="385B3B8E" w14:textId="77777777" w:rsidR="004C381B" w:rsidRDefault="004C381B" w:rsidP="004C381B">
            <w:r w:rsidRPr="004C381B">
              <w:rPr>
                <w:rFonts w:cstheme="minorHAnsi"/>
                <w:color w:val="000000"/>
                <w:szCs w:val="16"/>
              </w:rPr>
              <w:t>Delaware</w:t>
            </w:r>
          </w:p>
        </w:tc>
      </w:tr>
      <w:tr w:rsidR="004C381B" w14:paraId="385B3B92" w14:textId="77777777" w:rsidTr="004C381B">
        <w:tc>
          <w:tcPr>
            <w:tcW w:w="2088" w:type="dxa"/>
          </w:tcPr>
          <w:p w14:paraId="385B3B90"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09 </w:t>
            </w:r>
          </w:p>
        </w:tc>
        <w:tc>
          <w:tcPr>
            <w:tcW w:w="3690" w:type="dxa"/>
          </w:tcPr>
          <w:p w14:paraId="385B3B91" w14:textId="77777777" w:rsidR="004C381B" w:rsidRDefault="004C381B" w:rsidP="004C381B">
            <w:r w:rsidRPr="004C381B">
              <w:rPr>
                <w:rFonts w:cstheme="minorHAnsi"/>
                <w:color w:val="000000"/>
                <w:szCs w:val="16"/>
              </w:rPr>
              <w:t>District of Columbia</w:t>
            </w:r>
          </w:p>
        </w:tc>
      </w:tr>
      <w:tr w:rsidR="004C381B" w14:paraId="385B3B95" w14:textId="77777777" w:rsidTr="004C381B">
        <w:tc>
          <w:tcPr>
            <w:tcW w:w="2088" w:type="dxa"/>
          </w:tcPr>
          <w:p w14:paraId="385B3B93"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10 </w:t>
            </w:r>
          </w:p>
        </w:tc>
        <w:tc>
          <w:tcPr>
            <w:tcW w:w="3690" w:type="dxa"/>
          </w:tcPr>
          <w:p w14:paraId="385B3B94" w14:textId="77777777" w:rsidR="004C381B" w:rsidRDefault="004C381B" w:rsidP="004C381B">
            <w:r w:rsidRPr="004C381B">
              <w:rPr>
                <w:rFonts w:cstheme="minorHAnsi"/>
                <w:color w:val="000000"/>
                <w:szCs w:val="16"/>
              </w:rPr>
              <w:t>Florida</w:t>
            </w:r>
          </w:p>
        </w:tc>
      </w:tr>
      <w:tr w:rsidR="004C381B" w14:paraId="385B3B98" w14:textId="77777777" w:rsidTr="004C381B">
        <w:tc>
          <w:tcPr>
            <w:tcW w:w="2088" w:type="dxa"/>
          </w:tcPr>
          <w:p w14:paraId="385B3B96"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11 </w:t>
            </w:r>
          </w:p>
        </w:tc>
        <w:tc>
          <w:tcPr>
            <w:tcW w:w="3690" w:type="dxa"/>
          </w:tcPr>
          <w:p w14:paraId="385B3B97" w14:textId="77777777" w:rsidR="004C381B" w:rsidRDefault="004C381B" w:rsidP="004C381B">
            <w:r w:rsidRPr="004C381B">
              <w:rPr>
                <w:rFonts w:cstheme="minorHAnsi"/>
                <w:color w:val="000000"/>
                <w:szCs w:val="16"/>
              </w:rPr>
              <w:t>Georgia</w:t>
            </w:r>
          </w:p>
        </w:tc>
      </w:tr>
      <w:tr w:rsidR="004C381B" w14:paraId="385B3B9B" w14:textId="77777777" w:rsidTr="004C381B">
        <w:tc>
          <w:tcPr>
            <w:tcW w:w="2088" w:type="dxa"/>
          </w:tcPr>
          <w:p w14:paraId="385B3B99"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12 </w:t>
            </w:r>
          </w:p>
        </w:tc>
        <w:tc>
          <w:tcPr>
            <w:tcW w:w="3690" w:type="dxa"/>
          </w:tcPr>
          <w:p w14:paraId="385B3B9A" w14:textId="77777777" w:rsidR="004C381B" w:rsidRDefault="004C381B" w:rsidP="004C381B">
            <w:r w:rsidRPr="004C381B">
              <w:rPr>
                <w:rFonts w:cstheme="minorHAnsi"/>
                <w:color w:val="000000"/>
                <w:szCs w:val="16"/>
              </w:rPr>
              <w:t>Hawaii</w:t>
            </w:r>
          </w:p>
        </w:tc>
      </w:tr>
      <w:tr w:rsidR="004C381B" w14:paraId="385B3B9E" w14:textId="77777777" w:rsidTr="004C381B">
        <w:tc>
          <w:tcPr>
            <w:tcW w:w="2088" w:type="dxa"/>
          </w:tcPr>
          <w:p w14:paraId="385B3B9C"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13 </w:t>
            </w:r>
          </w:p>
        </w:tc>
        <w:tc>
          <w:tcPr>
            <w:tcW w:w="3690" w:type="dxa"/>
          </w:tcPr>
          <w:p w14:paraId="385B3B9D" w14:textId="77777777" w:rsidR="004C381B" w:rsidRDefault="004C381B" w:rsidP="004C381B">
            <w:r w:rsidRPr="004C381B">
              <w:rPr>
                <w:rFonts w:cstheme="minorHAnsi"/>
                <w:color w:val="000000"/>
                <w:szCs w:val="16"/>
              </w:rPr>
              <w:t>Idaho</w:t>
            </w:r>
          </w:p>
        </w:tc>
      </w:tr>
      <w:tr w:rsidR="004C381B" w14:paraId="385B3BA1" w14:textId="77777777" w:rsidTr="004C381B">
        <w:tc>
          <w:tcPr>
            <w:tcW w:w="2088" w:type="dxa"/>
          </w:tcPr>
          <w:p w14:paraId="385B3B9F"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14 </w:t>
            </w:r>
          </w:p>
        </w:tc>
        <w:tc>
          <w:tcPr>
            <w:tcW w:w="3690" w:type="dxa"/>
          </w:tcPr>
          <w:p w14:paraId="385B3BA0" w14:textId="77777777" w:rsidR="004C381B" w:rsidRDefault="004C381B" w:rsidP="004C381B">
            <w:r w:rsidRPr="004C381B">
              <w:rPr>
                <w:rFonts w:cstheme="minorHAnsi"/>
                <w:color w:val="000000"/>
                <w:szCs w:val="16"/>
              </w:rPr>
              <w:t>Illinois</w:t>
            </w:r>
          </w:p>
        </w:tc>
      </w:tr>
      <w:tr w:rsidR="004C381B" w14:paraId="385B3BA4" w14:textId="77777777" w:rsidTr="004C381B">
        <w:tc>
          <w:tcPr>
            <w:tcW w:w="2088" w:type="dxa"/>
          </w:tcPr>
          <w:p w14:paraId="385B3BA2"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15 </w:t>
            </w:r>
          </w:p>
        </w:tc>
        <w:tc>
          <w:tcPr>
            <w:tcW w:w="3690" w:type="dxa"/>
          </w:tcPr>
          <w:p w14:paraId="385B3BA3" w14:textId="77777777" w:rsidR="004C381B" w:rsidRDefault="004C381B" w:rsidP="004C381B">
            <w:r w:rsidRPr="004C381B">
              <w:rPr>
                <w:rFonts w:cstheme="minorHAnsi"/>
                <w:color w:val="000000"/>
                <w:szCs w:val="16"/>
              </w:rPr>
              <w:t>Indiana</w:t>
            </w:r>
          </w:p>
        </w:tc>
      </w:tr>
      <w:tr w:rsidR="004C381B" w14:paraId="385B3BA7" w14:textId="77777777" w:rsidTr="004C381B">
        <w:tc>
          <w:tcPr>
            <w:tcW w:w="2088" w:type="dxa"/>
          </w:tcPr>
          <w:p w14:paraId="385B3BA5"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16 </w:t>
            </w:r>
          </w:p>
        </w:tc>
        <w:tc>
          <w:tcPr>
            <w:tcW w:w="3690" w:type="dxa"/>
          </w:tcPr>
          <w:p w14:paraId="385B3BA6" w14:textId="77777777" w:rsidR="004C381B" w:rsidRDefault="004C381B" w:rsidP="004C381B">
            <w:r w:rsidRPr="004C381B">
              <w:rPr>
                <w:rFonts w:cstheme="minorHAnsi"/>
                <w:color w:val="000000"/>
                <w:szCs w:val="16"/>
              </w:rPr>
              <w:t>Iowa</w:t>
            </w:r>
          </w:p>
        </w:tc>
      </w:tr>
      <w:tr w:rsidR="004C381B" w14:paraId="385B3BAA" w14:textId="77777777" w:rsidTr="004C381B">
        <w:tc>
          <w:tcPr>
            <w:tcW w:w="2088" w:type="dxa"/>
          </w:tcPr>
          <w:p w14:paraId="385B3BA8"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17 </w:t>
            </w:r>
          </w:p>
        </w:tc>
        <w:tc>
          <w:tcPr>
            <w:tcW w:w="3690" w:type="dxa"/>
          </w:tcPr>
          <w:p w14:paraId="385B3BA9" w14:textId="77777777" w:rsidR="004C381B" w:rsidRDefault="004C381B" w:rsidP="004C381B">
            <w:r w:rsidRPr="004C381B">
              <w:rPr>
                <w:rFonts w:cstheme="minorHAnsi"/>
                <w:color w:val="000000"/>
                <w:szCs w:val="16"/>
              </w:rPr>
              <w:t>Kansas</w:t>
            </w:r>
          </w:p>
        </w:tc>
      </w:tr>
      <w:tr w:rsidR="004C381B" w14:paraId="385B3BAD" w14:textId="77777777" w:rsidTr="004C381B">
        <w:tc>
          <w:tcPr>
            <w:tcW w:w="2088" w:type="dxa"/>
          </w:tcPr>
          <w:p w14:paraId="385B3BAB"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18 </w:t>
            </w:r>
          </w:p>
        </w:tc>
        <w:tc>
          <w:tcPr>
            <w:tcW w:w="3690" w:type="dxa"/>
          </w:tcPr>
          <w:p w14:paraId="385B3BAC" w14:textId="77777777" w:rsidR="004C381B" w:rsidRDefault="004C381B" w:rsidP="004C381B">
            <w:r w:rsidRPr="004C381B">
              <w:rPr>
                <w:rFonts w:cstheme="minorHAnsi"/>
                <w:color w:val="000000"/>
                <w:szCs w:val="16"/>
              </w:rPr>
              <w:t>Kentucky</w:t>
            </w:r>
          </w:p>
        </w:tc>
      </w:tr>
      <w:tr w:rsidR="004C381B" w14:paraId="385B3BB0" w14:textId="77777777" w:rsidTr="004C381B">
        <w:tc>
          <w:tcPr>
            <w:tcW w:w="2088" w:type="dxa"/>
          </w:tcPr>
          <w:p w14:paraId="385B3BAE"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19 </w:t>
            </w:r>
          </w:p>
        </w:tc>
        <w:tc>
          <w:tcPr>
            <w:tcW w:w="3690" w:type="dxa"/>
          </w:tcPr>
          <w:p w14:paraId="385B3BAF" w14:textId="77777777" w:rsidR="004C381B" w:rsidRDefault="004C381B" w:rsidP="004C381B">
            <w:r w:rsidRPr="004C381B">
              <w:rPr>
                <w:rFonts w:cstheme="minorHAnsi"/>
                <w:color w:val="000000"/>
                <w:szCs w:val="16"/>
              </w:rPr>
              <w:t>Louisiana</w:t>
            </w:r>
          </w:p>
        </w:tc>
      </w:tr>
      <w:tr w:rsidR="004C381B" w14:paraId="385B3BB3" w14:textId="77777777" w:rsidTr="004C381B">
        <w:tc>
          <w:tcPr>
            <w:tcW w:w="2088" w:type="dxa"/>
          </w:tcPr>
          <w:p w14:paraId="385B3BB1"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lastRenderedPageBreak/>
              <w:t xml:space="preserve">20 </w:t>
            </w:r>
          </w:p>
        </w:tc>
        <w:tc>
          <w:tcPr>
            <w:tcW w:w="3690" w:type="dxa"/>
          </w:tcPr>
          <w:p w14:paraId="385B3BB2" w14:textId="77777777" w:rsidR="004C381B" w:rsidRDefault="004C381B" w:rsidP="004C381B">
            <w:r w:rsidRPr="004C381B">
              <w:rPr>
                <w:rFonts w:cstheme="minorHAnsi"/>
                <w:color w:val="000000"/>
                <w:szCs w:val="16"/>
              </w:rPr>
              <w:t>Maine</w:t>
            </w:r>
          </w:p>
        </w:tc>
      </w:tr>
      <w:tr w:rsidR="004C381B" w14:paraId="385B3BB6" w14:textId="77777777" w:rsidTr="004C381B">
        <w:tc>
          <w:tcPr>
            <w:tcW w:w="2088" w:type="dxa"/>
          </w:tcPr>
          <w:p w14:paraId="385B3BB4"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21 </w:t>
            </w:r>
          </w:p>
        </w:tc>
        <w:tc>
          <w:tcPr>
            <w:tcW w:w="3690" w:type="dxa"/>
          </w:tcPr>
          <w:p w14:paraId="385B3BB5" w14:textId="77777777" w:rsidR="004C381B" w:rsidRDefault="004C381B" w:rsidP="004C381B">
            <w:r w:rsidRPr="004C381B">
              <w:rPr>
                <w:rFonts w:cstheme="minorHAnsi"/>
                <w:color w:val="000000"/>
                <w:szCs w:val="16"/>
              </w:rPr>
              <w:t>Maryland</w:t>
            </w:r>
          </w:p>
        </w:tc>
      </w:tr>
      <w:tr w:rsidR="004C381B" w14:paraId="385B3BB9" w14:textId="77777777" w:rsidTr="004C381B">
        <w:tc>
          <w:tcPr>
            <w:tcW w:w="2088" w:type="dxa"/>
          </w:tcPr>
          <w:p w14:paraId="385B3BB7"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22 </w:t>
            </w:r>
          </w:p>
        </w:tc>
        <w:tc>
          <w:tcPr>
            <w:tcW w:w="3690" w:type="dxa"/>
          </w:tcPr>
          <w:p w14:paraId="385B3BB8" w14:textId="77777777" w:rsidR="004C381B" w:rsidRDefault="004C381B" w:rsidP="004C381B">
            <w:r w:rsidRPr="004C381B">
              <w:rPr>
                <w:rFonts w:cstheme="minorHAnsi"/>
                <w:color w:val="000000"/>
                <w:szCs w:val="16"/>
              </w:rPr>
              <w:t>Massachusetts</w:t>
            </w:r>
          </w:p>
        </w:tc>
      </w:tr>
      <w:tr w:rsidR="004C381B" w14:paraId="385B3BBC" w14:textId="77777777" w:rsidTr="004C381B">
        <w:tc>
          <w:tcPr>
            <w:tcW w:w="2088" w:type="dxa"/>
          </w:tcPr>
          <w:p w14:paraId="385B3BBA"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23 </w:t>
            </w:r>
          </w:p>
        </w:tc>
        <w:tc>
          <w:tcPr>
            <w:tcW w:w="3690" w:type="dxa"/>
          </w:tcPr>
          <w:p w14:paraId="385B3BBB" w14:textId="77777777" w:rsidR="004C381B" w:rsidRDefault="004C381B" w:rsidP="004C381B">
            <w:r w:rsidRPr="004C381B">
              <w:rPr>
                <w:rFonts w:cstheme="minorHAnsi"/>
                <w:color w:val="000000"/>
                <w:szCs w:val="16"/>
              </w:rPr>
              <w:t>Michigan</w:t>
            </w:r>
          </w:p>
        </w:tc>
      </w:tr>
      <w:tr w:rsidR="004C381B" w14:paraId="385B3BBF" w14:textId="77777777" w:rsidTr="004C381B">
        <w:tc>
          <w:tcPr>
            <w:tcW w:w="2088" w:type="dxa"/>
          </w:tcPr>
          <w:p w14:paraId="385B3BBD"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24 </w:t>
            </w:r>
          </w:p>
        </w:tc>
        <w:tc>
          <w:tcPr>
            <w:tcW w:w="3690" w:type="dxa"/>
          </w:tcPr>
          <w:p w14:paraId="385B3BBE" w14:textId="77777777" w:rsidR="004C381B" w:rsidRDefault="004C381B" w:rsidP="004C381B">
            <w:r w:rsidRPr="004C381B">
              <w:rPr>
                <w:rFonts w:cstheme="minorHAnsi"/>
                <w:color w:val="000000"/>
                <w:szCs w:val="16"/>
              </w:rPr>
              <w:t>Minnesota</w:t>
            </w:r>
          </w:p>
        </w:tc>
      </w:tr>
      <w:tr w:rsidR="004C381B" w14:paraId="385B3BC2" w14:textId="77777777" w:rsidTr="004C381B">
        <w:tc>
          <w:tcPr>
            <w:tcW w:w="2088" w:type="dxa"/>
          </w:tcPr>
          <w:p w14:paraId="385B3BC0"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25 </w:t>
            </w:r>
          </w:p>
        </w:tc>
        <w:tc>
          <w:tcPr>
            <w:tcW w:w="3690" w:type="dxa"/>
          </w:tcPr>
          <w:p w14:paraId="385B3BC1" w14:textId="77777777" w:rsidR="004C381B" w:rsidRDefault="004C381B" w:rsidP="004C381B">
            <w:r w:rsidRPr="004C381B">
              <w:rPr>
                <w:rFonts w:cstheme="minorHAnsi"/>
                <w:color w:val="000000"/>
                <w:szCs w:val="16"/>
              </w:rPr>
              <w:t>Mississippi</w:t>
            </w:r>
          </w:p>
        </w:tc>
      </w:tr>
      <w:tr w:rsidR="004C381B" w14:paraId="385B3BC5" w14:textId="77777777" w:rsidTr="004C381B">
        <w:tc>
          <w:tcPr>
            <w:tcW w:w="2088" w:type="dxa"/>
          </w:tcPr>
          <w:p w14:paraId="385B3BC3"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26 </w:t>
            </w:r>
          </w:p>
        </w:tc>
        <w:tc>
          <w:tcPr>
            <w:tcW w:w="3690" w:type="dxa"/>
          </w:tcPr>
          <w:p w14:paraId="385B3BC4" w14:textId="77777777" w:rsidR="004C381B" w:rsidRDefault="004C381B" w:rsidP="004C381B">
            <w:r w:rsidRPr="004C381B">
              <w:rPr>
                <w:rFonts w:cstheme="minorHAnsi"/>
                <w:color w:val="000000"/>
                <w:szCs w:val="16"/>
              </w:rPr>
              <w:t>Missouri</w:t>
            </w:r>
          </w:p>
        </w:tc>
      </w:tr>
      <w:tr w:rsidR="004C381B" w14:paraId="385B3BC8" w14:textId="77777777" w:rsidTr="004C381B">
        <w:tc>
          <w:tcPr>
            <w:tcW w:w="2088" w:type="dxa"/>
          </w:tcPr>
          <w:p w14:paraId="385B3BC6"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27 </w:t>
            </w:r>
          </w:p>
        </w:tc>
        <w:tc>
          <w:tcPr>
            <w:tcW w:w="3690" w:type="dxa"/>
          </w:tcPr>
          <w:p w14:paraId="385B3BC7" w14:textId="77777777" w:rsidR="004C381B" w:rsidRDefault="004C381B" w:rsidP="004C381B">
            <w:r w:rsidRPr="004C381B">
              <w:rPr>
                <w:rFonts w:cstheme="minorHAnsi"/>
                <w:color w:val="000000"/>
                <w:szCs w:val="16"/>
              </w:rPr>
              <w:t>Montana</w:t>
            </w:r>
          </w:p>
        </w:tc>
      </w:tr>
      <w:tr w:rsidR="004C381B" w14:paraId="385B3BCB" w14:textId="77777777" w:rsidTr="004C381B">
        <w:tc>
          <w:tcPr>
            <w:tcW w:w="2088" w:type="dxa"/>
          </w:tcPr>
          <w:p w14:paraId="385B3BC9"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28 </w:t>
            </w:r>
          </w:p>
        </w:tc>
        <w:tc>
          <w:tcPr>
            <w:tcW w:w="3690" w:type="dxa"/>
          </w:tcPr>
          <w:p w14:paraId="385B3BCA" w14:textId="77777777" w:rsidR="004C381B" w:rsidRDefault="004C381B" w:rsidP="004C381B">
            <w:r w:rsidRPr="004C381B">
              <w:rPr>
                <w:rFonts w:cstheme="minorHAnsi"/>
                <w:color w:val="000000"/>
                <w:szCs w:val="16"/>
              </w:rPr>
              <w:t>Nebraska</w:t>
            </w:r>
          </w:p>
        </w:tc>
      </w:tr>
      <w:tr w:rsidR="004C381B" w14:paraId="385B3BCE" w14:textId="77777777" w:rsidTr="004C381B">
        <w:tc>
          <w:tcPr>
            <w:tcW w:w="2088" w:type="dxa"/>
          </w:tcPr>
          <w:p w14:paraId="385B3BCC"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29 </w:t>
            </w:r>
          </w:p>
        </w:tc>
        <w:tc>
          <w:tcPr>
            <w:tcW w:w="3690" w:type="dxa"/>
          </w:tcPr>
          <w:p w14:paraId="385B3BCD" w14:textId="77777777" w:rsidR="004C381B" w:rsidRDefault="004C381B" w:rsidP="004C381B">
            <w:r w:rsidRPr="004C381B">
              <w:rPr>
                <w:rFonts w:cstheme="minorHAnsi"/>
                <w:color w:val="000000"/>
                <w:szCs w:val="16"/>
              </w:rPr>
              <w:t>Nevada</w:t>
            </w:r>
          </w:p>
        </w:tc>
      </w:tr>
      <w:tr w:rsidR="004C381B" w14:paraId="385B3BD1" w14:textId="77777777" w:rsidTr="004C381B">
        <w:tc>
          <w:tcPr>
            <w:tcW w:w="2088" w:type="dxa"/>
          </w:tcPr>
          <w:p w14:paraId="385B3BCF"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30 </w:t>
            </w:r>
          </w:p>
        </w:tc>
        <w:tc>
          <w:tcPr>
            <w:tcW w:w="3690" w:type="dxa"/>
          </w:tcPr>
          <w:p w14:paraId="385B3BD0" w14:textId="77777777" w:rsidR="004C381B" w:rsidRDefault="004C381B" w:rsidP="004C381B">
            <w:r w:rsidRPr="004C381B">
              <w:rPr>
                <w:rFonts w:cstheme="minorHAnsi"/>
                <w:color w:val="000000"/>
                <w:szCs w:val="16"/>
              </w:rPr>
              <w:t>New Hampshire</w:t>
            </w:r>
          </w:p>
        </w:tc>
      </w:tr>
      <w:tr w:rsidR="004C381B" w14:paraId="385B3BD4" w14:textId="77777777" w:rsidTr="004C381B">
        <w:tc>
          <w:tcPr>
            <w:tcW w:w="2088" w:type="dxa"/>
          </w:tcPr>
          <w:p w14:paraId="385B3BD2"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31 </w:t>
            </w:r>
          </w:p>
        </w:tc>
        <w:tc>
          <w:tcPr>
            <w:tcW w:w="3690" w:type="dxa"/>
          </w:tcPr>
          <w:p w14:paraId="385B3BD3" w14:textId="77777777" w:rsidR="004C381B" w:rsidRDefault="004C381B" w:rsidP="004C381B">
            <w:r w:rsidRPr="004C381B">
              <w:rPr>
                <w:rFonts w:cstheme="minorHAnsi"/>
                <w:color w:val="000000"/>
                <w:szCs w:val="16"/>
              </w:rPr>
              <w:t>New Jersey</w:t>
            </w:r>
          </w:p>
        </w:tc>
      </w:tr>
      <w:tr w:rsidR="00924413" w14:paraId="385B3BD7" w14:textId="77777777" w:rsidTr="004C381B">
        <w:tc>
          <w:tcPr>
            <w:tcW w:w="2088" w:type="dxa"/>
          </w:tcPr>
          <w:p w14:paraId="385B3BD5" w14:textId="77777777" w:rsidR="00924413" w:rsidRPr="00924413" w:rsidRDefault="00924413" w:rsidP="00924413">
            <w:pPr>
              <w:pageBreakBefore/>
              <w:autoSpaceDE w:val="0"/>
              <w:autoSpaceDN w:val="0"/>
              <w:adjustRightInd w:val="0"/>
              <w:rPr>
                <w:rFonts w:cstheme="minorHAnsi"/>
                <w:color w:val="000000"/>
              </w:rPr>
            </w:pPr>
            <w:r w:rsidRPr="004C381B">
              <w:rPr>
                <w:rFonts w:cstheme="minorHAnsi"/>
                <w:color w:val="000000"/>
              </w:rPr>
              <w:lastRenderedPageBreak/>
              <w:t xml:space="preserve">32 </w:t>
            </w:r>
          </w:p>
        </w:tc>
        <w:tc>
          <w:tcPr>
            <w:tcW w:w="3690" w:type="dxa"/>
          </w:tcPr>
          <w:p w14:paraId="385B3BD6" w14:textId="77777777" w:rsidR="00924413" w:rsidRPr="00924413" w:rsidRDefault="00924413" w:rsidP="00BC1B1F">
            <w:pPr>
              <w:pageBreakBefore/>
              <w:autoSpaceDE w:val="0"/>
              <w:autoSpaceDN w:val="0"/>
              <w:adjustRightInd w:val="0"/>
              <w:rPr>
                <w:rFonts w:cstheme="minorHAnsi"/>
                <w:color w:val="000000"/>
              </w:rPr>
            </w:pPr>
            <w:r w:rsidRPr="004C381B">
              <w:rPr>
                <w:rFonts w:cstheme="minorHAnsi"/>
                <w:color w:val="000000"/>
              </w:rPr>
              <w:t xml:space="preserve">New Mexico </w:t>
            </w:r>
          </w:p>
        </w:tc>
      </w:tr>
      <w:tr w:rsidR="00924413" w14:paraId="385B3BDA" w14:textId="77777777" w:rsidTr="004C381B">
        <w:tc>
          <w:tcPr>
            <w:tcW w:w="2088" w:type="dxa"/>
          </w:tcPr>
          <w:p w14:paraId="385B3BD8"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33 </w:t>
            </w:r>
          </w:p>
        </w:tc>
        <w:tc>
          <w:tcPr>
            <w:tcW w:w="3690" w:type="dxa"/>
          </w:tcPr>
          <w:p w14:paraId="385B3BD9"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New York </w:t>
            </w:r>
          </w:p>
        </w:tc>
      </w:tr>
      <w:tr w:rsidR="00924413" w14:paraId="385B3BDD" w14:textId="77777777" w:rsidTr="004C381B">
        <w:tc>
          <w:tcPr>
            <w:tcW w:w="2088" w:type="dxa"/>
          </w:tcPr>
          <w:p w14:paraId="385B3BDB"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34 </w:t>
            </w:r>
          </w:p>
        </w:tc>
        <w:tc>
          <w:tcPr>
            <w:tcW w:w="3690" w:type="dxa"/>
          </w:tcPr>
          <w:p w14:paraId="385B3BDC"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North Carolina </w:t>
            </w:r>
          </w:p>
        </w:tc>
      </w:tr>
      <w:tr w:rsidR="00924413" w14:paraId="385B3BE0" w14:textId="77777777" w:rsidTr="004C381B">
        <w:tc>
          <w:tcPr>
            <w:tcW w:w="2088" w:type="dxa"/>
          </w:tcPr>
          <w:p w14:paraId="385B3BDE"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35 </w:t>
            </w:r>
          </w:p>
        </w:tc>
        <w:tc>
          <w:tcPr>
            <w:tcW w:w="3690" w:type="dxa"/>
          </w:tcPr>
          <w:p w14:paraId="385B3BDF"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North Dakota </w:t>
            </w:r>
          </w:p>
        </w:tc>
      </w:tr>
      <w:tr w:rsidR="00924413" w14:paraId="385B3BE3" w14:textId="77777777" w:rsidTr="004C381B">
        <w:tc>
          <w:tcPr>
            <w:tcW w:w="2088" w:type="dxa"/>
          </w:tcPr>
          <w:p w14:paraId="385B3BE1"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36 </w:t>
            </w:r>
          </w:p>
        </w:tc>
        <w:tc>
          <w:tcPr>
            <w:tcW w:w="3690" w:type="dxa"/>
          </w:tcPr>
          <w:p w14:paraId="385B3BE2"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Ohio </w:t>
            </w:r>
          </w:p>
        </w:tc>
      </w:tr>
      <w:tr w:rsidR="00924413" w14:paraId="385B3BE6" w14:textId="77777777" w:rsidTr="004C381B">
        <w:tc>
          <w:tcPr>
            <w:tcW w:w="2088" w:type="dxa"/>
          </w:tcPr>
          <w:p w14:paraId="385B3BE4"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37 </w:t>
            </w:r>
          </w:p>
        </w:tc>
        <w:tc>
          <w:tcPr>
            <w:tcW w:w="3690" w:type="dxa"/>
          </w:tcPr>
          <w:p w14:paraId="385B3BE5"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Oklahoma </w:t>
            </w:r>
          </w:p>
        </w:tc>
      </w:tr>
      <w:tr w:rsidR="00924413" w14:paraId="385B3BE9" w14:textId="77777777" w:rsidTr="004C381B">
        <w:tc>
          <w:tcPr>
            <w:tcW w:w="2088" w:type="dxa"/>
          </w:tcPr>
          <w:p w14:paraId="385B3BE7"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38 </w:t>
            </w:r>
          </w:p>
        </w:tc>
        <w:tc>
          <w:tcPr>
            <w:tcW w:w="3690" w:type="dxa"/>
          </w:tcPr>
          <w:p w14:paraId="385B3BE8"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Oregon </w:t>
            </w:r>
          </w:p>
        </w:tc>
      </w:tr>
      <w:tr w:rsidR="00924413" w14:paraId="385B3BEC" w14:textId="77777777" w:rsidTr="004C381B">
        <w:tc>
          <w:tcPr>
            <w:tcW w:w="2088" w:type="dxa"/>
          </w:tcPr>
          <w:p w14:paraId="385B3BEA"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39 </w:t>
            </w:r>
          </w:p>
        </w:tc>
        <w:tc>
          <w:tcPr>
            <w:tcW w:w="3690" w:type="dxa"/>
          </w:tcPr>
          <w:p w14:paraId="385B3BEB"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Pennsylvania </w:t>
            </w:r>
          </w:p>
        </w:tc>
      </w:tr>
      <w:tr w:rsidR="00924413" w14:paraId="385B3BEF" w14:textId="77777777" w:rsidTr="004C381B">
        <w:tc>
          <w:tcPr>
            <w:tcW w:w="2088" w:type="dxa"/>
          </w:tcPr>
          <w:p w14:paraId="385B3BED"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40 </w:t>
            </w:r>
          </w:p>
        </w:tc>
        <w:tc>
          <w:tcPr>
            <w:tcW w:w="3690" w:type="dxa"/>
          </w:tcPr>
          <w:p w14:paraId="385B3BEE"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Puerto Rico </w:t>
            </w:r>
          </w:p>
        </w:tc>
      </w:tr>
      <w:tr w:rsidR="00924413" w14:paraId="385B3BF2" w14:textId="77777777" w:rsidTr="004C381B">
        <w:tc>
          <w:tcPr>
            <w:tcW w:w="2088" w:type="dxa"/>
          </w:tcPr>
          <w:p w14:paraId="385B3BF0"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41 </w:t>
            </w:r>
          </w:p>
        </w:tc>
        <w:tc>
          <w:tcPr>
            <w:tcW w:w="3690" w:type="dxa"/>
          </w:tcPr>
          <w:p w14:paraId="385B3BF1"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Rhode Island </w:t>
            </w:r>
          </w:p>
        </w:tc>
      </w:tr>
      <w:tr w:rsidR="00924413" w14:paraId="385B3BF5" w14:textId="77777777" w:rsidTr="004C381B">
        <w:tc>
          <w:tcPr>
            <w:tcW w:w="2088" w:type="dxa"/>
          </w:tcPr>
          <w:p w14:paraId="385B3BF3"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42 </w:t>
            </w:r>
          </w:p>
        </w:tc>
        <w:tc>
          <w:tcPr>
            <w:tcW w:w="3690" w:type="dxa"/>
          </w:tcPr>
          <w:p w14:paraId="385B3BF4"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South Carolina </w:t>
            </w:r>
          </w:p>
        </w:tc>
      </w:tr>
      <w:tr w:rsidR="00924413" w14:paraId="385B3BF8" w14:textId="77777777" w:rsidTr="004C381B">
        <w:tc>
          <w:tcPr>
            <w:tcW w:w="2088" w:type="dxa"/>
          </w:tcPr>
          <w:p w14:paraId="385B3BF6"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43 </w:t>
            </w:r>
          </w:p>
        </w:tc>
        <w:tc>
          <w:tcPr>
            <w:tcW w:w="3690" w:type="dxa"/>
          </w:tcPr>
          <w:p w14:paraId="385B3BF7"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South Dakota </w:t>
            </w:r>
          </w:p>
        </w:tc>
      </w:tr>
      <w:tr w:rsidR="00924413" w14:paraId="385B3BFB" w14:textId="77777777" w:rsidTr="004C381B">
        <w:tc>
          <w:tcPr>
            <w:tcW w:w="2088" w:type="dxa"/>
          </w:tcPr>
          <w:p w14:paraId="385B3BF9"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44 </w:t>
            </w:r>
          </w:p>
        </w:tc>
        <w:tc>
          <w:tcPr>
            <w:tcW w:w="3690" w:type="dxa"/>
          </w:tcPr>
          <w:p w14:paraId="385B3BFA"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Tennessee </w:t>
            </w:r>
          </w:p>
        </w:tc>
      </w:tr>
      <w:tr w:rsidR="00924413" w14:paraId="385B3BFE" w14:textId="77777777" w:rsidTr="004C381B">
        <w:tc>
          <w:tcPr>
            <w:tcW w:w="2088" w:type="dxa"/>
          </w:tcPr>
          <w:p w14:paraId="385B3BFC"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45 </w:t>
            </w:r>
          </w:p>
        </w:tc>
        <w:tc>
          <w:tcPr>
            <w:tcW w:w="3690" w:type="dxa"/>
          </w:tcPr>
          <w:p w14:paraId="385B3BFD"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Texas </w:t>
            </w:r>
          </w:p>
        </w:tc>
      </w:tr>
      <w:tr w:rsidR="00924413" w14:paraId="385B3C01" w14:textId="77777777" w:rsidTr="004C381B">
        <w:tc>
          <w:tcPr>
            <w:tcW w:w="2088" w:type="dxa"/>
          </w:tcPr>
          <w:p w14:paraId="385B3BFF"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46 </w:t>
            </w:r>
          </w:p>
        </w:tc>
        <w:tc>
          <w:tcPr>
            <w:tcW w:w="3690" w:type="dxa"/>
          </w:tcPr>
          <w:p w14:paraId="385B3C00"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Utah </w:t>
            </w:r>
          </w:p>
        </w:tc>
      </w:tr>
      <w:tr w:rsidR="00924413" w14:paraId="385B3C04" w14:textId="77777777" w:rsidTr="004C381B">
        <w:tc>
          <w:tcPr>
            <w:tcW w:w="2088" w:type="dxa"/>
          </w:tcPr>
          <w:p w14:paraId="385B3C02"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47 </w:t>
            </w:r>
          </w:p>
        </w:tc>
        <w:tc>
          <w:tcPr>
            <w:tcW w:w="3690" w:type="dxa"/>
          </w:tcPr>
          <w:p w14:paraId="385B3C03"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Vermont </w:t>
            </w:r>
          </w:p>
        </w:tc>
      </w:tr>
      <w:tr w:rsidR="00924413" w14:paraId="385B3C07" w14:textId="77777777" w:rsidTr="004C381B">
        <w:tc>
          <w:tcPr>
            <w:tcW w:w="2088" w:type="dxa"/>
          </w:tcPr>
          <w:p w14:paraId="385B3C05"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48 </w:t>
            </w:r>
          </w:p>
        </w:tc>
        <w:tc>
          <w:tcPr>
            <w:tcW w:w="3690" w:type="dxa"/>
          </w:tcPr>
          <w:p w14:paraId="385B3C06"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Virgin Islands </w:t>
            </w:r>
          </w:p>
        </w:tc>
      </w:tr>
      <w:tr w:rsidR="00924413" w14:paraId="385B3C0A" w14:textId="77777777" w:rsidTr="004C381B">
        <w:tc>
          <w:tcPr>
            <w:tcW w:w="2088" w:type="dxa"/>
          </w:tcPr>
          <w:p w14:paraId="385B3C08"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49 </w:t>
            </w:r>
          </w:p>
        </w:tc>
        <w:tc>
          <w:tcPr>
            <w:tcW w:w="3690" w:type="dxa"/>
          </w:tcPr>
          <w:p w14:paraId="385B3C09"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Virginia </w:t>
            </w:r>
          </w:p>
        </w:tc>
      </w:tr>
      <w:tr w:rsidR="00924413" w14:paraId="385B3C0D" w14:textId="77777777" w:rsidTr="004C381B">
        <w:tc>
          <w:tcPr>
            <w:tcW w:w="2088" w:type="dxa"/>
          </w:tcPr>
          <w:p w14:paraId="385B3C0B"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50 </w:t>
            </w:r>
          </w:p>
        </w:tc>
        <w:tc>
          <w:tcPr>
            <w:tcW w:w="3690" w:type="dxa"/>
          </w:tcPr>
          <w:p w14:paraId="385B3C0C"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Washington </w:t>
            </w:r>
          </w:p>
        </w:tc>
      </w:tr>
      <w:tr w:rsidR="00924413" w14:paraId="385B3C10" w14:textId="77777777" w:rsidTr="004C381B">
        <w:tc>
          <w:tcPr>
            <w:tcW w:w="2088" w:type="dxa"/>
          </w:tcPr>
          <w:p w14:paraId="385B3C0E"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51 </w:t>
            </w:r>
          </w:p>
        </w:tc>
        <w:tc>
          <w:tcPr>
            <w:tcW w:w="3690" w:type="dxa"/>
          </w:tcPr>
          <w:p w14:paraId="385B3C0F"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West Virginia </w:t>
            </w:r>
          </w:p>
        </w:tc>
      </w:tr>
      <w:tr w:rsidR="00924413" w14:paraId="385B3C13" w14:textId="77777777" w:rsidTr="004C381B">
        <w:tc>
          <w:tcPr>
            <w:tcW w:w="2088" w:type="dxa"/>
          </w:tcPr>
          <w:p w14:paraId="385B3C11"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52 </w:t>
            </w:r>
          </w:p>
        </w:tc>
        <w:tc>
          <w:tcPr>
            <w:tcW w:w="3690" w:type="dxa"/>
          </w:tcPr>
          <w:p w14:paraId="385B3C12"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Wisconsin </w:t>
            </w:r>
          </w:p>
        </w:tc>
      </w:tr>
      <w:tr w:rsidR="00924413" w14:paraId="385B3C16" w14:textId="77777777" w:rsidTr="004C381B">
        <w:tc>
          <w:tcPr>
            <w:tcW w:w="2088" w:type="dxa"/>
          </w:tcPr>
          <w:p w14:paraId="385B3C14"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53 </w:t>
            </w:r>
          </w:p>
        </w:tc>
        <w:tc>
          <w:tcPr>
            <w:tcW w:w="3690" w:type="dxa"/>
          </w:tcPr>
          <w:p w14:paraId="385B3C15"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Wyoming </w:t>
            </w:r>
          </w:p>
        </w:tc>
      </w:tr>
      <w:tr w:rsidR="00924413" w14:paraId="385B3C19" w14:textId="77777777" w:rsidTr="004C381B">
        <w:tc>
          <w:tcPr>
            <w:tcW w:w="2088" w:type="dxa"/>
          </w:tcPr>
          <w:p w14:paraId="385B3C17"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54 </w:t>
            </w:r>
          </w:p>
        </w:tc>
        <w:tc>
          <w:tcPr>
            <w:tcW w:w="3690" w:type="dxa"/>
          </w:tcPr>
          <w:p w14:paraId="385B3C18"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Africa </w:t>
            </w:r>
          </w:p>
        </w:tc>
      </w:tr>
      <w:tr w:rsidR="00924413" w14:paraId="385B3C1C" w14:textId="77777777" w:rsidTr="004C381B">
        <w:tc>
          <w:tcPr>
            <w:tcW w:w="2088" w:type="dxa"/>
          </w:tcPr>
          <w:p w14:paraId="385B3C1A"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55 </w:t>
            </w:r>
          </w:p>
        </w:tc>
        <w:tc>
          <w:tcPr>
            <w:tcW w:w="3690" w:type="dxa"/>
          </w:tcPr>
          <w:p w14:paraId="385B3C1B"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California </w:t>
            </w:r>
          </w:p>
        </w:tc>
      </w:tr>
      <w:tr w:rsidR="00924413" w14:paraId="385B3C1F" w14:textId="77777777" w:rsidTr="004C381B">
        <w:tc>
          <w:tcPr>
            <w:tcW w:w="2088" w:type="dxa"/>
          </w:tcPr>
          <w:p w14:paraId="385B3C1D"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56 </w:t>
            </w:r>
          </w:p>
        </w:tc>
        <w:tc>
          <w:tcPr>
            <w:tcW w:w="3690" w:type="dxa"/>
          </w:tcPr>
          <w:p w14:paraId="385B3C1E"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Canada &amp; Islands </w:t>
            </w:r>
          </w:p>
        </w:tc>
      </w:tr>
      <w:tr w:rsidR="00924413" w14:paraId="385B3C22" w14:textId="77777777" w:rsidTr="004C381B">
        <w:tc>
          <w:tcPr>
            <w:tcW w:w="2088" w:type="dxa"/>
          </w:tcPr>
          <w:p w14:paraId="385B3C20"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57 </w:t>
            </w:r>
          </w:p>
        </w:tc>
        <w:tc>
          <w:tcPr>
            <w:tcW w:w="3690" w:type="dxa"/>
          </w:tcPr>
          <w:p w14:paraId="385B3C21"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Central America and West Indies </w:t>
            </w:r>
          </w:p>
        </w:tc>
      </w:tr>
      <w:tr w:rsidR="00924413" w14:paraId="385B3C25" w14:textId="77777777" w:rsidTr="004C381B">
        <w:tc>
          <w:tcPr>
            <w:tcW w:w="2088" w:type="dxa"/>
          </w:tcPr>
          <w:p w14:paraId="385B3C23"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58 </w:t>
            </w:r>
          </w:p>
        </w:tc>
        <w:tc>
          <w:tcPr>
            <w:tcW w:w="3690" w:type="dxa"/>
          </w:tcPr>
          <w:p w14:paraId="385B3C24"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Europe </w:t>
            </w:r>
          </w:p>
        </w:tc>
      </w:tr>
      <w:tr w:rsidR="00924413" w14:paraId="385B3C28" w14:textId="77777777" w:rsidTr="00924413">
        <w:trPr>
          <w:trHeight w:val="70"/>
        </w:trPr>
        <w:tc>
          <w:tcPr>
            <w:tcW w:w="2088" w:type="dxa"/>
          </w:tcPr>
          <w:p w14:paraId="385B3C26"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59 </w:t>
            </w:r>
          </w:p>
        </w:tc>
        <w:tc>
          <w:tcPr>
            <w:tcW w:w="3690" w:type="dxa"/>
          </w:tcPr>
          <w:p w14:paraId="385B3C27"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Mexico </w:t>
            </w:r>
          </w:p>
        </w:tc>
      </w:tr>
      <w:tr w:rsidR="00924413" w14:paraId="385B3C2B" w14:textId="77777777" w:rsidTr="004C381B">
        <w:tc>
          <w:tcPr>
            <w:tcW w:w="2088" w:type="dxa"/>
          </w:tcPr>
          <w:p w14:paraId="385B3C29" w14:textId="77777777" w:rsidR="00924413" w:rsidRPr="00924413" w:rsidRDefault="00924413" w:rsidP="00924413">
            <w:pPr>
              <w:rPr>
                <w:rFonts w:cstheme="minorHAnsi"/>
              </w:rPr>
            </w:pPr>
            <w:r w:rsidRPr="00924413">
              <w:rPr>
                <w:rFonts w:cstheme="minorHAnsi"/>
                <w:color w:val="000000"/>
              </w:rPr>
              <w:t xml:space="preserve">60 </w:t>
            </w:r>
          </w:p>
        </w:tc>
        <w:tc>
          <w:tcPr>
            <w:tcW w:w="3690" w:type="dxa"/>
          </w:tcPr>
          <w:p w14:paraId="385B3C2A" w14:textId="77777777" w:rsidR="00924413" w:rsidRPr="00924413" w:rsidRDefault="00924413" w:rsidP="00BC1B1F">
            <w:pPr>
              <w:rPr>
                <w:rFonts w:cstheme="minorHAnsi"/>
              </w:rPr>
            </w:pPr>
            <w:r w:rsidRPr="00924413">
              <w:rPr>
                <w:rFonts w:cstheme="minorHAnsi"/>
                <w:color w:val="000000"/>
              </w:rPr>
              <w:t>Oceania</w:t>
            </w:r>
          </w:p>
        </w:tc>
      </w:tr>
      <w:tr w:rsidR="00924413" w14:paraId="385B3C2E" w14:textId="77777777" w:rsidTr="004C381B">
        <w:tc>
          <w:tcPr>
            <w:tcW w:w="2088" w:type="dxa"/>
          </w:tcPr>
          <w:p w14:paraId="385B3C2C" w14:textId="77777777" w:rsidR="00924413" w:rsidRPr="00B6045E" w:rsidRDefault="00924413" w:rsidP="00924413">
            <w:r w:rsidRPr="00B6045E">
              <w:t xml:space="preserve">61 </w:t>
            </w:r>
          </w:p>
        </w:tc>
        <w:tc>
          <w:tcPr>
            <w:tcW w:w="3690" w:type="dxa"/>
          </w:tcPr>
          <w:p w14:paraId="385B3C2D" w14:textId="77777777" w:rsidR="00924413" w:rsidRPr="00B6045E" w:rsidRDefault="00924413" w:rsidP="00BC1B1F">
            <w:r w:rsidRPr="00B6045E">
              <w:t>Philippines</w:t>
            </w:r>
          </w:p>
        </w:tc>
      </w:tr>
      <w:tr w:rsidR="00924413" w14:paraId="385B3C31" w14:textId="77777777" w:rsidTr="004C381B">
        <w:tc>
          <w:tcPr>
            <w:tcW w:w="2088" w:type="dxa"/>
          </w:tcPr>
          <w:p w14:paraId="385B3C2F" w14:textId="77777777" w:rsidR="00924413" w:rsidRPr="00B6045E" w:rsidRDefault="00924413" w:rsidP="00924413">
            <w:r w:rsidRPr="00B6045E">
              <w:t xml:space="preserve">62 </w:t>
            </w:r>
          </w:p>
        </w:tc>
        <w:tc>
          <w:tcPr>
            <w:tcW w:w="3690" w:type="dxa"/>
          </w:tcPr>
          <w:p w14:paraId="385B3C30" w14:textId="77777777" w:rsidR="00924413" w:rsidRPr="00B6045E" w:rsidRDefault="00924413" w:rsidP="00BC1B1F">
            <w:r w:rsidRPr="00B6045E">
              <w:t>South America</w:t>
            </w:r>
          </w:p>
        </w:tc>
      </w:tr>
      <w:tr w:rsidR="00924413" w14:paraId="385B3C34" w14:textId="77777777" w:rsidTr="004C381B">
        <w:tc>
          <w:tcPr>
            <w:tcW w:w="2088" w:type="dxa"/>
          </w:tcPr>
          <w:p w14:paraId="385B3C32" w14:textId="77777777" w:rsidR="00924413" w:rsidRPr="00B6045E" w:rsidRDefault="00924413" w:rsidP="00924413">
            <w:r w:rsidRPr="00B6045E">
              <w:t xml:space="preserve">63 </w:t>
            </w:r>
          </w:p>
        </w:tc>
        <w:tc>
          <w:tcPr>
            <w:tcW w:w="3690" w:type="dxa"/>
          </w:tcPr>
          <w:p w14:paraId="385B3C33" w14:textId="77777777" w:rsidR="00924413" w:rsidRPr="00B6045E" w:rsidRDefault="00924413" w:rsidP="00BC1B1F">
            <w:r w:rsidRPr="00B6045E">
              <w:t>U.S. Possessions</w:t>
            </w:r>
          </w:p>
        </w:tc>
      </w:tr>
      <w:tr w:rsidR="00924413" w14:paraId="385B3C37" w14:textId="77777777" w:rsidTr="004C381B">
        <w:tc>
          <w:tcPr>
            <w:tcW w:w="2088" w:type="dxa"/>
          </w:tcPr>
          <w:p w14:paraId="385B3C35" w14:textId="77777777" w:rsidR="00924413" w:rsidRPr="00B6045E" w:rsidRDefault="00924413" w:rsidP="00924413">
            <w:r w:rsidRPr="00B6045E">
              <w:t xml:space="preserve">64 </w:t>
            </w:r>
          </w:p>
        </w:tc>
        <w:tc>
          <w:tcPr>
            <w:tcW w:w="3690" w:type="dxa"/>
          </w:tcPr>
          <w:p w14:paraId="385B3C36" w14:textId="77777777" w:rsidR="00924413" w:rsidRPr="00B6045E" w:rsidRDefault="00924413" w:rsidP="00BC1B1F">
            <w:r w:rsidRPr="00B6045E">
              <w:t>American Samoa</w:t>
            </w:r>
          </w:p>
        </w:tc>
      </w:tr>
      <w:tr w:rsidR="00924413" w14:paraId="385B3C3A" w14:textId="77777777" w:rsidTr="004C381B">
        <w:tc>
          <w:tcPr>
            <w:tcW w:w="2088" w:type="dxa"/>
          </w:tcPr>
          <w:p w14:paraId="385B3C38" w14:textId="77777777" w:rsidR="00924413" w:rsidRPr="00B6045E" w:rsidRDefault="00924413" w:rsidP="00924413">
            <w:r w:rsidRPr="00B6045E">
              <w:t xml:space="preserve">65 </w:t>
            </w:r>
          </w:p>
        </w:tc>
        <w:tc>
          <w:tcPr>
            <w:tcW w:w="3690" w:type="dxa"/>
          </w:tcPr>
          <w:p w14:paraId="385B3C39" w14:textId="77777777" w:rsidR="00924413" w:rsidRPr="00B6045E" w:rsidRDefault="00924413" w:rsidP="00BC1B1F">
            <w:r w:rsidRPr="00B6045E">
              <w:t>Guam</w:t>
            </w:r>
          </w:p>
        </w:tc>
      </w:tr>
      <w:tr w:rsidR="00924413" w14:paraId="385B3C3D" w14:textId="77777777" w:rsidTr="004C381B">
        <w:tc>
          <w:tcPr>
            <w:tcW w:w="2088" w:type="dxa"/>
          </w:tcPr>
          <w:p w14:paraId="385B3C3B" w14:textId="77777777" w:rsidR="00924413" w:rsidRPr="00B6045E" w:rsidRDefault="00924413" w:rsidP="00924413">
            <w:r w:rsidRPr="00B6045E">
              <w:t xml:space="preserve">66 </w:t>
            </w:r>
          </w:p>
        </w:tc>
        <w:tc>
          <w:tcPr>
            <w:tcW w:w="3690" w:type="dxa"/>
          </w:tcPr>
          <w:p w14:paraId="385B3C3C" w14:textId="77777777" w:rsidR="00924413" w:rsidRPr="00B6045E" w:rsidRDefault="00924413" w:rsidP="00BC1B1F">
            <w:r w:rsidRPr="00B6045E">
              <w:t>Commonwealth of the Northern Marianas Islands</w:t>
            </w:r>
          </w:p>
        </w:tc>
      </w:tr>
      <w:tr w:rsidR="00924413" w14:paraId="385B3C40" w14:textId="77777777" w:rsidTr="004C381B">
        <w:tc>
          <w:tcPr>
            <w:tcW w:w="2088" w:type="dxa"/>
          </w:tcPr>
          <w:p w14:paraId="385B3C3E" w14:textId="77777777" w:rsidR="00924413" w:rsidRPr="00B6045E" w:rsidRDefault="00924413" w:rsidP="00924413">
            <w:r w:rsidRPr="00B6045E">
              <w:t xml:space="preserve">67 </w:t>
            </w:r>
          </w:p>
        </w:tc>
        <w:tc>
          <w:tcPr>
            <w:tcW w:w="3690" w:type="dxa"/>
          </w:tcPr>
          <w:p w14:paraId="385B3C3F" w14:textId="77777777" w:rsidR="00924413" w:rsidRPr="00B6045E" w:rsidRDefault="00924413" w:rsidP="00BC1B1F">
            <w:r w:rsidRPr="00B6045E">
              <w:t>Texas</w:t>
            </w:r>
          </w:p>
        </w:tc>
      </w:tr>
      <w:tr w:rsidR="00924413" w14:paraId="385B3C43" w14:textId="77777777" w:rsidTr="004C381B">
        <w:tc>
          <w:tcPr>
            <w:tcW w:w="2088" w:type="dxa"/>
          </w:tcPr>
          <w:p w14:paraId="385B3C41" w14:textId="77777777" w:rsidR="00924413" w:rsidRPr="00B6045E" w:rsidRDefault="00924413" w:rsidP="00924413">
            <w:r w:rsidRPr="00B6045E">
              <w:t xml:space="preserve">68 </w:t>
            </w:r>
          </w:p>
        </w:tc>
        <w:tc>
          <w:tcPr>
            <w:tcW w:w="3690" w:type="dxa"/>
          </w:tcPr>
          <w:p w14:paraId="385B3C42" w14:textId="77777777" w:rsidR="00924413" w:rsidRPr="00B6045E" w:rsidRDefault="00924413" w:rsidP="00BC1B1F">
            <w:r w:rsidRPr="00B6045E">
              <w:t>Florida (eff. 10/2005)</w:t>
            </w:r>
          </w:p>
        </w:tc>
      </w:tr>
      <w:tr w:rsidR="00924413" w14:paraId="385B3C46" w14:textId="77777777" w:rsidTr="004C381B">
        <w:tc>
          <w:tcPr>
            <w:tcW w:w="2088" w:type="dxa"/>
          </w:tcPr>
          <w:p w14:paraId="385B3C44" w14:textId="77777777" w:rsidR="00924413" w:rsidRPr="00B6045E" w:rsidRDefault="00924413" w:rsidP="00924413">
            <w:r w:rsidRPr="00B6045E">
              <w:t xml:space="preserve">69 </w:t>
            </w:r>
          </w:p>
        </w:tc>
        <w:tc>
          <w:tcPr>
            <w:tcW w:w="3690" w:type="dxa"/>
          </w:tcPr>
          <w:p w14:paraId="385B3C45" w14:textId="77777777" w:rsidR="00924413" w:rsidRPr="00B6045E" w:rsidRDefault="00924413" w:rsidP="00BC1B1F">
            <w:r w:rsidRPr="00B6045E">
              <w:t>Florida (eff. 10/2005)</w:t>
            </w:r>
          </w:p>
        </w:tc>
      </w:tr>
      <w:tr w:rsidR="00924413" w14:paraId="385B3C49" w14:textId="77777777" w:rsidTr="004C381B">
        <w:tc>
          <w:tcPr>
            <w:tcW w:w="2088" w:type="dxa"/>
          </w:tcPr>
          <w:p w14:paraId="385B3C47" w14:textId="77777777" w:rsidR="00924413" w:rsidRPr="00B6045E" w:rsidRDefault="00924413" w:rsidP="00BC1B1F">
            <w:r w:rsidRPr="00B6045E">
              <w:t xml:space="preserve">70 </w:t>
            </w:r>
          </w:p>
        </w:tc>
        <w:tc>
          <w:tcPr>
            <w:tcW w:w="3690" w:type="dxa"/>
          </w:tcPr>
          <w:p w14:paraId="385B3C48" w14:textId="77777777" w:rsidR="00924413" w:rsidRPr="00B6045E" w:rsidRDefault="00924413" w:rsidP="00BC1B1F">
            <w:r w:rsidRPr="00B6045E">
              <w:t>Kansas (eff. 10/2005)</w:t>
            </w:r>
          </w:p>
        </w:tc>
      </w:tr>
      <w:tr w:rsidR="00924413" w14:paraId="385B3C4C" w14:textId="77777777" w:rsidTr="004C381B">
        <w:tc>
          <w:tcPr>
            <w:tcW w:w="2088" w:type="dxa"/>
          </w:tcPr>
          <w:p w14:paraId="385B3C4A" w14:textId="77777777" w:rsidR="00924413" w:rsidRPr="00B6045E" w:rsidRDefault="00924413" w:rsidP="00BC1B1F">
            <w:r w:rsidRPr="00B6045E">
              <w:t xml:space="preserve">71 </w:t>
            </w:r>
          </w:p>
        </w:tc>
        <w:tc>
          <w:tcPr>
            <w:tcW w:w="3690" w:type="dxa"/>
          </w:tcPr>
          <w:p w14:paraId="385B3C4B" w14:textId="77777777" w:rsidR="00924413" w:rsidRPr="00B6045E" w:rsidRDefault="00924413" w:rsidP="00BC1B1F">
            <w:r w:rsidRPr="00B6045E">
              <w:t>Louisiana (eff. 10/2005)</w:t>
            </w:r>
          </w:p>
        </w:tc>
      </w:tr>
      <w:tr w:rsidR="00924413" w14:paraId="385B3C4F" w14:textId="77777777" w:rsidTr="004C381B">
        <w:tc>
          <w:tcPr>
            <w:tcW w:w="2088" w:type="dxa"/>
          </w:tcPr>
          <w:p w14:paraId="385B3C4D" w14:textId="77777777" w:rsidR="00924413" w:rsidRPr="00B6045E" w:rsidRDefault="00924413" w:rsidP="00BC1B1F">
            <w:r w:rsidRPr="00B6045E">
              <w:t xml:space="preserve">72 </w:t>
            </w:r>
          </w:p>
        </w:tc>
        <w:tc>
          <w:tcPr>
            <w:tcW w:w="3690" w:type="dxa"/>
          </w:tcPr>
          <w:p w14:paraId="385B3C4E" w14:textId="77777777" w:rsidR="00924413" w:rsidRPr="00B6045E" w:rsidRDefault="00924413" w:rsidP="00BC1B1F">
            <w:r w:rsidRPr="00B6045E">
              <w:t>Ohio (eff. 10/2005)</w:t>
            </w:r>
          </w:p>
        </w:tc>
      </w:tr>
      <w:tr w:rsidR="00924413" w14:paraId="385B3C52" w14:textId="77777777" w:rsidTr="004C381B">
        <w:tc>
          <w:tcPr>
            <w:tcW w:w="2088" w:type="dxa"/>
          </w:tcPr>
          <w:p w14:paraId="385B3C50" w14:textId="77777777" w:rsidR="00924413" w:rsidRPr="00B6045E" w:rsidRDefault="00924413" w:rsidP="00BC1B1F">
            <w:r w:rsidRPr="00B6045E">
              <w:t xml:space="preserve">73 </w:t>
            </w:r>
          </w:p>
        </w:tc>
        <w:tc>
          <w:tcPr>
            <w:tcW w:w="3690" w:type="dxa"/>
          </w:tcPr>
          <w:p w14:paraId="385B3C51" w14:textId="77777777" w:rsidR="00924413" w:rsidRPr="00B6045E" w:rsidRDefault="00924413" w:rsidP="00BC1B1F">
            <w:r w:rsidRPr="00B6045E">
              <w:t>Pennsylvania (eff. 10/2005)</w:t>
            </w:r>
          </w:p>
        </w:tc>
      </w:tr>
      <w:tr w:rsidR="00924413" w14:paraId="385B3C55" w14:textId="77777777" w:rsidTr="004C381B">
        <w:tc>
          <w:tcPr>
            <w:tcW w:w="2088" w:type="dxa"/>
          </w:tcPr>
          <w:p w14:paraId="385B3C53" w14:textId="77777777" w:rsidR="00924413" w:rsidRPr="00B6045E" w:rsidRDefault="00924413" w:rsidP="00BC1B1F">
            <w:r w:rsidRPr="00B6045E">
              <w:t xml:space="preserve">74 </w:t>
            </w:r>
          </w:p>
        </w:tc>
        <w:tc>
          <w:tcPr>
            <w:tcW w:w="3690" w:type="dxa"/>
          </w:tcPr>
          <w:p w14:paraId="385B3C54" w14:textId="77777777" w:rsidR="00924413" w:rsidRPr="00B6045E" w:rsidRDefault="00924413" w:rsidP="00BC1B1F">
            <w:r w:rsidRPr="00B6045E">
              <w:t>Texas (eff. 10/2005)</w:t>
            </w:r>
          </w:p>
        </w:tc>
      </w:tr>
      <w:tr w:rsidR="00924413" w14:paraId="385B3C58" w14:textId="77777777" w:rsidTr="004C381B">
        <w:tc>
          <w:tcPr>
            <w:tcW w:w="2088" w:type="dxa"/>
          </w:tcPr>
          <w:p w14:paraId="385B3C56" w14:textId="77777777" w:rsidR="00924413" w:rsidRPr="00B6045E" w:rsidRDefault="00924413" w:rsidP="00BC1B1F">
            <w:r w:rsidRPr="00B6045E">
              <w:t xml:space="preserve">80 </w:t>
            </w:r>
          </w:p>
        </w:tc>
        <w:tc>
          <w:tcPr>
            <w:tcW w:w="3690" w:type="dxa"/>
          </w:tcPr>
          <w:p w14:paraId="385B3C57" w14:textId="77777777" w:rsidR="00924413" w:rsidRPr="00B6045E" w:rsidRDefault="00924413" w:rsidP="00BC1B1F">
            <w:r w:rsidRPr="00B6045E">
              <w:t>Maryland (eff. 8/2000)</w:t>
            </w:r>
          </w:p>
        </w:tc>
      </w:tr>
      <w:tr w:rsidR="00924413" w14:paraId="385B3C5B" w14:textId="77777777" w:rsidTr="004C381B">
        <w:tc>
          <w:tcPr>
            <w:tcW w:w="2088" w:type="dxa"/>
          </w:tcPr>
          <w:p w14:paraId="385B3C59" w14:textId="77777777" w:rsidR="00924413" w:rsidRPr="00B6045E" w:rsidRDefault="00924413" w:rsidP="00BC1B1F">
            <w:r w:rsidRPr="00B6045E">
              <w:t xml:space="preserve">97 </w:t>
            </w:r>
          </w:p>
        </w:tc>
        <w:tc>
          <w:tcPr>
            <w:tcW w:w="3690" w:type="dxa"/>
          </w:tcPr>
          <w:p w14:paraId="385B3C5A" w14:textId="77777777" w:rsidR="00924413" w:rsidRPr="00B6045E" w:rsidRDefault="00924413" w:rsidP="00BC1B1F">
            <w:r w:rsidRPr="00B6045E">
              <w:t>Northern Marianas</w:t>
            </w:r>
          </w:p>
        </w:tc>
      </w:tr>
      <w:tr w:rsidR="00924413" w14:paraId="385B3C5E" w14:textId="77777777" w:rsidTr="004C381B">
        <w:tc>
          <w:tcPr>
            <w:tcW w:w="2088" w:type="dxa"/>
          </w:tcPr>
          <w:p w14:paraId="385B3C5C" w14:textId="77777777" w:rsidR="00924413" w:rsidRPr="00B6045E" w:rsidRDefault="00924413" w:rsidP="00BC1B1F">
            <w:r w:rsidRPr="00B6045E">
              <w:lastRenderedPageBreak/>
              <w:t xml:space="preserve">98 </w:t>
            </w:r>
          </w:p>
        </w:tc>
        <w:tc>
          <w:tcPr>
            <w:tcW w:w="3690" w:type="dxa"/>
          </w:tcPr>
          <w:p w14:paraId="385B3C5D" w14:textId="77777777" w:rsidR="00924413" w:rsidRPr="00B6045E" w:rsidRDefault="00924413" w:rsidP="00BC1B1F">
            <w:r w:rsidRPr="00B6045E">
              <w:t>Guam</w:t>
            </w:r>
          </w:p>
        </w:tc>
      </w:tr>
      <w:tr w:rsidR="00924413" w14:paraId="385B3C61" w14:textId="77777777" w:rsidTr="004C381B">
        <w:tc>
          <w:tcPr>
            <w:tcW w:w="2088" w:type="dxa"/>
          </w:tcPr>
          <w:p w14:paraId="385B3C5F" w14:textId="77777777" w:rsidR="00924413" w:rsidRPr="00B6045E" w:rsidRDefault="00924413" w:rsidP="00BC1B1F">
            <w:r w:rsidRPr="00B6045E">
              <w:t xml:space="preserve">99 </w:t>
            </w:r>
          </w:p>
        </w:tc>
        <w:tc>
          <w:tcPr>
            <w:tcW w:w="3690" w:type="dxa"/>
          </w:tcPr>
          <w:p w14:paraId="385B3C60" w14:textId="77777777" w:rsidR="00924413" w:rsidRPr="00B6045E" w:rsidRDefault="00924413" w:rsidP="00BC1B1F">
            <w:r w:rsidRPr="00B6045E">
              <w:t>99 = With 000 county code is American Samoa;</w:t>
            </w:r>
            <w:r w:rsidR="00BC1B1F">
              <w:t xml:space="preserve"> </w:t>
            </w:r>
            <w:r w:rsidR="00BC1B1F" w:rsidRPr="00B6045E">
              <w:t>otherwise unknown</w:t>
            </w:r>
          </w:p>
        </w:tc>
      </w:tr>
    </w:tbl>
    <w:p w14:paraId="385B3C6E" w14:textId="77777777" w:rsidR="004C381B" w:rsidRDefault="004C381B" w:rsidP="004C381B"/>
    <w:p w14:paraId="3CA12CEB" w14:textId="77777777" w:rsidR="0026474B" w:rsidRDefault="009E5C71" w:rsidP="009E5C71">
      <w:pPr>
        <w:pStyle w:val="Heading1"/>
      </w:pPr>
      <w:bookmarkStart w:id="29" w:name="_Appendix_3:_Source"/>
      <w:bookmarkStart w:id="30" w:name="_Toc437601229"/>
      <w:bookmarkEnd w:id="29"/>
      <w:r>
        <w:t xml:space="preserve">Appendix 3: </w:t>
      </w:r>
      <w:r w:rsidR="0026474B">
        <w:t>Code Snippets</w:t>
      </w:r>
    </w:p>
    <w:p w14:paraId="26CF2689" w14:textId="1618631F" w:rsidR="009E5C71" w:rsidRDefault="0026474B" w:rsidP="0026474B">
      <w:pPr>
        <w:pStyle w:val="Heading2"/>
      </w:pPr>
      <w:r>
        <w:t xml:space="preserve">3.1: </w:t>
      </w:r>
      <w:r w:rsidR="009E5C71">
        <w:t>Source to Source Vocab Query</w:t>
      </w:r>
      <w:bookmarkEnd w:id="30"/>
    </w:p>
    <w:p w14:paraId="3B3AB4E7" w14:textId="77777777" w:rsidR="009E5C71" w:rsidRDefault="009E5C71" w:rsidP="009E5C7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/*Source to Source*/</w:t>
      </w:r>
    </w:p>
    <w:p w14:paraId="2C99ABF9"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CTE_VOCAB_MAP </w:t>
      </w:r>
      <w:r>
        <w:rPr>
          <w:rFonts w:ascii="Consolas" w:hAnsi="Consolas" w:cs="Consolas"/>
          <w:color w:val="0000FF"/>
          <w:sz w:val="19"/>
          <w:szCs w:val="19"/>
        </w:rPr>
        <w:t xml:space="preserve">AS </w:t>
      </w:r>
      <w:r>
        <w:rPr>
          <w:rFonts w:ascii="Consolas" w:hAnsi="Consolas" w:cs="Consolas"/>
          <w:color w:val="808080"/>
          <w:sz w:val="19"/>
          <w:szCs w:val="19"/>
        </w:rPr>
        <w:t>(</w:t>
      </w:r>
    </w:p>
    <w:p w14:paraId="1E6739B7"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concept_code </w:t>
      </w:r>
      <w:r>
        <w:rPr>
          <w:rFonts w:ascii="Consolas" w:hAnsi="Consolas" w:cs="Consolas"/>
          <w:color w:val="0000FF"/>
          <w:sz w:val="19"/>
          <w:szCs w:val="19"/>
        </w:rPr>
        <w:t>AS</w:t>
      </w:r>
      <w:r>
        <w:rPr>
          <w:rFonts w:ascii="Consolas" w:hAnsi="Consolas" w:cs="Consolas"/>
          <w:sz w:val="19"/>
          <w:szCs w:val="19"/>
        </w:rPr>
        <w:t xml:space="preserve"> SOURCE_CODE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SOURCE_CONCEPT_ID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SOURCE_CODE_DESCRIPTION</w:t>
      </w:r>
      <w:r>
        <w:rPr>
          <w:rFonts w:ascii="Consolas" w:hAnsi="Consolas" w:cs="Consolas"/>
          <w:color w:val="808080"/>
          <w:sz w:val="19"/>
          <w:szCs w:val="19"/>
        </w:rPr>
        <w:t>,</w:t>
      </w:r>
      <w:r>
        <w:rPr>
          <w:rFonts w:ascii="Consolas" w:hAnsi="Consolas" w:cs="Consolas"/>
          <w:sz w:val="19"/>
          <w:szCs w:val="19"/>
        </w:rPr>
        <w:t xml:space="preserve"> </w:t>
      </w:r>
    </w:p>
    <w:p w14:paraId="791DD52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0000FF"/>
          <w:sz w:val="19"/>
          <w:szCs w:val="19"/>
        </w:rPr>
        <w:t>AS</w:t>
      </w:r>
      <w:r>
        <w:rPr>
          <w:rFonts w:ascii="Consolas" w:hAnsi="Consolas" w:cs="Consolas"/>
          <w:sz w:val="19"/>
          <w:szCs w:val="19"/>
        </w:rPr>
        <w:t xml:space="preserve"> SOURCE_VOCABULARY_ID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SOURCE_DOMAIN_ID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SOURCE_CONCEPT_CLASS_ID</w:t>
      </w:r>
      <w:r>
        <w:rPr>
          <w:rFonts w:ascii="Consolas" w:hAnsi="Consolas" w:cs="Consolas"/>
          <w:color w:val="808080"/>
          <w:sz w:val="19"/>
          <w:szCs w:val="19"/>
        </w:rPr>
        <w:t>,</w:t>
      </w:r>
      <w:r>
        <w:rPr>
          <w:rFonts w:ascii="Consolas" w:hAnsi="Consolas" w:cs="Consolas"/>
          <w:sz w:val="19"/>
          <w:szCs w:val="19"/>
        </w:rPr>
        <w:t xml:space="preserve"> </w:t>
      </w:r>
    </w:p>
    <w:p w14:paraId="08882C4B"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VALID_START_DATE </w:t>
      </w:r>
      <w:r>
        <w:rPr>
          <w:rFonts w:ascii="Consolas" w:hAnsi="Consolas" w:cs="Consolas"/>
          <w:color w:val="0000FF"/>
          <w:sz w:val="19"/>
          <w:szCs w:val="19"/>
        </w:rPr>
        <w:t>AS</w:t>
      </w:r>
      <w:r>
        <w:rPr>
          <w:rFonts w:ascii="Consolas" w:hAnsi="Consolas" w:cs="Consolas"/>
          <w:sz w:val="19"/>
          <w:szCs w:val="19"/>
        </w:rPr>
        <w:t xml:space="preserve"> SOURCE_VALID_START_DATE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VALID_END_DATE </w:t>
      </w:r>
      <w:r>
        <w:rPr>
          <w:rFonts w:ascii="Consolas" w:hAnsi="Consolas" w:cs="Consolas"/>
          <w:color w:val="0000FF"/>
          <w:sz w:val="19"/>
          <w:szCs w:val="19"/>
        </w:rPr>
        <w:t>AS</w:t>
      </w:r>
      <w:r>
        <w:rPr>
          <w:rFonts w:ascii="Consolas" w:hAnsi="Consolas" w:cs="Consolas"/>
          <w:sz w:val="19"/>
          <w:szCs w:val="19"/>
        </w:rPr>
        <w:t xml:space="preserve"> SOURCE_VALID_END_DATE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SOURCE_INVALID_REASON</w:t>
      </w:r>
      <w:r>
        <w:rPr>
          <w:rFonts w:ascii="Consolas" w:hAnsi="Consolas" w:cs="Consolas"/>
          <w:color w:val="808080"/>
          <w:sz w:val="19"/>
          <w:szCs w:val="19"/>
        </w:rPr>
        <w:t>,</w:t>
      </w:r>
      <w:r>
        <w:rPr>
          <w:rFonts w:ascii="Consolas" w:hAnsi="Consolas" w:cs="Consolas"/>
          <w:sz w:val="19"/>
          <w:szCs w:val="19"/>
        </w:rPr>
        <w:t xml:space="preserve"> </w:t>
      </w:r>
    </w:p>
    <w:p w14:paraId="6B17DFFB"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TARGET_CONCEPT_ID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TARGET_CONCEPT_NAME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0000FF"/>
          <w:sz w:val="19"/>
          <w:szCs w:val="19"/>
        </w:rPr>
        <w:t>AS</w:t>
      </w:r>
      <w:r>
        <w:rPr>
          <w:rFonts w:ascii="Consolas" w:hAnsi="Consolas" w:cs="Consolas"/>
          <w:sz w:val="19"/>
          <w:szCs w:val="19"/>
        </w:rPr>
        <w:t xml:space="preserve"> TARGET_VOCABULARY_ID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TARGET_DOMAIN_ID</w:t>
      </w:r>
      <w:r>
        <w:rPr>
          <w:rFonts w:ascii="Consolas" w:hAnsi="Consolas" w:cs="Consolas"/>
          <w:color w:val="808080"/>
          <w:sz w:val="19"/>
          <w:szCs w:val="19"/>
        </w:rPr>
        <w:t>,</w:t>
      </w:r>
      <w:r>
        <w:rPr>
          <w:rFonts w:ascii="Consolas" w:hAnsi="Consolas" w:cs="Consolas"/>
          <w:sz w:val="19"/>
          <w:szCs w:val="19"/>
        </w:rPr>
        <w:t xml:space="preserve"> </w:t>
      </w:r>
    </w:p>
    <w:p w14:paraId="0DF89CD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TARGET_CONCEPT_CLASS_ID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TARGET_INVALID_REASON</w:t>
      </w:r>
      <w:r>
        <w:rPr>
          <w:rFonts w:ascii="Consolas" w:hAnsi="Consolas" w:cs="Consolas"/>
          <w:color w:val="808080"/>
          <w:sz w:val="19"/>
          <w:szCs w:val="19"/>
        </w:rPr>
        <w:t>,</w:t>
      </w:r>
      <w:r>
        <w:rPr>
          <w:rFonts w:ascii="Consolas" w:hAnsi="Consolas" w:cs="Consolas"/>
          <w:sz w:val="19"/>
          <w:szCs w:val="19"/>
        </w:rPr>
        <w:t xml:space="preserve"> </w:t>
      </w:r>
    </w:p>
    <w:p w14:paraId="15A6ADB8"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STANDARD_CONCEPT </w:t>
      </w:r>
      <w:r>
        <w:rPr>
          <w:rFonts w:ascii="Consolas" w:hAnsi="Consolas" w:cs="Consolas"/>
          <w:color w:val="0000FF"/>
          <w:sz w:val="19"/>
          <w:szCs w:val="19"/>
        </w:rPr>
        <w:t>AS</w:t>
      </w:r>
      <w:r>
        <w:rPr>
          <w:rFonts w:ascii="Consolas" w:hAnsi="Consolas" w:cs="Consolas"/>
          <w:sz w:val="19"/>
          <w:szCs w:val="19"/>
        </w:rPr>
        <w:t xml:space="preserve"> TARGET_STANDARD_CONCEPT</w:t>
      </w:r>
    </w:p>
    <w:p w14:paraId="366320B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CONCEPT c</w:t>
      </w:r>
    </w:p>
    <w:p w14:paraId="13EBFC02"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UNION</w:t>
      </w:r>
    </w:p>
    <w:p w14:paraId="5F2F8A2D"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source_code</w:t>
      </w:r>
      <w:r>
        <w:rPr>
          <w:rFonts w:ascii="Consolas" w:hAnsi="Consolas" w:cs="Consolas"/>
          <w:color w:val="808080"/>
          <w:sz w:val="19"/>
          <w:szCs w:val="19"/>
        </w:rPr>
        <w:t>,</w:t>
      </w:r>
      <w:r>
        <w:rPr>
          <w:rFonts w:ascii="Consolas" w:hAnsi="Consolas" w:cs="Consolas"/>
          <w:sz w:val="19"/>
          <w:szCs w:val="19"/>
        </w:rPr>
        <w:t xml:space="preserve"> SOURCE_CONCEPT_ID</w:t>
      </w:r>
      <w:r>
        <w:rPr>
          <w:rFonts w:ascii="Consolas" w:hAnsi="Consolas" w:cs="Consolas"/>
          <w:color w:val="808080"/>
          <w:sz w:val="19"/>
          <w:szCs w:val="19"/>
        </w:rPr>
        <w:t>,</w:t>
      </w:r>
      <w:r>
        <w:rPr>
          <w:rFonts w:ascii="Consolas" w:hAnsi="Consolas" w:cs="Consolas"/>
          <w:sz w:val="19"/>
          <w:szCs w:val="19"/>
        </w:rPr>
        <w:t xml:space="preserve"> SOURCE_CODE_DESCRIPTION</w:t>
      </w:r>
      <w:r>
        <w:rPr>
          <w:rFonts w:ascii="Consolas" w:hAnsi="Consolas" w:cs="Consolas"/>
          <w:color w:val="808080"/>
          <w:sz w:val="19"/>
          <w:szCs w:val="19"/>
        </w:rPr>
        <w:t>,</w:t>
      </w:r>
      <w:r>
        <w:rPr>
          <w:rFonts w:ascii="Consolas" w:hAnsi="Consolas" w:cs="Consolas"/>
          <w:sz w:val="19"/>
          <w:szCs w:val="19"/>
        </w:rPr>
        <w:t xml:space="preserve"> source_vocabulary_id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SOURCE_DOMAIN_ID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SOURCE_CONCEPT_CLASS_ID</w:t>
      </w:r>
      <w:r>
        <w:rPr>
          <w:rFonts w:ascii="Consolas" w:hAnsi="Consolas" w:cs="Consolas"/>
          <w:color w:val="808080"/>
          <w:sz w:val="19"/>
          <w:szCs w:val="19"/>
        </w:rPr>
        <w:t>,</w:t>
      </w:r>
      <w:r>
        <w:rPr>
          <w:rFonts w:ascii="Consolas" w:hAnsi="Consolas" w:cs="Consolas"/>
          <w:sz w:val="19"/>
          <w:szCs w:val="19"/>
        </w:rPr>
        <w:t xml:space="preserve"> </w:t>
      </w:r>
    </w:p>
    <w:p w14:paraId="3DD4DC0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VALID_START_DATE </w:t>
      </w:r>
      <w:r>
        <w:rPr>
          <w:rFonts w:ascii="Consolas" w:hAnsi="Consolas" w:cs="Consolas"/>
          <w:color w:val="0000FF"/>
          <w:sz w:val="19"/>
          <w:szCs w:val="19"/>
        </w:rPr>
        <w:t>AS</w:t>
      </w:r>
      <w:r>
        <w:rPr>
          <w:rFonts w:ascii="Consolas" w:hAnsi="Consolas" w:cs="Consolas"/>
          <w:sz w:val="19"/>
          <w:szCs w:val="19"/>
        </w:rPr>
        <w:t xml:space="preserve"> SOURCE_VALID_START_DATE</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VALID_END_DATE </w:t>
      </w:r>
      <w:r>
        <w:rPr>
          <w:rFonts w:ascii="Consolas" w:hAnsi="Consolas" w:cs="Consolas"/>
          <w:color w:val="0000FF"/>
          <w:sz w:val="19"/>
          <w:szCs w:val="19"/>
        </w:rPr>
        <w:t>AS</w:t>
      </w:r>
      <w:r>
        <w:rPr>
          <w:rFonts w:ascii="Consolas" w:hAnsi="Consolas" w:cs="Consolas"/>
          <w:sz w:val="19"/>
          <w:szCs w:val="19"/>
        </w:rPr>
        <w:t xml:space="preserve"> SOURCE_VALID_END_DATE</w:t>
      </w:r>
      <w:r>
        <w:rPr>
          <w:rFonts w:ascii="Consolas" w:hAnsi="Consolas" w:cs="Consolas"/>
          <w:color w:val="808080"/>
          <w:sz w:val="19"/>
          <w:szCs w:val="19"/>
        </w:rPr>
        <w:t>,</w:t>
      </w:r>
      <w:r>
        <w:rPr>
          <w:rFonts w:ascii="Consolas" w:hAnsi="Consolas" w:cs="Consolas"/>
          <w:sz w:val="19"/>
          <w:szCs w:val="19"/>
        </w:rPr>
        <w:t>stcm</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SOURCE_INVALID_REASON</w:t>
      </w:r>
      <w:r>
        <w:rPr>
          <w:rFonts w:ascii="Consolas" w:hAnsi="Consolas" w:cs="Consolas"/>
          <w:color w:val="808080"/>
          <w:sz w:val="19"/>
          <w:szCs w:val="19"/>
        </w:rPr>
        <w:t>,</w:t>
      </w:r>
    </w:p>
    <w:p w14:paraId="2A0ADAA8"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target_concept_id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TARGET_CONCEPT_NAME</w:t>
      </w:r>
      <w:r>
        <w:rPr>
          <w:rFonts w:ascii="Consolas" w:hAnsi="Consolas" w:cs="Consolas"/>
          <w:color w:val="808080"/>
          <w:sz w:val="19"/>
          <w:szCs w:val="19"/>
        </w:rPr>
        <w:t>,</w:t>
      </w:r>
      <w:r>
        <w:rPr>
          <w:rFonts w:ascii="Consolas" w:hAnsi="Consolas" w:cs="Consolas"/>
          <w:sz w:val="19"/>
          <w:szCs w:val="19"/>
        </w:rPr>
        <w:t xml:space="preserve"> target_vocabulary_id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TARGET_DOMAIN_ID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TARGET_CONCEPT_CLASS_ID</w:t>
      </w:r>
      <w:r>
        <w:rPr>
          <w:rFonts w:ascii="Consolas" w:hAnsi="Consolas" w:cs="Consolas"/>
          <w:color w:val="808080"/>
          <w:sz w:val="19"/>
          <w:szCs w:val="19"/>
        </w:rPr>
        <w:t>,</w:t>
      </w:r>
      <w:r>
        <w:rPr>
          <w:rFonts w:ascii="Consolas" w:hAnsi="Consolas" w:cs="Consolas"/>
          <w:sz w:val="19"/>
          <w:szCs w:val="19"/>
        </w:rPr>
        <w:t xml:space="preserve"> </w:t>
      </w:r>
    </w:p>
    <w:p w14:paraId="7D732323"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TARGET_INVALID_REASON</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standard_concept </w:t>
      </w:r>
      <w:r>
        <w:rPr>
          <w:rFonts w:ascii="Consolas" w:hAnsi="Consolas" w:cs="Consolas"/>
          <w:color w:val="0000FF"/>
          <w:sz w:val="19"/>
          <w:szCs w:val="19"/>
        </w:rPr>
        <w:t>AS</w:t>
      </w:r>
      <w:r>
        <w:rPr>
          <w:rFonts w:ascii="Consolas" w:hAnsi="Consolas" w:cs="Consolas"/>
          <w:sz w:val="19"/>
          <w:szCs w:val="19"/>
        </w:rPr>
        <w:t xml:space="preserve"> TARGET_STANDARD_CONCEPT</w:t>
      </w:r>
    </w:p>
    <w:p w14:paraId="4517FA30"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source_to_concept_map stcm</w:t>
      </w:r>
    </w:p>
    <w:p w14:paraId="43E5E2AC"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 c1</w:t>
      </w:r>
    </w:p>
    <w:p w14:paraId="6535B527"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808080"/>
          <w:sz w:val="19"/>
          <w:szCs w:val="19"/>
        </w:rPr>
        <w:t>=</w:t>
      </w:r>
      <w:r>
        <w:rPr>
          <w:rFonts w:ascii="Consolas" w:hAnsi="Consolas" w:cs="Consolas"/>
          <w:sz w:val="19"/>
          <w:szCs w:val="19"/>
        </w:rPr>
        <w:t xml:space="preserve"> stcm</w:t>
      </w:r>
      <w:r>
        <w:rPr>
          <w:rFonts w:ascii="Consolas" w:hAnsi="Consolas" w:cs="Consolas"/>
          <w:color w:val="808080"/>
          <w:sz w:val="19"/>
          <w:szCs w:val="19"/>
        </w:rPr>
        <w:t>.</w:t>
      </w:r>
      <w:r>
        <w:rPr>
          <w:rFonts w:ascii="Consolas" w:hAnsi="Consolas" w:cs="Consolas"/>
          <w:sz w:val="19"/>
          <w:szCs w:val="19"/>
        </w:rPr>
        <w:t>source_concept_id</w:t>
      </w:r>
    </w:p>
    <w:p w14:paraId="58737CBF"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 c2</w:t>
      </w:r>
    </w:p>
    <w:p w14:paraId="61859496"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808080"/>
          <w:sz w:val="19"/>
          <w:szCs w:val="19"/>
        </w:rPr>
        <w:t>=</w:t>
      </w:r>
      <w:r>
        <w:rPr>
          <w:rFonts w:ascii="Consolas" w:hAnsi="Consolas" w:cs="Consolas"/>
          <w:sz w:val="19"/>
          <w:szCs w:val="19"/>
        </w:rPr>
        <w:t xml:space="preserve"> stcm</w:t>
      </w:r>
      <w:r>
        <w:rPr>
          <w:rFonts w:ascii="Consolas" w:hAnsi="Consolas" w:cs="Consolas"/>
          <w:color w:val="808080"/>
          <w:sz w:val="19"/>
          <w:szCs w:val="19"/>
        </w:rPr>
        <w:t>.</w:t>
      </w:r>
      <w:r>
        <w:rPr>
          <w:rFonts w:ascii="Consolas" w:hAnsi="Consolas" w:cs="Consolas"/>
          <w:sz w:val="19"/>
          <w:szCs w:val="19"/>
        </w:rPr>
        <w:t>target_concept_id</w:t>
      </w:r>
    </w:p>
    <w:p w14:paraId="5CA2193B"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stcm</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51AEC500"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38C85F4D"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14:paraId="79FCDFB1"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CTE_VOCAB_MAP</w:t>
      </w:r>
    </w:p>
    <w:p w14:paraId="751E7784"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/*EXAMPLE FILTERS*/</w:t>
      </w:r>
    </w:p>
    <w:p w14:paraId="2CDC0AA6"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10915A59"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r>
        <w:rPr>
          <w:rFonts w:ascii="Consolas" w:hAnsi="Consolas" w:cs="Consolas"/>
          <w:sz w:val="19"/>
          <w:szCs w:val="19"/>
        </w:rPr>
        <w:t xml:space="preserve"> </w:t>
      </w:r>
    </w:p>
    <w:p w14:paraId="3D666C1A" w14:textId="77777777" w:rsidR="009E5C71" w:rsidRDefault="009E5C71" w:rsidP="009E5C71"/>
    <w:p w14:paraId="1D4DF73E" w14:textId="77777777" w:rsidR="009E5C71" w:rsidRDefault="009E5C71" w:rsidP="009E5C71"/>
    <w:p w14:paraId="5312B82D" w14:textId="77777777" w:rsidR="009E5C71" w:rsidRDefault="009E5C71" w:rsidP="009E5C71"/>
    <w:p w14:paraId="10306819" w14:textId="77777777" w:rsidR="009E5C71" w:rsidRDefault="009E5C71" w:rsidP="009E5C71"/>
    <w:p w14:paraId="6CCB665E" w14:textId="158517DF" w:rsidR="009E5C71" w:rsidRDefault="0026474B" w:rsidP="0026474B">
      <w:pPr>
        <w:pStyle w:val="Heading2"/>
      </w:pPr>
      <w:bookmarkStart w:id="31" w:name="_Appendix_4:_Source"/>
      <w:bookmarkStart w:id="32" w:name="_Toc437601230"/>
      <w:bookmarkEnd w:id="31"/>
      <w:r>
        <w:lastRenderedPageBreak/>
        <w:t>3.2</w:t>
      </w:r>
      <w:r w:rsidR="009E5C71">
        <w:t>: Source to Standard Vocab Query</w:t>
      </w:r>
      <w:bookmarkEnd w:id="32"/>
    </w:p>
    <w:p w14:paraId="56387EBC" w14:textId="77777777" w:rsidR="009E5C71" w:rsidRDefault="009E5C71" w:rsidP="009E5C7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/*Source to Standard*/</w:t>
      </w:r>
    </w:p>
    <w:p w14:paraId="080F10E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CTE_VOCAB_MAP </w:t>
      </w:r>
      <w:r>
        <w:rPr>
          <w:rFonts w:ascii="Consolas" w:hAnsi="Consolas" w:cs="Consolas"/>
          <w:color w:val="0000FF"/>
          <w:sz w:val="19"/>
          <w:szCs w:val="19"/>
        </w:rPr>
        <w:t xml:space="preserve">AS </w:t>
      </w:r>
      <w:r>
        <w:rPr>
          <w:rFonts w:ascii="Consolas" w:hAnsi="Consolas" w:cs="Consolas"/>
          <w:color w:val="808080"/>
          <w:sz w:val="19"/>
          <w:szCs w:val="19"/>
        </w:rPr>
        <w:t>(</w:t>
      </w:r>
    </w:p>
    <w:p w14:paraId="4509338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concept_code </w:t>
      </w:r>
      <w:r>
        <w:rPr>
          <w:rFonts w:ascii="Consolas" w:hAnsi="Consolas" w:cs="Consolas"/>
          <w:color w:val="0000FF"/>
          <w:sz w:val="19"/>
          <w:szCs w:val="19"/>
        </w:rPr>
        <w:t>AS</w:t>
      </w:r>
      <w:r>
        <w:rPr>
          <w:rFonts w:ascii="Consolas" w:hAnsi="Consolas" w:cs="Consolas"/>
          <w:sz w:val="19"/>
          <w:szCs w:val="19"/>
        </w:rPr>
        <w:t xml:space="preserve"> SOURCE_CODE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SOURCE_CONCEPT_ID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SOURCE_CODE_DESCRIPTION</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0000FF"/>
          <w:sz w:val="19"/>
          <w:szCs w:val="19"/>
        </w:rPr>
        <w:t>AS</w:t>
      </w:r>
      <w:r>
        <w:rPr>
          <w:rFonts w:ascii="Consolas" w:hAnsi="Consolas" w:cs="Consolas"/>
          <w:sz w:val="19"/>
          <w:szCs w:val="19"/>
        </w:rPr>
        <w:t xml:space="preserve"> SOURCE_VOCABULARY_ID</w:t>
      </w:r>
      <w:r>
        <w:rPr>
          <w:rFonts w:ascii="Consolas" w:hAnsi="Consolas" w:cs="Consolas"/>
          <w:color w:val="808080"/>
          <w:sz w:val="19"/>
          <w:szCs w:val="19"/>
        </w:rPr>
        <w:t>,</w:t>
      </w:r>
      <w:r>
        <w:rPr>
          <w:rFonts w:ascii="Consolas" w:hAnsi="Consolas" w:cs="Consolas"/>
          <w:sz w:val="19"/>
          <w:szCs w:val="19"/>
        </w:rPr>
        <w:t xml:space="preserve"> </w:t>
      </w:r>
    </w:p>
    <w:p w14:paraId="0D0BB82A"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SOURCE_DOMAIN_ID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SOURCE_CONCEPT_CLASS_ID</w:t>
      </w:r>
      <w:r>
        <w:rPr>
          <w:rFonts w:ascii="Consolas" w:hAnsi="Consolas" w:cs="Consolas"/>
          <w:color w:val="808080"/>
          <w:sz w:val="19"/>
          <w:szCs w:val="19"/>
        </w:rPr>
        <w:t>,</w:t>
      </w:r>
      <w:r>
        <w:rPr>
          <w:rFonts w:ascii="Consolas" w:hAnsi="Consolas" w:cs="Consolas"/>
          <w:sz w:val="19"/>
          <w:szCs w:val="19"/>
        </w:rPr>
        <w:t xml:space="preserve"> </w:t>
      </w:r>
    </w:p>
    <w:p w14:paraId="15A4D41D"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VALID_START_DATE </w:t>
      </w:r>
      <w:r>
        <w:rPr>
          <w:rFonts w:ascii="Consolas" w:hAnsi="Consolas" w:cs="Consolas"/>
          <w:color w:val="0000FF"/>
          <w:sz w:val="19"/>
          <w:szCs w:val="19"/>
        </w:rPr>
        <w:t>AS</w:t>
      </w:r>
      <w:r>
        <w:rPr>
          <w:rFonts w:ascii="Consolas" w:hAnsi="Consolas" w:cs="Consolas"/>
          <w:sz w:val="19"/>
          <w:szCs w:val="19"/>
        </w:rPr>
        <w:t xml:space="preserve"> SOURCE_VALID_START_DATE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VALID_END_DATE </w:t>
      </w:r>
      <w:r>
        <w:rPr>
          <w:rFonts w:ascii="Consolas" w:hAnsi="Consolas" w:cs="Consolas"/>
          <w:color w:val="0000FF"/>
          <w:sz w:val="19"/>
          <w:szCs w:val="19"/>
        </w:rPr>
        <w:t>AS</w:t>
      </w:r>
      <w:r>
        <w:rPr>
          <w:rFonts w:ascii="Consolas" w:hAnsi="Consolas" w:cs="Consolas"/>
          <w:sz w:val="19"/>
          <w:szCs w:val="19"/>
        </w:rPr>
        <w:t xml:space="preserve"> SOURCE_VALID_END_DATE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SOURCE_INVALID_REASON</w:t>
      </w:r>
      <w:r>
        <w:rPr>
          <w:rFonts w:ascii="Consolas" w:hAnsi="Consolas" w:cs="Consolas"/>
          <w:color w:val="808080"/>
          <w:sz w:val="19"/>
          <w:szCs w:val="19"/>
        </w:rPr>
        <w:t>,</w:t>
      </w:r>
      <w:r>
        <w:rPr>
          <w:rFonts w:ascii="Consolas" w:hAnsi="Consolas" w:cs="Consolas"/>
          <w:sz w:val="19"/>
          <w:szCs w:val="19"/>
        </w:rPr>
        <w:t xml:space="preserve"> </w:t>
      </w:r>
    </w:p>
    <w:p w14:paraId="6F6A207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TARGET_CONCEPT_ID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TARGET_CONCEPT_NAME</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0000FF"/>
          <w:sz w:val="19"/>
          <w:szCs w:val="19"/>
        </w:rPr>
        <w:t>AS</w:t>
      </w:r>
      <w:r>
        <w:rPr>
          <w:rFonts w:ascii="Consolas" w:hAnsi="Consolas" w:cs="Consolas"/>
          <w:sz w:val="19"/>
          <w:szCs w:val="19"/>
        </w:rPr>
        <w:t xml:space="preserve"> TARGET_VOCABUALRY_ID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TARGET_DOMAIN_ID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TARGET_CONCEPT_CLASS_ID</w:t>
      </w:r>
      <w:r>
        <w:rPr>
          <w:rFonts w:ascii="Consolas" w:hAnsi="Consolas" w:cs="Consolas"/>
          <w:color w:val="808080"/>
          <w:sz w:val="19"/>
          <w:szCs w:val="19"/>
        </w:rPr>
        <w:t>,</w:t>
      </w:r>
      <w:r>
        <w:rPr>
          <w:rFonts w:ascii="Consolas" w:hAnsi="Consolas" w:cs="Consolas"/>
          <w:sz w:val="19"/>
          <w:szCs w:val="19"/>
        </w:rPr>
        <w:t xml:space="preserve"> </w:t>
      </w:r>
    </w:p>
    <w:p w14:paraId="556D784F"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TARGET_INVALID_REASON</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standard_concept </w:t>
      </w:r>
      <w:r>
        <w:rPr>
          <w:rFonts w:ascii="Consolas" w:hAnsi="Consolas" w:cs="Consolas"/>
          <w:color w:val="0000FF"/>
          <w:sz w:val="19"/>
          <w:szCs w:val="19"/>
        </w:rPr>
        <w:t>AS</w:t>
      </w:r>
      <w:r>
        <w:rPr>
          <w:rFonts w:ascii="Consolas" w:hAnsi="Consolas" w:cs="Consolas"/>
          <w:sz w:val="19"/>
          <w:szCs w:val="19"/>
        </w:rPr>
        <w:t xml:space="preserve"> TARGET_STANDARD_CONCEPT</w:t>
      </w:r>
    </w:p>
    <w:p w14:paraId="63AD562C"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CONCEPT C</w:t>
      </w:r>
    </w:p>
    <w:p w14:paraId="0BCFD045"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CONCEPT_RELATIONSHIP CR</w:t>
      </w:r>
    </w:p>
    <w:p w14:paraId="3E75AB54"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808080"/>
          <w:sz w:val="19"/>
          <w:szCs w:val="19"/>
        </w:rPr>
        <w:t>=</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CONCEPT_ID_1</w:t>
      </w:r>
    </w:p>
    <w:p w14:paraId="433A7B33"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35952A85"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 xml:space="preserve">relationship_id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'Maps To'</w:t>
      </w:r>
    </w:p>
    <w:p w14:paraId="368D05BC"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 C1</w:t>
      </w:r>
    </w:p>
    <w:p w14:paraId="5B21D9D5"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 xml:space="preserve">CONCEPT_ID_2 </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CONCEPT_ID</w:t>
      </w:r>
    </w:p>
    <w:p w14:paraId="3CAEA6BB"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133F326C"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UNION</w:t>
      </w:r>
    </w:p>
    <w:p w14:paraId="7A7E0E95"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source_code</w:t>
      </w:r>
      <w:r>
        <w:rPr>
          <w:rFonts w:ascii="Consolas" w:hAnsi="Consolas" w:cs="Consolas"/>
          <w:color w:val="808080"/>
          <w:sz w:val="19"/>
          <w:szCs w:val="19"/>
        </w:rPr>
        <w:t>,</w:t>
      </w:r>
      <w:r>
        <w:rPr>
          <w:rFonts w:ascii="Consolas" w:hAnsi="Consolas" w:cs="Consolas"/>
          <w:sz w:val="19"/>
          <w:szCs w:val="19"/>
        </w:rPr>
        <w:t xml:space="preserve"> SOURCE_CONCEPT_ID</w:t>
      </w:r>
      <w:r>
        <w:rPr>
          <w:rFonts w:ascii="Consolas" w:hAnsi="Consolas" w:cs="Consolas"/>
          <w:color w:val="808080"/>
          <w:sz w:val="19"/>
          <w:szCs w:val="19"/>
        </w:rPr>
        <w:t>,</w:t>
      </w:r>
      <w:r>
        <w:rPr>
          <w:rFonts w:ascii="Consolas" w:hAnsi="Consolas" w:cs="Consolas"/>
          <w:sz w:val="19"/>
          <w:szCs w:val="19"/>
        </w:rPr>
        <w:t xml:space="preserve"> SOURCE_CODE_DESCRIPTION</w:t>
      </w:r>
      <w:r>
        <w:rPr>
          <w:rFonts w:ascii="Consolas" w:hAnsi="Consolas" w:cs="Consolas"/>
          <w:color w:val="808080"/>
          <w:sz w:val="19"/>
          <w:szCs w:val="19"/>
        </w:rPr>
        <w:t>,</w:t>
      </w:r>
      <w:r>
        <w:rPr>
          <w:rFonts w:ascii="Consolas" w:hAnsi="Consolas" w:cs="Consolas"/>
          <w:sz w:val="19"/>
          <w:szCs w:val="19"/>
        </w:rPr>
        <w:t xml:space="preserve"> source_vocabulary_id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SOURCE_DOMAIN_ID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SOURCE_CONCEPT_CLASS_ID</w:t>
      </w:r>
      <w:r>
        <w:rPr>
          <w:rFonts w:ascii="Consolas" w:hAnsi="Consolas" w:cs="Consolas"/>
          <w:color w:val="808080"/>
          <w:sz w:val="19"/>
          <w:szCs w:val="19"/>
        </w:rPr>
        <w:t>,</w:t>
      </w:r>
    </w:p>
    <w:p w14:paraId="5102508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VALID_START_DATE </w:t>
      </w:r>
      <w:r>
        <w:rPr>
          <w:rFonts w:ascii="Consolas" w:hAnsi="Consolas" w:cs="Consolas"/>
          <w:color w:val="0000FF"/>
          <w:sz w:val="19"/>
          <w:szCs w:val="19"/>
        </w:rPr>
        <w:t>AS</w:t>
      </w:r>
      <w:r>
        <w:rPr>
          <w:rFonts w:ascii="Consolas" w:hAnsi="Consolas" w:cs="Consolas"/>
          <w:sz w:val="19"/>
          <w:szCs w:val="19"/>
        </w:rPr>
        <w:t xml:space="preserve"> SOURCE_VALID_START_DATE</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VALID_END_DATE </w:t>
      </w:r>
      <w:r>
        <w:rPr>
          <w:rFonts w:ascii="Consolas" w:hAnsi="Consolas" w:cs="Consolas"/>
          <w:color w:val="0000FF"/>
          <w:sz w:val="19"/>
          <w:szCs w:val="19"/>
        </w:rPr>
        <w:t>AS</w:t>
      </w:r>
      <w:r>
        <w:rPr>
          <w:rFonts w:ascii="Consolas" w:hAnsi="Consolas" w:cs="Consolas"/>
          <w:sz w:val="19"/>
          <w:szCs w:val="19"/>
        </w:rPr>
        <w:t xml:space="preserve"> SOURCE_VALID_END_DATE</w:t>
      </w:r>
      <w:r>
        <w:rPr>
          <w:rFonts w:ascii="Consolas" w:hAnsi="Consolas" w:cs="Consolas"/>
          <w:color w:val="808080"/>
          <w:sz w:val="19"/>
          <w:szCs w:val="19"/>
        </w:rPr>
        <w:t>,</w:t>
      </w:r>
      <w:r>
        <w:rPr>
          <w:rFonts w:ascii="Consolas" w:hAnsi="Consolas" w:cs="Consolas"/>
          <w:sz w:val="19"/>
          <w:szCs w:val="19"/>
        </w:rPr>
        <w:t xml:space="preserve"> </w:t>
      </w:r>
    </w:p>
    <w:p w14:paraId="60D93D1D"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stcm</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SOURCE_INVALID_REASON</w:t>
      </w:r>
      <w:r>
        <w:rPr>
          <w:rFonts w:ascii="Consolas" w:hAnsi="Consolas" w:cs="Consolas"/>
          <w:color w:val="808080"/>
          <w:sz w:val="19"/>
          <w:szCs w:val="19"/>
        </w:rPr>
        <w:t>,</w:t>
      </w:r>
      <w:r>
        <w:rPr>
          <w:rFonts w:ascii="Consolas" w:hAnsi="Consolas" w:cs="Consolas"/>
          <w:sz w:val="19"/>
          <w:szCs w:val="19"/>
        </w:rPr>
        <w:t>target_concept_id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TARGET_CONCEPT_NAME</w:t>
      </w:r>
      <w:r>
        <w:rPr>
          <w:rFonts w:ascii="Consolas" w:hAnsi="Consolas" w:cs="Consolas"/>
          <w:color w:val="808080"/>
          <w:sz w:val="19"/>
          <w:szCs w:val="19"/>
        </w:rPr>
        <w:t>,</w:t>
      </w:r>
      <w:r>
        <w:rPr>
          <w:rFonts w:ascii="Consolas" w:hAnsi="Consolas" w:cs="Consolas"/>
          <w:sz w:val="19"/>
          <w:szCs w:val="19"/>
        </w:rPr>
        <w:t xml:space="preserve"> target_vocabulary_id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TARGET_DOMAIN_ID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TARGET_CONCEPT_CLASS_ID</w:t>
      </w:r>
      <w:r>
        <w:rPr>
          <w:rFonts w:ascii="Consolas" w:hAnsi="Consolas" w:cs="Consolas"/>
          <w:color w:val="808080"/>
          <w:sz w:val="19"/>
          <w:szCs w:val="19"/>
        </w:rPr>
        <w:t>,</w:t>
      </w:r>
      <w:r>
        <w:rPr>
          <w:rFonts w:ascii="Consolas" w:hAnsi="Consolas" w:cs="Consolas"/>
          <w:sz w:val="19"/>
          <w:szCs w:val="19"/>
        </w:rPr>
        <w:t xml:space="preserve"> </w:t>
      </w:r>
    </w:p>
    <w:p w14:paraId="090A6019"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TARGET_INVALID_REASON</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standard_concept </w:t>
      </w:r>
      <w:r>
        <w:rPr>
          <w:rFonts w:ascii="Consolas" w:hAnsi="Consolas" w:cs="Consolas"/>
          <w:color w:val="0000FF"/>
          <w:sz w:val="19"/>
          <w:szCs w:val="19"/>
        </w:rPr>
        <w:t>AS</w:t>
      </w:r>
      <w:r>
        <w:rPr>
          <w:rFonts w:ascii="Consolas" w:hAnsi="Consolas" w:cs="Consolas"/>
          <w:sz w:val="19"/>
          <w:szCs w:val="19"/>
        </w:rPr>
        <w:t xml:space="preserve"> TARGET_STANDARD_CONCEPT</w:t>
      </w:r>
    </w:p>
    <w:p w14:paraId="6E155B66"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source_to_concept_map stcm</w:t>
      </w:r>
    </w:p>
    <w:p w14:paraId="44603A5C"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 c1</w:t>
      </w:r>
    </w:p>
    <w:p w14:paraId="3AABC140"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808080"/>
          <w:sz w:val="19"/>
          <w:szCs w:val="19"/>
        </w:rPr>
        <w:t>=</w:t>
      </w:r>
      <w:r>
        <w:rPr>
          <w:rFonts w:ascii="Consolas" w:hAnsi="Consolas" w:cs="Consolas"/>
          <w:sz w:val="19"/>
          <w:szCs w:val="19"/>
        </w:rPr>
        <w:t xml:space="preserve"> stcm</w:t>
      </w:r>
      <w:r>
        <w:rPr>
          <w:rFonts w:ascii="Consolas" w:hAnsi="Consolas" w:cs="Consolas"/>
          <w:color w:val="808080"/>
          <w:sz w:val="19"/>
          <w:szCs w:val="19"/>
        </w:rPr>
        <w:t>.</w:t>
      </w:r>
      <w:r>
        <w:rPr>
          <w:rFonts w:ascii="Consolas" w:hAnsi="Consolas" w:cs="Consolas"/>
          <w:sz w:val="19"/>
          <w:szCs w:val="19"/>
        </w:rPr>
        <w:t>source_concept_id</w:t>
      </w:r>
    </w:p>
    <w:p w14:paraId="6A218851"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 c2</w:t>
      </w:r>
    </w:p>
    <w:p w14:paraId="237783FD"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808080"/>
          <w:sz w:val="19"/>
          <w:szCs w:val="19"/>
        </w:rPr>
        <w:t>=</w:t>
      </w:r>
      <w:r>
        <w:rPr>
          <w:rFonts w:ascii="Consolas" w:hAnsi="Consolas" w:cs="Consolas"/>
          <w:sz w:val="19"/>
          <w:szCs w:val="19"/>
        </w:rPr>
        <w:t xml:space="preserve"> stcm</w:t>
      </w:r>
      <w:r>
        <w:rPr>
          <w:rFonts w:ascii="Consolas" w:hAnsi="Consolas" w:cs="Consolas"/>
          <w:color w:val="808080"/>
          <w:sz w:val="19"/>
          <w:szCs w:val="19"/>
        </w:rPr>
        <w:t>.</w:t>
      </w:r>
      <w:r>
        <w:rPr>
          <w:rFonts w:ascii="Consolas" w:hAnsi="Consolas" w:cs="Consolas"/>
          <w:sz w:val="19"/>
          <w:szCs w:val="19"/>
        </w:rPr>
        <w:t>target_concept_id</w:t>
      </w:r>
    </w:p>
    <w:p w14:paraId="3B0F3E5A"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stcm</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52D7DA6F"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3DE3C910"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14:paraId="66A54480"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CTE_VOCAB_MAP</w:t>
      </w:r>
    </w:p>
    <w:p w14:paraId="6D41CC99"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/*EXAMPLE FILTERS*/</w:t>
      </w:r>
    </w:p>
    <w:p w14:paraId="1052EB38"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14:paraId="58166A88"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'RxNORM'</w:t>
      </w:r>
      <w:r>
        <w:rPr>
          <w:rFonts w:ascii="Consolas" w:hAnsi="Consolas" w:cs="Consolas"/>
          <w:color w:val="808080"/>
          <w:sz w:val="19"/>
          <w:szCs w:val="19"/>
        </w:rPr>
        <w:t>)</w:t>
      </w:r>
      <w:r>
        <w:rPr>
          <w:rFonts w:ascii="Consolas" w:hAnsi="Consolas" w:cs="Consolas"/>
          <w:sz w:val="19"/>
          <w:szCs w:val="19"/>
        </w:rPr>
        <w:t xml:space="preserve"> </w:t>
      </w:r>
    </w:p>
    <w:p w14:paraId="6F01BD2B" w14:textId="77777777" w:rsidR="005C6A87" w:rsidRDefault="005C6A87" w:rsidP="005C6A87">
      <w:pPr>
        <w:autoSpaceDE w:val="0"/>
        <w:autoSpaceDN w:val="0"/>
        <w:adjustRightInd w:val="0"/>
        <w:spacing w:after="0" w:line="240" w:lineRule="auto"/>
        <w:rPr>
          <w:rFonts w:ascii="Consolas" w:hAnsi="Consolas" w:cs="Consolas"/>
          <w:sz w:val="19"/>
          <w:szCs w:val="19"/>
        </w:rPr>
      </w:pPr>
    </w:p>
    <w:p w14:paraId="0864940A" w14:textId="77777777" w:rsidR="00213642" w:rsidRDefault="00213642" w:rsidP="00213642"/>
    <w:p w14:paraId="15900B0B" w14:textId="77777777" w:rsidR="00213642" w:rsidRDefault="00213642" w:rsidP="00213642"/>
    <w:p w14:paraId="52045C71" w14:textId="77777777" w:rsidR="00213642" w:rsidRDefault="00213642" w:rsidP="00213642"/>
    <w:p w14:paraId="7067560D" w14:textId="77777777" w:rsidR="00213642" w:rsidRPr="00213642" w:rsidRDefault="00213642" w:rsidP="00213642"/>
    <w:sectPr w:rsidR="00213642" w:rsidRPr="00213642" w:rsidSect="00F43F84">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8A68C0" w14:textId="77777777" w:rsidR="00DB73C6" w:rsidRDefault="00DB73C6" w:rsidP="007602D4">
      <w:pPr>
        <w:spacing w:after="0" w:line="240" w:lineRule="auto"/>
      </w:pPr>
      <w:r>
        <w:separator/>
      </w:r>
    </w:p>
  </w:endnote>
  <w:endnote w:type="continuationSeparator" w:id="0">
    <w:p w14:paraId="6324EAFA" w14:textId="77777777" w:rsidR="00DB73C6" w:rsidRDefault="00DB73C6" w:rsidP="0076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661655"/>
      <w:docPartObj>
        <w:docPartGallery w:val="Page Numbers (Bottom of Page)"/>
        <w:docPartUnique/>
      </w:docPartObj>
    </w:sdtPr>
    <w:sdtEndPr/>
    <w:sdtContent>
      <w:sdt>
        <w:sdtPr>
          <w:id w:val="860082579"/>
          <w:docPartObj>
            <w:docPartGallery w:val="Page Numbers (Top of Page)"/>
            <w:docPartUnique/>
          </w:docPartObj>
        </w:sdtPr>
        <w:sdtEndPr/>
        <w:sdtContent>
          <w:p w14:paraId="385B3C7C" w14:textId="77777777" w:rsidR="00C54182" w:rsidRPr="00144AAD" w:rsidRDefault="00C54182" w:rsidP="007602D4">
            <w:pPr>
              <w:pBdr>
                <w:bottom w:val="single" w:sz="6" w:space="1" w:color="auto"/>
              </w:pBdr>
              <w:spacing w:after="0" w:line="240" w:lineRule="auto"/>
              <w:jc w:val="right"/>
              <w:rPr>
                <w:sz w:val="20"/>
                <w:szCs w:val="20"/>
              </w:rPr>
            </w:pPr>
          </w:p>
          <w:p w14:paraId="385B3C7D" w14:textId="722A67CB" w:rsidR="00C54182" w:rsidRPr="007602D4" w:rsidRDefault="00C54182" w:rsidP="007602D4">
            <w:pPr>
              <w:spacing w:after="0" w:line="240" w:lineRule="auto"/>
              <w:jc w:val="right"/>
              <w:rPr>
                <w:rFonts w:asciiTheme="majorHAnsi" w:hAnsiTheme="majorHAnsi"/>
                <w:sz w:val="20"/>
                <w:szCs w:val="20"/>
              </w:rPr>
            </w:pPr>
            <w:r w:rsidRPr="007602D4">
              <w:rPr>
                <w:rFonts w:asciiTheme="majorHAnsi" w:hAnsiTheme="majorHAnsi"/>
                <w:sz w:val="20"/>
                <w:szCs w:val="20"/>
              </w:rPr>
              <w:t xml:space="preserve">Page </w:t>
            </w:r>
            <w:r w:rsidRPr="007602D4">
              <w:rPr>
                <w:rFonts w:asciiTheme="majorHAnsi" w:hAnsiTheme="majorHAnsi"/>
                <w:sz w:val="20"/>
                <w:szCs w:val="20"/>
              </w:rPr>
              <w:fldChar w:fldCharType="begin"/>
            </w:r>
            <w:r w:rsidRPr="007602D4">
              <w:rPr>
                <w:rFonts w:asciiTheme="majorHAnsi" w:hAnsiTheme="majorHAnsi"/>
                <w:sz w:val="20"/>
                <w:szCs w:val="20"/>
              </w:rPr>
              <w:instrText xml:space="preserve"> PAGE </w:instrText>
            </w:r>
            <w:r w:rsidRPr="007602D4">
              <w:rPr>
                <w:rFonts w:asciiTheme="majorHAnsi" w:hAnsiTheme="majorHAnsi"/>
                <w:sz w:val="20"/>
                <w:szCs w:val="20"/>
              </w:rPr>
              <w:fldChar w:fldCharType="separate"/>
            </w:r>
            <w:r w:rsidR="00DC4907">
              <w:rPr>
                <w:rFonts w:asciiTheme="majorHAnsi" w:hAnsiTheme="majorHAnsi"/>
                <w:noProof/>
                <w:sz w:val="20"/>
                <w:szCs w:val="20"/>
              </w:rPr>
              <w:t>21</w:t>
            </w:r>
            <w:r w:rsidRPr="007602D4">
              <w:rPr>
                <w:rFonts w:asciiTheme="majorHAnsi" w:hAnsiTheme="majorHAnsi"/>
                <w:sz w:val="20"/>
                <w:szCs w:val="20"/>
              </w:rPr>
              <w:fldChar w:fldCharType="end"/>
            </w:r>
            <w:r w:rsidRPr="007602D4">
              <w:rPr>
                <w:rFonts w:asciiTheme="majorHAnsi" w:hAnsiTheme="majorHAnsi"/>
                <w:sz w:val="20"/>
                <w:szCs w:val="20"/>
              </w:rPr>
              <w:t xml:space="preserve"> of </w:t>
            </w:r>
            <w:r w:rsidRPr="007602D4">
              <w:rPr>
                <w:rFonts w:asciiTheme="majorHAnsi" w:hAnsiTheme="majorHAnsi"/>
                <w:sz w:val="20"/>
                <w:szCs w:val="20"/>
              </w:rPr>
              <w:fldChar w:fldCharType="begin"/>
            </w:r>
            <w:r w:rsidRPr="007602D4">
              <w:rPr>
                <w:rFonts w:asciiTheme="majorHAnsi" w:hAnsiTheme="majorHAnsi"/>
                <w:sz w:val="20"/>
                <w:szCs w:val="20"/>
              </w:rPr>
              <w:instrText xml:space="preserve"> NUMPAGES  </w:instrText>
            </w:r>
            <w:r w:rsidRPr="007602D4">
              <w:rPr>
                <w:rFonts w:asciiTheme="majorHAnsi" w:hAnsiTheme="majorHAnsi"/>
                <w:sz w:val="20"/>
                <w:szCs w:val="20"/>
              </w:rPr>
              <w:fldChar w:fldCharType="separate"/>
            </w:r>
            <w:r w:rsidR="00DC4907">
              <w:rPr>
                <w:rFonts w:asciiTheme="majorHAnsi" w:hAnsiTheme="majorHAnsi"/>
                <w:noProof/>
                <w:sz w:val="20"/>
                <w:szCs w:val="20"/>
              </w:rPr>
              <w:t>53</w:t>
            </w:r>
            <w:r w:rsidRPr="007602D4">
              <w:rPr>
                <w:rFonts w:asciiTheme="majorHAnsi" w:hAnsiTheme="majorHAnsi"/>
                <w:sz w:val="20"/>
                <w:szCs w:val="20"/>
              </w:rPr>
              <w:fldChar w:fldCharType="end"/>
            </w:r>
          </w:p>
          <w:p w14:paraId="385B3C7E" w14:textId="77777777" w:rsidR="00C54182" w:rsidRDefault="00DB73C6">
            <w:pPr>
              <w:pStyle w:val="Footer"/>
              <w:jc w:val="right"/>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691FD5" w14:textId="77777777" w:rsidR="00DB73C6" w:rsidRDefault="00DB73C6" w:rsidP="007602D4">
      <w:pPr>
        <w:spacing w:after="0" w:line="240" w:lineRule="auto"/>
      </w:pPr>
      <w:r>
        <w:separator/>
      </w:r>
    </w:p>
  </w:footnote>
  <w:footnote w:type="continuationSeparator" w:id="0">
    <w:p w14:paraId="113C9B6F" w14:textId="77777777" w:rsidR="00DB73C6" w:rsidRDefault="00DB73C6" w:rsidP="00760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B3C7B" w14:textId="77777777" w:rsidR="00C54182" w:rsidRPr="007602D4" w:rsidRDefault="00C54182" w:rsidP="007602D4">
    <w:pPr>
      <w:pStyle w:val="Header"/>
      <w:pBdr>
        <w:bottom w:val="single" w:sz="6" w:space="1" w:color="auto"/>
      </w:pBdr>
      <w:rPr>
        <w:rFonts w:asciiTheme="majorHAnsi" w:hAnsiTheme="majorHAnsi"/>
      </w:rPr>
    </w:pPr>
    <w:r w:rsidRPr="007602D4">
      <w:rPr>
        <w:rFonts w:asciiTheme="majorHAnsi" w:hAnsiTheme="majorHAnsi"/>
        <w:sz w:val="20"/>
      </w:rPr>
      <w:t>Common Data Model (CDM V5.0) ETL Mapping Specification for SEER Medicare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E92"/>
    <w:multiLevelType w:val="multilevel"/>
    <w:tmpl w:val="E40C231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2" w15:restartNumberingAfterBreak="0">
    <w:nsid w:val="09EE323C"/>
    <w:multiLevelType w:val="hybridMultilevel"/>
    <w:tmpl w:val="8268515A"/>
    <w:lvl w:ilvl="0" w:tplc="6136ECA4">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78330D"/>
    <w:multiLevelType w:val="hybridMultilevel"/>
    <w:tmpl w:val="614898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7C7A20"/>
    <w:multiLevelType w:val="hybridMultilevel"/>
    <w:tmpl w:val="61624E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AA1193"/>
    <w:multiLevelType w:val="hybridMultilevel"/>
    <w:tmpl w:val="D866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950A4"/>
    <w:multiLevelType w:val="hybridMultilevel"/>
    <w:tmpl w:val="AF5605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C67522"/>
    <w:multiLevelType w:val="hybridMultilevel"/>
    <w:tmpl w:val="71CE5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9160D"/>
    <w:multiLevelType w:val="hybridMultilevel"/>
    <w:tmpl w:val="324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E02C6C"/>
    <w:multiLevelType w:val="hybridMultilevel"/>
    <w:tmpl w:val="B930E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22093"/>
    <w:multiLevelType w:val="hybridMultilevel"/>
    <w:tmpl w:val="BC26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E14D0"/>
    <w:multiLevelType w:val="hybridMultilevel"/>
    <w:tmpl w:val="7204A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EA3FF5"/>
    <w:multiLevelType w:val="hybridMultilevel"/>
    <w:tmpl w:val="FA005D2C"/>
    <w:lvl w:ilvl="0" w:tplc="D1E4B7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BE5ADF"/>
    <w:multiLevelType w:val="hybridMultilevel"/>
    <w:tmpl w:val="E500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E4158D"/>
    <w:multiLevelType w:val="hybridMultilevel"/>
    <w:tmpl w:val="06043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0206FC"/>
    <w:multiLevelType w:val="hybridMultilevel"/>
    <w:tmpl w:val="68A03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5B4551"/>
    <w:multiLevelType w:val="hybridMultilevel"/>
    <w:tmpl w:val="300A6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3E4010"/>
    <w:multiLevelType w:val="multilevel"/>
    <w:tmpl w:val="AEC07E6C"/>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5DEF668E"/>
    <w:multiLevelType w:val="hybridMultilevel"/>
    <w:tmpl w:val="26560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F43DB2"/>
    <w:multiLevelType w:val="hybridMultilevel"/>
    <w:tmpl w:val="65F85D88"/>
    <w:lvl w:ilvl="0" w:tplc="E66418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73070C"/>
    <w:multiLevelType w:val="hybridMultilevel"/>
    <w:tmpl w:val="D8D633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180"/>
      </w:pPr>
      <w:rPr>
        <w:rFonts w:ascii="Symbol" w:hAnsi="Symbol" w:hint="default"/>
      </w:rPr>
    </w:lvl>
    <w:lvl w:ilvl="3" w:tplc="04090003">
      <w:start w:val="1"/>
      <w:numFmt w:val="bullet"/>
      <w:lvlText w:val="o"/>
      <w:lvlJc w:val="left"/>
      <w:pPr>
        <w:ind w:left="2520" w:hanging="360"/>
      </w:pPr>
      <w:rPr>
        <w:rFonts w:ascii="Courier New" w:hAnsi="Courier New" w:cs="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BF78D5"/>
    <w:multiLevelType w:val="hybridMultilevel"/>
    <w:tmpl w:val="C2A48F50"/>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23" w15:restartNumberingAfterBreak="0">
    <w:nsid w:val="697C07F4"/>
    <w:multiLevelType w:val="hybridMultilevel"/>
    <w:tmpl w:val="8B02478E"/>
    <w:lvl w:ilvl="0" w:tplc="5316D0F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9A1C6F"/>
    <w:multiLevelType w:val="hybridMultilevel"/>
    <w:tmpl w:val="FAA8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183E83"/>
    <w:multiLevelType w:val="hybridMultilevel"/>
    <w:tmpl w:val="DF0693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065B44"/>
    <w:multiLevelType w:val="hybridMultilevel"/>
    <w:tmpl w:val="17A8F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18735E"/>
    <w:multiLevelType w:val="hybridMultilevel"/>
    <w:tmpl w:val="C3309418"/>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0"/>
  </w:num>
  <w:num w:numId="3">
    <w:abstractNumId w:val="20"/>
  </w:num>
  <w:num w:numId="4">
    <w:abstractNumId w:val="4"/>
  </w:num>
  <w:num w:numId="5">
    <w:abstractNumId w:val="25"/>
  </w:num>
  <w:num w:numId="6">
    <w:abstractNumId w:val="18"/>
  </w:num>
  <w:num w:numId="7">
    <w:abstractNumId w:val="7"/>
  </w:num>
  <w:num w:numId="8">
    <w:abstractNumId w:val="21"/>
  </w:num>
  <w:num w:numId="9">
    <w:abstractNumId w:val="11"/>
  </w:num>
  <w:num w:numId="10">
    <w:abstractNumId w:val="3"/>
  </w:num>
  <w:num w:numId="11">
    <w:abstractNumId w:val="27"/>
  </w:num>
  <w:num w:numId="12">
    <w:abstractNumId w:val="23"/>
  </w:num>
  <w:num w:numId="13">
    <w:abstractNumId w:val="17"/>
  </w:num>
  <w:num w:numId="14">
    <w:abstractNumId w:val="15"/>
  </w:num>
  <w:num w:numId="15">
    <w:abstractNumId w:val="14"/>
  </w:num>
  <w:num w:numId="16">
    <w:abstractNumId w:val="16"/>
  </w:num>
  <w:num w:numId="17">
    <w:abstractNumId w:val="1"/>
  </w:num>
  <w:num w:numId="18">
    <w:abstractNumId w:val="6"/>
  </w:num>
  <w:num w:numId="19">
    <w:abstractNumId w:val="10"/>
  </w:num>
  <w:num w:numId="20">
    <w:abstractNumId w:val="9"/>
  </w:num>
  <w:num w:numId="21">
    <w:abstractNumId w:val="12"/>
  </w:num>
  <w:num w:numId="22">
    <w:abstractNumId w:val="22"/>
  </w:num>
  <w:num w:numId="23">
    <w:abstractNumId w:val="19"/>
  </w:num>
  <w:num w:numId="24">
    <w:abstractNumId w:val="8"/>
  </w:num>
  <w:num w:numId="25">
    <w:abstractNumId w:val="24"/>
  </w:num>
  <w:num w:numId="26">
    <w:abstractNumId w:val="2"/>
  </w:num>
  <w:num w:numId="27">
    <w:abstractNumId w:val="2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DEE"/>
    <w:rsid w:val="00031143"/>
    <w:rsid w:val="0003176F"/>
    <w:rsid w:val="00031CB1"/>
    <w:rsid w:val="000370F3"/>
    <w:rsid w:val="0004727E"/>
    <w:rsid w:val="00051293"/>
    <w:rsid w:val="00060EFD"/>
    <w:rsid w:val="000741F6"/>
    <w:rsid w:val="0009072E"/>
    <w:rsid w:val="00091920"/>
    <w:rsid w:val="000B0580"/>
    <w:rsid w:val="000D38E4"/>
    <w:rsid w:val="000E4152"/>
    <w:rsid w:val="000E5DEE"/>
    <w:rsid w:val="000F47D8"/>
    <w:rsid w:val="0010331D"/>
    <w:rsid w:val="00113F1B"/>
    <w:rsid w:val="00114356"/>
    <w:rsid w:val="00114E3D"/>
    <w:rsid w:val="00133E1D"/>
    <w:rsid w:val="0013627B"/>
    <w:rsid w:val="00141080"/>
    <w:rsid w:val="00146AF1"/>
    <w:rsid w:val="00163216"/>
    <w:rsid w:val="001761E1"/>
    <w:rsid w:val="00176A66"/>
    <w:rsid w:val="001860F4"/>
    <w:rsid w:val="00186A9D"/>
    <w:rsid w:val="00193090"/>
    <w:rsid w:val="001939F8"/>
    <w:rsid w:val="001D6ADA"/>
    <w:rsid w:val="001D7A31"/>
    <w:rsid w:val="001F0F40"/>
    <w:rsid w:val="001F3DA1"/>
    <w:rsid w:val="00200193"/>
    <w:rsid w:val="002015BB"/>
    <w:rsid w:val="00213642"/>
    <w:rsid w:val="0021471D"/>
    <w:rsid w:val="002170BD"/>
    <w:rsid w:val="002366CD"/>
    <w:rsid w:val="002467B7"/>
    <w:rsid w:val="00247B5E"/>
    <w:rsid w:val="00253550"/>
    <w:rsid w:val="0025375A"/>
    <w:rsid w:val="0026474B"/>
    <w:rsid w:val="00267246"/>
    <w:rsid w:val="00271780"/>
    <w:rsid w:val="00274284"/>
    <w:rsid w:val="002773F1"/>
    <w:rsid w:val="00277C11"/>
    <w:rsid w:val="0028215B"/>
    <w:rsid w:val="002835AA"/>
    <w:rsid w:val="0028742A"/>
    <w:rsid w:val="00290498"/>
    <w:rsid w:val="002927FB"/>
    <w:rsid w:val="002A0DDD"/>
    <w:rsid w:val="002A32E4"/>
    <w:rsid w:val="002A4A34"/>
    <w:rsid w:val="002B0765"/>
    <w:rsid w:val="002D4FBE"/>
    <w:rsid w:val="002E449A"/>
    <w:rsid w:val="002F2165"/>
    <w:rsid w:val="0031611A"/>
    <w:rsid w:val="00353974"/>
    <w:rsid w:val="0036189F"/>
    <w:rsid w:val="00362E63"/>
    <w:rsid w:val="003650F8"/>
    <w:rsid w:val="00365FA2"/>
    <w:rsid w:val="00377378"/>
    <w:rsid w:val="003813DB"/>
    <w:rsid w:val="003815E3"/>
    <w:rsid w:val="00391650"/>
    <w:rsid w:val="003A3577"/>
    <w:rsid w:val="003A6B44"/>
    <w:rsid w:val="003A7485"/>
    <w:rsid w:val="003B163C"/>
    <w:rsid w:val="003C163A"/>
    <w:rsid w:val="003C45E6"/>
    <w:rsid w:val="003E1804"/>
    <w:rsid w:val="003E6522"/>
    <w:rsid w:val="00403643"/>
    <w:rsid w:val="00406AC1"/>
    <w:rsid w:val="004255EC"/>
    <w:rsid w:val="00432FBC"/>
    <w:rsid w:val="00433A51"/>
    <w:rsid w:val="00434C32"/>
    <w:rsid w:val="00437B11"/>
    <w:rsid w:val="00442098"/>
    <w:rsid w:val="00445A4F"/>
    <w:rsid w:val="0046268C"/>
    <w:rsid w:val="00463B97"/>
    <w:rsid w:val="00465447"/>
    <w:rsid w:val="00473A1A"/>
    <w:rsid w:val="00473D76"/>
    <w:rsid w:val="004800E4"/>
    <w:rsid w:val="004828C2"/>
    <w:rsid w:val="00483D67"/>
    <w:rsid w:val="00485924"/>
    <w:rsid w:val="004A0A18"/>
    <w:rsid w:val="004A2AEC"/>
    <w:rsid w:val="004A5967"/>
    <w:rsid w:val="004A73D1"/>
    <w:rsid w:val="004C2AED"/>
    <w:rsid w:val="004C381B"/>
    <w:rsid w:val="004C5567"/>
    <w:rsid w:val="004C5EDA"/>
    <w:rsid w:val="004C606E"/>
    <w:rsid w:val="004D11FC"/>
    <w:rsid w:val="004E176E"/>
    <w:rsid w:val="004F2340"/>
    <w:rsid w:val="004F6D7B"/>
    <w:rsid w:val="00514D2E"/>
    <w:rsid w:val="005165AF"/>
    <w:rsid w:val="00530B9A"/>
    <w:rsid w:val="00530EDB"/>
    <w:rsid w:val="00540D3C"/>
    <w:rsid w:val="005474C1"/>
    <w:rsid w:val="0055400D"/>
    <w:rsid w:val="00564814"/>
    <w:rsid w:val="00565509"/>
    <w:rsid w:val="005940E9"/>
    <w:rsid w:val="005A0090"/>
    <w:rsid w:val="005A1E92"/>
    <w:rsid w:val="005B2FA3"/>
    <w:rsid w:val="005C6A87"/>
    <w:rsid w:val="005C6CF3"/>
    <w:rsid w:val="005E2E3F"/>
    <w:rsid w:val="005E44B2"/>
    <w:rsid w:val="005E6881"/>
    <w:rsid w:val="005F22CD"/>
    <w:rsid w:val="005F3F7A"/>
    <w:rsid w:val="005F608D"/>
    <w:rsid w:val="0060072F"/>
    <w:rsid w:val="006115FE"/>
    <w:rsid w:val="006337E3"/>
    <w:rsid w:val="00643CB1"/>
    <w:rsid w:val="0064763D"/>
    <w:rsid w:val="00652CFB"/>
    <w:rsid w:val="006546CA"/>
    <w:rsid w:val="00660F54"/>
    <w:rsid w:val="00670A00"/>
    <w:rsid w:val="00676CF1"/>
    <w:rsid w:val="006A19D7"/>
    <w:rsid w:val="006A5795"/>
    <w:rsid w:val="006B229C"/>
    <w:rsid w:val="006C3079"/>
    <w:rsid w:val="006C4C5D"/>
    <w:rsid w:val="006D5FCB"/>
    <w:rsid w:val="006F042F"/>
    <w:rsid w:val="006F5584"/>
    <w:rsid w:val="007013DE"/>
    <w:rsid w:val="00703CF5"/>
    <w:rsid w:val="007130C8"/>
    <w:rsid w:val="007147BE"/>
    <w:rsid w:val="0071562E"/>
    <w:rsid w:val="00717287"/>
    <w:rsid w:val="00725331"/>
    <w:rsid w:val="00727339"/>
    <w:rsid w:val="00750CFA"/>
    <w:rsid w:val="007567CC"/>
    <w:rsid w:val="007602D4"/>
    <w:rsid w:val="007620DF"/>
    <w:rsid w:val="00772984"/>
    <w:rsid w:val="007976E8"/>
    <w:rsid w:val="00797F24"/>
    <w:rsid w:val="007A4329"/>
    <w:rsid w:val="007A4854"/>
    <w:rsid w:val="007B056A"/>
    <w:rsid w:val="007B7524"/>
    <w:rsid w:val="007C6611"/>
    <w:rsid w:val="007E068D"/>
    <w:rsid w:val="007E55D8"/>
    <w:rsid w:val="007F2B29"/>
    <w:rsid w:val="007F5031"/>
    <w:rsid w:val="007F6168"/>
    <w:rsid w:val="008000A1"/>
    <w:rsid w:val="00800EB0"/>
    <w:rsid w:val="00813A25"/>
    <w:rsid w:val="008203F5"/>
    <w:rsid w:val="00821532"/>
    <w:rsid w:val="008273E4"/>
    <w:rsid w:val="0084158F"/>
    <w:rsid w:val="008419BF"/>
    <w:rsid w:val="00847F5C"/>
    <w:rsid w:val="0085190F"/>
    <w:rsid w:val="00853A21"/>
    <w:rsid w:val="008575C1"/>
    <w:rsid w:val="00863E78"/>
    <w:rsid w:val="008723F2"/>
    <w:rsid w:val="008A3856"/>
    <w:rsid w:val="008B54FD"/>
    <w:rsid w:val="008C4A15"/>
    <w:rsid w:val="008C601A"/>
    <w:rsid w:val="008E3F65"/>
    <w:rsid w:val="008E479F"/>
    <w:rsid w:val="008E4D0F"/>
    <w:rsid w:val="009134FA"/>
    <w:rsid w:val="0091381A"/>
    <w:rsid w:val="00924413"/>
    <w:rsid w:val="00927CEB"/>
    <w:rsid w:val="009340D2"/>
    <w:rsid w:val="00950B56"/>
    <w:rsid w:val="009643F5"/>
    <w:rsid w:val="00983AFB"/>
    <w:rsid w:val="009A3F83"/>
    <w:rsid w:val="009A5B54"/>
    <w:rsid w:val="009B0472"/>
    <w:rsid w:val="009C181E"/>
    <w:rsid w:val="009C735B"/>
    <w:rsid w:val="009C7460"/>
    <w:rsid w:val="009D1A5B"/>
    <w:rsid w:val="009E4179"/>
    <w:rsid w:val="009E5C71"/>
    <w:rsid w:val="009F4DE6"/>
    <w:rsid w:val="00A15DB9"/>
    <w:rsid w:val="00A1768E"/>
    <w:rsid w:val="00A4155B"/>
    <w:rsid w:val="00A51157"/>
    <w:rsid w:val="00A5234A"/>
    <w:rsid w:val="00A61797"/>
    <w:rsid w:val="00A806AE"/>
    <w:rsid w:val="00A81431"/>
    <w:rsid w:val="00A939B7"/>
    <w:rsid w:val="00AC3507"/>
    <w:rsid w:val="00AD0F3E"/>
    <w:rsid w:val="00AE2840"/>
    <w:rsid w:val="00AE6C01"/>
    <w:rsid w:val="00B00E40"/>
    <w:rsid w:val="00B06AF5"/>
    <w:rsid w:val="00B2408F"/>
    <w:rsid w:val="00B26704"/>
    <w:rsid w:val="00B61B89"/>
    <w:rsid w:val="00B75505"/>
    <w:rsid w:val="00B77CD8"/>
    <w:rsid w:val="00BA6A92"/>
    <w:rsid w:val="00BA758B"/>
    <w:rsid w:val="00BC1B1F"/>
    <w:rsid w:val="00BC4DBA"/>
    <w:rsid w:val="00BE114A"/>
    <w:rsid w:val="00BE4CB0"/>
    <w:rsid w:val="00BE5A26"/>
    <w:rsid w:val="00BE5BCF"/>
    <w:rsid w:val="00BF6E11"/>
    <w:rsid w:val="00C01780"/>
    <w:rsid w:val="00C0351A"/>
    <w:rsid w:val="00C26899"/>
    <w:rsid w:val="00C315BE"/>
    <w:rsid w:val="00C3616C"/>
    <w:rsid w:val="00C37E46"/>
    <w:rsid w:val="00C410DA"/>
    <w:rsid w:val="00C41FEC"/>
    <w:rsid w:val="00C4476B"/>
    <w:rsid w:val="00C47450"/>
    <w:rsid w:val="00C54182"/>
    <w:rsid w:val="00C54E44"/>
    <w:rsid w:val="00C67832"/>
    <w:rsid w:val="00C74803"/>
    <w:rsid w:val="00C75E39"/>
    <w:rsid w:val="00C807EE"/>
    <w:rsid w:val="00CA5602"/>
    <w:rsid w:val="00CC05EC"/>
    <w:rsid w:val="00CC0B6A"/>
    <w:rsid w:val="00CC66BD"/>
    <w:rsid w:val="00CE695D"/>
    <w:rsid w:val="00D026C6"/>
    <w:rsid w:val="00D07D0D"/>
    <w:rsid w:val="00D11A2F"/>
    <w:rsid w:val="00D150EE"/>
    <w:rsid w:val="00D23407"/>
    <w:rsid w:val="00D42ED2"/>
    <w:rsid w:val="00D574DC"/>
    <w:rsid w:val="00D65C28"/>
    <w:rsid w:val="00D70FEF"/>
    <w:rsid w:val="00D851CD"/>
    <w:rsid w:val="00DA0AC5"/>
    <w:rsid w:val="00DA41EB"/>
    <w:rsid w:val="00DA4F71"/>
    <w:rsid w:val="00DA7BB3"/>
    <w:rsid w:val="00DB0569"/>
    <w:rsid w:val="00DB73C6"/>
    <w:rsid w:val="00DC3DA3"/>
    <w:rsid w:val="00DC4907"/>
    <w:rsid w:val="00DC686F"/>
    <w:rsid w:val="00DC6CFD"/>
    <w:rsid w:val="00DD692D"/>
    <w:rsid w:val="00DE7F11"/>
    <w:rsid w:val="00DF192D"/>
    <w:rsid w:val="00DF2768"/>
    <w:rsid w:val="00E14174"/>
    <w:rsid w:val="00E179B5"/>
    <w:rsid w:val="00E22ACE"/>
    <w:rsid w:val="00E37A34"/>
    <w:rsid w:val="00E51945"/>
    <w:rsid w:val="00E53267"/>
    <w:rsid w:val="00E53C0F"/>
    <w:rsid w:val="00E5747B"/>
    <w:rsid w:val="00E677F6"/>
    <w:rsid w:val="00E679ED"/>
    <w:rsid w:val="00E74A65"/>
    <w:rsid w:val="00E83CE2"/>
    <w:rsid w:val="00E92601"/>
    <w:rsid w:val="00EA22D7"/>
    <w:rsid w:val="00EB690E"/>
    <w:rsid w:val="00EB72C4"/>
    <w:rsid w:val="00EC17BD"/>
    <w:rsid w:val="00EC499F"/>
    <w:rsid w:val="00ED0F14"/>
    <w:rsid w:val="00ED1A29"/>
    <w:rsid w:val="00EE3D7F"/>
    <w:rsid w:val="00EE7AAD"/>
    <w:rsid w:val="00EF4425"/>
    <w:rsid w:val="00EF7964"/>
    <w:rsid w:val="00F07B9A"/>
    <w:rsid w:val="00F17EDD"/>
    <w:rsid w:val="00F2347F"/>
    <w:rsid w:val="00F23565"/>
    <w:rsid w:val="00F26CBA"/>
    <w:rsid w:val="00F3061B"/>
    <w:rsid w:val="00F43F84"/>
    <w:rsid w:val="00F468EE"/>
    <w:rsid w:val="00F53E8B"/>
    <w:rsid w:val="00F544B6"/>
    <w:rsid w:val="00F70B92"/>
    <w:rsid w:val="00F85483"/>
    <w:rsid w:val="00FB76A5"/>
    <w:rsid w:val="00FC7C7B"/>
    <w:rsid w:val="00FD0B0E"/>
    <w:rsid w:val="00FD16AC"/>
    <w:rsid w:val="00FD3350"/>
    <w:rsid w:val="00FE0C7B"/>
    <w:rsid w:val="00FE28F9"/>
    <w:rsid w:val="00FE3639"/>
    <w:rsid w:val="00FF5DE0"/>
    <w:rsid w:val="00FF7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AFBE2"/>
  <w15:docId w15:val="{A7E6DDA2-3DB8-41B3-BDE3-3768A06A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2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3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079"/>
    <w:rPr>
      <w:rFonts w:ascii="Tahoma" w:hAnsi="Tahoma" w:cs="Tahoma"/>
      <w:sz w:val="16"/>
      <w:szCs w:val="16"/>
    </w:rPr>
  </w:style>
  <w:style w:type="paragraph" w:customStyle="1" w:styleId="Default">
    <w:name w:val="Default"/>
    <w:rsid w:val="00EF4425"/>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7602D4"/>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basedOn w:val="DefaultParagraphFont"/>
    <w:link w:val="Title"/>
    <w:uiPriority w:val="10"/>
    <w:rsid w:val="007602D4"/>
    <w:rPr>
      <w:rFonts w:ascii="Cambria" w:eastAsia="Times New Roman" w:hAnsi="Cambria" w:cs="Times New Roman"/>
      <w:color w:val="17365D"/>
      <w:spacing w:val="5"/>
      <w:kern w:val="28"/>
      <w:sz w:val="52"/>
      <w:szCs w:val="52"/>
      <w:lang w:val="x-none" w:eastAsia="x-none"/>
    </w:rPr>
  </w:style>
  <w:style w:type="paragraph" w:styleId="Header">
    <w:name w:val="header"/>
    <w:basedOn w:val="Normal"/>
    <w:link w:val="HeaderChar"/>
    <w:uiPriority w:val="99"/>
    <w:unhideWhenUsed/>
    <w:rsid w:val="00760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2D4"/>
  </w:style>
  <w:style w:type="paragraph" w:styleId="Footer">
    <w:name w:val="footer"/>
    <w:basedOn w:val="Normal"/>
    <w:link w:val="FooterChar"/>
    <w:uiPriority w:val="99"/>
    <w:unhideWhenUsed/>
    <w:rsid w:val="00760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2D4"/>
  </w:style>
  <w:style w:type="character" w:customStyle="1" w:styleId="Heading2Char">
    <w:name w:val="Heading 2 Char"/>
    <w:basedOn w:val="DefaultParagraphFont"/>
    <w:link w:val="Heading2"/>
    <w:uiPriority w:val="9"/>
    <w:rsid w:val="007602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602D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3CB1"/>
    <w:pPr>
      <w:ind w:left="720"/>
      <w:contextualSpacing/>
    </w:pPr>
  </w:style>
  <w:style w:type="paragraph" w:styleId="TOC1">
    <w:name w:val="toc 1"/>
    <w:basedOn w:val="Normal"/>
    <w:next w:val="Normal"/>
    <w:autoRedefine/>
    <w:uiPriority w:val="39"/>
    <w:unhideWhenUsed/>
    <w:qFormat/>
    <w:rsid w:val="00A806AE"/>
    <w:pPr>
      <w:spacing w:before="120" w:after="120"/>
    </w:pPr>
    <w:rPr>
      <w:rFonts w:ascii="Calibri" w:hAnsi="Calibri" w:cs="Times New Roman"/>
      <w:b/>
      <w:bCs/>
      <w:caps/>
      <w:sz w:val="20"/>
      <w:szCs w:val="20"/>
    </w:rPr>
  </w:style>
  <w:style w:type="character" w:styleId="Hyperlink">
    <w:name w:val="Hyperlink"/>
    <w:uiPriority w:val="99"/>
    <w:unhideWhenUsed/>
    <w:rsid w:val="00A806AE"/>
    <w:rPr>
      <w:color w:val="0000FF"/>
      <w:u w:val="single"/>
    </w:rPr>
  </w:style>
  <w:style w:type="paragraph" w:styleId="TOC2">
    <w:name w:val="toc 2"/>
    <w:basedOn w:val="Normal"/>
    <w:next w:val="Normal"/>
    <w:autoRedefine/>
    <w:uiPriority w:val="39"/>
    <w:unhideWhenUsed/>
    <w:qFormat/>
    <w:rsid w:val="00A806AE"/>
    <w:pPr>
      <w:spacing w:after="0"/>
      <w:ind w:left="220"/>
    </w:pPr>
    <w:rPr>
      <w:rFonts w:ascii="Calibri" w:hAnsi="Calibri" w:cs="Times New Roman"/>
      <w:smallCaps/>
      <w:sz w:val="20"/>
      <w:szCs w:val="20"/>
    </w:rPr>
  </w:style>
  <w:style w:type="table" w:styleId="TableGrid">
    <w:name w:val="Table Grid"/>
    <w:basedOn w:val="TableNormal"/>
    <w:uiPriority w:val="59"/>
    <w:rsid w:val="00701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400D"/>
    <w:rPr>
      <w:sz w:val="16"/>
      <w:szCs w:val="16"/>
    </w:rPr>
  </w:style>
  <w:style w:type="paragraph" w:styleId="CommentText">
    <w:name w:val="annotation text"/>
    <w:basedOn w:val="Normal"/>
    <w:link w:val="CommentTextChar"/>
    <w:uiPriority w:val="99"/>
    <w:semiHidden/>
    <w:unhideWhenUsed/>
    <w:rsid w:val="0055400D"/>
    <w:pPr>
      <w:spacing w:line="240" w:lineRule="auto"/>
    </w:pPr>
    <w:rPr>
      <w:sz w:val="20"/>
      <w:szCs w:val="20"/>
    </w:rPr>
  </w:style>
  <w:style w:type="character" w:customStyle="1" w:styleId="CommentTextChar">
    <w:name w:val="Comment Text Char"/>
    <w:basedOn w:val="DefaultParagraphFont"/>
    <w:link w:val="CommentText"/>
    <w:uiPriority w:val="99"/>
    <w:semiHidden/>
    <w:rsid w:val="0055400D"/>
    <w:rPr>
      <w:sz w:val="20"/>
      <w:szCs w:val="20"/>
    </w:rPr>
  </w:style>
  <w:style w:type="paragraph" w:styleId="CommentSubject">
    <w:name w:val="annotation subject"/>
    <w:basedOn w:val="CommentText"/>
    <w:next w:val="CommentText"/>
    <w:link w:val="CommentSubjectChar"/>
    <w:uiPriority w:val="99"/>
    <w:semiHidden/>
    <w:unhideWhenUsed/>
    <w:rsid w:val="0055400D"/>
    <w:rPr>
      <w:b/>
      <w:bCs/>
    </w:rPr>
  </w:style>
  <w:style w:type="character" w:customStyle="1" w:styleId="CommentSubjectChar">
    <w:name w:val="Comment Subject Char"/>
    <w:basedOn w:val="CommentTextChar"/>
    <w:link w:val="CommentSubject"/>
    <w:uiPriority w:val="99"/>
    <w:semiHidden/>
    <w:rsid w:val="0055400D"/>
    <w:rPr>
      <w:b/>
      <w:bCs/>
      <w:sz w:val="20"/>
      <w:szCs w:val="20"/>
    </w:rPr>
  </w:style>
  <w:style w:type="table" w:styleId="LightShading">
    <w:name w:val="Light Shading"/>
    <w:basedOn w:val="TableNormal"/>
    <w:uiPriority w:val="60"/>
    <w:rsid w:val="004C381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3A6B44"/>
    <w:rPr>
      <w:color w:val="800080" w:themeColor="followedHyperlink"/>
      <w:u w:val="single"/>
    </w:rPr>
  </w:style>
  <w:style w:type="paragraph" w:styleId="NoSpacing">
    <w:name w:val="No Spacing"/>
    <w:uiPriority w:val="1"/>
    <w:qFormat/>
    <w:rsid w:val="009E41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9368">
      <w:bodyDiv w:val="1"/>
      <w:marLeft w:val="0"/>
      <w:marRight w:val="0"/>
      <w:marTop w:val="0"/>
      <w:marBottom w:val="0"/>
      <w:divBdr>
        <w:top w:val="none" w:sz="0" w:space="0" w:color="auto"/>
        <w:left w:val="none" w:sz="0" w:space="0" w:color="auto"/>
        <w:bottom w:val="none" w:sz="0" w:space="0" w:color="auto"/>
        <w:right w:val="none" w:sz="0" w:space="0" w:color="auto"/>
      </w:divBdr>
    </w:div>
    <w:div w:id="1504205968">
      <w:bodyDiv w:val="1"/>
      <w:marLeft w:val="0"/>
      <w:marRight w:val="0"/>
      <w:marTop w:val="0"/>
      <w:marBottom w:val="0"/>
      <w:divBdr>
        <w:top w:val="none" w:sz="0" w:space="0" w:color="auto"/>
        <w:left w:val="none" w:sz="0" w:space="0" w:color="auto"/>
        <w:bottom w:val="none" w:sz="0" w:space="0" w:color="auto"/>
        <w:right w:val="none" w:sz="0" w:space="0" w:color="auto"/>
      </w:divBdr>
    </w:div>
    <w:div w:id="1543059935">
      <w:bodyDiv w:val="1"/>
      <w:marLeft w:val="0"/>
      <w:marRight w:val="0"/>
      <w:marTop w:val="0"/>
      <w:marBottom w:val="0"/>
      <w:divBdr>
        <w:top w:val="none" w:sz="0" w:space="0" w:color="auto"/>
        <w:left w:val="none" w:sz="0" w:space="0" w:color="auto"/>
        <w:bottom w:val="none" w:sz="0" w:space="0" w:color="auto"/>
        <w:right w:val="none" w:sz="0" w:space="0" w:color="auto"/>
      </w:divBdr>
    </w:div>
    <w:div w:id="1597136230">
      <w:bodyDiv w:val="1"/>
      <w:marLeft w:val="0"/>
      <w:marRight w:val="0"/>
      <w:marTop w:val="0"/>
      <w:marBottom w:val="0"/>
      <w:divBdr>
        <w:top w:val="none" w:sz="0" w:space="0" w:color="auto"/>
        <w:left w:val="none" w:sz="0" w:space="0" w:color="auto"/>
        <w:bottom w:val="none" w:sz="0" w:space="0" w:color="auto"/>
        <w:right w:val="none" w:sz="0" w:space="0" w:color="auto"/>
      </w:divBdr>
    </w:div>
    <w:div w:id="1845514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04C07B18420F4F839B2993A489A692" ma:contentTypeVersion="1" ma:contentTypeDescription="Create a new document." ma:contentTypeScope="" ma:versionID="d0486a98d235e9f8ac5f68be3de5b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8DD31-BC89-4921-B00C-A2A0AB009F21}">
  <ds:schemaRefs>
    <ds:schemaRef ds:uri="http://schemas.microsoft.com/office/2006/metadata/properties"/>
  </ds:schemaRefs>
</ds:datastoreItem>
</file>

<file path=customXml/itemProps2.xml><?xml version="1.0" encoding="utf-8"?>
<ds:datastoreItem xmlns:ds="http://schemas.openxmlformats.org/officeDocument/2006/customXml" ds:itemID="{FCE8AE30-1CF9-4939-8049-4AC33969D3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8BBD1AB-5AAB-4AEC-93D0-08AC71F1F8EC}">
  <ds:schemaRefs>
    <ds:schemaRef ds:uri="http://schemas.microsoft.com/sharepoint/v3/contenttype/forms"/>
  </ds:schemaRefs>
</ds:datastoreItem>
</file>

<file path=customXml/itemProps4.xml><?xml version="1.0" encoding="utf-8"?>
<ds:datastoreItem xmlns:ds="http://schemas.openxmlformats.org/officeDocument/2006/customXml" ds:itemID="{64102B7C-4D3E-4976-BDEB-B29D5C35D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12057</Words>
  <Characters>68725</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80621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Voss, Erica [JRDUS]</cp:lastModifiedBy>
  <cp:revision>6</cp:revision>
  <dcterms:created xsi:type="dcterms:W3CDTF">2016-08-15T17:56:00Z</dcterms:created>
  <dcterms:modified xsi:type="dcterms:W3CDTF">2017-01-20T22:39:00Z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0x010100AA04C07B18420F4F839B2993A489A692</vt:lpwstr>
  </property>
</Properties>
</file>