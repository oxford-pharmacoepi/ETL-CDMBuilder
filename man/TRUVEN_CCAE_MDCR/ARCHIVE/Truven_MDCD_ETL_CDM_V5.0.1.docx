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AC0753B" w:rsidR="00F67E51" w:rsidRDefault="00F67E51" w:rsidP="00F67E51">
      <w:pPr>
        <w:pStyle w:val="Title"/>
        <w:jc w:val="center"/>
      </w:pPr>
      <w:r>
        <w:t xml:space="preserve">Johnson &amp; Johnson </w:t>
      </w:r>
      <w:r>
        <w:br/>
        <w:t>Common Data Model (CDM v</w:t>
      </w:r>
      <w:r w:rsidR="00953B49">
        <w:t>5</w:t>
      </w:r>
      <w:r>
        <w:t>.0</w:t>
      </w:r>
      <w:r w:rsidR="000E10D2">
        <w:t>.1</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635B20A" w:rsidR="00654DE8" w:rsidRPr="00534069" w:rsidRDefault="00871107" w:rsidP="00F67E51">
      <w:pPr>
        <w:jc w:val="center"/>
      </w:pPr>
      <w:r w:rsidRPr="00534069">
        <w:t xml:space="preserve">Version </w:t>
      </w:r>
      <w:r w:rsidR="00AD6FCD">
        <w:t>7</w:t>
      </w:r>
      <w:r w:rsidR="00654DE8" w:rsidRPr="00534069">
        <w:t>.</w:t>
      </w:r>
      <w:r w:rsidR="00A1601D">
        <w:t>2</w:t>
      </w:r>
    </w:p>
    <w:p w14:paraId="7D8766AA" w14:textId="4B0D5D1F" w:rsidR="001A53CA" w:rsidRDefault="00A1601D" w:rsidP="00F67E51">
      <w:pPr>
        <w:jc w:val="center"/>
      </w:pPr>
      <w:r>
        <w:t>September 7,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8A060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8A060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8A060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8A060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3860634B" w14:textId="5197F6B2" w:rsidR="003B4BC9" w:rsidRDefault="003B4BC9" w:rsidP="0028375C">
      <w:pPr>
        <w:rPr>
          <w:b/>
        </w:rPr>
      </w:pPr>
      <w:r>
        <w:rPr>
          <w:b/>
        </w:rPr>
        <w:t>Version 7.2</w:t>
      </w:r>
    </w:p>
    <w:p w14:paraId="4DDFEB79" w14:textId="064E841F" w:rsidR="003B4BC9" w:rsidRDefault="003B4BC9" w:rsidP="003B4BC9">
      <w:pPr>
        <w:spacing w:after="0"/>
        <w:rPr>
          <w:i/>
        </w:rPr>
      </w:pPr>
      <w:r>
        <w:rPr>
          <w:i/>
        </w:rPr>
        <w:t>9/7/2017</w:t>
      </w:r>
    </w:p>
    <w:p w14:paraId="0D2F3A3C" w14:textId="7E7D8291" w:rsidR="003B4BC9" w:rsidRPr="003B4BC9" w:rsidRDefault="003B4BC9" w:rsidP="003B4BC9">
      <w:pPr>
        <w:pStyle w:val="ListParagraph"/>
        <w:numPr>
          <w:ilvl w:val="0"/>
          <w:numId w:val="45"/>
        </w:numPr>
      </w:pPr>
      <w:r>
        <w:t>Updated DEATH logic to using STCM to identify death records rather than an embedded code list</w:t>
      </w:r>
    </w:p>
    <w:p w14:paraId="6A9D2261" w14:textId="38A8A21F"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4D2FAF75" w14:textId="10999182" w:rsidR="00443EF1" w:rsidRDefault="00443EF1" w:rsidP="002F489F">
      <w:pPr>
        <w:numPr>
          <w:ilvl w:val="0"/>
          <w:numId w:val="44"/>
        </w:numPr>
        <w:spacing w:after="0"/>
      </w:pPr>
      <w:r>
        <w:t xml:space="preserve">Updated procedure code mapping for ICD10PCS </w:t>
      </w:r>
      <w:hyperlink r:id="rId12" w:history="1">
        <w:r w:rsidRPr="00443EF1">
          <w:rPr>
            <w:rStyle w:val="Hyperlink"/>
          </w:rPr>
          <w:t>HIX-1255</w:t>
        </w:r>
      </w:hyperlink>
    </w:p>
    <w:p w14:paraId="6E6FF22E" w14:textId="1FCA78ED" w:rsidR="00927062" w:rsidRPr="009F7049" w:rsidRDefault="00927062" w:rsidP="002F489F">
      <w:pPr>
        <w:numPr>
          <w:ilvl w:val="0"/>
          <w:numId w:val="44"/>
        </w:numPr>
        <w:spacing w:after="0"/>
      </w:pPr>
      <w:r>
        <w:t>Updated CONDITION_START_DATE to service date if coming from INPATIENT_SERVICES/OUTPATIENT_SERVICES</w:t>
      </w:r>
      <w:r w:rsidR="00BB706B">
        <w:t xml:space="preserve"> </w:t>
      </w:r>
      <w:hyperlink r:id="rId13" w:history="1">
        <w:r w:rsidR="00BB706B" w:rsidRPr="00BB706B">
          <w:rPr>
            <w:rStyle w:val="Hyperlink"/>
          </w:rPr>
          <w:t>HIX-1274</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 xml:space="preserve">Set unknown/missing PROVIDER_IDs and CARE_SITE_IDs to NULL instead of 0 </w:t>
      </w:r>
      <w:proofErr w:type="gramStart"/>
      <w:r>
        <w:t>so as to</w:t>
      </w:r>
      <w:proofErr w:type="gramEnd"/>
      <w:r>
        <w:t xml:space="preserve">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2" w:name="_Toc475696899"/>
      <w:r>
        <w:lastRenderedPageBreak/>
        <w:t>Introduction</w:t>
      </w:r>
      <w:bookmarkEnd w:id="1"/>
      <w:bookmarkEnd w:id="2"/>
    </w:p>
    <w:p w14:paraId="36179655" w14:textId="7352881E" w:rsidR="00121BA4" w:rsidRPr="00BE6F3A" w:rsidRDefault="00144AAD" w:rsidP="004166C0">
      <w:pPr>
        <w:keepNext/>
        <w:keepLines/>
      </w:pPr>
      <w:r>
        <w:t xml:space="preserve">The purpose of this document is to describe the Extract, Transform, Load (ETL) mapping of the licensed data from </w:t>
      </w:r>
      <w:proofErr w:type="spellStart"/>
      <w:r>
        <w:t>Truven’s</w:t>
      </w:r>
      <w:proofErr w:type="spellEnd"/>
      <w:r>
        <w:t xml:space="preserve">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w:t>
      </w:r>
      <w:proofErr w:type="spellStart"/>
      <w:r w:rsidR="00121BA4" w:rsidRPr="00BE6F3A">
        <w:t>Truven</w:t>
      </w:r>
      <w:r w:rsidR="00C667E4" w:rsidRPr="00BE6F3A">
        <w:t>’s</w:t>
      </w:r>
      <w:proofErr w:type="spellEnd"/>
      <w:r w:rsidR="00C667E4" w:rsidRPr="00BE6F3A">
        <w:t xml:space="preserve">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proofErr w:type="gramStart"/>
      <w:r w:rsidR="00865BB6" w:rsidRPr="00BE6F3A">
        <w:t>Also</w:t>
      </w:r>
      <w:proofErr w:type="gramEnd"/>
      <w:r w:rsidR="00865BB6" w:rsidRPr="00BE6F3A">
        <w:t xml:space="preserve">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 xml:space="preserve">MDCD’s DRUG_CLAIMS </w:t>
      </w:r>
      <w:proofErr w:type="gramStart"/>
      <w:r w:rsidRPr="00BE6F3A">
        <w:t>does</w:t>
      </w:r>
      <w:proofErr w:type="gramEnd"/>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3" w:name="_Toc368404498"/>
      <w:bookmarkStart w:id="4" w:name="_Toc475696900"/>
      <w:r w:rsidRPr="00BE6F3A">
        <w:t>Abbreviations</w:t>
      </w:r>
      <w:bookmarkEnd w:id="3"/>
      <w:bookmarkEnd w:id="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5" w:name="_Toc368404499"/>
      <w:bookmarkStart w:id="6" w:name="_Toc475696901"/>
      <w:r>
        <w:t>Conventions Used in Document</w:t>
      </w:r>
      <w:bookmarkEnd w:id="5"/>
      <w:bookmarkEnd w:id="6"/>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7" w:name="_Toc368404500"/>
      <w:bookmarkStart w:id="8" w:name="_Toc475696902"/>
      <w:r>
        <w:lastRenderedPageBreak/>
        <w:t>Processing Sequence Map</w:t>
      </w:r>
      <w:bookmarkEnd w:id="7"/>
      <w:bookmarkEnd w:id="8"/>
    </w:p>
    <w:p w14:paraId="085C6765" w14:textId="5FF528A9" w:rsidR="003A1D93" w:rsidRDefault="003A1D93" w:rsidP="003A1D93">
      <w:pPr>
        <w:keepNext/>
        <w:keepLines/>
      </w:pPr>
      <w:r>
        <w:t xml:space="preserve">This section describes the processing sequence to build CDM tables from </w:t>
      </w:r>
      <w:proofErr w:type="spellStart"/>
      <w:r w:rsidR="00A918CF">
        <w:t>Truven</w:t>
      </w:r>
      <w:proofErr w:type="spellEnd"/>
      <w:r w:rsidR="00A918CF">
        <w:t xml:space="preserve">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proofErr w:type="spellStart"/>
      <w:r w:rsidR="00FC1056">
        <w:rPr>
          <w:rFonts w:ascii="Calibri" w:hAnsi="Calibri"/>
          <w:color w:val="auto"/>
          <w:sz w:val="22"/>
          <w:szCs w:val="22"/>
        </w:rPr>
        <w:t>Truven</w:t>
      </w:r>
      <w:proofErr w:type="spellEnd"/>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9" w:name="_Toc368404501"/>
      <w:bookmarkStart w:id="10" w:name="_Toc475696903"/>
      <w:r w:rsidRPr="00BE6F3A">
        <w:lastRenderedPageBreak/>
        <w:t>Data Mapping</w:t>
      </w:r>
      <w:bookmarkEnd w:id="9"/>
      <w:bookmarkEnd w:id="10"/>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proofErr w:type="spellStart"/>
      <w:r w:rsidRPr="00BE6F3A">
        <w:t>Truven</w:t>
      </w:r>
      <w:proofErr w:type="spellEnd"/>
      <w:r w:rsidRPr="00BE6F3A">
        <w:t xml:space="preserve">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w:t>
      </w:r>
      <w:proofErr w:type="gramStart"/>
      <w:r w:rsidRPr="00BE6F3A">
        <w:t>in order to</w:t>
      </w:r>
      <w:proofErr w:type="gramEnd"/>
      <w:r w:rsidRPr="00BE6F3A">
        <w:t xml:space="preserve">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1" w:name="_Toc368404502"/>
      <w:bookmarkStart w:id="12" w:name="_Toc475696904"/>
      <w:r w:rsidRPr="00BE6F3A">
        <w:t>Table Name:  LOCATION</w:t>
      </w:r>
      <w:bookmarkEnd w:id="11"/>
      <w:bookmarkEnd w:id="12"/>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3" w:name="_Toc368404503"/>
      <w:bookmarkStart w:id="14" w:name="_Toc475696905"/>
      <w:r w:rsidRPr="00BE6F3A">
        <w:lastRenderedPageBreak/>
        <w:t>Table Name:  PERSON</w:t>
      </w:r>
      <w:bookmarkEnd w:id="13"/>
      <w:bookmarkEnd w:id="14"/>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w:t>
      </w:r>
      <w:proofErr w:type="gramStart"/>
      <w:r w:rsidR="0055258F" w:rsidRPr="00BE6F3A">
        <w:t>GETDATE(</w:t>
      </w:r>
      <w:proofErr w:type="gramEnd"/>
      <w:r w:rsidR="0055258F" w:rsidRPr="00BE6F3A">
        <w:t>))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w:t>
            </w:r>
            <w:proofErr w:type="gramStart"/>
            <w:r w:rsidRPr="00BE6F3A">
              <w:rPr>
                <w:rFonts w:cs="Calibri"/>
                <w:sz w:val="20"/>
                <w:szCs w:val="20"/>
              </w:rPr>
              <w:t>to  their</w:t>
            </w:r>
            <w:proofErr w:type="gramEnd"/>
            <w:r w:rsidRPr="00BE6F3A">
              <w:rPr>
                <w:rFonts w:cs="Calibri"/>
                <w:sz w:val="20"/>
                <w:szCs w:val="20"/>
              </w:rPr>
              <w:t xml:space="preserve">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w:t>
            </w:r>
            <w:proofErr w:type="gramStart"/>
            <w:r w:rsidR="00A16CDF" w:rsidRPr="00BE6F3A">
              <w:rPr>
                <w:rFonts w:cs="Calibri"/>
                <w:sz w:val="20"/>
                <w:szCs w:val="20"/>
              </w:rPr>
              <w:t>to  their</w:t>
            </w:r>
            <w:proofErr w:type="gramEnd"/>
            <w:r w:rsidR="00A16CDF" w:rsidRPr="00BE6F3A">
              <w:rPr>
                <w:rFonts w:cs="Calibri"/>
                <w:sz w:val="20"/>
                <w:szCs w:val="20"/>
              </w:rPr>
              <w:t xml:space="preserve">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 xml:space="preserve">Map values of STDRACE </w:t>
            </w:r>
            <w:proofErr w:type="gramStart"/>
            <w:r w:rsidRPr="00BE6F3A">
              <w:rPr>
                <w:rFonts w:cs="Calibri"/>
                <w:sz w:val="20"/>
                <w:szCs w:val="20"/>
              </w:rPr>
              <w:t>to  their</w:t>
            </w:r>
            <w:proofErr w:type="gramEnd"/>
            <w:r w:rsidRPr="00BE6F3A">
              <w:rPr>
                <w:rFonts w:cs="Calibri"/>
                <w:sz w:val="20"/>
                <w:szCs w:val="20"/>
              </w:rPr>
              <w:t xml:space="preserve">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5" w:name="_Toc368404504"/>
      <w:bookmarkStart w:id="16" w:name="_Toc475696906"/>
      <w:r w:rsidRPr="00BE6F3A">
        <w:lastRenderedPageBreak/>
        <w:t>Table Name:  OBSERVATION_PERIOD</w:t>
      </w:r>
      <w:bookmarkEnd w:id="15"/>
      <w:bookmarkEnd w:id="16"/>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w:t>
      </w:r>
      <w:proofErr w:type="gramStart"/>
      <w:r w:rsidRPr="00BE6F3A">
        <w:t>as long as</w:t>
      </w:r>
      <w:proofErr w:type="gramEnd"/>
      <w:r w:rsidRPr="00BE6F3A">
        <w:t xml:space="preserve">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7" w:name="_Toc368404505"/>
      <w:bookmarkStart w:id="18" w:name="_Toc475696907"/>
      <w:r>
        <w:lastRenderedPageBreak/>
        <w:t>Table Name:  PAYER_PLAN_PERIOD</w:t>
      </w:r>
      <w:bookmarkEnd w:id="17"/>
      <w:bookmarkEnd w:id="18"/>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 xml:space="preserve">Periods of continuous enrollment are consolidated by combining monthly records </w:t>
      </w:r>
      <w:proofErr w:type="gramStart"/>
      <w:r w:rsidRPr="00BE6F3A">
        <w:t>as long as</w:t>
      </w:r>
      <w:proofErr w:type="gramEnd"/>
      <w:r w:rsidRPr="00BE6F3A">
        <w:t xml:space="preserve">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CAP =’1</w:t>
            </w:r>
            <w:proofErr w:type="gramStart"/>
            <w:r w:rsidRPr="00BE6F3A">
              <w:rPr>
                <w:sz w:val="20"/>
              </w:rPr>
              <w:t xml:space="preserve">’ </w:t>
            </w:r>
            <w:r w:rsidR="00FF5B65" w:rsidRPr="00BE6F3A">
              <w:rPr>
                <w:sz w:val="20"/>
              </w:rPr>
              <w:t xml:space="preserve"> then</w:t>
            </w:r>
            <w:proofErr w:type="gramEnd"/>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19" w:name="_Toc368404506"/>
      <w:bookmarkStart w:id="20" w:name="_Toc475696908"/>
      <w:r>
        <w:lastRenderedPageBreak/>
        <w:t>Table Name:  PROVIDER</w:t>
      </w:r>
      <w:bookmarkEnd w:id="19"/>
      <w:bookmarkEnd w:id="20"/>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commentRangeStart w:id="21"/>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5EB14206" w:rsidR="003A26F9" w:rsidRPr="003A26F9" w:rsidDel="008A060F" w:rsidRDefault="003A26F9" w:rsidP="003A26F9">
      <w:pPr>
        <w:autoSpaceDE w:val="0"/>
        <w:autoSpaceDN w:val="0"/>
        <w:adjustRightInd w:val="0"/>
        <w:spacing w:after="0" w:line="240" w:lineRule="auto"/>
        <w:ind w:left="720"/>
        <w:rPr>
          <w:del w:id="22" w:author="Voss, Erica [JRDUS]" w:date="2017-12-04T15:45:00Z"/>
          <w:rFonts w:ascii="Courier New" w:hAnsi="Courier New" w:cs="Courier New"/>
          <w:noProof/>
          <w:color w:val="808080"/>
          <w:sz w:val="16"/>
          <w:szCs w:val="16"/>
        </w:rPr>
      </w:pPr>
      <w:bookmarkStart w:id="23" w:name="_GoBack"/>
      <w:del w:id="24"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bookmarkEnd w:id="23"/>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D8258F0" w:rsidR="003A26F9" w:rsidRPr="003A26F9" w:rsidDel="008A060F" w:rsidRDefault="003A26F9" w:rsidP="003A26F9">
      <w:pPr>
        <w:autoSpaceDE w:val="0"/>
        <w:autoSpaceDN w:val="0"/>
        <w:adjustRightInd w:val="0"/>
        <w:spacing w:after="0" w:line="240" w:lineRule="auto"/>
        <w:ind w:left="720"/>
        <w:rPr>
          <w:del w:id="25" w:author="Voss, Erica [JRDUS]" w:date="2017-12-04T15:45:00Z"/>
          <w:rFonts w:ascii="Courier New" w:hAnsi="Courier New" w:cs="Courier New"/>
          <w:noProof/>
          <w:color w:val="808080"/>
          <w:sz w:val="16"/>
          <w:szCs w:val="16"/>
        </w:rPr>
      </w:pPr>
      <w:del w:id="26"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831D8BB" w:rsidR="003A26F9" w:rsidRPr="003A26F9" w:rsidDel="008A060F" w:rsidRDefault="003A26F9" w:rsidP="003A26F9">
      <w:pPr>
        <w:keepNext/>
        <w:keepLines/>
        <w:spacing w:after="0"/>
        <w:ind w:left="720"/>
        <w:rPr>
          <w:del w:id="27" w:author="Voss, Erica [JRDUS]" w:date="2017-12-04T15:45:00Z"/>
          <w:rFonts w:ascii="Courier New" w:hAnsi="Courier New" w:cs="Courier New"/>
          <w:noProof/>
          <w:color w:val="808080"/>
          <w:sz w:val="16"/>
          <w:szCs w:val="16"/>
        </w:rPr>
      </w:pPr>
      <w:del w:id="28"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12D3ADDC" w:rsidR="0084530E" w:rsidRPr="0084530E" w:rsidDel="008A060F" w:rsidRDefault="003A26F9" w:rsidP="0084530E">
      <w:pPr>
        <w:autoSpaceDE w:val="0"/>
        <w:autoSpaceDN w:val="0"/>
        <w:adjustRightInd w:val="0"/>
        <w:spacing w:after="0" w:line="240" w:lineRule="auto"/>
        <w:ind w:left="720"/>
        <w:rPr>
          <w:del w:id="29" w:author="Voss, Erica [JRDUS]" w:date="2017-12-04T15:45:00Z"/>
          <w:rFonts w:ascii="Courier New" w:hAnsi="Courier New" w:cs="Courier New"/>
          <w:noProof/>
          <w:color w:val="808080"/>
          <w:sz w:val="16"/>
          <w:szCs w:val="16"/>
        </w:rPr>
      </w:pPr>
      <w:del w:id="30"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00BF35FC" w:rsidDel="008A060F">
          <w:rPr>
            <w:rFonts w:ascii="Courier New" w:hAnsi="Courier New" w:cs="Courier New"/>
            <w:noProof/>
            <w:color w:val="808080"/>
            <w:sz w:val="16"/>
            <w:szCs w:val="16"/>
          </w:rPr>
          <w:delText>NULL</w:delText>
        </w:r>
      </w:del>
      <w:commentRangeEnd w:id="21"/>
      <w:r w:rsidR="008A060F">
        <w:rPr>
          <w:rStyle w:val="CommentReference"/>
        </w:rPr>
        <w:commentReference w:id="21"/>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31" w:name="_Toc427053612"/>
      <w:bookmarkStart w:id="32" w:name="_Toc427240303"/>
      <w:bookmarkEnd w:id="31"/>
      <w:bookmarkEnd w:id="32"/>
    </w:p>
    <w:p w14:paraId="0898FEC8" w14:textId="77777777" w:rsidR="00ED1D8A" w:rsidRDefault="00ED1D8A" w:rsidP="004B2888">
      <w:pPr>
        <w:pStyle w:val="Heading2"/>
        <w:spacing w:before="0"/>
      </w:pPr>
      <w:bookmarkStart w:id="33" w:name="_Toc368404507"/>
      <w:bookmarkStart w:id="34" w:name="_Toc475696909"/>
      <w:r>
        <w:lastRenderedPageBreak/>
        <w:t>Table Name:  VISIT_OCCURRENCE</w:t>
      </w:r>
      <w:bookmarkEnd w:id="33"/>
      <w:bookmarkEnd w:id="34"/>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xml:space="preserve">, </w:t>
      </w:r>
      <w:proofErr w:type="gramStart"/>
      <w:r>
        <w:t>and also</w:t>
      </w:r>
      <w:proofErr w:type="gramEnd"/>
      <w:r>
        <w:t xml:space="preserve"> applied t</w:t>
      </w:r>
      <w:r w:rsidR="00F113FE">
        <w:t>he logic derived to define inpatient visits versus eme</w:t>
      </w:r>
      <w:r>
        <w:t xml:space="preserve">rgency room visits </w:t>
      </w:r>
      <w:r w:rsidR="00F113FE">
        <w:t>from the following reference</w:t>
      </w:r>
      <w:r w:rsidR="00506472">
        <w:t xml:space="preserve">: </w:t>
      </w:r>
      <w:r w:rsidR="00F113FE">
        <w:br/>
      </w:r>
      <w:proofErr w:type="spellStart"/>
      <w:r w:rsidR="00F113FE" w:rsidRPr="00973F9E">
        <w:rPr>
          <w:i/>
        </w:rPr>
        <w:t>Scerbo</w:t>
      </w:r>
      <w:proofErr w:type="spellEnd"/>
      <w:r w:rsidR="00F113FE" w:rsidRPr="00973F9E">
        <w:rPr>
          <w:i/>
        </w:rPr>
        <w:t>,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 xml:space="preserve">Then by ENROLID, collapse lines of claim </w:t>
      </w:r>
      <w:proofErr w:type="gramStart"/>
      <w:r w:rsidRPr="00BE6F3A">
        <w:t>as long as</w:t>
      </w:r>
      <w:proofErr w:type="gramEnd"/>
      <w:r w:rsidRPr="00BE6F3A">
        <w:t xml:space="preserve"> the time between the END_DATE of one line and the START_DATE of the next is &lt;=1.</w:t>
      </w:r>
      <w:r w:rsidR="005A1D99" w:rsidRPr="00BE6F3A">
        <w:t xml:space="preserve"> E</w:t>
      </w:r>
      <w:r w:rsidRPr="00BE6F3A">
        <w:t xml:space="preserve">ach consolidated </w:t>
      </w:r>
      <w:proofErr w:type="gramStart"/>
      <w:r w:rsidRPr="00BE6F3A">
        <w:t>long term</w:t>
      </w:r>
      <w:proofErr w:type="gramEnd"/>
      <w:r w:rsidRPr="00BE6F3A">
        <w:t xml:space="preserve">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w:t>
      </w:r>
      <w:proofErr w:type="gramStart"/>
      <w:r w:rsidR="00D06244" w:rsidRPr="00BE6F3A">
        <w:t xml:space="preserve">as long </w:t>
      </w:r>
      <w:r w:rsidR="00026B52" w:rsidRPr="00BE6F3A">
        <w:t>as</w:t>
      </w:r>
      <w:proofErr w:type="gramEnd"/>
      <w:r w:rsidR="00026B52" w:rsidRPr="00BE6F3A">
        <w:t xml:space="preserve">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 xml:space="preserve">hen each consolidated </w:t>
      </w:r>
      <w:proofErr w:type="gramStart"/>
      <w:r w:rsidR="00E5356E" w:rsidRPr="00BE6F3A">
        <w:t>long term</w:t>
      </w:r>
      <w:proofErr w:type="gramEnd"/>
      <w:r w:rsidR="00E5356E" w:rsidRPr="00BE6F3A">
        <w:t xml:space="preserve">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 xml:space="preserve">Then by ENROLID, collapse lines of claim </w:t>
      </w:r>
      <w:proofErr w:type="gramStart"/>
      <w:r w:rsidRPr="00BE6F3A">
        <w:t>as long as</w:t>
      </w:r>
      <w:proofErr w:type="gramEnd"/>
      <w:r w:rsidRPr="00BE6F3A">
        <w:t xml:space="preserve">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49.45pt" o:ole="">
            <v:imagedata r:id="rId21" o:title=""/>
          </v:shape>
          <o:OLEObject Type="Embed" ProgID="Excel.Sheet.12" ShapeID="_x0000_i1025" DrawAspect="Icon" ObjectID="_1573907486" r:id="rId22"/>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w:t>
      </w:r>
      <w:proofErr w:type="gramStart"/>
      <w:r>
        <w:t>However</w:t>
      </w:r>
      <w:proofErr w:type="gramEnd"/>
      <w:r>
        <w:t xml:space="preserve">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4C90C33B" w:rsidR="009A069A" w:rsidRDefault="009A069A">
            <w:pPr>
              <w:keepNext/>
              <w:keepLines/>
              <w:spacing w:after="0" w:line="240" w:lineRule="auto"/>
              <w:rPr>
                <w:sz w:val="20"/>
              </w:rPr>
            </w:pPr>
            <w:r>
              <w:rPr>
                <w:sz w:val="20"/>
              </w:rPr>
              <w:t xml:space="preserve">Set as </w:t>
            </w:r>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35" w:name="_Table_Name:_"/>
      <w:bookmarkStart w:id="36" w:name="_Toc368404508"/>
      <w:bookmarkStart w:id="37" w:name="_Toc475696910"/>
      <w:bookmarkEnd w:id="35"/>
      <w:r>
        <w:t>Table Name:  CONDITION_OCCURRENCE</w:t>
      </w:r>
      <w:bookmarkEnd w:id="36"/>
      <w:bookmarkEnd w:id="37"/>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proofErr w:type="spellStart"/>
      <w:r>
        <w:t>Truven</w:t>
      </w:r>
      <w:proofErr w:type="spellEnd"/>
      <w:r>
        <w:t xml:space="preserve">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4F37C93E" w14:textId="7C2E0060" w:rsidR="001C482E" w:rsidRPr="0082116C"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b/>
                <w:sz w:val="20"/>
              </w:rPr>
            </w:pPr>
            <w:r w:rsidRPr="00BE6F3A">
              <w:rPr>
                <w:b/>
                <w:sz w:val="20"/>
              </w:rPr>
              <w:t>OUTPATIENT_SERVICES or INPATIENT_SERVICES or LONG_TERM_CARE:</w:t>
            </w:r>
          </w:p>
          <w:p w14:paraId="35E93514" w14:textId="7B30E341" w:rsidR="00927062" w:rsidRDefault="00927062" w:rsidP="00927062">
            <w:pPr>
              <w:keepNext/>
              <w:keepLines/>
              <w:spacing w:after="0" w:line="240" w:lineRule="auto"/>
              <w:rPr>
                <w:b/>
                <w:sz w:val="20"/>
                <w:szCs w:val="20"/>
              </w:rPr>
            </w:pPr>
            <w:r w:rsidRPr="00BE6F3A">
              <w:rPr>
                <w:sz w:val="20"/>
              </w:rPr>
              <w:t>SVCDATE</w:t>
            </w:r>
          </w:p>
          <w:p w14:paraId="680092BA" w14:textId="24DCC4DD" w:rsidR="00927062" w:rsidRDefault="00927062">
            <w:pPr>
              <w:keepNext/>
              <w:keepLines/>
              <w:spacing w:after="0" w:line="240" w:lineRule="auto"/>
              <w:rPr>
                <w:b/>
                <w:sz w:val="20"/>
                <w:szCs w:val="20"/>
              </w:rPr>
            </w:pPr>
          </w:p>
          <w:p w14:paraId="44790769" w14:textId="5E51FF92" w:rsidR="00927062" w:rsidRDefault="00927062">
            <w:pPr>
              <w:keepNext/>
              <w:keepLines/>
              <w:spacing w:after="0" w:line="240" w:lineRule="auto"/>
              <w:rPr>
                <w:b/>
                <w:sz w:val="20"/>
                <w:szCs w:val="20"/>
              </w:rPr>
            </w:pPr>
            <w:r>
              <w:rPr>
                <w:b/>
                <w:sz w:val="20"/>
                <w:szCs w:val="20"/>
              </w:rPr>
              <w:t>ELSE:</w:t>
            </w:r>
          </w:p>
          <w:p w14:paraId="72001CF9" w14:textId="11BF03C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113C9066" w:rsidR="002F489F" w:rsidRPr="002F489F" w:rsidRDefault="002F489F">
            <w:pPr>
              <w:keepNext/>
              <w:keepLines/>
              <w:spacing w:after="0" w:line="240" w:lineRule="auto"/>
              <w:rPr>
                <w:sz w:val="20"/>
              </w:rPr>
            </w:pP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lastRenderedPageBreak/>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lastRenderedPageBreak/>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38" w:name="_Toc368404509"/>
      <w:bookmarkStart w:id="39" w:name="_Toc475696911"/>
      <w:r>
        <w:t>Table Name:  CONDITION_ERA</w:t>
      </w:r>
      <w:bookmarkEnd w:id="38"/>
      <w:bookmarkEnd w:id="39"/>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40" w:name="_Toc368404510"/>
      <w:bookmarkStart w:id="41" w:name="_Toc475696912"/>
      <w:r>
        <w:lastRenderedPageBreak/>
        <w:t>Table Name:  PROCEDURE_OCCURRENCE</w:t>
      </w:r>
      <w:bookmarkEnd w:id="40"/>
      <w:bookmarkEnd w:id="41"/>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w:t>
      </w:r>
      <w:proofErr w:type="spellStart"/>
      <w:r>
        <w:t>Truven</w:t>
      </w:r>
      <w:proofErr w:type="spellEnd"/>
      <w:r>
        <w:t xml:space="preserve">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00713172">
              <w:rPr>
                <w:rFonts w:ascii="Consolas" w:hAnsi="Consolas" w:cs="Consolas"/>
                <w:color w:val="FF0000"/>
                <w:sz w:val="16"/>
                <w:szCs w:val="19"/>
              </w:rPr>
              <w:t>,</w:t>
            </w:r>
            <w:r w:rsidR="00443EF1">
              <w:rPr>
                <w:rFonts w:ascii="Consolas" w:hAnsi="Consolas" w:cs="Consolas"/>
                <w:color w:val="FF0000"/>
                <w:sz w:val="16"/>
                <w:szCs w:val="19"/>
              </w:rPr>
              <w:t>’ICD10PCS’</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00443EF1">
              <w:rPr>
                <w:rFonts w:ascii="Consolas" w:hAnsi="Consolas" w:cs="Consolas"/>
                <w:color w:val="FF0000"/>
                <w:sz w:val="16"/>
                <w:szCs w:val="19"/>
              </w:rPr>
              <w:t>, ‘CPT4 Hierarchy’, ‘ICD10PCS Hierarchy’</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 xml:space="preserve">'CPT4 </w:t>
            </w:r>
            <w:proofErr w:type="spellStart"/>
            <w:r w:rsidRPr="00D31708">
              <w:rPr>
                <w:rFonts w:ascii="Consolas" w:hAnsi="Consolas" w:cs="Consolas"/>
                <w:color w:val="FF0000"/>
                <w:sz w:val="16"/>
                <w:szCs w:val="19"/>
              </w:rPr>
              <w:t>Modifier'</w:t>
            </w:r>
            <w:r w:rsidR="00443EF1">
              <w:rPr>
                <w:rFonts w:ascii="Consolas" w:hAnsi="Consolas" w:cs="Consolas"/>
                <w:color w:val="FF0000"/>
                <w:sz w:val="16"/>
                <w:szCs w:val="19"/>
              </w:rPr>
              <w:t>,’CPT4</w:t>
            </w:r>
            <w:proofErr w:type="spellEnd"/>
            <w:r w:rsidR="00443EF1">
              <w:rPr>
                <w:rFonts w:ascii="Consolas" w:hAnsi="Consolas" w:cs="Consolas"/>
                <w:color w:val="FF0000"/>
                <w:sz w:val="16"/>
                <w:szCs w:val="19"/>
              </w:rPr>
              <w:t xml:space="preserve"> Hierarchy’,’ICD10PCS Hierarchy’</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42" w:name="_Toc475012146"/>
      <w:bookmarkStart w:id="43" w:name="_Toc368404512"/>
      <w:bookmarkStart w:id="44" w:name="_Toc475696914"/>
      <w:r>
        <w:t>Table Name: COST</w:t>
      </w:r>
      <w:bookmarkEnd w:id="42"/>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 xml:space="preserve">For example, if a code in PROC1 maps to a device then when reporting the cost, the COST_EVENT_ID will be the corresponding DEVICE_EXPOSURE_ID from the </w:t>
      </w:r>
      <w:r>
        <w:lastRenderedPageBreak/>
        <w:t>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cost_id</w:t>
            </w:r>
            <w:proofErr w:type="spellEnd"/>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cost_event_id</w:t>
            </w:r>
            <w:proofErr w:type="spellEnd"/>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cost_domain_id</w:t>
            </w:r>
            <w:proofErr w:type="spellEnd"/>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cost_type_concept_id</w:t>
            </w:r>
            <w:proofErr w:type="spellEnd"/>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currency_concept_id</w:t>
            </w:r>
            <w:proofErr w:type="spellEnd"/>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total_charge</w:t>
            </w:r>
            <w:proofErr w:type="spellEnd"/>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total_cost</w:t>
            </w:r>
            <w:proofErr w:type="spellEnd"/>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total_paid</w:t>
            </w:r>
            <w:proofErr w:type="spellEnd"/>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lastRenderedPageBreak/>
              <w:t>paid_by_payer</w:t>
            </w:r>
            <w:proofErr w:type="spellEnd"/>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paid_by_patient</w:t>
            </w:r>
            <w:proofErr w:type="spellEnd"/>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paid_patient_copay</w:t>
            </w:r>
            <w:proofErr w:type="spellEnd"/>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paid_patient_coinsurance</w:t>
            </w:r>
            <w:proofErr w:type="spellEnd"/>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paid_patient_deductible</w:t>
            </w:r>
            <w:proofErr w:type="spellEnd"/>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paid_by_primary</w:t>
            </w:r>
            <w:proofErr w:type="spellEnd"/>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paid_ingredient_cost</w:t>
            </w:r>
            <w:proofErr w:type="spellEnd"/>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paid_dispensing_fee</w:t>
            </w:r>
            <w:proofErr w:type="spellEnd"/>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payer_plan_period_id</w:t>
            </w:r>
            <w:proofErr w:type="spellEnd"/>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amount_allowed</w:t>
            </w:r>
            <w:proofErr w:type="spellEnd"/>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revenue_code_concept_id</w:t>
            </w:r>
            <w:proofErr w:type="spellEnd"/>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C27831">
        <w:trPr>
          <w:cantSplit/>
          <w:trHeight w:val="20"/>
        </w:trPr>
        <w:tc>
          <w:tcPr>
            <w:tcW w:w="1600" w:type="pct"/>
            <w:shd w:val="clear" w:color="auto" w:fill="A6A6A6" w:themeFill="background1" w:themeFillShade="A6"/>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45"/>
            <w:proofErr w:type="spellStart"/>
            <w:r w:rsidRPr="009452A0">
              <w:rPr>
                <w:rFonts w:ascii="Arial" w:eastAsia="Times New Roman" w:hAnsi="Arial" w:cs="Arial"/>
                <w:color w:val="333333"/>
                <w:sz w:val="21"/>
                <w:szCs w:val="21"/>
              </w:rPr>
              <w:lastRenderedPageBreak/>
              <w:t>drg_concept_id</w:t>
            </w:r>
            <w:proofErr w:type="spellEnd"/>
          </w:p>
        </w:tc>
        <w:tc>
          <w:tcPr>
            <w:tcW w:w="1455" w:type="pct"/>
            <w:shd w:val="clear" w:color="auto" w:fill="A6A6A6" w:themeFill="background1" w:themeFillShade="A6"/>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6A6A6" w:themeFill="background1" w:themeFillShade="A6"/>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6A6A6" w:themeFill="background1" w:themeFillShade="A6"/>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commentRangeEnd w:id="45"/>
            <w:r w:rsidR="00C27831">
              <w:rPr>
                <w:rStyle w:val="CommentReference"/>
              </w:rPr>
              <w:commentReference w:id="45"/>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revenue_code_source_value</w:t>
            </w:r>
            <w:proofErr w:type="spellEnd"/>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C27831">
        <w:trPr>
          <w:cantSplit/>
          <w:trHeight w:val="20"/>
        </w:trPr>
        <w:tc>
          <w:tcPr>
            <w:tcW w:w="1600" w:type="pct"/>
            <w:shd w:val="clear" w:color="auto" w:fill="A6A6A6" w:themeFill="background1" w:themeFillShade="A6"/>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drg_source_value</w:t>
            </w:r>
            <w:proofErr w:type="spellEnd"/>
          </w:p>
        </w:tc>
        <w:tc>
          <w:tcPr>
            <w:tcW w:w="1455" w:type="pct"/>
            <w:shd w:val="clear" w:color="auto" w:fill="A6A6A6" w:themeFill="background1" w:themeFillShade="A6"/>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6A6A6" w:themeFill="background1" w:themeFillShade="A6"/>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6A6A6" w:themeFill="background1" w:themeFillShade="A6"/>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43"/>
      <w:bookmarkEnd w:id="44"/>
    </w:p>
    <w:p w14:paraId="453AAEEC" w14:textId="273EF904" w:rsidR="00135693" w:rsidRDefault="00135693" w:rsidP="00135693">
      <w:pPr>
        <w:keepNext/>
        <w:keepLines/>
        <w:spacing w:line="240" w:lineRule="auto"/>
      </w:pPr>
      <w:r>
        <w:t xml:space="preserve">The Death table is designed to capture the time when a Person is deceased and cause of death. Death in </w:t>
      </w:r>
      <w:proofErr w:type="spellStart"/>
      <w:r>
        <w:t>Truven</w:t>
      </w:r>
      <w:proofErr w:type="spellEnd"/>
      <w:r>
        <w:t xml:space="preserve"> can be captured by discharge status </w:t>
      </w:r>
      <w:r w:rsidR="00A1601D">
        <w:t>in (20,40,41,12)</w:t>
      </w:r>
      <w:r>
        <w:t xml:space="preserve">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A21606D"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0DCA3314" w14:textId="77777777" w:rsidR="003B4BC9" w:rsidRDefault="003B4BC9" w:rsidP="003B4BC9">
      <w:pPr>
        <w:keepNext/>
        <w:keepLines/>
        <w:numPr>
          <w:ilvl w:val="1"/>
          <w:numId w:val="4"/>
        </w:numPr>
        <w:spacing w:after="0"/>
      </w:pPr>
      <w:r>
        <w:t>To identify death records using ICD codes use the Vocab Pull 3.1.1 with the filter:</w:t>
      </w:r>
    </w:p>
    <w:p w14:paraId="21164668" w14:textId="77777777" w:rsidR="003B4BC9" w:rsidRDefault="003B4BC9" w:rsidP="003B4BC9">
      <w:pPr>
        <w:keepNext/>
        <w:keepLines/>
        <w:numPr>
          <w:ilvl w:val="2"/>
          <w:numId w:val="4"/>
        </w:numPr>
        <w:spacing w:after="0"/>
      </w:pPr>
      <w:r>
        <w:t>WHERE SOURCE_VOCABULARY_ID = ‘JNJ_DEATH’</w:t>
      </w:r>
    </w:p>
    <w:p w14:paraId="6E97C9D6" w14:textId="77777777" w:rsidR="003B4BC9" w:rsidRDefault="003B4BC9" w:rsidP="003B4BC9">
      <w:pPr>
        <w:keepNext/>
        <w:keepLines/>
        <w:numPr>
          <w:ilvl w:val="2"/>
          <w:numId w:val="4"/>
        </w:numPr>
        <w:spacing w:after="0"/>
      </w:pPr>
      <w:r>
        <w:t xml:space="preserve">This can be done by mapping STCM.SOURCE_CODE to the source codes in the various diagnosis fields </w:t>
      </w:r>
    </w:p>
    <w:p w14:paraId="6D7D1D72" w14:textId="5035F412" w:rsidR="003B4BC9" w:rsidRDefault="003B4BC9" w:rsidP="003B4BC9">
      <w:pPr>
        <w:keepNext/>
        <w:keepLines/>
        <w:numPr>
          <w:ilvl w:val="1"/>
          <w:numId w:val="4"/>
        </w:numPr>
        <w:spacing w:after="0"/>
      </w:pPr>
      <w:r>
        <w:t>This is only for identification of the records as the TARGET_CONCEPT_ID = 0</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3BA04A64"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p>
    <w:p w14:paraId="4EAC4E2A" w14:textId="3D7B1000" w:rsidR="00663CD3" w:rsidRPr="00BE6F3A" w:rsidRDefault="00D21795" w:rsidP="00663CD3">
      <w:pPr>
        <w:keepNext/>
        <w:keepLines/>
        <w:numPr>
          <w:ilvl w:val="0"/>
          <w:numId w:val="4"/>
        </w:numPr>
        <w:spacing w:after="0"/>
      </w:pPr>
      <w:r>
        <w:lastRenderedPageBreak/>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46"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47" w:name="_Toc368404513"/>
      <w:bookmarkStart w:id="48" w:name="_Toc475696915"/>
      <w:r>
        <w:lastRenderedPageBreak/>
        <w:t>Table Name:  DRUG_EXPOSURE</w:t>
      </w:r>
      <w:bookmarkEnd w:id="46"/>
      <w:bookmarkEnd w:id="47"/>
      <w:bookmarkEnd w:id="48"/>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lastRenderedPageBreak/>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lastRenderedPageBreak/>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lastRenderedPageBreak/>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proofErr w:type="spellStart"/>
            <w:r w:rsidR="00726CCD">
              <w:rPr>
                <w:b/>
              </w:rPr>
              <w:t>TEMP_tables</w:t>
            </w:r>
            <w:proofErr w:type="spellEnd"/>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 xml:space="preserve">"Sig" is short for the Latin, </w:t>
            </w:r>
            <w:proofErr w:type="spellStart"/>
            <w:r>
              <w:t>signetur</w:t>
            </w:r>
            <w:proofErr w:type="spellEnd"/>
            <w:r>
              <w:t>,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lastRenderedPageBreak/>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49" w:name="_Toc368404514"/>
      <w:bookmarkStart w:id="50" w:name="_Toc475696916"/>
      <w:r>
        <w:lastRenderedPageBreak/>
        <w:t>Table Name:  DRUG_ERA</w:t>
      </w:r>
      <w:bookmarkEnd w:id="49"/>
      <w:bookmarkEnd w:id="50"/>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Pr="00AA657D">
        <w:rPr>
          <w:rFonts w:ascii="Consolas" w:hAnsi="Consolas"/>
          <w:sz w:val="19"/>
        </w:rPr>
        <w:t>ingredient</w:t>
      </w:r>
      <w:r>
        <w:rPr>
          <w:rFonts w:ascii="Consolas" w:hAnsi="Consolas" w:cs="Consolas"/>
          <w:sz w:val="19"/>
          <w:szCs w:val="19"/>
        </w:rPr>
        <w:t>_concept_id</w:t>
      </w:r>
      <w:proofErr w:type="spellEnd"/>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CONCEPT_ID</w:t>
      </w:r>
      <w:proofErr w:type="spellEnd"/>
      <w:r w:rsidRPr="00AA657D">
        <w:rPr>
          <w:rFonts w:ascii="Consolas" w:hAnsi="Consolas"/>
          <w:sz w:val="19"/>
        </w:rPr>
        <w:t xml:space="preserve">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51" w:name="_Table_Name:__1"/>
      <w:bookmarkStart w:id="52" w:name="_Toc368404516"/>
      <w:bookmarkStart w:id="53" w:name="_Toc475696918"/>
      <w:bookmarkEnd w:id="51"/>
      <w:r>
        <w:lastRenderedPageBreak/>
        <w:t>Table Name:  OBSERVATION</w:t>
      </w:r>
      <w:bookmarkEnd w:id="52"/>
      <w:bookmarkEnd w:id="53"/>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w:t>
            </w:r>
            <w:proofErr w:type="spellStart"/>
            <w:r w:rsidRPr="004E0E52">
              <w:rPr>
                <w:rFonts w:eastAsia="Times New Roman" w:cs="Calibri"/>
                <w:color w:val="000000"/>
              </w:rPr>
              <w:t>self care</w:t>
            </w:r>
            <w:proofErr w:type="spellEnd"/>
            <w:r w:rsidRPr="004E0E52">
              <w:rPr>
                <w:rFonts w:eastAsia="Times New Roman" w:cs="Calibri"/>
                <w:color w:val="000000"/>
              </w:rPr>
              <w:t xml:space="preserv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med </w:t>
            </w:r>
            <w:proofErr w:type="spellStart"/>
            <w:r w:rsidRPr="004E0E52">
              <w:rPr>
                <w:rFonts w:eastAsia="Times New Roman" w:cs="Calibri"/>
                <w:color w:val="000000"/>
              </w:rPr>
              <w:t>fac</w:t>
            </w:r>
            <w:proofErr w:type="spellEnd"/>
            <w:r w:rsidRPr="004E0E52">
              <w:rPr>
                <w:rFonts w:eastAsia="Times New Roman" w:cs="Calibri"/>
                <w:color w:val="000000"/>
              </w:rPr>
              <w:t xml:space="preserve">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r w:rsidRPr="004E0E52">
              <w:rPr>
                <w:rFonts w:eastAsia="Times New Roman" w:cs="Calibri"/>
                <w:color w:val="000000"/>
              </w:rPr>
              <w:t xml:space="preserve">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this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 xml:space="preserve">Additionally we add a Mental Health and Substance Abuse flags to the OBSERVATION table.  In </w:t>
      </w:r>
      <w:proofErr w:type="spellStart"/>
      <w:r>
        <w:t>Truven</w:t>
      </w:r>
      <w:proofErr w:type="spellEnd"/>
      <w:r>
        <w:t xml:space="preserve">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54" w:name="_Toc368404517"/>
      <w:bookmarkStart w:id="55" w:name="_Toc475696919"/>
      <w:r>
        <w:lastRenderedPageBreak/>
        <w:t>Table Name:  ORGANIZATION</w:t>
      </w:r>
      <w:bookmarkEnd w:id="54"/>
      <w:bookmarkEnd w:id="55"/>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proofErr w:type="spellStart"/>
      <w:r>
        <w:t>Truven</w:t>
      </w:r>
      <w:proofErr w:type="spellEnd"/>
      <w:r>
        <w:t xml:space="preserve">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56" w:name="_Toc368404518"/>
      <w:bookmarkStart w:id="57" w:name="_Toc475696920"/>
      <w:r>
        <w:t>Table Name:  CARE_SITE</w:t>
      </w:r>
      <w:bookmarkEnd w:id="56"/>
      <w:bookmarkEnd w:id="57"/>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proofErr w:type="spellStart"/>
      <w:r>
        <w:t>Truven</w:t>
      </w:r>
      <w:proofErr w:type="spellEnd"/>
      <w:r>
        <w:t xml:space="preserve">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58" w:name="_Toc368404519"/>
      <w:bookmarkStart w:id="59" w:name="_Toc475696921"/>
      <w:r>
        <w:t>Table Name:  COHORT</w:t>
      </w:r>
      <w:bookmarkEnd w:id="58"/>
      <w:bookmarkEnd w:id="59"/>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60" w:name="_Toc475696922"/>
      <w:r>
        <w:t>Table Name: COHORT_ATTRIBUTE</w:t>
      </w:r>
      <w:bookmarkEnd w:id="60"/>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61" w:name="_Toc475696923"/>
      <w:r>
        <w:t xml:space="preserve">Table Name: </w:t>
      </w:r>
      <w:r w:rsidR="00642EE0">
        <w:t xml:space="preserve"> </w:t>
      </w:r>
      <w:r>
        <w:t>MEASUREMENT</w:t>
      </w:r>
      <w:bookmarkEnd w:id="61"/>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62" w:name="_Toc475696924"/>
      <w:r>
        <w:t xml:space="preserve">Table Name: </w:t>
      </w:r>
      <w:r w:rsidR="00EB4020">
        <w:t xml:space="preserve"> </w:t>
      </w:r>
      <w:r>
        <w:t>SPECIMEN</w:t>
      </w:r>
      <w:bookmarkEnd w:id="62"/>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proofErr w:type="spellStart"/>
      <w:r>
        <w:t>Truven</w:t>
      </w:r>
      <w:proofErr w:type="spellEnd"/>
      <w:r>
        <w:t xml:space="preserve">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63" w:name="_Toc475696925"/>
      <w:r w:rsidR="001C0ADB">
        <w:lastRenderedPageBreak/>
        <w:t>Table Name: DEVICE_EXPOSURE</w:t>
      </w:r>
      <w:bookmarkEnd w:id="63"/>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978"/>
        <w:gridCol w:w="2421"/>
        <w:gridCol w:w="2232"/>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64" w:name="_Toc475696926"/>
      <w:r>
        <w:lastRenderedPageBreak/>
        <w:t>Table Name: NOTE</w:t>
      </w:r>
      <w:bookmarkEnd w:id="64"/>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proofErr w:type="spellStart"/>
      <w:r>
        <w:t>Truven</w:t>
      </w:r>
      <w:proofErr w:type="spellEnd"/>
      <w:r>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078"/>
        <w:gridCol w:w="1982"/>
        <w:gridCol w:w="2315"/>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330F509C" w:rsidR="00802454" w:rsidRDefault="00802454" w:rsidP="000E10D2"/>
    <w:p w14:paraId="1E6725DC" w14:textId="77777777" w:rsidR="004E64DD" w:rsidRDefault="009A069A" w:rsidP="004E64DD">
      <w:pPr>
        <w:pStyle w:val="Heading2"/>
      </w:pPr>
      <w:r>
        <w:br w:type="page"/>
      </w:r>
      <w:bookmarkStart w:id="65" w:name="_Toc475696929"/>
      <w:r w:rsidR="004E64DD">
        <w:lastRenderedPageBreak/>
        <w:t>Table Name: FACT_RELATIONSHIP</w:t>
      </w:r>
      <w:bookmarkEnd w:id="65"/>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proofErr w:type="spellStart"/>
      <w:r>
        <w:t>Truven</w:t>
      </w:r>
      <w:proofErr w:type="spellEnd"/>
      <w:r>
        <w:t xml:space="preserve">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66" w:name="_Toc475696930"/>
      <w:r>
        <w:t>Table Name:  CDM_SOURCE</w:t>
      </w:r>
      <w:bookmarkEnd w:id="66"/>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proofErr w:type="spellStart"/>
            <w:r w:rsidRPr="00F25A31">
              <w:rPr>
                <w:sz w:val="20"/>
              </w:rPr>
              <w:t>Truven</w:t>
            </w:r>
            <w:proofErr w:type="spellEnd"/>
            <w:r w:rsidRPr="00F25A31">
              <w:rPr>
                <w:sz w:val="20"/>
              </w:rPr>
              <w:t xml:space="preserve"> Health </w:t>
            </w:r>
            <w:proofErr w:type="spellStart"/>
            <w:r w:rsidRPr="00F25A31">
              <w:rPr>
                <w:sz w:val="20"/>
              </w:rPr>
              <w:t>MarketScan</w:t>
            </w:r>
            <w:proofErr w:type="spellEnd"/>
            <w:r w:rsidRPr="00F25A31">
              <w:rPr>
                <w:sz w:val="20"/>
              </w:rPr>
              <w:t>®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 xml:space="preserve">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MarketScan</w:t>
            </w:r>
            <w:proofErr w:type="spellEnd"/>
            <w:r w:rsidRPr="004C7946">
              <w:rPr>
                <w:sz w:val="16"/>
                <w:szCs w:val="16"/>
              </w:rPr>
              <w:t xml:space="preserve">® Research Databases contain individual-level, de-identified, healthcare claims information from employers, health plans, hospitals, Medicare, and Medicaid programs. Since their creation in the early 1990s, the </w:t>
            </w:r>
            <w:proofErr w:type="spellStart"/>
            <w:r w:rsidRPr="004C7946">
              <w:rPr>
                <w:sz w:val="16"/>
                <w:szCs w:val="16"/>
              </w:rPr>
              <w:t>MarketScan</w:t>
            </w:r>
            <w:proofErr w:type="spellEnd"/>
            <w:r w:rsidRPr="004C7946">
              <w:rPr>
                <w:sz w:val="16"/>
                <w:szCs w:val="16"/>
              </w:rPr>
              <w:t xml:space="preserve">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w:t>
            </w:r>
            <w:proofErr w:type="spellStart"/>
            <w:r w:rsidRPr="004C7946">
              <w:rPr>
                <w:sz w:val="16"/>
                <w:szCs w:val="16"/>
              </w:rPr>
              <w:t>MarketScan</w:t>
            </w:r>
            <w:proofErr w:type="spellEnd"/>
            <w:r w:rsidRPr="004C7946">
              <w:rPr>
                <w:sz w:val="16"/>
                <w:szCs w:val="16"/>
              </w:rPr>
              <w:t xml:space="preserve">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 xml:space="preserve">This retrospective claims analysis utilized data from 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w:t>
            </w:r>
            <w:r>
              <w:rPr>
                <w:sz w:val="16"/>
                <w:szCs w:val="16"/>
              </w:rPr>
              <w:t>Scan</w:t>
            </w:r>
            <w:proofErr w:type="spellEnd"/>
            <w:r>
              <w:rPr>
                <w:sz w:val="16"/>
                <w:szCs w:val="16"/>
              </w:rPr>
              <w:t xml:space="preserve">®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proofErr w:type="spellStart"/>
            <w:r w:rsidRPr="000B7694">
              <w:rPr>
                <w:sz w:val="20"/>
              </w:rPr>
              <w:t>doku.php?id</w:t>
            </w:r>
            <w:proofErr w:type="spellEnd"/>
            <w:r w:rsidRPr="000B7694">
              <w:rPr>
                <w:sz w:val="20"/>
              </w:rPr>
              <w:t>=</w:t>
            </w:r>
            <w:proofErr w:type="spellStart"/>
            <w:r w:rsidRPr="000B7694">
              <w:rPr>
                <w:sz w:val="20"/>
              </w:rPr>
              <w:t>documentation:example_etls</w:t>
            </w:r>
            <w:proofErr w:type="spellEnd"/>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67" w:name="_Toc475696932"/>
      <w:r>
        <w:t xml:space="preserve">Table Name:  </w:t>
      </w:r>
      <w:r w:rsidRPr="00C57999">
        <w:rPr>
          <w:sz w:val="28"/>
        </w:rPr>
        <w:t>CDM_DOMAIN_META</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w:t>
            </w:r>
            <w:proofErr w:type="spellStart"/>
            <w:r>
              <w:t>Truven</w:t>
            </w:r>
            <w:proofErr w:type="spellEnd"/>
            <w:r>
              <w:t xml:space="preserve">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 xml:space="preserve">Voss EA, Ma Q, Ryan PB. The impact of standardizing the definition of visits on the consistency of multi-database observational health research. BMC Med Res </w:t>
            </w:r>
            <w:proofErr w:type="spellStart"/>
            <w:r w:rsidRPr="00CC15A7">
              <w:t>Methodol</w:t>
            </w:r>
            <w:proofErr w:type="spellEnd"/>
            <w:r w:rsidRPr="00CC15A7">
              <w:t xml:space="preserve">. 2015 Mar 8;15:13. </w:t>
            </w:r>
            <w:proofErr w:type="spellStart"/>
            <w:r w:rsidRPr="00CC15A7">
              <w:t>doi</w:t>
            </w:r>
            <w:proofErr w:type="spellEnd"/>
            <w:r w:rsidRPr="00CC15A7">
              <w:t>: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 xml:space="preserve">Unique list of health care providers (physicians).  </w:t>
            </w:r>
            <w:proofErr w:type="spellStart"/>
            <w:r>
              <w:t>Truven</w:t>
            </w:r>
            <w:proofErr w:type="spellEnd"/>
            <w:r>
              <w:t xml:space="preserve"> does provide some provider information however some of the providers listed by </w:t>
            </w:r>
            <w:proofErr w:type="spellStart"/>
            <w:r>
              <w:t>Truven</w:t>
            </w:r>
            <w:proofErr w:type="spellEnd"/>
            <w:r>
              <w:t xml:space="preserve"> may also be considered care sites or organizations.  Since there is not clear way to decipher between all items identified as providers by </w:t>
            </w:r>
            <w:proofErr w:type="spellStart"/>
            <w:r>
              <w:t>Truven</w:t>
            </w:r>
            <w:proofErr w:type="spellEnd"/>
            <w:r>
              <w:t>,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 xml:space="preserve">Death in </w:t>
            </w:r>
            <w:proofErr w:type="spellStart"/>
            <w:r>
              <w:t>Truven</w:t>
            </w:r>
            <w:proofErr w:type="spellEnd"/>
            <w:r>
              <w:t xml:space="preserve">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proofErr w:type="spellStart"/>
            <w:r>
              <w:t>Truven</w:t>
            </w:r>
            <w:proofErr w:type="spellEnd"/>
            <w:r>
              <w:t xml:space="preserve">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68" w:name="_Toc475696933"/>
      <w:r w:rsidR="00CF299C">
        <w:lastRenderedPageBreak/>
        <w:t>Code Snippets</w:t>
      </w:r>
      <w:bookmarkEnd w:id="68"/>
    </w:p>
    <w:p w14:paraId="1B9C6F6B" w14:textId="77777777" w:rsidR="00CF299C" w:rsidRDefault="00CF299C" w:rsidP="009A069A">
      <w:pPr>
        <w:pStyle w:val="Heading2"/>
      </w:pPr>
      <w:bookmarkStart w:id="69" w:name="_Vocabulary_Mapping"/>
      <w:bookmarkStart w:id="70" w:name="_Toc475696934"/>
      <w:bookmarkEnd w:id="69"/>
      <w:r>
        <w:t>Vocabulary Mapping</w:t>
      </w:r>
      <w:bookmarkEnd w:id="70"/>
    </w:p>
    <w:p w14:paraId="5B6B2E37" w14:textId="77777777" w:rsidR="00CF299C" w:rsidRDefault="00CF299C" w:rsidP="009A069A">
      <w:pPr>
        <w:ind w:left="576"/>
      </w:pPr>
      <w:r>
        <w:t xml:space="preserve">Use this code to map source codes to concept ids; change the </w:t>
      </w:r>
      <w:proofErr w:type="spellStart"/>
      <w:r>
        <w:t>source_vocabulary_id</w:t>
      </w:r>
      <w:proofErr w:type="spellEnd"/>
      <w:r>
        <w:t xml:space="preserve"> and </w:t>
      </w:r>
      <w:proofErr w:type="spellStart"/>
      <w:r>
        <w:t>target_vocabulary_id</w:t>
      </w:r>
      <w:proofErr w:type="spellEnd"/>
      <w:r>
        <w:t xml:space="preserve">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STANDARD_CONCEPT</w:t>
      </w:r>
      <w:proofErr w:type="spellEnd"/>
      <w:r w:rsidRPr="00EA342A">
        <w:rPr>
          <w:sz w:val="20"/>
        </w:rPr>
        <w:t xml:space="preserve">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w:t>
      </w:r>
      <w:proofErr w:type="spellStart"/>
      <w:r w:rsidRPr="00EA342A">
        <w:rPr>
          <w:sz w:val="20"/>
        </w:rPr>
        <w:t>SOURCE_VALID_END_DATE</w:t>
      </w:r>
      <w:r w:rsidRPr="00EA342A">
        <w:rPr>
          <w:color w:val="808080"/>
          <w:sz w:val="20"/>
        </w:rPr>
        <w:t>,</w:t>
      </w:r>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xml:space="preserve">                                        </w:t>
      </w:r>
      <w:proofErr w:type="spellStart"/>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relationship_id</w:t>
      </w:r>
      <w:proofErr w:type="spellEnd"/>
      <w:r w:rsidRPr="00EA342A">
        <w:rPr>
          <w:sz w:val="20"/>
        </w:rPr>
        <w:t xml:space="preserve">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w:t>
      </w:r>
      <w:proofErr w:type="spellStart"/>
      <w:r w:rsidRPr="00EA342A">
        <w:rPr>
          <w:sz w:val="20"/>
        </w:rPr>
        <w:t>SOURCE_INVALID_REASON</w:t>
      </w:r>
      <w:r w:rsidRPr="00EA342A">
        <w:rPr>
          <w:color w:val="808080"/>
          <w:sz w:val="20"/>
        </w:rPr>
        <w:t>,</w:t>
      </w:r>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w:t>
      </w:r>
      <w:proofErr w:type="spellStart"/>
      <w:r w:rsidRPr="00EA342A">
        <w:rPr>
          <w:color w:val="FF0000"/>
          <w:sz w:val="20"/>
        </w:rPr>
        <w:t>RxNORM</w:t>
      </w:r>
      <w:proofErr w:type="spellEnd"/>
      <w:r w:rsidRPr="00EA342A">
        <w:rPr>
          <w:color w:val="FF0000"/>
          <w:sz w:val="20"/>
        </w:rPr>
        <w:t>'</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71" w:name="_Domain_IDs"/>
      <w:bookmarkStart w:id="72" w:name="_Toc475696935"/>
      <w:bookmarkEnd w:id="71"/>
      <w:r>
        <w:rPr>
          <w:highlight w:val="white"/>
        </w:rPr>
        <w:lastRenderedPageBreak/>
        <w:t>Domain IDs</w:t>
      </w:r>
      <w:bookmarkEnd w:id="72"/>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proofErr w:type="spellStart"/>
            <w:r w:rsidRPr="00BE3813">
              <w:rPr>
                <w:rFonts w:ascii="Cambria" w:hAnsi="Cambria"/>
                <w:b/>
              </w:rPr>
              <w:t>domain_id</w:t>
            </w:r>
            <w:proofErr w:type="spellEnd"/>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proofErr w:type="spellStart"/>
            <w:r w:rsidRPr="009D7B5E">
              <w:rPr>
                <w:rFonts w:ascii="Cambria" w:hAnsi="Cambria"/>
              </w:rPr>
              <w:t>Procedure_Occurrence</w:t>
            </w:r>
            <w:proofErr w:type="spellEnd"/>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proofErr w:type="spellStart"/>
            <w:r>
              <w:rPr>
                <w:rFonts w:ascii="Cambria" w:hAnsi="Cambria"/>
              </w:rPr>
              <w:t>Condition</w:t>
            </w:r>
            <w:r w:rsidR="0056377F" w:rsidRPr="009D7B5E">
              <w:rPr>
                <w:rFonts w:ascii="Cambria" w:hAnsi="Cambria"/>
              </w:rPr>
              <w:t>_Occurrence</w:t>
            </w:r>
            <w:proofErr w:type="spellEnd"/>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Voss, Erica [JRDUS]" w:date="2017-12-04T15:45:00Z" w:initials="VE[">
    <w:p w14:paraId="7AA04435" w14:textId="3ABA8D15" w:rsidR="008A060F" w:rsidRDefault="008A060F">
      <w:pPr>
        <w:pStyle w:val="CommentText"/>
      </w:pPr>
      <w:r>
        <w:rPr>
          <w:rStyle w:val="CommentReference"/>
        </w:rPr>
        <w:annotationRef/>
      </w:r>
      <w:r>
        <w:t>HIX-1404</w:t>
      </w:r>
    </w:p>
  </w:comment>
  <w:comment w:id="45" w:author="Blacketer, Margaret [JRDUS]" w:date="2017-07-06T08:29:00Z" w:initials="BM[">
    <w:p w14:paraId="0DB7F4B0" w14:textId="2DC509EE" w:rsidR="003B4BC9" w:rsidRDefault="003B4BC9">
      <w:pPr>
        <w:pStyle w:val="CommentText"/>
      </w:pPr>
      <w:r>
        <w:rPr>
          <w:rStyle w:val="CommentReference"/>
        </w:rPr>
        <w:annotationRef/>
      </w:r>
      <w:r>
        <w:t xml:space="preserve">DRG_CONCEPT_ID and DRG_SOURCE_VALUE </w:t>
      </w:r>
      <w:proofErr w:type="gramStart"/>
      <w:r>
        <w:t>are</w:t>
      </w:r>
      <w:proofErr w:type="gramEnd"/>
      <w:r>
        <w:t xml:space="preserve"> out of scope for CDM v5.0.1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04435" w15:done="0"/>
  <w15:commentEx w15:paraId="0DB7F4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C8BF8" w14:textId="77777777" w:rsidR="00A60F6C" w:rsidRDefault="00A60F6C" w:rsidP="00144AAD">
      <w:pPr>
        <w:spacing w:after="0" w:line="240" w:lineRule="auto"/>
      </w:pPr>
      <w:r>
        <w:separator/>
      </w:r>
    </w:p>
  </w:endnote>
  <w:endnote w:type="continuationSeparator" w:id="0">
    <w:p w14:paraId="3B30C8E5" w14:textId="77777777" w:rsidR="00A60F6C" w:rsidRDefault="00A60F6C" w:rsidP="00144AAD">
      <w:pPr>
        <w:spacing w:after="0" w:line="240" w:lineRule="auto"/>
      </w:pPr>
      <w:r>
        <w:continuationSeparator/>
      </w:r>
    </w:p>
  </w:endnote>
  <w:endnote w:type="continuationNotice" w:id="1">
    <w:p w14:paraId="3142832C" w14:textId="77777777" w:rsidR="00A60F6C" w:rsidRDefault="00A60F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3B4BC9" w:rsidRPr="00144AAD" w:rsidRDefault="003B4BC9" w:rsidP="00144AAD">
    <w:pPr>
      <w:pBdr>
        <w:bottom w:val="single" w:sz="6" w:space="1" w:color="auto"/>
      </w:pBdr>
      <w:spacing w:after="0" w:line="240" w:lineRule="auto"/>
      <w:jc w:val="right"/>
      <w:rPr>
        <w:sz w:val="20"/>
        <w:szCs w:val="20"/>
      </w:rPr>
    </w:pPr>
  </w:p>
  <w:p w14:paraId="1F5B856E" w14:textId="137B0AF2" w:rsidR="003B4BC9" w:rsidRPr="00144AAD" w:rsidRDefault="003B4BC9"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8A060F">
      <w:rPr>
        <w:noProof/>
        <w:sz w:val="20"/>
        <w:szCs w:val="20"/>
      </w:rPr>
      <w:t>14</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8A060F">
      <w:rPr>
        <w:noProof/>
        <w:sz w:val="20"/>
        <w:szCs w:val="20"/>
      </w:rPr>
      <w:t>66</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67068" w14:textId="77777777" w:rsidR="00A60F6C" w:rsidRDefault="00A60F6C" w:rsidP="00144AAD">
      <w:pPr>
        <w:spacing w:after="0" w:line="240" w:lineRule="auto"/>
      </w:pPr>
      <w:r>
        <w:separator/>
      </w:r>
    </w:p>
  </w:footnote>
  <w:footnote w:type="continuationSeparator" w:id="0">
    <w:p w14:paraId="7A6366E1" w14:textId="77777777" w:rsidR="00A60F6C" w:rsidRDefault="00A60F6C" w:rsidP="00144AAD">
      <w:pPr>
        <w:spacing w:after="0" w:line="240" w:lineRule="auto"/>
      </w:pPr>
      <w:r>
        <w:continuationSeparator/>
      </w:r>
    </w:p>
  </w:footnote>
  <w:footnote w:type="continuationNotice" w:id="1">
    <w:p w14:paraId="7CF1D436" w14:textId="77777777" w:rsidR="00A60F6C" w:rsidRDefault="00A60F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3B4BC9" w:rsidRDefault="003B4BC9"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3B4BC9" w:rsidRPr="00DE3D2A" w:rsidRDefault="003B4BC9"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2"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742385"/>
    <w:multiLevelType w:val="hybridMultilevel"/>
    <w:tmpl w:val="AA0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2"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4"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39"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4"/>
  </w:num>
  <w:num w:numId="4">
    <w:abstractNumId w:val="23"/>
  </w:num>
  <w:num w:numId="5">
    <w:abstractNumId w:val="14"/>
  </w:num>
  <w:num w:numId="6">
    <w:abstractNumId w:val="2"/>
  </w:num>
  <w:num w:numId="7">
    <w:abstractNumId w:val="9"/>
  </w:num>
  <w:num w:numId="8">
    <w:abstractNumId w:val="24"/>
  </w:num>
  <w:num w:numId="9">
    <w:abstractNumId w:val="26"/>
  </w:num>
  <w:num w:numId="10">
    <w:abstractNumId w:val="18"/>
  </w:num>
  <w:num w:numId="11">
    <w:abstractNumId w:val="36"/>
  </w:num>
  <w:num w:numId="12">
    <w:abstractNumId w:val="5"/>
  </w:num>
  <w:num w:numId="13">
    <w:abstractNumId w:val="28"/>
  </w:num>
  <w:num w:numId="14">
    <w:abstractNumId w:val="6"/>
  </w:num>
  <w:num w:numId="15">
    <w:abstractNumId w:val="29"/>
  </w:num>
  <w:num w:numId="16">
    <w:abstractNumId w:val="33"/>
  </w:num>
  <w:num w:numId="17">
    <w:abstractNumId w:val="25"/>
  </w:num>
  <w:num w:numId="18">
    <w:abstractNumId w:val="22"/>
  </w:num>
  <w:num w:numId="19">
    <w:abstractNumId w:val="1"/>
  </w:num>
  <w:num w:numId="20">
    <w:abstractNumId w:val="4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13"/>
  </w:num>
  <w:num w:numId="25">
    <w:abstractNumId w:val="7"/>
  </w:num>
  <w:num w:numId="26">
    <w:abstractNumId w:val="4"/>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23"/>
    <w:lvlOverride w:ilvl="0"/>
    <w:lvlOverride w:ilvl="1">
      <w:startOverride w:val="1"/>
    </w:lvlOverride>
    <w:lvlOverride w:ilvl="2"/>
    <w:lvlOverride w:ilvl="3"/>
    <w:lvlOverride w:ilvl="4"/>
    <w:lvlOverride w:ilvl="5"/>
    <w:lvlOverride w:ilvl="6"/>
    <w:lvlOverride w:ilvl="7"/>
    <w:lvlOverride w:ilvl="8"/>
  </w:num>
  <w:num w:numId="29">
    <w:abstractNumId w:val="29"/>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9"/>
  </w:num>
  <w:num w:numId="31">
    <w:abstractNumId w:val="35"/>
  </w:num>
  <w:num w:numId="32">
    <w:abstractNumId w:val="17"/>
  </w:num>
  <w:num w:numId="33">
    <w:abstractNumId w:val="30"/>
  </w:num>
  <w:num w:numId="34">
    <w:abstractNumId w:val="37"/>
  </w:num>
  <w:num w:numId="35">
    <w:abstractNumId w:val="15"/>
  </w:num>
  <w:num w:numId="36">
    <w:abstractNumId w:val="0"/>
  </w:num>
  <w:num w:numId="37">
    <w:abstractNumId w:val="21"/>
  </w:num>
  <w:num w:numId="38">
    <w:abstractNumId w:val="10"/>
  </w:num>
  <w:num w:numId="39">
    <w:abstractNumId w:val="38"/>
  </w:num>
  <w:num w:numId="40">
    <w:abstractNumId w:val="3"/>
  </w:num>
  <w:num w:numId="41">
    <w:abstractNumId w:val="34"/>
  </w:num>
  <w:num w:numId="42">
    <w:abstractNumId w:val="32"/>
  </w:num>
  <w:num w:numId="43">
    <w:abstractNumId w:val="31"/>
  </w:num>
  <w:num w:numId="44">
    <w:abstractNumId w:val="27"/>
  </w:num>
  <w:num w:numId="45">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ss, Erica [JRDUS]">
    <w15:presenceInfo w15:providerId="AD" w15:userId="S-1-5-21-1614895754-2146847981-1606980848-522113"/>
  </w15:person>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B4BC9"/>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060F"/>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01D"/>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0F6C"/>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4097"/>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styleId="Mention">
    <w:name w:val="Mention"/>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ndusrahpbl07.rndus.na.jnj.com:9080/browse/HIX-1274" TargetMode="Externa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yperlink" Target="http://rndusrahpbl07.rndus.na.jnj.com:9080/browse/HIX-1255?jql=project%20%3D%20HIX%20AND%20fixVersion%20%3D%20%22CDM%20Sprint%20201707%22"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package" Target="embeddings/Microsoft_Excel_Worksheet.xls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4.xml><?xml version="1.0" encoding="utf-8"?>
<ds:datastoreItem xmlns:ds="http://schemas.openxmlformats.org/officeDocument/2006/customXml" ds:itemID="{9D908562-C5FF-4DDC-99FE-63DFEA597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66</Pages>
  <Words>13133</Words>
  <Characters>74861</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87819</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Voss, Erica [JRDUS]</cp:lastModifiedBy>
  <cp:revision>21</cp:revision>
  <dcterms:created xsi:type="dcterms:W3CDTF">2017-03-01T13:32:00Z</dcterms:created>
  <dcterms:modified xsi:type="dcterms:W3CDTF">2017-12-04T20:45:00Z</dcterms:modified>
</cp:coreProperties>
</file>