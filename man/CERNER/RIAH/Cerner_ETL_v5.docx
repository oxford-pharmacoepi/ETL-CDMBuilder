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EE555F" w14:textId="77777777" w:rsidR="00E47C63" w:rsidRDefault="00F0080D">
      <w:r>
        <w:rPr>
          <w:sz w:val="36"/>
        </w:rPr>
        <w:t>Source Data Mapping Approach to CDMV5.1.0</w:t>
      </w:r>
    </w:p>
    <w:p w14:paraId="414DF2DB" w14:textId="77777777" w:rsidR="00E47C63" w:rsidRDefault="00F0080D">
      <w:r>
        <w:rPr>
          <w:noProof/>
        </w:rPr>
        <w:drawing>
          <wp:inline distT="0" distB="0" distL="0" distR="0" wp14:anchorId="6F015CF4" wp14:editId="225800BE">
            <wp:extent cx="5715000" cy="6600825"/>
            <wp:effectExtent l="0" t="0" r="0" b="0"/>
            <wp:docPr id="2" name="Picture 2" descr="Generated"/>
            <wp:cNvGraphicFramePr/>
            <a:graphic xmlns:a="http://schemas.openxmlformats.org/drawingml/2006/main">
              <a:graphicData uri="http://schemas.openxmlformats.org/drawingml/2006/picture">
                <pic:pic xmlns:pic="http://schemas.openxmlformats.org/drawingml/2006/picture">
                  <pic:nvPicPr>
                    <pic:cNvPr id="2" name="Generated"/>
                    <pic:cNvPicPr/>
                  </pic:nvPicPr>
                  <pic:blipFill>
                    <a:blip r:embed="rId5"/>
                    <a:stretch>
                      <a:fillRect/>
                    </a:stretch>
                  </pic:blipFill>
                  <pic:spPr>
                    <a:xfrm>
                      <a:off x="0" y="0"/>
                      <a:ext cx="5715000" cy="6600825"/>
                    </a:xfrm>
                    <a:prstGeom prst="rect">
                      <a:avLst/>
                    </a:prstGeom>
                  </pic:spPr>
                </pic:pic>
              </a:graphicData>
            </a:graphic>
          </wp:inline>
        </w:drawing>
      </w:r>
    </w:p>
    <w:p w14:paraId="666A9120" w14:textId="77777777" w:rsidR="00E47C63" w:rsidRDefault="00F0080D" w:rsidP="00F0080D">
      <w:pPr>
        <w:pStyle w:val="Heading1"/>
      </w:pPr>
      <w:r>
        <w:br w:type="page"/>
      </w:r>
      <w:r>
        <w:lastRenderedPageBreak/>
        <w:t>Table name: location</w:t>
      </w:r>
    </w:p>
    <w:p w14:paraId="214E631A" w14:textId="77777777" w:rsidR="00E47C63" w:rsidRDefault="00F0080D">
      <w:r>
        <w:rPr>
          <w:sz w:val="28"/>
        </w:rPr>
        <w:t>Reading from hf_d_hospital</w:t>
      </w:r>
    </w:p>
    <w:p w14:paraId="573C9431" w14:textId="77777777" w:rsidR="00E47C63" w:rsidRDefault="00F0080D">
      <w:r>
        <w:rPr>
          <w:noProof/>
        </w:rPr>
        <w:drawing>
          <wp:inline distT="0" distB="0" distL="0" distR="0" wp14:anchorId="25214C6C" wp14:editId="097D8515">
            <wp:extent cx="5715000" cy="1028700"/>
            <wp:effectExtent l="0" t="0" r="0" b="0"/>
            <wp:docPr id="3" name="Picture 3" descr="Generated"/>
            <wp:cNvGraphicFramePr/>
            <a:graphic xmlns:a="http://schemas.openxmlformats.org/drawingml/2006/main">
              <a:graphicData uri="http://schemas.openxmlformats.org/drawingml/2006/picture">
                <pic:pic xmlns:pic="http://schemas.openxmlformats.org/drawingml/2006/picture">
                  <pic:nvPicPr>
                    <pic:cNvPr id="3" name="Generated"/>
                    <pic:cNvPicPr/>
                  </pic:nvPicPr>
                  <pic:blipFill>
                    <a:blip r:embed="rId6"/>
                    <a:stretch>
                      <a:fillRect/>
                    </a:stretch>
                  </pic:blipFill>
                  <pic:spPr>
                    <a:xfrm>
                      <a:off x="0" y="0"/>
                      <a:ext cx="5715000" cy="10287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37"/>
        <w:gridCol w:w="1420"/>
        <w:gridCol w:w="4657"/>
        <w:gridCol w:w="1256"/>
      </w:tblGrid>
      <w:tr w:rsidR="00E47C63" w14:paraId="774B6827" w14:textId="77777777">
        <w:tc>
          <w:tcPr>
            <w:tcW w:w="0" w:type="auto"/>
            <w:shd w:val="clear" w:color="auto" w:fill="AAAAFF"/>
          </w:tcPr>
          <w:p w14:paraId="4A0DFB09" w14:textId="77777777" w:rsidR="00E47C63" w:rsidRDefault="00F0080D">
            <w:r>
              <w:t>Destination Field</w:t>
            </w:r>
          </w:p>
        </w:tc>
        <w:tc>
          <w:tcPr>
            <w:tcW w:w="0" w:type="auto"/>
            <w:shd w:val="clear" w:color="auto" w:fill="AAAAFF"/>
          </w:tcPr>
          <w:p w14:paraId="15645CF1" w14:textId="77777777" w:rsidR="00E47C63" w:rsidRDefault="00F0080D">
            <w:r>
              <w:t>Source Field</w:t>
            </w:r>
          </w:p>
        </w:tc>
        <w:tc>
          <w:tcPr>
            <w:tcW w:w="0" w:type="auto"/>
            <w:shd w:val="clear" w:color="auto" w:fill="AAAAFF"/>
          </w:tcPr>
          <w:p w14:paraId="464E46C4" w14:textId="77777777" w:rsidR="00E47C63" w:rsidRDefault="00F0080D">
            <w:r>
              <w:t>Logic</w:t>
            </w:r>
          </w:p>
        </w:tc>
        <w:tc>
          <w:tcPr>
            <w:tcW w:w="0" w:type="auto"/>
            <w:shd w:val="clear" w:color="auto" w:fill="AAAAFF"/>
          </w:tcPr>
          <w:p w14:paraId="43FDB667" w14:textId="77777777" w:rsidR="00E47C63" w:rsidRDefault="00F0080D">
            <w:r>
              <w:t>Comment</w:t>
            </w:r>
          </w:p>
        </w:tc>
      </w:tr>
      <w:tr w:rsidR="00E47C63" w14:paraId="0A3EC878" w14:textId="77777777">
        <w:tc>
          <w:tcPr>
            <w:tcW w:w="0" w:type="auto"/>
          </w:tcPr>
          <w:p w14:paraId="22E79F19" w14:textId="77777777" w:rsidR="00E47C63" w:rsidRDefault="00F0080D">
            <w:r>
              <w:t>location_id</w:t>
            </w:r>
          </w:p>
        </w:tc>
        <w:tc>
          <w:tcPr>
            <w:tcW w:w="0" w:type="auto"/>
          </w:tcPr>
          <w:p w14:paraId="2ACF5089" w14:textId="77777777" w:rsidR="00E47C63" w:rsidRDefault="00F0080D">
            <w:r>
              <w:t>census_division</w:t>
            </w:r>
          </w:p>
        </w:tc>
        <w:tc>
          <w:tcPr>
            <w:tcW w:w="0" w:type="auto"/>
          </w:tcPr>
          <w:p w14:paraId="6E515210" w14:textId="77777777" w:rsidR="00E47C63" w:rsidRDefault="00E47C63"/>
        </w:tc>
        <w:tc>
          <w:tcPr>
            <w:tcW w:w="0" w:type="auto"/>
          </w:tcPr>
          <w:p w14:paraId="40C615CA" w14:textId="77777777" w:rsidR="00E47C63" w:rsidRDefault="00F0080D">
            <w:r>
              <w:t>Autogenerate</w:t>
            </w:r>
          </w:p>
        </w:tc>
      </w:tr>
      <w:tr w:rsidR="00E47C63" w14:paraId="2A4C857C" w14:textId="77777777">
        <w:tc>
          <w:tcPr>
            <w:tcW w:w="0" w:type="auto"/>
          </w:tcPr>
          <w:p w14:paraId="259D4E28" w14:textId="77777777" w:rsidR="00E47C63" w:rsidRDefault="00F0080D">
            <w:r>
              <w:t>address_1</w:t>
            </w:r>
          </w:p>
        </w:tc>
        <w:tc>
          <w:tcPr>
            <w:tcW w:w="0" w:type="auto"/>
          </w:tcPr>
          <w:p w14:paraId="1ECC0E9A" w14:textId="77777777" w:rsidR="00E47C63" w:rsidRDefault="00E47C63"/>
        </w:tc>
        <w:tc>
          <w:tcPr>
            <w:tcW w:w="0" w:type="auto"/>
          </w:tcPr>
          <w:p w14:paraId="1558FB05" w14:textId="77777777" w:rsidR="00E47C63" w:rsidRDefault="00E47C63"/>
        </w:tc>
        <w:tc>
          <w:tcPr>
            <w:tcW w:w="0" w:type="auto"/>
          </w:tcPr>
          <w:p w14:paraId="11A2B6D3" w14:textId="77777777" w:rsidR="00E47C63" w:rsidRDefault="00E47C63"/>
        </w:tc>
      </w:tr>
      <w:tr w:rsidR="00E47C63" w14:paraId="59BE7BE4" w14:textId="77777777">
        <w:tc>
          <w:tcPr>
            <w:tcW w:w="0" w:type="auto"/>
          </w:tcPr>
          <w:p w14:paraId="54A9AECD" w14:textId="77777777" w:rsidR="00E47C63" w:rsidRDefault="00F0080D">
            <w:r>
              <w:t>address_2</w:t>
            </w:r>
          </w:p>
        </w:tc>
        <w:tc>
          <w:tcPr>
            <w:tcW w:w="0" w:type="auto"/>
          </w:tcPr>
          <w:p w14:paraId="0CA3D6A0" w14:textId="77777777" w:rsidR="00E47C63" w:rsidRDefault="00E47C63"/>
        </w:tc>
        <w:tc>
          <w:tcPr>
            <w:tcW w:w="0" w:type="auto"/>
          </w:tcPr>
          <w:p w14:paraId="046D7E09" w14:textId="77777777" w:rsidR="00E47C63" w:rsidRDefault="00E47C63"/>
        </w:tc>
        <w:tc>
          <w:tcPr>
            <w:tcW w:w="0" w:type="auto"/>
          </w:tcPr>
          <w:p w14:paraId="7788E4CD" w14:textId="77777777" w:rsidR="00E47C63" w:rsidRDefault="00E47C63"/>
        </w:tc>
      </w:tr>
      <w:tr w:rsidR="00E47C63" w14:paraId="765C5D45" w14:textId="77777777">
        <w:tc>
          <w:tcPr>
            <w:tcW w:w="0" w:type="auto"/>
          </w:tcPr>
          <w:p w14:paraId="7BA3B78F" w14:textId="77777777" w:rsidR="00E47C63" w:rsidRDefault="00F0080D">
            <w:r>
              <w:t>city</w:t>
            </w:r>
          </w:p>
        </w:tc>
        <w:tc>
          <w:tcPr>
            <w:tcW w:w="0" w:type="auto"/>
          </w:tcPr>
          <w:p w14:paraId="52C5F211" w14:textId="77777777" w:rsidR="00E47C63" w:rsidRDefault="00E47C63"/>
        </w:tc>
        <w:tc>
          <w:tcPr>
            <w:tcW w:w="0" w:type="auto"/>
          </w:tcPr>
          <w:p w14:paraId="0EE45F9A" w14:textId="77777777" w:rsidR="00E47C63" w:rsidRDefault="00E47C63"/>
        </w:tc>
        <w:tc>
          <w:tcPr>
            <w:tcW w:w="0" w:type="auto"/>
          </w:tcPr>
          <w:p w14:paraId="6A346039" w14:textId="77777777" w:rsidR="00E47C63" w:rsidRDefault="00E47C63"/>
        </w:tc>
      </w:tr>
      <w:tr w:rsidR="00E47C63" w14:paraId="2A1879BE" w14:textId="77777777">
        <w:tc>
          <w:tcPr>
            <w:tcW w:w="0" w:type="auto"/>
          </w:tcPr>
          <w:p w14:paraId="507315DA" w14:textId="77777777" w:rsidR="00E47C63" w:rsidRDefault="00F0080D">
            <w:r>
              <w:t>state</w:t>
            </w:r>
          </w:p>
        </w:tc>
        <w:tc>
          <w:tcPr>
            <w:tcW w:w="0" w:type="auto"/>
          </w:tcPr>
          <w:p w14:paraId="6A1A3AB6" w14:textId="77777777" w:rsidR="00E47C63" w:rsidRDefault="00E47C63"/>
        </w:tc>
        <w:tc>
          <w:tcPr>
            <w:tcW w:w="0" w:type="auto"/>
          </w:tcPr>
          <w:p w14:paraId="0B4B5540" w14:textId="77777777" w:rsidR="00E47C63" w:rsidRDefault="00E47C63"/>
        </w:tc>
        <w:tc>
          <w:tcPr>
            <w:tcW w:w="0" w:type="auto"/>
          </w:tcPr>
          <w:p w14:paraId="641238C3" w14:textId="77777777" w:rsidR="00E47C63" w:rsidRDefault="00E47C63"/>
        </w:tc>
      </w:tr>
      <w:tr w:rsidR="00E47C63" w14:paraId="4CDFE828" w14:textId="77777777">
        <w:tc>
          <w:tcPr>
            <w:tcW w:w="0" w:type="auto"/>
          </w:tcPr>
          <w:p w14:paraId="08032CE4" w14:textId="77777777" w:rsidR="00E47C63" w:rsidRDefault="00F0080D">
            <w:r>
              <w:t>zip</w:t>
            </w:r>
          </w:p>
        </w:tc>
        <w:tc>
          <w:tcPr>
            <w:tcW w:w="0" w:type="auto"/>
          </w:tcPr>
          <w:p w14:paraId="7CDDE983" w14:textId="77777777" w:rsidR="00E47C63" w:rsidRDefault="00E47C63"/>
        </w:tc>
        <w:tc>
          <w:tcPr>
            <w:tcW w:w="0" w:type="auto"/>
          </w:tcPr>
          <w:p w14:paraId="685439C1" w14:textId="77777777" w:rsidR="00E47C63" w:rsidRDefault="00E47C63"/>
        </w:tc>
        <w:tc>
          <w:tcPr>
            <w:tcW w:w="0" w:type="auto"/>
          </w:tcPr>
          <w:p w14:paraId="02388200" w14:textId="77777777" w:rsidR="00E47C63" w:rsidRDefault="00E47C63"/>
        </w:tc>
      </w:tr>
      <w:tr w:rsidR="00E47C63" w14:paraId="3E2406D8" w14:textId="77777777">
        <w:tc>
          <w:tcPr>
            <w:tcW w:w="0" w:type="auto"/>
          </w:tcPr>
          <w:p w14:paraId="44DA1C2D" w14:textId="77777777" w:rsidR="00E47C63" w:rsidRDefault="00F0080D">
            <w:r>
              <w:t>county</w:t>
            </w:r>
          </w:p>
        </w:tc>
        <w:tc>
          <w:tcPr>
            <w:tcW w:w="0" w:type="auto"/>
          </w:tcPr>
          <w:p w14:paraId="7E77CC6D" w14:textId="77777777" w:rsidR="00E47C63" w:rsidRDefault="00E47C63"/>
        </w:tc>
        <w:tc>
          <w:tcPr>
            <w:tcW w:w="0" w:type="auto"/>
          </w:tcPr>
          <w:p w14:paraId="54EA68E2" w14:textId="77777777" w:rsidR="00E47C63" w:rsidRDefault="00E47C63"/>
        </w:tc>
        <w:tc>
          <w:tcPr>
            <w:tcW w:w="0" w:type="auto"/>
          </w:tcPr>
          <w:p w14:paraId="3FC68689" w14:textId="77777777" w:rsidR="00E47C63" w:rsidRDefault="00E47C63"/>
        </w:tc>
      </w:tr>
      <w:tr w:rsidR="00E47C63" w14:paraId="2C20F479" w14:textId="77777777">
        <w:tc>
          <w:tcPr>
            <w:tcW w:w="0" w:type="auto"/>
          </w:tcPr>
          <w:p w14:paraId="0727547B" w14:textId="77777777" w:rsidR="00E47C63" w:rsidRDefault="00F0080D">
            <w:r>
              <w:t>location_source_value</w:t>
            </w:r>
          </w:p>
        </w:tc>
        <w:tc>
          <w:tcPr>
            <w:tcW w:w="0" w:type="auto"/>
          </w:tcPr>
          <w:p w14:paraId="0AE09527" w14:textId="77777777" w:rsidR="00E47C63" w:rsidRDefault="00F0080D">
            <w:r>
              <w:t>census_division</w:t>
            </w:r>
          </w:p>
        </w:tc>
        <w:tc>
          <w:tcPr>
            <w:tcW w:w="0" w:type="auto"/>
          </w:tcPr>
          <w:p w14:paraId="64C6C1EC" w14:textId="77777777" w:rsidR="00E47C63" w:rsidRDefault="00F0080D">
            <w:r>
              <w:t>Map the census_division values as follows:</w:t>
            </w:r>
          </w:p>
          <w:p w14:paraId="380A62E3" w14:textId="77777777" w:rsidR="00E47C63" w:rsidRDefault="00E47C63"/>
          <w:p w14:paraId="01806461" w14:textId="34D2ACB7" w:rsidR="00E47C63" w:rsidRDefault="00F0080D">
            <w:r>
              <w:t>1=</w:t>
            </w:r>
            <w:del w:id="0" w:author="Blacketer, Clair" w:date="2017-12-19T13:56:00Z">
              <w:r w:rsidDel="00666EAD">
                <w:delText>New England</w:delText>
              </w:r>
            </w:del>
            <w:r>
              <w:t xml:space="preserve"> (CT, ME, MA, NH, RI, VT),</w:t>
            </w:r>
          </w:p>
          <w:p w14:paraId="35977C69" w14:textId="1138AD91" w:rsidR="00E47C63" w:rsidRDefault="00F0080D">
            <w:r>
              <w:t>2=</w:t>
            </w:r>
            <w:del w:id="1" w:author="Blacketer, Clair" w:date="2017-12-19T13:56:00Z">
              <w:r w:rsidDel="00666EAD">
                <w:delText>Middle Atlantic</w:delText>
              </w:r>
            </w:del>
            <w:r>
              <w:t xml:space="preserve"> (NJ, NY, PA), </w:t>
            </w:r>
          </w:p>
          <w:p w14:paraId="0F8C9134" w14:textId="46675949" w:rsidR="00E47C63" w:rsidRDefault="00F0080D">
            <w:r>
              <w:t>3=</w:t>
            </w:r>
            <w:del w:id="2" w:author="Blacketer, Clair" w:date="2017-12-19T13:56:00Z">
              <w:r w:rsidDel="00666EAD">
                <w:delText>West North Central</w:delText>
              </w:r>
            </w:del>
            <w:r>
              <w:t xml:space="preserve"> (IA, KS, MN, MO, ND, SD),</w:t>
            </w:r>
          </w:p>
          <w:p w14:paraId="1EAB3AA7" w14:textId="05D9158C" w:rsidR="00E47C63" w:rsidRDefault="00F0080D">
            <w:r>
              <w:t>4=</w:t>
            </w:r>
            <w:del w:id="3" w:author="Blacketer, Clair" w:date="2017-12-19T13:57:00Z">
              <w:r w:rsidDel="00666EAD">
                <w:delText>East North Central</w:delText>
              </w:r>
            </w:del>
            <w:r>
              <w:t xml:space="preserve"> (IL, IN, MI, OH, WI),</w:t>
            </w:r>
          </w:p>
          <w:p w14:paraId="29F5EC71" w14:textId="7D10E86E" w:rsidR="00E47C63" w:rsidRDefault="00F0080D">
            <w:r>
              <w:t>5=</w:t>
            </w:r>
            <w:del w:id="4" w:author="Blacketer, Clair" w:date="2017-12-19T13:57:00Z">
              <w:r w:rsidDel="00666EAD">
                <w:delText>East South Central</w:delText>
              </w:r>
            </w:del>
            <w:r>
              <w:t xml:space="preserve"> (AL, KY, MS, TN),</w:t>
            </w:r>
          </w:p>
          <w:p w14:paraId="5A7C615F" w14:textId="0CB1ADFD" w:rsidR="00E47C63" w:rsidRDefault="00F0080D">
            <w:r>
              <w:t>6=</w:t>
            </w:r>
            <w:del w:id="5" w:author="Blacketer, Clair" w:date="2017-12-19T13:57:00Z">
              <w:r w:rsidDel="00666EAD">
                <w:delText>South Atlantic</w:delText>
              </w:r>
            </w:del>
            <w:r>
              <w:t xml:space="preserve"> (DE, DC, FL, GA, MD, NC, SC, VA, WV), </w:t>
            </w:r>
          </w:p>
          <w:p w14:paraId="70B06DCC" w14:textId="176C774A" w:rsidR="00E47C63" w:rsidRDefault="00F0080D">
            <w:r>
              <w:t>7=</w:t>
            </w:r>
            <w:del w:id="6" w:author="Blacketer, Clair" w:date="2017-12-19T13:57:00Z">
              <w:r w:rsidDel="00666EAD">
                <w:delText>West South Central</w:delText>
              </w:r>
            </w:del>
            <w:r>
              <w:t xml:space="preserve"> (AR, LA, OK, TX), </w:t>
            </w:r>
          </w:p>
          <w:p w14:paraId="3B7127B7" w14:textId="37290416" w:rsidR="00E47C63" w:rsidRDefault="00F0080D">
            <w:r>
              <w:t>8=</w:t>
            </w:r>
            <w:del w:id="7" w:author="Blacketer, Clair" w:date="2017-12-19T13:57:00Z">
              <w:r w:rsidDel="00666EAD">
                <w:delText>Mountain</w:delText>
              </w:r>
            </w:del>
            <w:r>
              <w:t xml:space="preserve"> (AZ, CO, ID, MT, NV, NM, UT, WY), </w:t>
            </w:r>
          </w:p>
          <w:p w14:paraId="7F0D7403" w14:textId="3B8E8E4B" w:rsidR="00E47C63" w:rsidRDefault="00F0080D">
            <w:r>
              <w:t>9=</w:t>
            </w:r>
            <w:del w:id="8" w:author="Blacketer, Clair" w:date="2017-12-19T13:57:00Z">
              <w:r w:rsidDel="00666EAD">
                <w:delText>Pacific</w:delText>
              </w:r>
            </w:del>
            <w:r>
              <w:t xml:space="preserve"> (AK, CA, HI, OR, WA)</w:t>
            </w:r>
          </w:p>
        </w:tc>
        <w:tc>
          <w:tcPr>
            <w:tcW w:w="0" w:type="auto"/>
          </w:tcPr>
          <w:p w14:paraId="4228A3CE" w14:textId="77777777" w:rsidR="00E47C63" w:rsidRDefault="00E47C63"/>
        </w:tc>
      </w:tr>
    </w:tbl>
    <w:p w14:paraId="074F893F" w14:textId="77777777" w:rsidR="00E47C63" w:rsidRDefault="00F0080D" w:rsidP="008F728A">
      <w:pPr>
        <w:pStyle w:val="Heading1"/>
      </w:pPr>
      <w:r>
        <w:br w:type="page"/>
      </w:r>
      <w:r>
        <w:lastRenderedPageBreak/>
        <w:t>Table name: person</w:t>
      </w:r>
    </w:p>
    <w:p w14:paraId="1150EDB6" w14:textId="77777777" w:rsidR="00E47C63" w:rsidRDefault="00F0080D" w:rsidP="00BA539F">
      <w:pPr>
        <w:pStyle w:val="Heading2"/>
      </w:pPr>
      <w:r>
        <w:t>Reading from hf_d_patient</w:t>
      </w:r>
    </w:p>
    <w:p w14:paraId="68BC1EF4" w14:textId="0B335994" w:rsidR="00E47C63" w:rsidRDefault="00F0080D">
      <w:pPr>
        <w:rPr>
          <w:ins w:id="9" w:author="Blacketer, Clair" w:date="2018-01-18T12:12:00Z"/>
        </w:rPr>
      </w:pPr>
      <w:r>
        <w:t>We will use the hf_f_encounter table to identify the most recent patient record. Otherwise we will have multiple patient_ids per unique person.</w:t>
      </w:r>
      <w:ins w:id="10" w:author="Blacketer, Clair" w:date="2018-01-18T12:12:00Z">
        <w:r w:rsidR="00FC1418">
          <w:t xml:space="preserve"> </w:t>
        </w:r>
      </w:ins>
    </w:p>
    <w:p w14:paraId="41781FD0" w14:textId="77777777" w:rsidR="00FC1418" w:rsidRDefault="00FC1418" w:rsidP="00FC1418">
      <w:pPr>
        <w:keepNext/>
        <w:keepLines/>
        <w:numPr>
          <w:ilvl w:val="0"/>
          <w:numId w:val="1"/>
        </w:numPr>
        <w:spacing w:after="0" w:line="240" w:lineRule="auto"/>
        <w:rPr>
          <w:ins w:id="11" w:author="Blacketer, Clair" w:date="2018-01-18T12:12:00Z"/>
        </w:rPr>
      </w:pPr>
      <w:ins w:id="12" w:author="Blacketer, Clair" w:date="2018-01-18T12:12:00Z">
        <w:r>
          <w:t>Delete individuals whose DOBYR &lt; 1900 or &gt; the current year.</w:t>
        </w:r>
      </w:ins>
    </w:p>
    <w:p w14:paraId="4C004587" w14:textId="3FE04F4C" w:rsidR="00FC1418" w:rsidRDefault="00FC1418">
      <w:pPr>
        <w:pStyle w:val="ListParagraph"/>
        <w:numPr>
          <w:ilvl w:val="0"/>
          <w:numId w:val="1"/>
        </w:numPr>
        <w:pPrChange w:id="13" w:author="Blacketer, Clair" w:date="2018-01-18T12:12:00Z">
          <w:pPr/>
        </w:pPrChange>
      </w:pPr>
      <w:ins w:id="14" w:author="Blacketer, Clair" w:date="2018-01-18T12:12:00Z">
        <w:r>
          <w:t>Delete individuals who do not have a valid gender</w:t>
        </w:r>
      </w:ins>
    </w:p>
    <w:p w14:paraId="13FC6D8E" w14:textId="77777777" w:rsidR="00E47C63" w:rsidRDefault="00F0080D">
      <w:r>
        <w:rPr>
          <w:noProof/>
        </w:rPr>
        <w:drawing>
          <wp:inline distT="0" distB="0" distL="0" distR="0" wp14:anchorId="2F6732CC" wp14:editId="2514907B">
            <wp:extent cx="5715000" cy="3171825"/>
            <wp:effectExtent l="0" t="0" r="0" b="0"/>
            <wp:docPr id="4" name="Picture 4" descr="Generated"/>
            <wp:cNvGraphicFramePr/>
            <a:graphic xmlns:a="http://schemas.openxmlformats.org/drawingml/2006/main">
              <a:graphicData uri="http://schemas.openxmlformats.org/drawingml/2006/picture">
                <pic:pic xmlns:pic="http://schemas.openxmlformats.org/drawingml/2006/picture">
                  <pic:nvPicPr>
                    <pic:cNvPr id="4" name="Generated"/>
                    <pic:cNvPicPr/>
                  </pic:nvPicPr>
                  <pic:blipFill>
                    <a:blip r:embed="rId7"/>
                    <a:stretch>
                      <a:fillRect/>
                    </a:stretch>
                  </pic:blipFill>
                  <pic:spPr>
                    <a:xfrm>
                      <a:off x="0" y="0"/>
                      <a:ext cx="5715000" cy="31718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11"/>
        <w:gridCol w:w="980"/>
        <w:gridCol w:w="4659"/>
        <w:gridCol w:w="1120"/>
      </w:tblGrid>
      <w:tr w:rsidR="00E47C63" w14:paraId="52A432A6" w14:textId="77777777">
        <w:tc>
          <w:tcPr>
            <w:tcW w:w="0" w:type="auto"/>
            <w:shd w:val="clear" w:color="auto" w:fill="AAAAFF"/>
          </w:tcPr>
          <w:p w14:paraId="56039E2D" w14:textId="77777777" w:rsidR="00E47C63" w:rsidRDefault="00F0080D">
            <w:r>
              <w:t>Destination Field</w:t>
            </w:r>
          </w:p>
        </w:tc>
        <w:tc>
          <w:tcPr>
            <w:tcW w:w="0" w:type="auto"/>
            <w:shd w:val="clear" w:color="auto" w:fill="AAAAFF"/>
          </w:tcPr>
          <w:p w14:paraId="63D80A06" w14:textId="77777777" w:rsidR="00E47C63" w:rsidRDefault="00F0080D">
            <w:r>
              <w:t>Source Field</w:t>
            </w:r>
          </w:p>
        </w:tc>
        <w:tc>
          <w:tcPr>
            <w:tcW w:w="0" w:type="auto"/>
            <w:shd w:val="clear" w:color="auto" w:fill="AAAAFF"/>
          </w:tcPr>
          <w:p w14:paraId="720574AC" w14:textId="77777777" w:rsidR="00E47C63" w:rsidRDefault="00F0080D">
            <w:r>
              <w:t>Logic</w:t>
            </w:r>
          </w:p>
        </w:tc>
        <w:tc>
          <w:tcPr>
            <w:tcW w:w="0" w:type="auto"/>
            <w:shd w:val="clear" w:color="auto" w:fill="AAAAFF"/>
          </w:tcPr>
          <w:p w14:paraId="5659EB49" w14:textId="77777777" w:rsidR="00E47C63" w:rsidRDefault="00F0080D">
            <w:r>
              <w:t>Comment</w:t>
            </w:r>
          </w:p>
        </w:tc>
      </w:tr>
      <w:tr w:rsidR="00E47C63" w14:paraId="79EE1EBE" w14:textId="77777777">
        <w:tc>
          <w:tcPr>
            <w:tcW w:w="0" w:type="auto"/>
          </w:tcPr>
          <w:p w14:paraId="0037F010" w14:textId="77777777" w:rsidR="00E47C63" w:rsidRDefault="00F0080D">
            <w:r>
              <w:t>person_id</w:t>
            </w:r>
          </w:p>
        </w:tc>
        <w:tc>
          <w:tcPr>
            <w:tcW w:w="0" w:type="auto"/>
          </w:tcPr>
          <w:p w14:paraId="7D013C8C" w14:textId="77777777" w:rsidR="00E47C63" w:rsidRDefault="00E47C63"/>
        </w:tc>
        <w:tc>
          <w:tcPr>
            <w:tcW w:w="0" w:type="auto"/>
          </w:tcPr>
          <w:p w14:paraId="337CC38B" w14:textId="77777777" w:rsidR="00E47C63" w:rsidRDefault="00E47C63"/>
        </w:tc>
        <w:tc>
          <w:tcPr>
            <w:tcW w:w="0" w:type="auto"/>
          </w:tcPr>
          <w:p w14:paraId="546676F3" w14:textId="77777777" w:rsidR="00E47C63" w:rsidRDefault="00F0080D">
            <w:r>
              <w:t>Auto generate this number.</w:t>
            </w:r>
          </w:p>
        </w:tc>
      </w:tr>
      <w:tr w:rsidR="00E47C63" w14:paraId="37962031" w14:textId="77777777">
        <w:tc>
          <w:tcPr>
            <w:tcW w:w="0" w:type="auto"/>
          </w:tcPr>
          <w:p w14:paraId="3F1E5064" w14:textId="77777777" w:rsidR="00E47C63" w:rsidRDefault="00F0080D">
            <w:r>
              <w:t>gender_concept_id</w:t>
            </w:r>
          </w:p>
        </w:tc>
        <w:tc>
          <w:tcPr>
            <w:tcW w:w="0" w:type="auto"/>
          </w:tcPr>
          <w:p w14:paraId="08FEDF6D" w14:textId="77777777" w:rsidR="00E47C63" w:rsidRDefault="00F0080D">
            <w:r>
              <w:t>gender</w:t>
            </w:r>
          </w:p>
        </w:tc>
        <w:tc>
          <w:tcPr>
            <w:tcW w:w="0" w:type="auto"/>
          </w:tcPr>
          <w:p w14:paraId="71A284D0" w14:textId="77777777" w:rsidR="00E47C63" w:rsidRDefault="00F0080D">
            <w:pPr>
              <w:rPr>
                <w:ins w:id="15" w:author="Blacketer, Clair" w:date="2018-01-18T12:59:00Z"/>
              </w:rPr>
            </w:pPr>
            <w:r>
              <w:t>Male=8507; Female=8532</w:t>
            </w:r>
          </w:p>
          <w:p w14:paraId="34CE1CEF" w14:textId="40F427AA" w:rsidR="008952B7" w:rsidRDefault="008952B7"/>
        </w:tc>
        <w:tc>
          <w:tcPr>
            <w:tcW w:w="0" w:type="auto"/>
          </w:tcPr>
          <w:p w14:paraId="6238C979" w14:textId="77777777" w:rsidR="00E47C63" w:rsidRDefault="00E47C63"/>
        </w:tc>
      </w:tr>
      <w:tr w:rsidR="00E47C63" w14:paraId="51D803A9" w14:textId="77777777">
        <w:tc>
          <w:tcPr>
            <w:tcW w:w="0" w:type="auto"/>
          </w:tcPr>
          <w:p w14:paraId="155DCD99" w14:textId="77777777" w:rsidR="00E47C63" w:rsidRDefault="00F0080D">
            <w:r>
              <w:t>year_of_birth</w:t>
            </w:r>
          </w:p>
        </w:tc>
        <w:tc>
          <w:tcPr>
            <w:tcW w:w="0" w:type="auto"/>
          </w:tcPr>
          <w:p w14:paraId="4AA5193C" w14:textId="77777777" w:rsidR="00E47C63" w:rsidRDefault="00E47C63"/>
        </w:tc>
        <w:tc>
          <w:tcPr>
            <w:tcW w:w="0" w:type="auto"/>
          </w:tcPr>
          <w:p w14:paraId="3AC5E48B" w14:textId="77777777" w:rsidR="00E47C63" w:rsidRDefault="00E47C63"/>
        </w:tc>
        <w:tc>
          <w:tcPr>
            <w:tcW w:w="0" w:type="auto"/>
          </w:tcPr>
          <w:p w14:paraId="54DD88DA" w14:textId="77777777" w:rsidR="00E47C63" w:rsidRDefault="00F0080D">
            <w:r>
              <w:t>Admitted date</w:t>
            </w:r>
          </w:p>
        </w:tc>
      </w:tr>
      <w:tr w:rsidR="00E47C63" w14:paraId="0215F016" w14:textId="77777777">
        <w:tc>
          <w:tcPr>
            <w:tcW w:w="0" w:type="auto"/>
          </w:tcPr>
          <w:p w14:paraId="67115CE2" w14:textId="77777777" w:rsidR="00E47C63" w:rsidRDefault="00F0080D">
            <w:r>
              <w:t>month_of_birth</w:t>
            </w:r>
          </w:p>
        </w:tc>
        <w:tc>
          <w:tcPr>
            <w:tcW w:w="0" w:type="auto"/>
          </w:tcPr>
          <w:p w14:paraId="202538EC" w14:textId="77777777" w:rsidR="00E47C63" w:rsidRDefault="00E47C63"/>
        </w:tc>
        <w:tc>
          <w:tcPr>
            <w:tcW w:w="0" w:type="auto"/>
          </w:tcPr>
          <w:p w14:paraId="4F058203" w14:textId="77777777" w:rsidR="00E47C63" w:rsidRDefault="00E47C63"/>
        </w:tc>
        <w:tc>
          <w:tcPr>
            <w:tcW w:w="0" w:type="auto"/>
          </w:tcPr>
          <w:p w14:paraId="2159837C" w14:textId="77777777" w:rsidR="00E47C63" w:rsidRDefault="00E47C63"/>
        </w:tc>
      </w:tr>
      <w:tr w:rsidR="00E47C63" w14:paraId="0D8F0AD2" w14:textId="77777777">
        <w:tc>
          <w:tcPr>
            <w:tcW w:w="0" w:type="auto"/>
          </w:tcPr>
          <w:p w14:paraId="1EA82CC6" w14:textId="77777777" w:rsidR="00E47C63" w:rsidRDefault="00F0080D">
            <w:r>
              <w:t>day_of_birth</w:t>
            </w:r>
          </w:p>
        </w:tc>
        <w:tc>
          <w:tcPr>
            <w:tcW w:w="0" w:type="auto"/>
          </w:tcPr>
          <w:p w14:paraId="34CA64ED" w14:textId="77777777" w:rsidR="00E47C63" w:rsidRDefault="00E47C63"/>
        </w:tc>
        <w:tc>
          <w:tcPr>
            <w:tcW w:w="0" w:type="auto"/>
          </w:tcPr>
          <w:p w14:paraId="538E9D08" w14:textId="77777777" w:rsidR="00E47C63" w:rsidRDefault="00E47C63"/>
        </w:tc>
        <w:tc>
          <w:tcPr>
            <w:tcW w:w="0" w:type="auto"/>
          </w:tcPr>
          <w:p w14:paraId="212B19F2" w14:textId="77777777" w:rsidR="00E47C63" w:rsidRDefault="00E47C63"/>
        </w:tc>
      </w:tr>
      <w:tr w:rsidR="00E47C63" w14:paraId="577860B2" w14:textId="77777777">
        <w:tc>
          <w:tcPr>
            <w:tcW w:w="0" w:type="auto"/>
          </w:tcPr>
          <w:p w14:paraId="439ECCB7" w14:textId="77777777" w:rsidR="00E47C63" w:rsidRDefault="00F0080D">
            <w:r>
              <w:t>birth_datetime</w:t>
            </w:r>
          </w:p>
        </w:tc>
        <w:tc>
          <w:tcPr>
            <w:tcW w:w="0" w:type="auto"/>
          </w:tcPr>
          <w:p w14:paraId="3E206BB0" w14:textId="77777777" w:rsidR="00E47C63" w:rsidRDefault="00E47C63"/>
        </w:tc>
        <w:tc>
          <w:tcPr>
            <w:tcW w:w="0" w:type="auto"/>
          </w:tcPr>
          <w:p w14:paraId="7CD0054B" w14:textId="77777777" w:rsidR="00E47C63" w:rsidRDefault="00E47C63"/>
        </w:tc>
        <w:tc>
          <w:tcPr>
            <w:tcW w:w="0" w:type="auto"/>
          </w:tcPr>
          <w:p w14:paraId="5367FD97" w14:textId="77777777" w:rsidR="00E47C63" w:rsidRDefault="00E47C63"/>
        </w:tc>
      </w:tr>
      <w:tr w:rsidR="00E47C63" w14:paraId="1CA5CC1D" w14:textId="77777777">
        <w:tc>
          <w:tcPr>
            <w:tcW w:w="0" w:type="auto"/>
          </w:tcPr>
          <w:p w14:paraId="40227A82" w14:textId="77777777" w:rsidR="00E47C63" w:rsidRDefault="00F0080D">
            <w:r>
              <w:lastRenderedPageBreak/>
              <w:t>race_concept_id</w:t>
            </w:r>
          </w:p>
        </w:tc>
        <w:tc>
          <w:tcPr>
            <w:tcW w:w="0" w:type="auto"/>
          </w:tcPr>
          <w:p w14:paraId="05C2B202" w14:textId="77777777" w:rsidR="00E47C63" w:rsidRDefault="00F0080D">
            <w:r>
              <w:t>race</w:t>
            </w:r>
          </w:p>
        </w:tc>
        <w:tc>
          <w:tcPr>
            <w:tcW w:w="0" w:type="auto"/>
          </w:tcPr>
          <w:p w14:paraId="1933B5F8" w14:textId="77777777" w:rsidR="00E47C63" w:rsidRDefault="00F0080D">
            <w:r>
              <w:t>Caucasian=8527</w:t>
            </w:r>
          </w:p>
          <w:p w14:paraId="6FD8AA41" w14:textId="77777777" w:rsidR="00E47C63" w:rsidRDefault="00F0080D">
            <w:r>
              <w:t>African American=8516</w:t>
            </w:r>
          </w:p>
          <w:p w14:paraId="66088489" w14:textId="77777777" w:rsidR="00E47C63" w:rsidRDefault="00F0080D">
            <w:r>
              <w:t xml:space="preserve">Hispanic=0 </w:t>
            </w:r>
          </w:p>
          <w:p w14:paraId="6FD15E99" w14:textId="77777777" w:rsidR="00E47C63" w:rsidRDefault="00F0080D">
            <w:r>
              <w:t>Asian=8515</w:t>
            </w:r>
          </w:p>
          <w:p w14:paraId="4E2703D3" w14:textId="77777777" w:rsidR="00E47C63" w:rsidRDefault="00F0080D">
            <w:r>
              <w:t>Native American=8657</w:t>
            </w:r>
          </w:p>
          <w:p w14:paraId="49CA9363" w14:textId="77777777" w:rsidR="00E47C63" w:rsidRDefault="00F0080D">
            <w:r>
              <w:t>Biracial=0</w:t>
            </w:r>
          </w:p>
          <w:p w14:paraId="7B851FB8" w14:textId="77777777" w:rsidR="00E47C63" w:rsidRDefault="00F0080D">
            <w:r>
              <w:t>Pacific Islander=38003613</w:t>
            </w:r>
          </w:p>
          <w:p w14:paraId="3D1EBF1E" w14:textId="77777777" w:rsidR="00E47C63" w:rsidRDefault="00F0080D">
            <w:r>
              <w:t>Asian/Pacific Islander=38003613</w:t>
            </w:r>
          </w:p>
          <w:p w14:paraId="5F96C3AE" w14:textId="77777777" w:rsidR="00E47C63" w:rsidRDefault="00F0080D">
            <w:r>
              <w:t>Mid Eastern Indian=38003615</w:t>
            </w:r>
          </w:p>
          <w:p w14:paraId="35DDC5A0" w14:textId="77777777" w:rsidR="00E47C63" w:rsidRDefault="00E47C63"/>
          <w:p w14:paraId="17F355AE" w14:textId="77777777" w:rsidR="00E47C63" w:rsidRDefault="00F0080D">
            <w:r>
              <w:t>Take the most recent racial record, if the most recent is something other than what is listed above map to 0.</w:t>
            </w:r>
          </w:p>
        </w:tc>
        <w:tc>
          <w:tcPr>
            <w:tcW w:w="0" w:type="auto"/>
          </w:tcPr>
          <w:p w14:paraId="6D2AC3C8" w14:textId="77777777" w:rsidR="00E47C63" w:rsidRDefault="00E47C63"/>
        </w:tc>
      </w:tr>
      <w:tr w:rsidR="00E47C63" w14:paraId="63ACCD00" w14:textId="77777777">
        <w:tc>
          <w:tcPr>
            <w:tcW w:w="0" w:type="auto"/>
          </w:tcPr>
          <w:p w14:paraId="1F944323" w14:textId="77777777" w:rsidR="00E47C63" w:rsidRDefault="00F0080D">
            <w:r>
              <w:t>ethnicity_concept_id</w:t>
            </w:r>
          </w:p>
        </w:tc>
        <w:tc>
          <w:tcPr>
            <w:tcW w:w="0" w:type="auto"/>
          </w:tcPr>
          <w:p w14:paraId="15E05DF3" w14:textId="77777777" w:rsidR="00E47C63" w:rsidRDefault="00F0080D">
            <w:r>
              <w:t>race</w:t>
            </w:r>
          </w:p>
        </w:tc>
        <w:tc>
          <w:tcPr>
            <w:tcW w:w="0" w:type="auto"/>
          </w:tcPr>
          <w:p w14:paraId="5B80EAA6" w14:textId="77777777" w:rsidR="00E47C63" w:rsidRDefault="00F0080D">
            <w:r>
              <w:t>Caucasian=38003564</w:t>
            </w:r>
          </w:p>
          <w:p w14:paraId="7BB6C50F" w14:textId="77777777" w:rsidR="00E47C63" w:rsidRDefault="00F0080D">
            <w:r>
              <w:t>African American=38003564</w:t>
            </w:r>
          </w:p>
          <w:p w14:paraId="2DB2B9BA" w14:textId="77777777" w:rsidR="00E47C63" w:rsidRDefault="00F0080D">
            <w:r>
              <w:t xml:space="preserve">Hispanic=38003563 </w:t>
            </w:r>
          </w:p>
          <w:p w14:paraId="3C8BCFFD" w14:textId="77777777" w:rsidR="00E47C63" w:rsidRDefault="00F0080D">
            <w:r>
              <w:t>Asian=38003564</w:t>
            </w:r>
          </w:p>
          <w:p w14:paraId="5AB6F852" w14:textId="77777777" w:rsidR="00E47C63" w:rsidRDefault="00F0080D">
            <w:r>
              <w:t>Native American=38003564</w:t>
            </w:r>
          </w:p>
          <w:p w14:paraId="386152B5" w14:textId="77777777" w:rsidR="00E47C63" w:rsidRDefault="00F0080D">
            <w:r>
              <w:t>Biracial=38003564</w:t>
            </w:r>
          </w:p>
          <w:p w14:paraId="08AEB955" w14:textId="77777777" w:rsidR="00E47C63" w:rsidRDefault="00F0080D">
            <w:r>
              <w:t>Pacific Islander=38003564</w:t>
            </w:r>
          </w:p>
          <w:p w14:paraId="3208A19C" w14:textId="77777777" w:rsidR="00E47C63" w:rsidRDefault="00F0080D">
            <w:r>
              <w:t>Asian/Pacific Islander=38003564</w:t>
            </w:r>
          </w:p>
          <w:p w14:paraId="102CAC33" w14:textId="77777777" w:rsidR="00E47C63" w:rsidRDefault="00F0080D">
            <w:r>
              <w:t>Mid Eastern Indian=38003564</w:t>
            </w:r>
          </w:p>
          <w:p w14:paraId="1CD6E1CB" w14:textId="77777777" w:rsidR="00E47C63" w:rsidRDefault="00E47C63"/>
          <w:p w14:paraId="7AA0E43C" w14:textId="77777777" w:rsidR="00E47C63" w:rsidRDefault="00F0080D">
            <w:r>
              <w:t>Take the most recent racial record, if the most recent is something other than what is listed above map to 0.</w:t>
            </w:r>
          </w:p>
        </w:tc>
        <w:tc>
          <w:tcPr>
            <w:tcW w:w="0" w:type="auto"/>
          </w:tcPr>
          <w:p w14:paraId="0960DA8B" w14:textId="77777777" w:rsidR="00E47C63" w:rsidRDefault="00E47C63"/>
        </w:tc>
      </w:tr>
      <w:tr w:rsidR="00E47C63" w14:paraId="60D1C8CD" w14:textId="77777777">
        <w:tc>
          <w:tcPr>
            <w:tcW w:w="0" w:type="auto"/>
          </w:tcPr>
          <w:p w14:paraId="77417647" w14:textId="77777777" w:rsidR="00E47C63" w:rsidRDefault="00F0080D">
            <w:r>
              <w:t>location_id</w:t>
            </w:r>
          </w:p>
        </w:tc>
        <w:tc>
          <w:tcPr>
            <w:tcW w:w="0" w:type="auto"/>
          </w:tcPr>
          <w:p w14:paraId="2563769C" w14:textId="77777777" w:rsidR="00E47C63" w:rsidRDefault="00E47C63"/>
        </w:tc>
        <w:tc>
          <w:tcPr>
            <w:tcW w:w="0" w:type="auto"/>
          </w:tcPr>
          <w:p w14:paraId="73C9F90A" w14:textId="77777777" w:rsidR="00E47C63" w:rsidRDefault="00E47C63"/>
        </w:tc>
        <w:tc>
          <w:tcPr>
            <w:tcW w:w="0" w:type="auto"/>
          </w:tcPr>
          <w:p w14:paraId="2663E195" w14:textId="77777777" w:rsidR="00E47C63" w:rsidRDefault="00E47C63"/>
        </w:tc>
      </w:tr>
      <w:tr w:rsidR="00E47C63" w14:paraId="4CEFD927" w14:textId="77777777">
        <w:tc>
          <w:tcPr>
            <w:tcW w:w="0" w:type="auto"/>
          </w:tcPr>
          <w:p w14:paraId="6B1138BC" w14:textId="77777777" w:rsidR="00E47C63" w:rsidRDefault="00F0080D">
            <w:r>
              <w:t>provider_id</w:t>
            </w:r>
          </w:p>
        </w:tc>
        <w:tc>
          <w:tcPr>
            <w:tcW w:w="0" w:type="auto"/>
          </w:tcPr>
          <w:p w14:paraId="0EBA8374" w14:textId="77777777" w:rsidR="00E47C63" w:rsidRDefault="00E47C63"/>
        </w:tc>
        <w:tc>
          <w:tcPr>
            <w:tcW w:w="0" w:type="auto"/>
          </w:tcPr>
          <w:p w14:paraId="2451B60F" w14:textId="77777777" w:rsidR="00E47C63" w:rsidRDefault="00E47C63"/>
        </w:tc>
        <w:tc>
          <w:tcPr>
            <w:tcW w:w="0" w:type="auto"/>
          </w:tcPr>
          <w:p w14:paraId="6DC22AC6" w14:textId="77777777" w:rsidR="00E47C63" w:rsidRDefault="00E47C63"/>
        </w:tc>
      </w:tr>
      <w:tr w:rsidR="00E47C63" w14:paraId="1E400C0D" w14:textId="77777777">
        <w:tc>
          <w:tcPr>
            <w:tcW w:w="0" w:type="auto"/>
          </w:tcPr>
          <w:p w14:paraId="286A8450" w14:textId="77777777" w:rsidR="00E47C63" w:rsidRDefault="00F0080D">
            <w:r>
              <w:t>care_site_id</w:t>
            </w:r>
          </w:p>
        </w:tc>
        <w:tc>
          <w:tcPr>
            <w:tcW w:w="0" w:type="auto"/>
          </w:tcPr>
          <w:p w14:paraId="1962AE0F" w14:textId="77777777" w:rsidR="00E47C63" w:rsidRDefault="00E47C63"/>
        </w:tc>
        <w:tc>
          <w:tcPr>
            <w:tcW w:w="0" w:type="auto"/>
          </w:tcPr>
          <w:p w14:paraId="79BC2361" w14:textId="77777777" w:rsidR="00E47C63" w:rsidRDefault="00E47C63"/>
        </w:tc>
        <w:tc>
          <w:tcPr>
            <w:tcW w:w="0" w:type="auto"/>
          </w:tcPr>
          <w:p w14:paraId="41A62757" w14:textId="77777777" w:rsidR="00E47C63" w:rsidRDefault="00E47C63"/>
        </w:tc>
      </w:tr>
      <w:tr w:rsidR="00E47C63" w14:paraId="1FF8AF8A" w14:textId="77777777">
        <w:tc>
          <w:tcPr>
            <w:tcW w:w="0" w:type="auto"/>
          </w:tcPr>
          <w:p w14:paraId="1A1B013A" w14:textId="77777777" w:rsidR="00E47C63" w:rsidRDefault="00F0080D">
            <w:r>
              <w:t>person_source_value</w:t>
            </w:r>
          </w:p>
        </w:tc>
        <w:tc>
          <w:tcPr>
            <w:tcW w:w="0" w:type="auto"/>
          </w:tcPr>
          <w:p w14:paraId="190AD1E2" w14:textId="77777777" w:rsidR="00E47C63" w:rsidRDefault="00F0080D">
            <w:r>
              <w:t>patient_sk</w:t>
            </w:r>
          </w:p>
        </w:tc>
        <w:tc>
          <w:tcPr>
            <w:tcW w:w="0" w:type="auto"/>
          </w:tcPr>
          <w:p w14:paraId="4F228D56" w14:textId="77777777" w:rsidR="00E47C63" w:rsidRDefault="00E47C63"/>
        </w:tc>
        <w:tc>
          <w:tcPr>
            <w:tcW w:w="0" w:type="auto"/>
          </w:tcPr>
          <w:p w14:paraId="7B950BF5" w14:textId="77777777" w:rsidR="00E47C63" w:rsidRDefault="00E47C63"/>
        </w:tc>
      </w:tr>
      <w:tr w:rsidR="00E47C63" w14:paraId="4B25FC23" w14:textId="77777777">
        <w:tc>
          <w:tcPr>
            <w:tcW w:w="0" w:type="auto"/>
          </w:tcPr>
          <w:p w14:paraId="22730C96" w14:textId="77777777" w:rsidR="00E47C63" w:rsidRDefault="00F0080D">
            <w:r>
              <w:lastRenderedPageBreak/>
              <w:t>gender_source_value</w:t>
            </w:r>
          </w:p>
        </w:tc>
        <w:tc>
          <w:tcPr>
            <w:tcW w:w="0" w:type="auto"/>
          </w:tcPr>
          <w:p w14:paraId="32B6ACF6" w14:textId="77777777" w:rsidR="00E47C63" w:rsidRDefault="00F0080D">
            <w:r>
              <w:t>gender</w:t>
            </w:r>
          </w:p>
        </w:tc>
        <w:tc>
          <w:tcPr>
            <w:tcW w:w="0" w:type="auto"/>
          </w:tcPr>
          <w:p w14:paraId="2516245F" w14:textId="77777777" w:rsidR="00E47C63" w:rsidRDefault="00F0080D">
            <w:r>
              <w:t>If the most recent record has an unknown gender other than female or male - then exclude. If a person's gender changes (male to female or female to male) at any point in their record then exclude. Otherwise use the most recent gender recorded.</w:t>
            </w:r>
          </w:p>
        </w:tc>
        <w:tc>
          <w:tcPr>
            <w:tcW w:w="0" w:type="auto"/>
          </w:tcPr>
          <w:p w14:paraId="5D7E2388" w14:textId="77777777" w:rsidR="00E47C63" w:rsidRDefault="00E47C63"/>
        </w:tc>
      </w:tr>
      <w:tr w:rsidR="00E47C63" w14:paraId="47EFFCFB" w14:textId="77777777">
        <w:tc>
          <w:tcPr>
            <w:tcW w:w="0" w:type="auto"/>
          </w:tcPr>
          <w:p w14:paraId="0B469B7E" w14:textId="77777777" w:rsidR="00E47C63" w:rsidRDefault="00F0080D">
            <w:r>
              <w:t>gender_source_concept_id</w:t>
            </w:r>
          </w:p>
        </w:tc>
        <w:tc>
          <w:tcPr>
            <w:tcW w:w="0" w:type="auto"/>
          </w:tcPr>
          <w:p w14:paraId="2EC7DCE8" w14:textId="77777777" w:rsidR="00E47C63" w:rsidRDefault="00E47C63"/>
        </w:tc>
        <w:tc>
          <w:tcPr>
            <w:tcW w:w="0" w:type="auto"/>
          </w:tcPr>
          <w:p w14:paraId="44728999" w14:textId="77777777" w:rsidR="00E47C63" w:rsidRDefault="00E47C63"/>
        </w:tc>
        <w:tc>
          <w:tcPr>
            <w:tcW w:w="0" w:type="auto"/>
          </w:tcPr>
          <w:p w14:paraId="791579D6" w14:textId="77777777" w:rsidR="00E47C63" w:rsidRDefault="00E47C63"/>
        </w:tc>
      </w:tr>
      <w:tr w:rsidR="00E47C63" w14:paraId="56490739" w14:textId="77777777">
        <w:tc>
          <w:tcPr>
            <w:tcW w:w="0" w:type="auto"/>
          </w:tcPr>
          <w:p w14:paraId="5CC8F4EF" w14:textId="77777777" w:rsidR="00E47C63" w:rsidRDefault="00F0080D">
            <w:r>
              <w:t>race_source_value</w:t>
            </w:r>
          </w:p>
        </w:tc>
        <w:tc>
          <w:tcPr>
            <w:tcW w:w="0" w:type="auto"/>
          </w:tcPr>
          <w:p w14:paraId="2469672B" w14:textId="77777777" w:rsidR="00E47C63" w:rsidRDefault="00F0080D">
            <w:r>
              <w:t>race</w:t>
            </w:r>
          </w:p>
        </w:tc>
        <w:tc>
          <w:tcPr>
            <w:tcW w:w="0" w:type="auto"/>
          </w:tcPr>
          <w:p w14:paraId="7AA79723" w14:textId="77777777" w:rsidR="00E47C63" w:rsidRDefault="00E47C63"/>
        </w:tc>
        <w:tc>
          <w:tcPr>
            <w:tcW w:w="0" w:type="auto"/>
          </w:tcPr>
          <w:p w14:paraId="0A5E149A" w14:textId="77777777" w:rsidR="00E47C63" w:rsidRDefault="00E47C63"/>
        </w:tc>
      </w:tr>
      <w:tr w:rsidR="00E47C63" w14:paraId="3C68353B" w14:textId="77777777">
        <w:tc>
          <w:tcPr>
            <w:tcW w:w="0" w:type="auto"/>
          </w:tcPr>
          <w:p w14:paraId="4AA70726" w14:textId="77777777" w:rsidR="00E47C63" w:rsidRDefault="00F0080D">
            <w:r>
              <w:t>race_source_concept_id</w:t>
            </w:r>
          </w:p>
        </w:tc>
        <w:tc>
          <w:tcPr>
            <w:tcW w:w="0" w:type="auto"/>
          </w:tcPr>
          <w:p w14:paraId="04CA16CC" w14:textId="77777777" w:rsidR="00E47C63" w:rsidRDefault="00E47C63"/>
        </w:tc>
        <w:tc>
          <w:tcPr>
            <w:tcW w:w="0" w:type="auto"/>
          </w:tcPr>
          <w:p w14:paraId="57D9495A" w14:textId="77777777" w:rsidR="00E47C63" w:rsidRDefault="00E47C63"/>
        </w:tc>
        <w:tc>
          <w:tcPr>
            <w:tcW w:w="0" w:type="auto"/>
          </w:tcPr>
          <w:p w14:paraId="45DFF935" w14:textId="77777777" w:rsidR="00E47C63" w:rsidRDefault="00E47C63"/>
        </w:tc>
      </w:tr>
      <w:tr w:rsidR="00E47C63" w14:paraId="7F5505C9" w14:textId="77777777">
        <w:tc>
          <w:tcPr>
            <w:tcW w:w="0" w:type="auto"/>
          </w:tcPr>
          <w:p w14:paraId="04CEDD26" w14:textId="77777777" w:rsidR="00E47C63" w:rsidRDefault="00F0080D">
            <w:r>
              <w:t>ethnicity_source_value</w:t>
            </w:r>
          </w:p>
        </w:tc>
        <w:tc>
          <w:tcPr>
            <w:tcW w:w="0" w:type="auto"/>
          </w:tcPr>
          <w:p w14:paraId="0F069D93" w14:textId="77777777" w:rsidR="00E47C63" w:rsidRDefault="00F0080D">
            <w:r>
              <w:t>race</w:t>
            </w:r>
          </w:p>
        </w:tc>
        <w:tc>
          <w:tcPr>
            <w:tcW w:w="0" w:type="auto"/>
          </w:tcPr>
          <w:p w14:paraId="0BD7CEAC" w14:textId="77777777" w:rsidR="00E47C63" w:rsidRDefault="00E47C63"/>
        </w:tc>
        <w:tc>
          <w:tcPr>
            <w:tcW w:w="0" w:type="auto"/>
          </w:tcPr>
          <w:p w14:paraId="71204DC9" w14:textId="77777777" w:rsidR="00E47C63" w:rsidRDefault="00E47C63"/>
        </w:tc>
      </w:tr>
      <w:tr w:rsidR="00E47C63" w14:paraId="129A8441" w14:textId="77777777">
        <w:tc>
          <w:tcPr>
            <w:tcW w:w="0" w:type="auto"/>
          </w:tcPr>
          <w:p w14:paraId="7BCBF444" w14:textId="77777777" w:rsidR="00E47C63" w:rsidRDefault="00F0080D">
            <w:r>
              <w:t>ethnicity_source_concept_id</w:t>
            </w:r>
          </w:p>
        </w:tc>
        <w:tc>
          <w:tcPr>
            <w:tcW w:w="0" w:type="auto"/>
          </w:tcPr>
          <w:p w14:paraId="5A66C578" w14:textId="77777777" w:rsidR="00E47C63" w:rsidRDefault="00E47C63"/>
        </w:tc>
        <w:tc>
          <w:tcPr>
            <w:tcW w:w="0" w:type="auto"/>
          </w:tcPr>
          <w:p w14:paraId="33B274AC" w14:textId="77777777" w:rsidR="00E47C63" w:rsidRDefault="00E47C63"/>
        </w:tc>
        <w:tc>
          <w:tcPr>
            <w:tcW w:w="0" w:type="auto"/>
          </w:tcPr>
          <w:p w14:paraId="6032A96C" w14:textId="77777777" w:rsidR="00E47C63" w:rsidRDefault="00E47C63"/>
        </w:tc>
      </w:tr>
    </w:tbl>
    <w:p w14:paraId="4CD07A4B" w14:textId="77777777" w:rsidR="00E47C63" w:rsidRDefault="00F0080D" w:rsidP="00BA539F">
      <w:pPr>
        <w:pStyle w:val="Heading2"/>
      </w:pPr>
      <w:r>
        <w:t>Reading from hf_f_encounter</w:t>
      </w:r>
    </w:p>
    <w:p w14:paraId="74F0706D" w14:textId="77777777" w:rsidR="00E47C63" w:rsidRDefault="00F0080D">
      <w:r>
        <w:t xml:space="preserve">Use the max(discharged_dt_tm) to identify the most recent date to identify the most recent patient_id. Use this patient_id in the hf_d_patient table to find the most recent demographics. This patient_id can also be used to find the patient_sk, which is the unique patient identifier. </w:t>
      </w:r>
    </w:p>
    <w:p w14:paraId="4715F5FD" w14:textId="77777777" w:rsidR="00E47C63" w:rsidRDefault="00F0080D">
      <w:r>
        <w:rPr>
          <w:noProof/>
        </w:rPr>
        <w:drawing>
          <wp:inline distT="0" distB="0" distL="0" distR="0" wp14:anchorId="20F78664" wp14:editId="52EB7DA6">
            <wp:extent cx="5715000" cy="1457325"/>
            <wp:effectExtent l="0" t="0" r="0" b="0"/>
            <wp:docPr id="5" name="Picture 5" descr="Generated"/>
            <wp:cNvGraphicFramePr/>
            <a:graphic xmlns:a="http://schemas.openxmlformats.org/drawingml/2006/main">
              <a:graphicData uri="http://schemas.openxmlformats.org/drawingml/2006/picture">
                <pic:pic xmlns:pic="http://schemas.openxmlformats.org/drawingml/2006/picture">
                  <pic:nvPicPr>
                    <pic:cNvPr id="5" name="Generated"/>
                    <pic:cNvPicPr/>
                  </pic:nvPicPr>
                  <pic:blipFill>
                    <a:blip r:embed="rId8"/>
                    <a:stretch>
                      <a:fillRect/>
                    </a:stretch>
                  </pic:blipFill>
                  <pic:spPr>
                    <a:xfrm>
                      <a:off x="0" y="0"/>
                      <a:ext cx="5715000" cy="14573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10"/>
        <w:gridCol w:w="1498"/>
        <w:gridCol w:w="4047"/>
        <w:gridCol w:w="1215"/>
      </w:tblGrid>
      <w:tr w:rsidR="00E47C63" w14:paraId="2B0EBA88" w14:textId="77777777">
        <w:tc>
          <w:tcPr>
            <w:tcW w:w="0" w:type="auto"/>
            <w:shd w:val="clear" w:color="auto" w:fill="AAAAFF"/>
          </w:tcPr>
          <w:p w14:paraId="308AD66F" w14:textId="77777777" w:rsidR="00E47C63" w:rsidRDefault="00F0080D">
            <w:r>
              <w:t>Destination Field</w:t>
            </w:r>
          </w:p>
        </w:tc>
        <w:tc>
          <w:tcPr>
            <w:tcW w:w="0" w:type="auto"/>
            <w:shd w:val="clear" w:color="auto" w:fill="AAAAFF"/>
          </w:tcPr>
          <w:p w14:paraId="59512CE6" w14:textId="77777777" w:rsidR="00E47C63" w:rsidRDefault="00F0080D">
            <w:r>
              <w:t>Source Field</w:t>
            </w:r>
          </w:p>
        </w:tc>
        <w:tc>
          <w:tcPr>
            <w:tcW w:w="0" w:type="auto"/>
            <w:shd w:val="clear" w:color="auto" w:fill="AAAAFF"/>
          </w:tcPr>
          <w:p w14:paraId="1A3465D3" w14:textId="77777777" w:rsidR="00E47C63" w:rsidRDefault="00F0080D">
            <w:r>
              <w:t>Logic</w:t>
            </w:r>
          </w:p>
        </w:tc>
        <w:tc>
          <w:tcPr>
            <w:tcW w:w="0" w:type="auto"/>
            <w:shd w:val="clear" w:color="auto" w:fill="AAAAFF"/>
          </w:tcPr>
          <w:p w14:paraId="67330333" w14:textId="77777777" w:rsidR="00E47C63" w:rsidRDefault="00F0080D">
            <w:r>
              <w:t>Comment</w:t>
            </w:r>
          </w:p>
        </w:tc>
      </w:tr>
      <w:tr w:rsidR="00E47C63" w14:paraId="07D95084" w14:textId="77777777">
        <w:tc>
          <w:tcPr>
            <w:tcW w:w="0" w:type="auto"/>
          </w:tcPr>
          <w:p w14:paraId="6F16C8AC" w14:textId="77777777" w:rsidR="00E47C63" w:rsidRDefault="00F0080D">
            <w:r>
              <w:t>person_id</w:t>
            </w:r>
          </w:p>
        </w:tc>
        <w:tc>
          <w:tcPr>
            <w:tcW w:w="0" w:type="auto"/>
          </w:tcPr>
          <w:p w14:paraId="581D6372" w14:textId="77777777" w:rsidR="00E47C63" w:rsidRDefault="00E47C63"/>
        </w:tc>
        <w:tc>
          <w:tcPr>
            <w:tcW w:w="0" w:type="auto"/>
          </w:tcPr>
          <w:p w14:paraId="7A7CFB14" w14:textId="77777777" w:rsidR="00E47C63" w:rsidRDefault="00E47C63"/>
        </w:tc>
        <w:tc>
          <w:tcPr>
            <w:tcW w:w="0" w:type="auto"/>
          </w:tcPr>
          <w:p w14:paraId="27B93956" w14:textId="77777777" w:rsidR="00E47C63" w:rsidRDefault="00F0080D">
            <w:r>
              <w:t>Auto generate this number.</w:t>
            </w:r>
          </w:p>
        </w:tc>
      </w:tr>
      <w:tr w:rsidR="00E47C63" w14:paraId="7DC2E85B" w14:textId="77777777">
        <w:tc>
          <w:tcPr>
            <w:tcW w:w="0" w:type="auto"/>
          </w:tcPr>
          <w:p w14:paraId="36F29B3D" w14:textId="77777777" w:rsidR="00E47C63" w:rsidRDefault="00F0080D">
            <w:r>
              <w:t>gender_concept_id</w:t>
            </w:r>
          </w:p>
        </w:tc>
        <w:tc>
          <w:tcPr>
            <w:tcW w:w="0" w:type="auto"/>
          </w:tcPr>
          <w:p w14:paraId="143A5159" w14:textId="77777777" w:rsidR="00E47C63" w:rsidRDefault="00E47C63"/>
        </w:tc>
        <w:tc>
          <w:tcPr>
            <w:tcW w:w="0" w:type="auto"/>
          </w:tcPr>
          <w:p w14:paraId="1C4F832C" w14:textId="77777777" w:rsidR="00E47C63" w:rsidRDefault="00E47C63"/>
        </w:tc>
        <w:tc>
          <w:tcPr>
            <w:tcW w:w="0" w:type="auto"/>
          </w:tcPr>
          <w:p w14:paraId="3167FF89" w14:textId="77777777" w:rsidR="00E47C63" w:rsidRDefault="00E47C63"/>
        </w:tc>
      </w:tr>
      <w:tr w:rsidR="00E47C63" w14:paraId="47C062F2" w14:textId="77777777">
        <w:tc>
          <w:tcPr>
            <w:tcW w:w="0" w:type="auto"/>
          </w:tcPr>
          <w:p w14:paraId="3958F71A" w14:textId="77777777" w:rsidR="00E47C63" w:rsidRDefault="00F0080D">
            <w:r>
              <w:t>year_of_birth</w:t>
            </w:r>
          </w:p>
        </w:tc>
        <w:tc>
          <w:tcPr>
            <w:tcW w:w="0" w:type="auto"/>
          </w:tcPr>
          <w:p w14:paraId="250C66A8" w14:textId="77777777" w:rsidR="00E47C63" w:rsidRDefault="00F0080D">
            <w:r>
              <w:t>age_in_years</w:t>
            </w:r>
          </w:p>
          <w:p w14:paraId="67CAF613" w14:textId="77777777" w:rsidR="00E47C63" w:rsidRDefault="00F0080D">
            <w:r>
              <w:t>age_in_months</w:t>
            </w:r>
          </w:p>
          <w:p w14:paraId="704F15D5" w14:textId="77777777" w:rsidR="00E47C63" w:rsidRDefault="00F0080D">
            <w:r>
              <w:t>admitted_dt_tm</w:t>
            </w:r>
          </w:p>
        </w:tc>
        <w:tc>
          <w:tcPr>
            <w:tcW w:w="0" w:type="auto"/>
          </w:tcPr>
          <w:p w14:paraId="250591E7" w14:textId="77777777" w:rsidR="00E47C63" w:rsidRDefault="00F0080D">
            <w:r>
              <w:t>If age_in_years &lt;2 then check to see if age_in_months is populated. If so, use admission_dt_tm - age_in_months to find the year_of_birth and month_of_birth</w:t>
            </w:r>
          </w:p>
          <w:p w14:paraId="61BB18C4" w14:textId="77777777" w:rsidR="00E47C63" w:rsidRDefault="00E47C63"/>
          <w:p w14:paraId="61B20CD7" w14:textId="77777777" w:rsidR="00E47C63" w:rsidRDefault="00F0080D">
            <w:r>
              <w:t>Using admitted_dt_tm, subtract age_in_years from year of most recent encounter</w:t>
            </w:r>
          </w:p>
        </w:tc>
        <w:tc>
          <w:tcPr>
            <w:tcW w:w="0" w:type="auto"/>
          </w:tcPr>
          <w:p w14:paraId="06A374B1" w14:textId="77777777" w:rsidR="00E47C63" w:rsidRDefault="00F0080D">
            <w:r>
              <w:t>Admitted date</w:t>
            </w:r>
          </w:p>
        </w:tc>
      </w:tr>
      <w:tr w:rsidR="00E47C63" w14:paraId="5722F2C7" w14:textId="77777777">
        <w:tc>
          <w:tcPr>
            <w:tcW w:w="0" w:type="auto"/>
          </w:tcPr>
          <w:p w14:paraId="3AA0C40B" w14:textId="77777777" w:rsidR="00E47C63" w:rsidRDefault="00F0080D">
            <w:r>
              <w:t>month_of_birth</w:t>
            </w:r>
          </w:p>
        </w:tc>
        <w:tc>
          <w:tcPr>
            <w:tcW w:w="0" w:type="auto"/>
          </w:tcPr>
          <w:p w14:paraId="448DA393" w14:textId="77777777" w:rsidR="00E47C63" w:rsidRDefault="00F0080D">
            <w:r>
              <w:t>age_in_months</w:t>
            </w:r>
          </w:p>
        </w:tc>
        <w:tc>
          <w:tcPr>
            <w:tcW w:w="0" w:type="auto"/>
          </w:tcPr>
          <w:p w14:paraId="08C9267B" w14:textId="77777777" w:rsidR="00E47C63" w:rsidRDefault="00E47C63"/>
        </w:tc>
        <w:tc>
          <w:tcPr>
            <w:tcW w:w="0" w:type="auto"/>
          </w:tcPr>
          <w:p w14:paraId="27D5FBA0" w14:textId="77777777" w:rsidR="00E47C63" w:rsidRDefault="00E47C63"/>
        </w:tc>
      </w:tr>
      <w:tr w:rsidR="00E47C63" w14:paraId="51D30DC5" w14:textId="77777777">
        <w:tc>
          <w:tcPr>
            <w:tcW w:w="0" w:type="auto"/>
          </w:tcPr>
          <w:p w14:paraId="72C8AB55" w14:textId="77777777" w:rsidR="00E47C63" w:rsidRDefault="00F0080D">
            <w:r>
              <w:lastRenderedPageBreak/>
              <w:t>day_of_birth</w:t>
            </w:r>
          </w:p>
        </w:tc>
        <w:tc>
          <w:tcPr>
            <w:tcW w:w="0" w:type="auto"/>
          </w:tcPr>
          <w:p w14:paraId="1761E36D" w14:textId="77777777" w:rsidR="00E47C63" w:rsidRDefault="00E47C63"/>
        </w:tc>
        <w:tc>
          <w:tcPr>
            <w:tcW w:w="0" w:type="auto"/>
          </w:tcPr>
          <w:p w14:paraId="215E96B4" w14:textId="77777777" w:rsidR="00E47C63" w:rsidRDefault="00E47C63"/>
        </w:tc>
        <w:tc>
          <w:tcPr>
            <w:tcW w:w="0" w:type="auto"/>
          </w:tcPr>
          <w:p w14:paraId="44C84385" w14:textId="77777777" w:rsidR="00E47C63" w:rsidRDefault="00E47C63"/>
        </w:tc>
      </w:tr>
      <w:tr w:rsidR="00E47C63" w14:paraId="61348AD1" w14:textId="77777777">
        <w:tc>
          <w:tcPr>
            <w:tcW w:w="0" w:type="auto"/>
          </w:tcPr>
          <w:p w14:paraId="28C43135" w14:textId="77777777" w:rsidR="00E47C63" w:rsidRDefault="00F0080D">
            <w:r>
              <w:t>birth_datetime</w:t>
            </w:r>
          </w:p>
        </w:tc>
        <w:tc>
          <w:tcPr>
            <w:tcW w:w="0" w:type="auto"/>
          </w:tcPr>
          <w:p w14:paraId="09A094A6" w14:textId="77777777" w:rsidR="00E47C63" w:rsidRDefault="00E47C63"/>
        </w:tc>
        <w:tc>
          <w:tcPr>
            <w:tcW w:w="0" w:type="auto"/>
          </w:tcPr>
          <w:p w14:paraId="70736856" w14:textId="77777777" w:rsidR="00E47C63" w:rsidRDefault="00E47C63"/>
        </w:tc>
        <w:tc>
          <w:tcPr>
            <w:tcW w:w="0" w:type="auto"/>
          </w:tcPr>
          <w:p w14:paraId="1676A8C0" w14:textId="77777777" w:rsidR="00E47C63" w:rsidRDefault="00E47C63"/>
        </w:tc>
      </w:tr>
      <w:tr w:rsidR="00E47C63" w14:paraId="2C6BA3BA" w14:textId="77777777">
        <w:tc>
          <w:tcPr>
            <w:tcW w:w="0" w:type="auto"/>
          </w:tcPr>
          <w:p w14:paraId="37BE4F30" w14:textId="77777777" w:rsidR="00E47C63" w:rsidRDefault="00F0080D">
            <w:r>
              <w:t>race_concept_id</w:t>
            </w:r>
          </w:p>
        </w:tc>
        <w:tc>
          <w:tcPr>
            <w:tcW w:w="0" w:type="auto"/>
          </w:tcPr>
          <w:p w14:paraId="1AF0C76C" w14:textId="77777777" w:rsidR="00E47C63" w:rsidRDefault="00E47C63"/>
        </w:tc>
        <w:tc>
          <w:tcPr>
            <w:tcW w:w="0" w:type="auto"/>
          </w:tcPr>
          <w:p w14:paraId="221F2BB0" w14:textId="77777777" w:rsidR="00E47C63" w:rsidRDefault="00E47C63"/>
        </w:tc>
        <w:tc>
          <w:tcPr>
            <w:tcW w:w="0" w:type="auto"/>
          </w:tcPr>
          <w:p w14:paraId="20DBD448" w14:textId="77777777" w:rsidR="00E47C63" w:rsidRDefault="00E47C63"/>
        </w:tc>
      </w:tr>
      <w:tr w:rsidR="00E47C63" w14:paraId="5BF5BA5B" w14:textId="77777777">
        <w:tc>
          <w:tcPr>
            <w:tcW w:w="0" w:type="auto"/>
          </w:tcPr>
          <w:p w14:paraId="3874DAAE" w14:textId="77777777" w:rsidR="00E47C63" w:rsidRDefault="00F0080D">
            <w:r>
              <w:t>ethnicity_concept_id</w:t>
            </w:r>
          </w:p>
        </w:tc>
        <w:tc>
          <w:tcPr>
            <w:tcW w:w="0" w:type="auto"/>
          </w:tcPr>
          <w:p w14:paraId="75F62351" w14:textId="77777777" w:rsidR="00E47C63" w:rsidRDefault="00E47C63"/>
        </w:tc>
        <w:tc>
          <w:tcPr>
            <w:tcW w:w="0" w:type="auto"/>
          </w:tcPr>
          <w:p w14:paraId="7EB5E005" w14:textId="77777777" w:rsidR="00E47C63" w:rsidRDefault="00E47C63"/>
        </w:tc>
        <w:tc>
          <w:tcPr>
            <w:tcW w:w="0" w:type="auto"/>
          </w:tcPr>
          <w:p w14:paraId="22601AED" w14:textId="77777777" w:rsidR="00E47C63" w:rsidRDefault="00E47C63"/>
        </w:tc>
      </w:tr>
      <w:tr w:rsidR="00E47C63" w14:paraId="44FCDB07" w14:textId="77777777">
        <w:tc>
          <w:tcPr>
            <w:tcW w:w="0" w:type="auto"/>
          </w:tcPr>
          <w:p w14:paraId="7CFB211A" w14:textId="77777777" w:rsidR="00E47C63" w:rsidRDefault="00F0080D">
            <w:r>
              <w:t>location_id</w:t>
            </w:r>
          </w:p>
        </w:tc>
        <w:tc>
          <w:tcPr>
            <w:tcW w:w="0" w:type="auto"/>
          </w:tcPr>
          <w:p w14:paraId="4931DFCD" w14:textId="77777777" w:rsidR="00E47C63" w:rsidRDefault="00E47C63"/>
        </w:tc>
        <w:tc>
          <w:tcPr>
            <w:tcW w:w="0" w:type="auto"/>
          </w:tcPr>
          <w:p w14:paraId="196390F8" w14:textId="77777777" w:rsidR="00E47C63" w:rsidRDefault="00E47C63"/>
        </w:tc>
        <w:tc>
          <w:tcPr>
            <w:tcW w:w="0" w:type="auto"/>
          </w:tcPr>
          <w:p w14:paraId="1BBD373D" w14:textId="77777777" w:rsidR="00E47C63" w:rsidRDefault="00E47C63"/>
        </w:tc>
      </w:tr>
      <w:tr w:rsidR="00E47C63" w14:paraId="20A1EF6E" w14:textId="77777777">
        <w:tc>
          <w:tcPr>
            <w:tcW w:w="0" w:type="auto"/>
          </w:tcPr>
          <w:p w14:paraId="336B7A67" w14:textId="77777777" w:rsidR="00E47C63" w:rsidRDefault="00F0080D">
            <w:r>
              <w:t>provider_id</w:t>
            </w:r>
          </w:p>
        </w:tc>
        <w:tc>
          <w:tcPr>
            <w:tcW w:w="0" w:type="auto"/>
          </w:tcPr>
          <w:p w14:paraId="3D43999C" w14:textId="77777777" w:rsidR="00E47C63" w:rsidRDefault="00E47C63"/>
        </w:tc>
        <w:tc>
          <w:tcPr>
            <w:tcW w:w="0" w:type="auto"/>
          </w:tcPr>
          <w:p w14:paraId="6568C77E" w14:textId="77777777" w:rsidR="00E47C63" w:rsidRDefault="00E47C63"/>
        </w:tc>
        <w:tc>
          <w:tcPr>
            <w:tcW w:w="0" w:type="auto"/>
          </w:tcPr>
          <w:p w14:paraId="7FBA1419" w14:textId="77777777" w:rsidR="00E47C63" w:rsidRDefault="00E47C63"/>
        </w:tc>
      </w:tr>
      <w:tr w:rsidR="00E47C63" w14:paraId="4A53DBE6" w14:textId="77777777">
        <w:tc>
          <w:tcPr>
            <w:tcW w:w="0" w:type="auto"/>
          </w:tcPr>
          <w:p w14:paraId="7F6B1B9C" w14:textId="77777777" w:rsidR="00E47C63" w:rsidRDefault="00F0080D">
            <w:r>
              <w:t>care_site_id</w:t>
            </w:r>
          </w:p>
        </w:tc>
        <w:tc>
          <w:tcPr>
            <w:tcW w:w="0" w:type="auto"/>
          </w:tcPr>
          <w:p w14:paraId="4B0F28E8" w14:textId="77777777" w:rsidR="00E47C63" w:rsidRDefault="00E47C63"/>
        </w:tc>
        <w:tc>
          <w:tcPr>
            <w:tcW w:w="0" w:type="auto"/>
          </w:tcPr>
          <w:p w14:paraId="1FA1223A" w14:textId="77777777" w:rsidR="00E47C63" w:rsidRDefault="00E47C63"/>
        </w:tc>
        <w:tc>
          <w:tcPr>
            <w:tcW w:w="0" w:type="auto"/>
          </w:tcPr>
          <w:p w14:paraId="03AACBAA" w14:textId="77777777" w:rsidR="00E47C63" w:rsidRDefault="00E47C63"/>
        </w:tc>
      </w:tr>
      <w:tr w:rsidR="00E47C63" w14:paraId="743CBEF2" w14:textId="77777777">
        <w:tc>
          <w:tcPr>
            <w:tcW w:w="0" w:type="auto"/>
          </w:tcPr>
          <w:p w14:paraId="0E27E7AA" w14:textId="77777777" w:rsidR="00E47C63" w:rsidRDefault="00F0080D">
            <w:r>
              <w:t>person_source_value</w:t>
            </w:r>
          </w:p>
        </w:tc>
        <w:tc>
          <w:tcPr>
            <w:tcW w:w="0" w:type="auto"/>
          </w:tcPr>
          <w:p w14:paraId="2BEF27D2" w14:textId="77777777" w:rsidR="00E47C63" w:rsidRDefault="00E47C63"/>
        </w:tc>
        <w:tc>
          <w:tcPr>
            <w:tcW w:w="0" w:type="auto"/>
          </w:tcPr>
          <w:p w14:paraId="10D76C92" w14:textId="77777777" w:rsidR="00E47C63" w:rsidRDefault="00E47C63"/>
        </w:tc>
        <w:tc>
          <w:tcPr>
            <w:tcW w:w="0" w:type="auto"/>
          </w:tcPr>
          <w:p w14:paraId="336CE93E" w14:textId="77777777" w:rsidR="00E47C63" w:rsidRDefault="00E47C63"/>
        </w:tc>
      </w:tr>
      <w:tr w:rsidR="00E47C63" w14:paraId="4B7EA84F" w14:textId="77777777">
        <w:tc>
          <w:tcPr>
            <w:tcW w:w="0" w:type="auto"/>
          </w:tcPr>
          <w:p w14:paraId="5976386F" w14:textId="77777777" w:rsidR="00E47C63" w:rsidRDefault="00F0080D">
            <w:r>
              <w:t>gender_source_value</w:t>
            </w:r>
          </w:p>
        </w:tc>
        <w:tc>
          <w:tcPr>
            <w:tcW w:w="0" w:type="auto"/>
          </w:tcPr>
          <w:p w14:paraId="275FD12B" w14:textId="77777777" w:rsidR="00E47C63" w:rsidRDefault="00E47C63"/>
        </w:tc>
        <w:tc>
          <w:tcPr>
            <w:tcW w:w="0" w:type="auto"/>
          </w:tcPr>
          <w:p w14:paraId="21E8261B" w14:textId="77777777" w:rsidR="00E47C63" w:rsidRDefault="00E47C63"/>
        </w:tc>
        <w:tc>
          <w:tcPr>
            <w:tcW w:w="0" w:type="auto"/>
          </w:tcPr>
          <w:p w14:paraId="620A9839" w14:textId="77777777" w:rsidR="00E47C63" w:rsidRDefault="00E47C63"/>
        </w:tc>
      </w:tr>
      <w:tr w:rsidR="00E47C63" w14:paraId="1668BAEE" w14:textId="77777777">
        <w:tc>
          <w:tcPr>
            <w:tcW w:w="0" w:type="auto"/>
          </w:tcPr>
          <w:p w14:paraId="550BC43A" w14:textId="77777777" w:rsidR="00E47C63" w:rsidRDefault="00F0080D">
            <w:r>
              <w:t>gender_source_concept_id</w:t>
            </w:r>
          </w:p>
        </w:tc>
        <w:tc>
          <w:tcPr>
            <w:tcW w:w="0" w:type="auto"/>
          </w:tcPr>
          <w:p w14:paraId="3F73C3A1" w14:textId="77777777" w:rsidR="00E47C63" w:rsidRDefault="00E47C63"/>
        </w:tc>
        <w:tc>
          <w:tcPr>
            <w:tcW w:w="0" w:type="auto"/>
          </w:tcPr>
          <w:p w14:paraId="5724DA2B" w14:textId="77777777" w:rsidR="00E47C63" w:rsidRDefault="00E47C63"/>
        </w:tc>
        <w:tc>
          <w:tcPr>
            <w:tcW w:w="0" w:type="auto"/>
          </w:tcPr>
          <w:p w14:paraId="3BD285ED" w14:textId="77777777" w:rsidR="00E47C63" w:rsidRDefault="00E47C63"/>
        </w:tc>
      </w:tr>
      <w:tr w:rsidR="00E47C63" w14:paraId="13C7FA3A" w14:textId="77777777">
        <w:tc>
          <w:tcPr>
            <w:tcW w:w="0" w:type="auto"/>
          </w:tcPr>
          <w:p w14:paraId="4AD7EA2B" w14:textId="77777777" w:rsidR="00E47C63" w:rsidRDefault="00F0080D">
            <w:r>
              <w:t>race_source_value</w:t>
            </w:r>
          </w:p>
        </w:tc>
        <w:tc>
          <w:tcPr>
            <w:tcW w:w="0" w:type="auto"/>
          </w:tcPr>
          <w:p w14:paraId="583F45D1" w14:textId="77777777" w:rsidR="00E47C63" w:rsidRDefault="00E47C63"/>
        </w:tc>
        <w:tc>
          <w:tcPr>
            <w:tcW w:w="0" w:type="auto"/>
          </w:tcPr>
          <w:p w14:paraId="0E6646BC" w14:textId="77777777" w:rsidR="00E47C63" w:rsidRDefault="00E47C63"/>
        </w:tc>
        <w:tc>
          <w:tcPr>
            <w:tcW w:w="0" w:type="auto"/>
          </w:tcPr>
          <w:p w14:paraId="04B44BAE" w14:textId="77777777" w:rsidR="00E47C63" w:rsidRDefault="00E47C63"/>
        </w:tc>
      </w:tr>
      <w:tr w:rsidR="00E47C63" w14:paraId="5A387C68" w14:textId="77777777">
        <w:tc>
          <w:tcPr>
            <w:tcW w:w="0" w:type="auto"/>
          </w:tcPr>
          <w:p w14:paraId="79D73665" w14:textId="77777777" w:rsidR="00E47C63" w:rsidRDefault="00F0080D">
            <w:r>
              <w:t>race_source_concept_id</w:t>
            </w:r>
          </w:p>
        </w:tc>
        <w:tc>
          <w:tcPr>
            <w:tcW w:w="0" w:type="auto"/>
          </w:tcPr>
          <w:p w14:paraId="504EAACA" w14:textId="77777777" w:rsidR="00E47C63" w:rsidRDefault="00E47C63"/>
        </w:tc>
        <w:tc>
          <w:tcPr>
            <w:tcW w:w="0" w:type="auto"/>
          </w:tcPr>
          <w:p w14:paraId="74FAE903" w14:textId="77777777" w:rsidR="00E47C63" w:rsidRDefault="00E47C63"/>
        </w:tc>
        <w:tc>
          <w:tcPr>
            <w:tcW w:w="0" w:type="auto"/>
          </w:tcPr>
          <w:p w14:paraId="58CA0BEE" w14:textId="77777777" w:rsidR="00E47C63" w:rsidRDefault="00E47C63"/>
        </w:tc>
      </w:tr>
      <w:tr w:rsidR="00E47C63" w14:paraId="2AB003E6" w14:textId="77777777">
        <w:tc>
          <w:tcPr>
            <w:tcW w:w="0" w:type="auto"/>
          </w:tcPr>
          <w:p w14:paraId="44097E8B" w14:textId="77777777" w:rsidR="00E47C63" w:rsidRDefault="00F0080D">
            <w:r>
              <w:t>ethnicity_source_value</w:t>
            </w:r>
          </w:p>
        </w:tc>
        <w:tc>
          <w:tcPr>
            <w:tcW w:w="0" w:type="auto"/>
          </w:tcPr>
          <w:p w14:paraId="3B486F64" w14:textId="77777777" w:rsidR="00E47C63" w:rsidRDefault="00E47C63"/>
        </w:tc>
        <w:tc>
          <w:tcPr>
            <w:tcW w:w="0" w:type="auto"/>
          </w:tcPr>
          <w:p w14:paraId="64E62173" w14:textId="77777777" w:rsidR="00E47C63" w:rsidRDefault="00E47C63"/>
        </w:tc>
        <w:tc>
          <w:tcPr>
            <w:tcW w:w="0" w:type="auto"/>
          </w:tcPr>
          <w:p w14:paraId="6B9E159C" w14:textId="77777777" w:rsidR="00E47C63" w:rsidRDefault="00E47C63"/>
        </w:tc>
      </w:tr>
      <w:tr w:rsidR="00E47C63" w14:paraId="79F8EE97" w14:textId="77777777">
        <w:tc>
          <w:tcPr>
            <w:tcW w:w="0" w:type="auto"/>
          </w:tcPr>
          <w:p w14:paraId="3D925CB5" w14:textId="77777777" w:rsidR="00E47C63" w:rsidRDefault="00F0080D">
            <w:r>
              <w:t>ethnicity_source_concept_id</w:t>
            </w:r>
          </w:p>
        </w:tc>
        <w:tc>
          <w:tcPr>
            <w:tcW w:w="0" w:type="auto"/>
          </w:tcPr>
          <w:p w14:paraId="32FB508A" w14:textId="77777777" w:rsidR="00E47C63" w:rsidRDefault="00E47C63"/>
        </w:tc>
        <w:tc>
          <w:tcPr>
            <w:tcW w:w="0" w:type="auto"/>
          </w:tcPr>
          <w:p w14:paraId="6E4D8E3B" w14:textId="77777777" w:rsidR="00E47C63" w:rsidRDefault="00E47C63"/>
        </w:tc>
        <w:tc>
          <w:tcPr>
            <w:tcW w:w="0" w:type="auto"/>
          </w:tcPr>
          <w:p w14:paraId="30564DF1" w14:textId="77777777" w:rsidR="00E47C63" w:rsidRDefault="00E47C63"/>
        </w:tc>
      </w:tr>
    </w:tbl>
    <w:p w14:paraId="5DE6011A" w14:textId="77777777" w:rsidR="00E47C63" w:rsidRDefault="00F0080D" w:rsidP="00BA539F">
      <w:pPr>
        <w:pStyle w:val="Heading1"/>
      </w:pPr>
      <w:r>
        <w:br w:type="page"/>
      </w:r>
      <w:r>
        <w:lastRenderedPageBreak/>
        <w:t>Table name: observation_period</w:t>
      </w:r>
    </w:p>
    <w:p w14:paraId="5BC53229" w14:textId="64D68896" w:rsidR="00E47C63" w:rsidRDefault="00F0080D">
      <w:pPr>
        <w:rPr>
          <w:ins w:id="16" w:author="Blacketer, Clair" w:date="2018-01-18T13:05:00Z"/>
        </w:rPr>
      </w:pPr>
      <w:r>
        <w:t xml:space="preserve">String together any encounters that have 0 days between them into 1 observation period. </w:t>
      </w:r>
    </w:p>
    <w:p w14:paraId="1542D403" w14:textId="179AE211" w:rsidR="00C55110" w:rsidRDefault="00C55110">
      <w:ins w:id="17" w:author="Blacketer, Clair" w:date="2018-01-18T13:05:00Z">
        <w:r w:rsidRPr="00C55110">
          <w:t>If a person has an OBSERVATION_PERIOD where OBSERVATION_PERIOD_END_DATE &lt; OBSERVATION_PERIOD_START_DATE then set OBSERVATION_PERIOD_END_DATE = OBSERVATION_PERIOD_START_DATE.</w:t>
        </w:r>
      </w:ins>
    </w:p>
    <w:p w14:paraId="3722486E" w14:textId="77777777" w:rsidR="00E47C63" w:rsidRDefault="00F0080D" w:rsidP="00BA539F">
      <w:pPr>
        <w:pStyle w:val="Heading2"/>
      </w:pPr>
      <w:r>
        <w:t>Reading from hf_f_encounter</w:t>
      </w:r>
    </w:p>
    <w:p w14:paraId="39416F44" w14:textId="77777777" w:rsidR="00E47C63" w:rsidRDefault="00F0080D">
      <w:r>
        <w:rPr>
          <w:noProof/>
        </w:rPr>
        <w:drawing>
          <wp:inline distT="0" distB="0" distL="0" distR="0" wp14:anchorId="2F40228C" wp14:editId="4A7A1526">
            <wp:extent cx="5715000" cy="2314575"/>
            <wp:effectExtent l="0" t="0" r="0" b="0"/>
            <wp:docPr id="6" name="Picture 6" descr="Generated"/>
            <wp:cNvGraphicFramePr/>
            <a:graphic xmlns:a="http://schemas.openxmlformats.org/drawingml/2006/main">
              <a:graphicData uri="http://schemas.openxmlformats.org/drawingml/2006/picture">
                <pic:pic xmlns:pic="http://schemas.openxmlformats.org/drawingml/2006/picture">
                  <pic:nvPicPr>
                    <pic:cNvPr id="6" name="Generated"/>
                    <pic:cNvPicPr/>
                  </pic:nvPicPr>
                  <pic:blipFill>
                    <a:blip r:embed="rId9"/>
                    <a:stretch>
                      <a:fillRect/>
                    </a:stretch>
                  </pic:blipFill>
                  <pic:spPr>
                    <a:xfrm>
                      <a:off x="0" y="0"/>
                      <a:ext cx="5715000" cy="231457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226"/>
        <w:gridCol w:w="1650"/>
        <w:gridCol w:w="3590"/>
        <w:gridCol w:w="904"/>
      </w:tblGrid>
      <w:tr w:rsidR="00E47C63" w14:paraId="283D03C2" w14:textId="77777777">
        <w:tc>
          <w:tcPr>
            <w:tcW w:w="0" w:type="auto"/>
            <w:shd w:val="clear" w:color="auto" w:fill="AAAAFF"/>
          </w:tcPr>
          <w:p w14:paraId="1E564C3C" w14:textId="77777777" w:rsidR="00E47C63" w:rsidRDefault="00F0080D">
            <w:r>
              <w:t>Destination Field</w:t>
            </w:r>
          </w:p>
        </w:tc>
        <w:tc>
          <w:tcPr>
            <w:tcW w:w="0" w:type="auto"/>
            <w:shd w:val="clear" w:color="auto" w:fill="AAAAFF"/>
          </w:tcPr>
          <w:p w14:paraId="6FB76D0A" w14:textId="77777777" w:rsidR="00E47C63" w:rsidRDefault="00F0080D">
            <w:r>
              <w:t>Source Field</w:t>
            </w:r>
          </w:p>
        </w:tc>
        <w:tc>
          <w:tcPr>
            <w:tcW w:w="0" w:type="auto"/>
            <w:shd w:val="clear" w:color="auto" w:fill="AAAAFF"/>
          </w:tcPr>
          <w:p w14:paraId="6ADF1144" w14:textId="77777777" w:rsidR="00E47C63" w:rsidRDefault="00F0080D">
            <w:r>
              <w:t>Logic</w:t>
            </w:r>
          </w:p>
        </w:tc>
        <w:tc>
          <w:tcPr>
            <w:tcW w:w="0" w:type="auto"/>
            <w:shd w:val="clear" w:color="auto" w:fill="AAAAFF"/>
          </w:tcPr>
          <w:p w14:paraId="0AA648A1" w14:textId="77777777" w:rsidR="00E47C63" w:rsidRDefault="00F0080D">
            <w:r>
              <w:t>Comment</w:t>
            </w:r>
          </w:p>
        </w:tc>
      </w:tr>
      <w:tr w:rsidR="00E47C63" w14:paraId="4947CAF1" w14:textId="77777777">
        <w:tc>
          <w:tcPr>
            <w:tcW w:w="0" w:type="auto"/>
          </w:tcPr>
          <w:p w14:paraId="47C5F6F4" w14:textId="77777777" w:rsidR="00E47C63" w:rsidRDefault="00F0080D">
            <w:r>
              <w:t>observation_period_id</w:t>
            </w:r>
          </w:p>
        </w:tc>
        <w:tc>
          <w:tcPr>
            <w:tcW w:w="0" w:type="auto"/>
          </w:tcPr>
          <w:p w14:paraId="109FC171" w14:textId="77777777" w:rsidR="00E47C63" w:rsidRDefault="00E47C63"/>
        </w:tc>
        <w:tc>
          <w:tcPr>
            <w:tcW w:w="0" w:type="auto"/>
          </w:tcPr>
          <w:p w14:paraId="5BCCB483" w14:textId="77777777" w:rsidR="00E47C63" w:rsidRDefault="00E47C63"/>
        </w:tc>
        <w:tc>
          <w:tcPr>
            <w:tcW w:w="0" w:type="auto"/>
          </w:tcPr>
          <w:p w14:paraId="5735E2BA" w14:textId="77777777" w:rsidR="00E47C63" w:rsidRDefault="00E47C63"/>
        </w:tc>
      </w:tr>
      <w:tr w:rsidR="00E47C63" w14:paraId="59564C49" w14:textId="77777777">
        <w:tc>
          <w:tcPr>
            <w:tcW w:w="0" w:type="auto"/>
          </w:tcPr>
          <w:p w14:paraId="6241636E" w14:textId="77777777" w:rsidR="00E47C63" w:rsidRDefault="00F0080D">
            <w:r>
              <w:t>person_id</w:t>
            </w:r>
          </w:p>
        </w:tc>
        <w:tc>
          <w:tcPr>
            <w:tcW w:w="0" w:type="auto"/>
          </w:tcPr>
          <w:p w14:paraId="019051AD" w14:textId="77777777" w:rsidR="00E47C63" w:rsidRDefault="00F0080D">
            <w:r>
              <w:t>patient_id</w:t>
            </w:r>
          </w:p>
        </w:tc>
        <w:tc>
          <w:tcPr>
            <w:tcW w:w="0" w:type="auto"/>
          </w:tcPr>
          <w:p w14:paraId="1899FDBE" w14:textId="77777777" w:rsidR="00E47C63" w:rsidRDefault="00F0080D">
            <w:r>
              <w:t>Map patient_id to hf_d_patient to find patient_sk and map patient_sk to person_source_value to find person_id.</w:t>
            </w:r>
          </w:p>
        </w:tc>
        <w:tc>
          <w:tcPr>
            <w:tcW w:w="0" w:type="auto"/>
          </w:tcPr>
          <w:p w14:paraId="66A815B9" w14:textId="77777777" w:rsidR="00E47C63" w:rsidRDefault="00E47C63"/>
        </w:tc>
      </w:tr>
      <w:tr w:rsidR="00E47C63" w14:paraId="4D14EC08" w14:textId="77777777">
        <w:tc>
          <w:tcPr>
            <w:tcW w:w="0" w:type="auto"/>
          </w:tcPr>
          <w:p w14:paraId="5EB9683B" w14:textId="77777777" w:rsidR="00E47C63" w:rsidRDefault="00F0080D">
            <w:r>
              <w:t>observation_period_start_date</w:t>
            </w:r>
          </w:p>
        </w:tc>
        <w:tc>
          <w:tcPr>
            <w:tcW w:w="0" w:type="auto"/>
          </w:tcPr>
          <w:p w14:paraId="09E085DD" w14:textId="77777777" w:rsidR="00E47C63" w:rsidRDefault="00F0080D">
            <w:r>
              <w:t>admitted_dt_tm</w:t>
            </w:r>
          </w:p>
        </w:tc>
        <w:tc>
          <w:tcPr>
            <w:tcW w:w="0" w:type="auto"/>
          </w:tcPr>
          <w:p w14:paraId="057C2E61" w14:textId="77777777" w:rsidR="00E47C63" w:rsidRDefault="00F0080D">
            <w:r>
              <w:t>Take the date from admitted_dt_tm.</w:t>
            </w:r>
          </w:p>
        </w:tc>
        <w:tc>
          <w:tcPr>
            <w:tcW w:w="0" w:type="auto"/>
          </w:tcPr>
          <w:p w14:paraId="080BF078" w14:textId="77777777" w:rsidR="00E47C63" w:rsidRDefault="00E47C63"/>
        </w:tc>
      </w:tr>
      <w:tr w:rsidR="00E47C63" w14:paraId="2AD6E77C" w14:textId="77777777">
        <w:tc>
          <w:tcPr>
            <w:tcW w:w="0" w:type="auto"/>
          </w:tcPr>
          <w:p w14:paraId="36AFD0D7" w14:textId="77777777" w:rsidR="00E47C63" w:rsidRDefault="00F0080D">
            <w:r>
              <w:t>observation_period_start_datetime</w:t>
            </w:r>
          </w:p>
        </w:tc>
        <w:tc>
          <w:tcPr>
            <w:tcW w:w="0" w:type="auto"/>
          </w:tcPr>
          <w:p w14:paraId="11EB8B18" w14:textId="77777777" w:rsidR="00E47C63" w:rsidRDefault="00F0080D">
            <w:r>
              <w:t>admitted_dt_tm</w:t>
            </w:r>
          </w:p>
        </w:tc>
        <w:tc>
          <w:tcPr>
            <w:tcW w:w="0" w:type="auto"/>
          </w:tcPr>
          <w:p w14:paraId="1443DA09" w14:textId="77777777" w:rsidR="00E47C63" w:rsidRDefault="00E47C63"/>
        </w:tc>
        <w:tc>
          <w:tcPr>
            <w:tcW w:w="0" w:type="auto"/>
          </w:tcPr>
          <w:p w14:paraId="0A10353C" w14:textId="77777777" w:rsidR="00E47C63" w:rsidRDefault="00E47C63"/>
        </w:tc>
      </w:tr>
      <w:tr w:rsidR="00E47C63" w14:paraId="18540549" w14:textId="77777777">
        <w:tc>
          <w:tcPr>
            <w:tcW w:w="0" w:type="auto"/>
          </w:tcPr>
          <w:p w14:paraId="117B4BBA" w14:textId="77777777" w:rsidR="00E47C63" w:rsidRDefault="00F0080D">
            <w:r>
              <w:t>observation_period_end_date</w:t>
            </w:r>
          </w:p>
        </w:tc>
        <w:tc>
          <w:tcPr>
            <w:tcW w:w="0" w:type="auto"/>
          </w:tcPr>
          <w:p w14:paraId="4214E394" w14:textId="77777777" w:rsidR="00E47C63" w:rsidRDefault="00F0080D">
            <w:r>
              <w:t>discharged_dt_tm</w:t>
            </w:r>
          </w:p>
        </w:tc>
        <w:tc>
          <w:tcPr>
            <w:tcW w:w="0" w:type="auto"/>
          </w:tcPr>
          <w:p w14:paraId="366B89C5" w14:textId="77777777" w:rsidR="00E47C63" w:rsidRDefault="00F0080D">
            <w:r>
              <w:t>Take the date from discharged_dt_tm.</w:t>
            </w:r>
          </w:p>
        </w:tc>
        <w:tc>
          <w:tcPr>
            <w:tcW w:w="0" w:type="auto"/>
          </w:tcPr>
          <w:p w14:paraId="56911EB6" w14:textId="77777777" w:rsidR="00E47C63" w:rsidRDefault="00E47C63"/>
        </w:tc>
      </w:tr>
      <w:tr w:rsidR="00E47C63" w14:paraId="4D730AAA" w14:textId="77777777">
        <w:tc>
          <w:tcPr>
            <w:tcW w:w="0" w:type="auto"/>
          </w:tcPr>
          <w:p w14:paraId="6A5B7AD6" w14:textId="77777777" w:rsidR="00E47C63" w:rsidRDefault="00F0080D">
            <w:r>
              <w:t>observation_period_end_datetime</w:t>
            </w:r>
          </w:p>
        </w:tc>
        <w:tc>
          <w:tcPr>
            <w:tcW w:w="0" w:type="auto"/>
          </w:tcPr>
          <w:p w14:paraId="52846238" w14:textId="77777777" w:rsidR="00E47C63" w:rsidRDefault="00F0080D">
            <w:r>
              <w:t>discharged_dt_tm</w:t>
            </w:r>
          </w:p>
        </w:tc>
        <w:tc>
          <w:tcPr>
            <w:tcW w:w="0" w:type="auto"/>
          </w:tcPr>
          <w:p w14:paraId="3BB8EF90" w14:textId="77777777" w:rsidR="00E47C63" w:rsidRDefault="00E47C63"/>
        </w:tc>
        <w:tc>
          <w:tcPr>
            <w:tcW w:w="0" w:type="auto"/>
          </w:tcPr>
          <w:p w14:paraId="40CB2C66" w14:textId="77777777" w:rsidR="00E47C63" w:rsidRDefault="00E47C63"/>
        </w:tc>
      </w:tr>
      <w:tr w:rsidR="00E47C63" w14:paraId="646B2A45" w14:textId="77777777">
        <w:tc>
          <w:tcPr>
            <w:tcW w:w="0" w:type="auto"/>
          </w:tcPr>
          <w:p w14:paraId="516CEBC8" w14:textId="77777777" w:rsidR="00E47C63" w:rsidRDefault="00F0080D">
            <w:r>
              <w:t>period_type_concept_id</w:t>
            </w:r>
          </w:p>
        </w:tc>
        <w:tc>
          <w:tcPr>
            <w:tcW w:w="0" w:type="auto"/>
          </w:tcPr>
          <w:p w14:paraId="5A9E3132" w14:textId="77777777" w:rsidR="00E47C63" w:rsidRDefault="00E47C63"/>
        </w:tc>
        <w:tc>
          <w:tcPr>
            <w:tcW w:w="0" w:type="auto"/>
          </w:tcPr>
          <w:p w14:paraId="01D22754" w14:textId="77777777" w:rsidR="00E47C63" w:rsidRDefault="00E47C63"/>
        </w:tc>
        <w:tc>
          <w:tcPr>
            <w:tcW w:w="0" w:type="auto"/>
          </w:tcPr>
          <w:p w14:paraId="763B8506" w14:textId="77777777" w:rsidR="00E47C63" w:rsidRDefault="00E47C63"/>
        </w:tc>
      </w:tr>
    </w:tbl>
    <w:p w14:paraId="7E4189FB" w14:textId="77777777" w:rsidR="00E47C63" w:rsidRDefault="00F0080D" w:rsidP="00BA539F">
      <w:pPr>
        <w:pStyle w:val="Heading1"/>
      </w:pPr>
      <w:r>
        <w:br w:type="page"/>
      </w:r>
      <w:r>
        <w:lastRenderedPageBreak/>
        <w:t>Table name: care_site</w:t>
      </w:r>
    </w:p>
    <w:p w14:paraId="3357581F" w14:textId="77777777" w:rsidR="00E47C63" w:rsidRDefault="00F0080D" w:rsidP="00BA539F">
      <w:pPr>
        <w:pStyle w:val="Heading2"/>
      </w:pPr>
      <w:r>
        <w:t>Reading from hf_d_hospital</w:t>
      </w:r>
    </w:p>
    <w:p w14:paraId="38DC7381" w14:textId="77777777" w:rsidR="00E47C63" w:rsidRDefault="00F0080D">
      <w:r>
        <w:rPr>
          <w:noProof/>
        </w:rPr>
        <w:drawing>
          <wp:inline distT="0" distB="0" distL="0" distR="0" wp14:anchorId="488A26CD" wp14:editId="76FF51B3">
            <wp:extent cx="5715000" cy="1028700"/>
            <wp:effectExtent l="0" t="0" r="0" b="0"/>
            <wp:docPr id="7" name="Picture 7" descr="Generated"/>
            <wp:cNvGraphicFramePr/>
            <a:graphic xmlns:a="http://schemas.openxmlformats.org/drawingml/2006/main">
              <a:graphicData uri="http://schemas.openxmlformats.org/drawingml/2006/picture">
                <pic:pic xmlns:pic="http://schemas.openxmlformats.org/drawingml/2006/picture">
                  <pic:nvPicPr>
                    <pic:cNvPr id="7" name="Generated"/>
                    <pic:cNvPicPr/>
                  </pic:nvPicPr>
                  <pic:blipFill>
                    <a:blip r:embed="rId10"/>
                    <a:stretch>
                      <a:fillRect/>
                    </a:stretch>
                  </pic:blipFill>
                  <pic:spPr>
                    <a:xfrm>
                      <a:off x="0" y="0"/>
                      <a:ext cx="5715000" cy="10287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18"/>
        <w:gridCol w:w="1420"/>
        <w:gridCol w:w="476"/>
        <w:gridCol w:w="4656"/>
      </w:tblGrid>
      <w:tr w:rsidR="00E47C63" w14:paraId="51B60E67" w14:textId="77777777">
        <w:tc>
          <w:tcPr>
            <w:tcW w:w="0" w:type="auto"/>
            <w:shd w:val="clear" w:color="auto" w:fill="AAAAFF"/>
          </w:tcPr>
          <w:p w14:paraId="7C47F852" w14:textId="77777777" w:rsidR="00E47C63" w:rsidRDefault="00F0080D">
            <w:r>
              <w:t>Destination Field</w:t>
            </w:r>
          </w:p>
        </w:tc>
        <w:tc>
          <w:tcPr>
            <w:tcW w:w="0" w:type="auto"/>
            <w:shd w:val="clear" w:color="auto" w:fill="AAAAFF"/>
          </w:tcPr>
          <w:p w14:paraId="700E6789" w14:textId="77777777" w:rsidR="00E47C63" w:rsidRDefault="00F0080D">
            <w:r>
              <w:t>Source Field</w:t>
            </w:r>
          </w:p>
        </w:tc>
        <w:tc>
          <w:tcPr>
            <w:tcW w:w="0" w:type="auto"/>
            <w:shd w:val="clear" w:color="auto" w:fill="AAAAFF"/>
          </w:tcPr>
          <w:p w14:paraId="73A6D573" w14:textId="77777777" w:rsidR="00E47C63" w:rsidRDefault="00F0080D">
            <w:r>
              <w:t>Logic</w:t>
            </w:r>
          </w:p>
        </w:tc>
        <w:tc>
          <w:tcPr>
            <w:tcW w:w="0" w:type="auto"/>
            <w:shd w:val="clear" w:color="auto" w:fill="AAAAFF"/>
          </w:tcPr>
          <w:p w14:paraId="62577F28" w14:textId="77777777" w:rsidR="00E47C63" w:rsidRDefault="00F0080D">
            <w:r>
              <w:t>Comment</w:t>
            </w:r>
          </w:p>
        </w:tc>
      </w:tr>
      <w:tr w:rsidR="00E47C63" w14:paraId="1DCF9B9B" w14:textId="77777777">
        <w:tc>
          <w:tcPr>
            <w:tcW w:w="0" w:type="auto"/>
          </w:tcPr>
          <w:p w14:paraId="50535C56" w14:textId="77777777" w:rsidR="00E47C63" w:rsidRDefault="00F0080D">
            <w:r>
              <w:t>care_site_id</w:t>
            </w:r>
          </w:p>
        </w:tc>
        <w:tc>
          <w:tcPr>
            <w:tcW w:w="0" w:type="auto"/>
          </w:tcPr>
          <w:p w14:paraId="290A1DB2" w14:textId="77777777" w:rsidR="00E47C63" w:rsidRDefault="00E47C63"/>
        </w:tc>
        <w:tc>
          <w:tcPr>
            <w:tcW w:w="0" w:type="auto"/>
          </w:tcPr>
          <w:p w14:paraId="0421EFF6" w14:textId="77777777" w:rsidR="00E47C63" w:rsidRDefault="00E47C63"/>
        </w:tc>
        <w:tc>
          <w:tcPr>
            <w:tcW w:w="0" w:type="auto"/>
          </w:tcPr>
          <w:p w14:paraId="24FF6FFC" w14:textId="77777777" w:rsidR="00E47C63" w:rsidRDefault="00F0080D">
            <w:r>
              <w:t>For every hospital_id/</w:t>
            </w:r>
            <w:r w:rsidR="009460A0">
              <w:t>caresetting</w:t>
            </w:r>
            <w:r>
              <w:t>_id pair create a new care_site_id. These pairs will be found in hf_f_encounter using the following query:</w:t>
            </w:r>
          </w:p>
          <w:p w14:paraId="7677D230" w14:textId="77777777" w:rsidR="00E47C63" w:rsidRDefault="00E47C63"/>
          <w:p w14:paraId="6DC76BC1" w14:textId="77777777" w:rsidR="00E47C63" w:rsidRDefault="00F0080D">
            <w:r>
              <w:t>select distinct hospital_id, discharge_caresetting_id, caresetting_desc</w:t>
            </w:r>
          </w:p>
          <w:p w14:paraId="167DAFBF" w14:textId="77777777" w:rsidR="00E47C63" w:rsidRDefault="00F0080D">
            <w:r>
              <w:t>from hf_f_encounter e</w:t>
            </w:r>
          </w:p>
          <w:p w14:paraId="6ECBE3C3" w14:textId="77777777" w:rsidR="00E47C63" w:rsidRDefault="00F0080D">
            <w:r>
              <w:t>left join hf_d_caresetting c</w:t>
            </w:r>
          </w:p>
          <w:p w14:paraId="1EEDA495" w14:textId="77777777" w:rsidR="00E47C63" w:rsidRDefault="00F0080D">
            <w:r>
              <w:t xml:space="preserve">  on </w:t>
            </w:r>
            <w:proofErr w:type="gramStart"/>
            <w:r>
              <w:t>e.discharge</w:t>
            </w:r>
            <w:proofErr w:type="gramEnd"/>
            <w:r>
              <w:t>_caresetting_id = c.caresetting_id</w:t>
            </w:r>
          </w:p>
        </w:tc>
      </w:tr>
      <w:tr w:rsidR="00E47C63" w14:paraId="0B2ED781" w14:textId="77777777">
        <w:tc>
          <w:tcPr>
            <w:tcW w:w="0" w:type="auto"/>
          </w:tcPr>
          <w:p w14:paraId="40915AFB" w14:textId="77777777" w:rsidR="00E47C63" w:rsidRDefault="00F0080D">
            <w:r>
              <w:t>care_site_name</w:t>
            </w:r>
          </w:p>
        </w:tc>
        <w:tc>
          <w:tcPr>
            <w:tcW w:w="0" w:type="auto"/>
          </w:tcPr>
          <w:p w14:paraId="235C2893" w14:textId="77777777" w:rsidR="00E47C63" w:rsidRDefault="00E47C63"/>
        </w:tc>
        <w:tc>
          <w:tcPr>
            <w:tcW w:w="0" w:type="auto"/>
          </w:tcPr>
          <w:p w14:paraId="218D5DA1" w14:textId="77777777" w:rsidR="00E47C63" w:rsidRDefault="00E47C63"/>
        </w:tc>
        <w:tc>
          <w:tcPr>
            <w:tcW w:w="0" w:type="auto"/>
          </w:tcPr>
          <w:p w14:paraId="474DB53E" w14:textId="77777777" w:rsidR="00E47C63" w:rsidRDefault="00E47C63"/>
        </w:tc>
      </w:tr>
      <w:tr w:rsidR="00E47C63" w14:paraId="58891E48" w14:textId="77777777">
        <w:tc>
          <w:tcPr>
            <w:tcW w:w="0" w:type="auto"/>
          </w:tcPr>
          <w:p w14:paraId="1F0E2A62" w14:textId="77777777" w:rsidR="00E47C63" w:rsidRDefault="00F0080D">
            <w:r>
              <w:t>place_of_service_concept_id</w:t>
            </w:r>
          </w:p>
        </w:tc>
        <w:tc>
          <w:tcPr>
            <w:tcW w:w="0" w:type="auto"/>
          </w:tcPr>
          <w:p w14:paraId="7D7CC61E" w14:textId="77777777" w:rsidR="00E47C63" w:rsidRDefault="00E47C63"/>
        </w:tc>
        <w:tc>
          <w:tcPr>
            <w:tcW w:w="0" w:type="auto"/>
          </w:tcPr>
          <w:p w14:paraId="36C968E8" w14:textId="77777777" w:rsidR="00E47C63" w:rsidRDefault="00E47C63"/>
        </w:tc>
        <w:tc>
          <w:tcPr>
            <w:tcW w:w="0" w:type="auto"/>
          </w:tcPr>
          <w:p w14:paraId="67CA576F" w14:textId="77777777" w:rsidR="00E47C63" w:rsidRDefault="00E47C63"/>
        </w:tc>
      </w:tr>
      <w:tr w:rsidR="00E47C63" w14:paraId="47C81326" w14:textId="77777777">
        <w:tc>
          <w:tcPr>
            <w:tcW w:w="0" w:type="auto"/>
          </w:tcPr>
          <w:p w14:paraId="1F5B8BA5" w14:textId="77777777" w:rsidR="00E47C63" w:rsidRDefault="00F0080D">
            <w:r>
              <w:t>location_id</w:t>
            </w:r>
          </w:p>
        </w:tc>
        <w:tc>
          <w:tcPr>
            <w:tcW w:w="0" w:type="auto"/>
          </w:tcPr>
          <w:p w14:paraId="16090A77" w14:textId="77777777" w:rsidR="00E47C63" w:rsidRDefault="00F0080D">
            <w:r>
              <w:t>census_division</w:t>
            </w:r>
          </w:p>
        </w:tc>
        <w:tc>
          <w:tcPr>
            <w:tcW w:w="0" w:type="auto"/>
          </w:tcPr>
          <w:p w14:paraId="73E342AE" w14:textId="77777777" w:rsidR="00E47C63" w:rsidRDefault="00E47C63"/>
        </w:tc>
        <w:tc>
          <w:tcPr>
            <w:tcW w:w="0" w:type="auto"/>
          </w:tcPr>
          <w:p w14:paraId="70820A0A" w14:textId="77777777" w:rsidR="00E47C63" w:rsidRDefault="00F0080D">
            <w:r>
              <w:t>Map census division to the correction location_id</w:t>
            </w:r>
          </w:p>
        </w:tc>
      </w:tr>
      <w:tr w:rsidR="00E47C63" w14:paraId="3848EDB3" w14:textId="77777777">
        <w:tc>
          <w:tcPr>
            <w:tcW w:w="0" w:type="auto"/>
          </w:tcPr>
          <w:p w14:paraId="619379D6" w14:textId="77777777" w:rsidR="00E47C63" w:rsidRDefault="00F0080D">
            <w:r>
              <w:t>care_site_source_value</w:t>
            </w:r>
          </w:p>
        </w:tc>
        <w:tc>
          <w:tcPr>
            <w:tcW w:w="0" w:type="auto"/>
          </w:tcPr>
          <w:p w14:paraId="71B5E932" w14:textId="77777777" w:rsidR="00E47C63" w:rsidRDefault="00F0080D">
            <w:r>
              <w:t>hospital_id</w:t>
            </w:r>
          </w:p>
        </w:tc>
        <w:tc>
          <w:tcPr>
            <w:tcW w:w="0" w:type="auto"/>
          </w:tcPr>
          <w:p w14:paraId="6AC016ED" w14:textId="77777777" w:rsidR="00E47C63" w:rsidRDefault="00E47C63"/>
        </w:tc>
        <w:tc>
          <w:tcPr>
            <w:tcW w:w="0" w:type="auto"/>
          </w:tcPr>
          <w:p w14:paraId="663C745C" w14:textId="77777777" w:rsidR="00E47C63" w:rsidRDefault="00E47C63"/>
        </w:tc>
      </w:tr>
      <w:tr w:rsidR="00E47C63" w14:paraId="7287B509" w14:textId="77777777">
        <w:tc>
          <w:tcPr>
            <w:tcW w:w="0" w:type="auto"/>
          </w:tcPr>
          <w:p w14:paraId="60D3C4AA" w14:textId="77777777" w:rsidR="00E47C63" w:rsidRDefault="00F0080D">
            <w:r>
              <w:t>place_of_service_source_value</w:t>
            </w:r>
          </w:p>
        </w:tc>
        <w:tc>
          <w:tcPr>
            <w:tcW w:w="0" w:type="auto"/>
          </w:tcPr>
          <w:p w14:paraId="372CA964" w14:textId="77777777" w:rsidR="00E47C63" w:rsidRDefault="00E47C63"/>
        </w:tc>
        <w:tc>
          <w:tcPr>
            <w:tcW w:w="0" w:type="auto"/>
          </w:tcPr>
          <w:p w14:paraId="476B2FEE" w14:textId="77777777" w:rsidR="00E47C63" w:rsidRDefault="00E47C63"/>
        </w:tc>
        <w:tc>
          <w:tcPr>
            <w:tcW w:w="0" w:type="auto"/>
          </w:tcPr>
          <w:p w14:paraId="761A85B0" w14:textId="77777777" w:rsidR="00E47C63" w:rsidRDefault="00E47C63"/>
        </w:tc>
      </w:tr>
    </w:tbl>
    <w:p w14:paraId="5B38FD19" w14:textId="77777777" w:rsidR="00E47C63" w:rsidRDefault="00F0080D" w:rsidP="00BA539F">
      <w:pPr>
        <w:pStyle w:val="Heading2"/>
      </w:pPr>
      <w:r>
        <w:t>Reading from hf_d_caresetting</w:t>
      </w:r>
    </w:p>
    <w:p w14:paraId="34529867" w14:textId="77777777" w:rsidR="00E47C63" w:rsidRDefault="00F0080D">
      <w:r>
        <w:rPr>
          <w:noProof/>
        </w:rPr>
        <w:drawing>
          <wp:inline distT="0" distB="0" distL="0" distR="0" wp14:anchorId="3BEE27F4" wp14:editId="3A7F9315">
            <wp:extent cx="5715000" cy="1028700"/>
            <wp:effectExtent l="0" t="0" r="0" b="0"/>
            <wp:docPr id="8" name="Picture 8" descr="Generated"/>
            <wp:cNvGraphicFramePr/>
            <a:graphic xmlns:a="http://schemas.openxmlformats.org/drawingml/2006/main">
              <a:graphicData uri="http://schemas.openxmlformats.org/drawingml/2006/picture">
                <pic:pic xmlns:pic="http://schemas.openxmlformats.org/drawingml/2006/picture">
                  <pic:nvPicPr>
                    <pic:cNvPr id="8" name="Generated"/>
                    <pic:cNvPicPr/>
                  </pic:nvPicPr>
                  <pic:blipFill>
                    <a:blip r:embed="rId11"/>
                    <a:stretch>
                      <a:fillRect/>
                    </a:stretch>
                  </pic:blipFill>
                  <pic:spPr>
                    <a:xfrm>
                      <a:off x="0" y="0"/>
                      <a:ext cx="5715000" cy="10287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18"/>
        <w:gridCol w:w="1531"/>
        <w:gridCol w:w="476"/>
        <w:gridCol w:w="4545"/>
      </w:tblGrid>
      <w:tr w:rsidR="00E47C63" w14:paraId="7765F46B" w14:textId="77777777">
        <w:tc>
          <w:tcPr>
            <w:tcW w:w="0" w:type="auto"/>
            <w:shd w:val="clear" w:color="auto" w:fill="AAAAFF"/>
          </w:tcPr>
          <w:p w14:paraId="5FAD659B" w14:textId="77777777" w:rsidR="00E47C63" w:rsidRDefault="00F0080D">
            <w:r>
              <w:t>Destination Field</w:t>
            </w:r>
          </w:p>
        </w:tc>
        <w:tc>
          <w:tcPr>
            <w:tcW w:w="0" w:type="auto"/>
            <w:shd w:val="clear" w:color="auto" w:fill="AAAAFF"/>
          </w:tcPr>
          <w:p w14:paraId="1A1FE25F" w14:textId="77777777" w:rsidR="00E47C63" w:rsidRDefault="00F0080D">
            <w:r>
              <w:t>Source Field</w:t>
            </w:r>
          </w:p>
        </w:tc>
        <w:tc>
          <w:tcPr>
            <w:tcW w:w="0" w:type="auto"/>
            <w:shd w:val="clear" w:color="auto" w:fill="AAAAFF"/>
          </w:tcPr>
          <w:p w14:paraId="543C220A" w14:textId="77777777" w:rsidR="00E47C63" w:rsidRDefault="00F0080D">
            <w:r>
              <w:t>Logic</w:t>
            </w:r>
          </w:p>
        </w:tc>
        <w:tc>
          <w:tcPr>
            <w:tcW w:w="0" w:type="auto"/>
            <w:shd w:val="clear" w:color="auto" w:fill="AAAAFF"/>
          </w:tcPr>
          <w:p w14:paraId="21F2B712" w14:textId="77777777" w:rsidR="00E47C63" w:rsidRDefault="00F0080D">
            <w:r>
              <w:t>Comment</w:t>
            </w:r>
          </w:p>
        </w:tc>
      </w:tr>
      <w:tr w:rsidR="00E47C63" w14:paraId="44FFA412" w14:textId="77777777">
        <w:tc>
          <w:tcPr>
            <w:tcW w:w="0" w:type="auto"/>
          </w:tcPr>
          <w:p w14:paraId="1D5EA6A2" w14:textId="77777777" w:rsidR="00E47C63" w:rsidRDefault="00F0080D">
            <w:r>
              <w:t>care_site_id</w:t>
            </w:r>
          </w:p>
        </w:tc>
        <w:tc>
          <w:tcPr>
            <w:tcW w:w="0" w:type="auto"/>
          </w:tcPr>
          <w:p w14:paraId="532B4EC5" w14:textId="77777777" w:rsidR="00E47C63" w:rsidRDefault="00E47C63"/>
        </w:tc>
        <w:tc>
          <w:tcPr>
            <w:tcW w:w="0" w:type="auto"/>
          </w:tcPr>
          <w:p w14:paraId="3F79C511" w14:textId="77777777" w:rsidR="00E47C63" w:rsidRDefault="00E47C63"/>
        </w:tc>
        <w:tc>
          <w:tcPr>
            <w:tcW w:w="0" w:type="auto"/>
          </w:tcPr>
          <w:p w14:paraId="3D89ED6D" w14:textId="77777777" w:rsidR="00E47C63" w:rsidRDefault="00F0080D">
            <w:r>
              <w:t>For every hospital_id/</w:t>
            </w:r>
            <w:r w:rsidR="009460A0">
              <w:t xml:space="preserve"> caresetting_id</w:t>
            </w:r>
            <w:r>
              <w:t xml:space="preserve"> pair create a new care_site_id. These pairs will be found in hf_f_encounter using the following query:</w:t>
            </w:r>
          </w:p>
          <w:p w14:paraId="6F6636AD" w14:textId="77777777" w:rsidR="00E47C63" w:rsidRDefault="00E47C63"/>
          <w:p w14:paraId="3F4C8103" w14:textId="77777777" w:rsidR="00E47C63" w:rsidRDefault="00F0080D">
            <w:r>
              <w:t>select distinct hospital_id, discharge_caresetting_id, caresetting_desc</w:t>
            </w:r>
          </w:p>
          <w:p w14:paraId="74FE14CC" w14:textId="77777777" w:rsidR="00E47C63" w:rsidRDefault="00F0080D">
            <w:r>
              <w:t>from hf_f_encounter e</w:t>
            </w:r>
          </w:p>
          <w:p w14:paraId="5270C59A" w14:textId="77777777" w:rsidR="00E47C63" w:rsidRDefault="00F0080D">
            <w:r>
              <w:t>left join hf_d_caresetting c</w:t>
            </w:r>
          </w:p>
          <w:p w14:paraId="4B598993" w14:textId="77777777" w:rsidR="00E47C63" w:rsidRDefault="00F0080D">
            <w:r>
              <w:t xml:space="preserve">  on </w:t>
            </w:r>
            <w:proofErr w:type="gramStart"/>
            <w:r>
              <w:t>e.discharge</w:t>
            </w:r>
            <w:proofErr w:type="gramEnd"/>
            <w:r>
              <w:t>_caresetting_id = c.caresetting_id</w:t>
            </w:r>
          </w:p>
        </w:tc>
      </w:tr>
      <w:tr w:rsidR="00E47C63" w14:paraId="04ACDBA9" w14:textId="77777777">
        <w:tc>
          <w:tcPr>
            <w:tcW w:w="0" w:type="auto"/>
          </w:tcPr>
          <w:p w14:paraId="1E460DF3" w14:textId="77777777" w:rsidR="00E47C63" w:rsidRDefault="00F0080D">
            <w:r>
              <w:lastRenderedPageBreak/>
              <w:t>care_site_name</w:t>
            </w:r>
          </w:p>
        </w:tc>
        <w:tc>
          <w:tcPr>
            <w:tcW w:w="0" w:type="auto"/>
          </w:tcPr>
          <w:p w14:paraId="0091DABA" w14:textId="77777777" w:rsidR="00E47C63" w:rsidRDefault="00E47C63"/>
        </w:tc>
        <w:tc>
          <w:tcPr>
            <w:tcW w:w="0" w:type="auto"/>
          </w:tcPr>
          <w:p w14:paraId="7680D4EE" w14:textId="77777777" w:rsidR="00E47C63" w:rsidRDefault="00E47C63"/>
        </w:tc>
        <w:tc>
          <w:tcPr>
            <w:tcW w:w="0" w:type="auto"/>
          </w:tcPr>
          <w:p w14:paraId="4775939D" w14:textId="77777777" w:rsidR="00E47C63" w:rsidRDefault="00E47C63"/>
        </w:tc>
      </w:tr>
      <w:tr w:rsidR="00E47C63" w14:paraId="4B2B061A" w14:textId="77777777">
        <w:tc>
          <w:tcPr>
            <w:tcW w:w="0" w:type="auto"/>
          </w:tcPr>
          <w:p w14:paraId="76738BE7" w14:textId="77777777" w:rsidR="00E47C63" w:rsidRDefault="00F0080D">
            <w:r>
              <w:t>place_of_service_concept_id</w:t>
            </w:r>
          </w:p>
        </w:tc>
        <w:tc>
          <w:tcPr>
            <w:tcW w:w="0" w:type="auto"/>
          </w:tcPr>
          <w:p w14:paraId="49CB0EE2" w14:textId="77777777" w:rsidR="00E47C63" w:rsidRDefault="00F0080D">
            <w:r>
              <w:t>caresetting_id</w:t>
            </w:r>
          </w:p>
        </w:tc>
        <w:tc>
          <w:tcPr>
            <w:tcW w:w="0" w:type="auto"/>
          </w:tcPr>
          <w:p w14:paraId="0E06D895" w14:textId="77777777" w:rsidR="00E47C63" w:rsidRDefault="00E47C63"/>
        </w:tc>
        <w:tc>
          <w:tcPr>
            <w:tcW w:w="0" w:type="auto"/>
          </w:tcPr>
          <w:p w14:paraId="37AF95DC" w14:textId="77777777" w:rsidR="00E47C63" w:rsidRDefault="00F979DF">
            <w:r>
              <w:t>Map caresetting_id to a concept_id using the SOURCE -&gt; STANDARD query with the filter:</w:t>
            </w:r>
          </w:p>
          <w:p w14:paraId="6614E892" w14:textId="355C1387" w:rsidR="00F979DF" w:rsidRDefault="00F979DF">
            <w:r>
              <w:t xml:space="preserve">WHERE </w:t>
            </w:r>
            <w:del w:id="18" w:author="Blacketer, Margaret [JRDUS]" w:date="2017-12-01T15:28:00Z">
              <w:r w:rsidR="00517A33" w:rsidDel="00D32823">
                <w:delText>target</w:delText>
              </w:r>
            </w:del>
            <w:ins w:id="19" w:author="Blacketer, Margaret [JRDUS]" w:date="2017-12-01T15:28:00Z">
              <w:r w:rsidR="00D32823">
                <w:t>source</w:t>
              </w:r>
            </w:ins>
            <w:r w:rsidR="00517A33">
              <w:t>_vocabulary_id = ‘</w:t>
            </w:r>
            <w:r w:rsidR="00D715A4">
              <w:t>JNJ_CERNER_CRSTNG</w:t>
            </w:r>
            <w:r w:rsidR="00517A33">
              <w:t>’</w:t>
            </w:r>
          </w:p>
        </w:tc>
      </w:tr>
      <w:tr w:rsidR="00E47C63" w14:paraId="49661848" w14:textId="77777777">
        <w:tc>
          <w:tcPr>
            <w:tcW w:w="0" w:type="auto"/>
          </w:tcPr>
          <w:p w14:paraId="4C95DDD9" w14:textId="77777777" w:rsidR="00E47C63" w:rsidRDefault="00F0080D">
            <w:r>
              <w:t>location_id</w:t>
            </w:r>
          </w:p>
        </w:tc>
        <w:tc>
          <w:tcPr>
            <w:tcW w:w="0" w:type="auto"/>
          </w:tcPr>
          <w:p w14:paraId="2C6CB5D6" w14:textId="77777777" w:rsidR="00E47C63" w:rsidRDefault="00E47C63"/>
        </w:tc>
        <w:tc>
          <w:tcPr>
            <w:tcW w:w="0" w:type="auto"/>
          </w:tcPr>
          <w:p w14:paraId="61888AB6" w14:textId="77777777" w:rsidR="00E47C63" w:rsidRDefault="00E47C63"/>
        </w:tc>
        <w:tc>
          <w:tcPr>
            <w:tcW w:w="0" w:type="auto"/>
          </w:tcPr>
          <w:p w14:paraId="4E3E5C41" w14:textId="77777777" w:rsidR="00E47C63" w:rsidRDefault="00F0080D">
            <w:r>
              <w:t>Map census division to the correction location_id</w:t>
            </w:r>
          </w:p>
        </w:tc>
      </w:tr>
      <w:tr w:rsidR="00E47C63" w14:paraId="15816948" w14:textId="77777777">
        <w:tc>
          <w:tcPr>
            <w:tcW w:w="0" w:type="auto"/>
          </w:tcPr>
          <w:p w14:paraId="6CBE66DC" w14:textId="77777777" w:rsidR="00E47C63" w:rsidRDefault="00F0080D">
            <w:r>
              <w:t>care_site_source_value</w:t>
            </w:r>
          </w:p>
        </w:tc>
        <w:tc>
          <w:tcPr>
            <w:tcW w:w="0" w:type="auto"/>
          </w:tcPr>
          <w:p w14:paraId="5F7CE48E" w14:textId="77777777" w:rsidR="00E47C63" w:rsidRDefault="00E47C63"/>
        </w:tc>
        <w:tc>
          <w:tcPr>
            <w:tcW w:w="0" w:type="auto"/>
          </w:tcPr>
          <w:p w14:paraId="5559054F" w14:textId="77777777" w:rsidR="00E47C63" w:rsidRDefault="00E47C63"/>
        </w:tc>
        <w:tc>
          <w:tcPr>
            <w:tcW w:w="0" w:type="auto"/>
          </w:tcPr>
          <w:p w14:paraId="532D8CDA" w14:textId="77777777" w:rsidR="00E47C63" w:rsidRDefault="00E47C63"/>
        </w:tc>
      </w:tr>
      <w:tr w:rsidR="00E47C63" w14:paraId="2274260C" w14:textId="77777777">
        <w:tc>
          <w:tcPr>
            <w:tcW w:w="0" w:type="auto"/>
          </w:tcPr>
          <w:p w14:paraId="20B099B8" w14:textId="77777777" w:rsidR="00E47C63" w:rsidRDefault="00F0080D">
            <w:r>
              <w:t>place_of_service_source_value</w:t>
            </w:r>
          </w:p>
        </w:tc>
        <w:tc>
          <w:tcPr>
            <w:tcW w:w="0" w:type="auto"/>
          </w:tcPr>
          <w:p w14:paraId="3205E1EA" w14:textId="77777777" w:rsidR="00E47C63" w:rsidRDefault="00F0080D">
            <w:r>
              <w:t>caresetting_desc</w:t>
            </w:r>
          </w:p>
        </w:tc>
        <w:tc>
          <w:tcPr>
            <w:tcW w:w="0" w:type="auto"/>
          </w:tcPr>
          <w:p w14:paraId="26B89F15" w14:textId="77777777" w:rsidR="00E47C63" w:rsidRDefault="00E47C63"/>
        </w:tc>
        <w:tc>
          <w:tcPr>
            <w:tcW w:w="0" w:type="auto"/>
          </w:tcPr>
          <w:p w14:paraId="13BBB0A3" w14:textId="77777777" w:rsidR="00E47C63" w:rsidRDefault="00E47C63"/>
        </w:tc>
      </w:tr>
    </w:tbl>
    <w:p w14:paraId="5CE4631D" w14:textId="77777777" w:rsidR="00E47C63" w:rsidRDefault="00F0080D" w:rsidP="00BA539F">
      <w:pPr>
        <w:pStyle w:val="Heading1"/>
      </w:pPr>
      <w:r>
        <w:br w:type="page"/>
      </w:r>
      <w:r>
        <w:lastRenderedPageBreak/>
        <w:t>Table name: visit_occurrence</w:t>
      </w:r>
    </w:p>
    <w:p w14:paraId="40BB37B0" w14:textId="77777777" w:rsidR="00E47C63" w:rsidRDefault="00F0080D" w:rsidP="00BA539F">
      <w:pPr>
        <w:pStyle w:val="Heading2"/>
      </w:pPr>
      <w:r>
        <w:t>Reading from hf_f_encounter</w:t>
      </w:r>
    </w:p>
    <w:p w14:paraId="695420D8" w14:textId="77777777" w:rsidR="00E47C63" w:rsidRDefault="00F0080D">
      <w:r>
        <w:t>After assigning a visit_concept_id to each record in hf_f_encounter, apply the following logic:</w:t>
      </w:r>
    </w:p>
    <w:p w14:paraId="5B7CEA5D" w14:textId="77777777" w:rsidR="00E47C63" w:rsidRDefault="00E47C63"/>
    <w:p w14:paraId="6237E134" w14:textId="77777777" w:rsidR="00E47C63" w:rsidRDefault="00F0080D">
      <w:r>
        <w:t>For visit_concept_id = 9201 (IP):</w:t>
      </w:r>
    </w:p>
    <w:p w14:paraId="14C7658E" w14:textId="77777777" w:rsidR="00E47C63" w:rsidRDefault="00F0080D">
      <w:r>
        <w:t xml:space="preserve">Sort data in ascending order by person_id, admitted_dt_tm, discharge_dt_tm and admitting_physician_id. Then by person_id, collapse records </w:t>
      </w:r>
      <w:proofErr w:type="gramStart"/>
      <w:r>
        <w:t>as long as</w:t>
      </w:r>
      <w:proofErr w:type="gramEnd"/>
      <w:r>
        <w:t xml:space="preserve"> the time between the discharge_dt_tm of one line and the admitted_dt_tm of the next </w:t>
      </w:r>
      <w:r w:rsidR="00822FAE">
        <w:t>&lt;</w:t>
      </w:r>
      <w:r>
        <w:t xml:space="preserve">= 0 days. </w:t>
      </w:r>
    </w:p>
    <w:p w14:paraId="408FAE03" w14:textId="77777777" w:rsidR="00E47C63" w:rsidRDefault="00E47C63"/>
    <w:p w14:paraId="6313701F" w14:textId="77777777" w:rsidR="00E47C63" w:rsidRDefault="00F0080D">
      <w:r>
        <w:t xml:space="preserve">Then set </w:t>
      </w:r>
    </w:p>
    <w:p w14:paraId="7BC13697" w14:textId="77777777" w:rsidR="00E47C63" w:rsidRDefault="00F0080D">
      <w:r>
        <w:t xml:space="preserve">      min(admitted_dt_tm) as visit_start_date</w:t>
      </w:r>
    </w:p>
    <w:p w14:paraId="3E583D2F" w14:textId="77777777" w:rsidR="00E47C63" w:rsidRDefault="00F0080D">
      <w:r>
        <w:t xml:space="preserve">      max(discharge_dt_tm) as visit_end_date</w:t>
      </w:r>
    </w:p>
    <w:p w14:paraId="5A301781" w14:textId="77777777" w:rsidR="00E47C63" w:rsidRDefault="00F0080D">
      <w:r>
        <w:t xml:space="preserve"> As you are collapsing records take the admitting_physician_id from the first record and assign it to provider_id for the whole visit</w:t>
      </w:r>
      <w:r w:rsidR="00371264">
        <w:t>. Also take the patient_type_id from the first record to find visit_source_value.</w:t>
      </w:r>
    </w:p>
    <w:p w14:paraId="02028B21" w14:textId="77777777" w:rsidR="00E47C63" w:rsidRDefault="00E47C63"/>
    <w:p w14:paraId="36A02D9B" w14:textId="77777777" w:rsidR="00E47C63" w:rsidRDefault="00F0080D">
      <w:r>
        <w:t>See if any OP (9202) or ER (9203) records occur during an IP visit. These should be consolidated into that IP visit, unless it is an ER visit that starts and ends on the first day of the IP visit.</w:t>
      </w:r>
    </w:p>
    <w:p w14:paraId="3A026B21" w14:textId="77777777" w:rsidR="00E47C63" w:rsidRDefault="00E47C63"/>
    <w:p w14:paraId="09D496FA" w14:textId="77777777" w:rsidR="00E47C63" w:rsidRDefault="00F0080D">
      <w:r>
        <w:t>For visit_concept_id = 9203 (ER):</w:t>
      </w:r>
    </w:p>
    <w:p w14:paraId="3BB09AF6" w14:textId="77777777" w:rsidR="00E47C63" w:rsidRDefault="00F0080D">
      <w:r>
        <w:t>Sort data in ascending order by person_id, admitted_dt_tm, discharge_dt_tm and admitting_physician_id. Then by person_id, collapse all ER records that start on the same day as one ER visit, then take admitted_dt_tm as visit_start_date and max(discharge_dt_tm) as visit_end_date. As you are collapsing records take the admitting_physician_id from the first record and assign it to provider_id for the whole visit.</w:t>
      </w:r>
    </w:p>
    <w:p w14:paraId="0135944E" w14:textId="77777777" w:rsidR="00E47C63" w:rsidRDefault="00E47C63"/>
    <w:p w14:paraId="7F872C01" w14:textId="77777777" w:rsidR="00E47C63" w:rsidRDefault="00F0080D">
      <w:r>
        <w:t>For visit_concept_id = 9202 (OP):</w:t>
      </w:r>
    </w:p>
    <w:p w14:paraId="7FB020FD" w14:textId="2BDF5156" w:rsidR="00E47C63" w:rsidRDefault="00F0080D">
      <w:pPr>
        <w:rPr>
          <w:ins w:id="20" w:author="Blacketer, Clair" w:date="2018-01-18T13:05:00Z"/>
        </w:rPr>
      </w:pPr>
      <w:r>
        <w:t>Sort data in ascending order by person_id, admitted_dt_tm, discharge_dt_tm and admitting_physician_id. Then by person_id, collapse all OP records that start on the same day as one OP visit and that have the same admitting_physician_id. Then take admitted_dt_tm as visit_start_date and max(discharge_dt_tm) as visit_end_date. As you are collapsing records take the admitting_physician_id from the first record and assign it to provider_id for the whole visit.</w:t>
      </w:r>
    </w:p>
    <w:p w14:paraId="31401BB2" w14:textId="03735223" w:rsidR="00C55110" w:rsidRDefault="00C55110">
      <w:pPr>
        <w:rPr>
          <w:ins w:id="21" w:author="Blacketer, Clair" w:date="2018-01-18T13:05:00Z"/>
        </w:rPr>
      </w:pPr>
    </w:p>
    <w:p w14:paraId="7A22AD5A" w14:textId="25457777" w:rsidR="00C55110" w:rsidRDefault="00C55110">
      <w:ins w:id="22" w:author="Blacketer, Clair" w:date="2018-01-18T13:05:00Z">
        <w:r>
          <w:lastRenderedPageBreak/>
          <w:t>If a person has a visit</w:t>
        </w:r>
        <w:r w:rsidRPr="00C55110">
          <w:t xml:space="preserve"> where </w:t>
        </w:r>
      </w:ins>
      <w:ins w:id="23" w:author="Blacketer, Clair" w:date="2018-01-18T13:06:00Z">
        <w:r>
          <w:t>VISIT</w:t>
        </w:r>
      </w:ins>
      <w:ins w:id="24" w:author="Blacketer, Clair" w:date="2018-01-18T13:05:00Z">
        <w:r w:rsidRPr="00C55110">
          <w:t xml:space="preserve">_END_DATE &lt; </w:t>
        </w:r>
      </w:ins>
      <w:ins w:id="25" w:author="Blacketer, Clair" w:date="2018-01-18T13:06:00Z">
        <w:r>
          <w:t>VISIT</w:t>
        </w:r>
      </w:ins>
      <w:ins w:id="26" w:author="Blacketer, Clair" w:date="2018-01-18T13:05:00Z">
        <w:r w:rsidRPr="00C55110">
          <w:t xml:space="preserve">_START_DATE then set </w:t>
        </w:r>
      </w:ins>
      <w:ins w:id="27" w:author="Blacketer, Clair" w:date="2018-01-18T13:06:00Z">
        <w:r>
          <w:t>VISIT</w:t>
        </w:r>
      </w:ins>
      <w:ins w:id="28" w:author="Blacketer, Clair" w:date="2018-01-18T13:05:00Z">
        <w:r w:rsidRPr="00C55110">
          <w:t xml:space="preserve">_END_DATE = </w:t>
        </w:r>
      </w:ins>
      <w:ins w:id="29" w:author="Blacketer, Clair" w:date="2018-01-18T13:06:00Z">
        <w:r>
          <w:t>VISIT</w:t>
        </w:r>
      </w:ins>
      <w:ins w:id="30" w:author="Blacketer, Clair" w:date="2018-01-18T13:05:00Z">
        <w:r w:rsidRPr="00C55110">
          <w:t>_START_DATE.</w:t>
        </w:r>
      </w:ins>
    </w:p>
    <w:p w14:paraId="22EE949B" w14:textId="77777777" w:rsidR="00E47C63" w:rsidRDefault="00E47C63"/>
    <w:p w14:paraId="35C7BA2D" w14:textId="77777777" w:rsidR="00E47C63" w:rsidRDefault="00F0080D">
      <w:r>
        <w:rPr>
          <w:noProof/>
        </w:rPr>
        <w:drawing>
          <wp:inline distT="0" distB="0" distL="0" distR="0" wp14:anchorId="4B3A657E" wp14:editId="1A547CF3">
            <wp:extent cx="5715000" cy="4457700"/>
            <wp:effectExtent l="0" t="0" r="0" b="0"/>
            <wp:docPr id="9" name="Picture 9" descr="Generated"/>
            <wp:cNvGraphicFramePr/>
            <a:graphic xmlns:a="http://schemas.openxmlformats.org/drawingml/2006/main">
              <a:graphicData uri="http://schemas.openxmlformats.org/drawingml/2006/picture">
                <pic:pic xmlns:pic="http://schemas.openxmlformats.org/drawingml/2006/picture">
                  <pic:nvPicPr>
                    <pic:cNvPr id="9" name="Generated"/>
                    <pic:cNvPicPr/>
                  </pic:nvPicPr>
                  <pic:blipFill>
                    <a:blip r:embed="rId12"/>
                    <a:stretch>
                      <a:fillRect/>
                    </a:stretch>
                  </pic:blipFill>
                  <pic:spPr>
                    <a:xfrm>
                      <a:off x="0" y="0"/>
                      <a:ext cx="5715000" cy="44577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189"/>
        <w:gridCol w:w="2316"/>
        <w:gridCol w:w="3622"/>
        <w:gridCol w:w="1243"/>
      </w:tblGrid>
      <w:tr w:rsidR="00371264" w14:paraId="5A266D9B" w14:textId="77777777">
        <w:tc>
          <w:tcPr>
            <w:tcW w:w="0" w:type="auto"/>
            <w:shd w:val="clear" w:color="auto" w:fill="AAAAFF"/>
          </w:tcPr>
          <w:p w14:paraId="4A3E2F35" w14:textId="77777777" w:rsidR="00E47C63" w:rsidRDefault="00F0080D">
            <w:r>
              <w:t>Destination Field</w:t>
            </w:r>
          </w:p>
        </w:tc>
        <w:tc>
          <w:tcPr>
            <w:tcW w:w="0" w:type="auto"/>
            <w:shd w:val="clear" w:color="auto" w:fill="AAAAFF"/>
          </w:tcPr>
          <w:p w14:paraId="4EA5DC72" w14:textId="77777777" w:rsidR="00E47C63" w:rsidRDefault="00F0080D">
            <w:r>
              <w:t>Source Field</w:t>
            </w:r>
          </w:p>
        </w:tc>
        <w:tc>
          <w:tcPr>
            <w:tcW w:w="0" w:type="auto"/>
            <w:shd w:val="clear" w:color="auto" w:fill="AAAAFF"/>
          </w:tcPr>
          <w:p w14:paraId="4C06D33C" w14:textId="77777777" w:rsidR="00E47C63" w:rsidRDefault="00F0080D">
            <w:r>
              <w:t>Logic</w:t>
            </w:r>
          </w:p>
        </w:tc>
        <w:tc>
          <w:tcPr>
            <w:tcW w:w="0" w:type="auto"/>
            <w:shd w:val="clear" w:color="auto" w:fill="AAAAFF"/>
          </w:tcPr>
          <w:p w14:paraId="3CE28C20" w14:textId="77777777" w:rsidR="00E47C63" w:rsidRDefault="00F0080D">
            <w:r>
              <w:t>Comment</w:t>
            </w:r>
          </w:p>
        </w:tc>
      </w:tr>
      <w:tr w:rsidR="00371264" w14:paraId="5E1BF1F7" w14:textId="77777777">
        <w:tc>
          <w:tcPr>
            <w:tcW w:w="0" w:type="auto"/>
          </w:tcPr>
          <w:p w14:paraId="0F47C62D" w14:textId="77777777" w:rsidR="00E47C63" w:rsidRDefault="00F0080D">
            <w:r>
              <w:t>visit_occurrence_id</w:t>
            </w:r>
          </w:p>
        </w:tc>
        <w:tc>
          <w:tcPr>
            <w:tcW w:w="0" w:type="auto"/>
          </w:tcPr>
          <w:p w14:paraId="4F8A7148" w14:textId="77777777" w:rsidR="00E47C63" w:rsidRDefault="00F0080D">
            <w:r>
              <w:t>encounter_id</w:t>
            </w:r>
          </w:p>
        </w:tc>
        <w:tc>
          <w:tcPr>
            <w:tcW w:w="0" w:type="auto"/>
          </w:tcPr>
          <w:p w14:paraId="0D28B532" w14:textId="77777777" w:rsidR="00E47C63" w:rsidRDefault="00E47C63"/>
        </w:tc>
        <w:tc>
          <w:tcPr>
            <w:tcW w:w="0" w:type="auto"/>
          </w:tcPr>
          <w:p w14:paraId="6DBBF110" w14:textId="77777777" w:rsidR="00E47C63" w:rsidRDefault="00E47C63"/>
        </w:tc>
      </w:tr>
      <w:tr w:rsidR="00371264" w14:paraId="45740E63" w14:textId="77777777">
        <w:tc>
          <w:tcPr>
            <w:tcW w:w="0" w:type="auto"/>
          </w:tcPr>
          <w:p w14:paraId="711E7402" w14:textId="77777777" w:rsidR="00E47C63" w:rsidRDefault="00F0080D">
            <w:r>
              <w:t>person_id</w:t>
            </w:r>
          </w:p>
        </w:tc>
        <w:tc>
          <w:tcPr>
            <w:tcW w:w="0" w:type="auto"/>
          </w:tcPr>
          <w:p w14:paraId="3855646B" w14:textId="77777777" w:rsidR="00E47C63" w:rsidRDefault="00F0080D">
            <w:r>
              <w:t>patient_id</w:t>
            </w:r>
          </w:p>
        </w:tc>
        <w:tc>
          <w:tcPr>
            <w:tcW w:w="0" w:type="auto"/>
          </w:tcPr>
          <w:p w14:paraId="3EFA21BB" w14:textId="77777777" w:rsidR="00E47C63" w:rsidRDefault="00F0080D">
            <w:r>
              <w:t>Map patient_id to find patient_sk in the hf_d_patient table then use patient_sk to find person_id by mapping patient_sk to person_source_value</w:t>
            </w:r>
          </w:p>
        </w:tc>
        <w:tc>
          <w:tcPr>
            <w:tcW w:w="0" w:type="auto"/>
          </w:tcPr>
          <w:p w14:paraId="1CECDA01" w14:textId="77777777" w:rsidR="00E47C63" w:rsidRDefault="00E47C63"/>
        </w:tc>
      </w:tr>
      <w:tr w:rsidR="00371264" w14:paraId="2814D9FF" w14:textId="77777777">
        <w:tc>
          <w:tcPr>
            <w:tcW w:w="0" w:type="auto"/>
          </w:tcPr>
          <w:p w14:paraId="1058C462" w14:textId="77777777" w:rsidR="00E47C63" w:rsidRDefault="00F0080D">
            <w:r>
              <w:t>visit_concept_id</w:t>
            </w:r>
          </w:p>
        </w:tc>
        <w:tc>
          <w:tcPr>
            <w:tcW w:w="0" w:type="auto"/>
          </w:tcPr>
          <w:p w14:paraId="3872A3F7" w14:textId="77777777" w:rsidR="00E47C63" w:rsidRDefault="00F0080D">
            <w:r>
              <w:t>patient_type_id</w:t>
            </w:r>
          </w:p>
          <w:p w14:paraId="210915B2" w14:textId="77777777" w:rsidR="00E47C63" w:rsidRDefault="00F0080D">
            <w:r>
              <w:t>admission_source_id</w:t>
            </w:r>
          </w:p>
        </w:tc>
        <w:tc>
          <w:tcPr>
            <w:tcW w:w="0" w:type="auto"/>
          </w:tcPr>
          <w:p w14:paraId="749214C5" w14:textId="77777777" w:rsidR="00E47C63" w:rsidRDefault="00F0080D">
            <w:r>
              <w:t>Map the visit_concept_id as follows:</w:t>
            </w:r>
          </w:p>
          <w:p w14:paraId="2333B1DE" w14:textId="77777777" w:rsidR="00E47C63" w:rsidRDefault="00E47C63"/>
          <w:p w14:paraId="113B657F" w14:textId="77777777" w:rsidR="00E47C63" w:rsidRDefault="00F0080D">
            <w:r>
              <w:t>patient_type_id visit_concept_id</w:t>
            </w:r>
          </w:p>
          <w:p w14:paraId="2EB1766E" w14:textId="77777777" w:rsidR="00E47C63" w:rsidRDefault="00F0080D">
            <w:r>
              <w:t xml:space="preserve">98  </w:t>
            </w:r>
            <w:r w:rsidR="000C745D">
              <w:t xml:space="preserve">                        </w:t>
            </w:r>
            <w:r>
              <w:t xml:space="preserve">9202 </w:t>
            </w:r>
            <w:r w:rsidR="000C745D">
              <w:t xml:space="preserve">                     </w:t>
            </w:r>
            <w:r>
              <w:t>OP</w:t>
            </w:r>
          </w:p>
          <w:p w14:paraId="691923C3" w14:textId="77777777" w:rsidR="00E47C63" w:rsidRDefault="00F0080D">
            <w:r>
              <w:t xml:space="preserve">84  </w:t>
            </w:r>
            <w:r w:rsidR="000C745D">
              <w:t xml:space="preserve">                        </w:t>
            </w:r>
            <w:r>
              <w:t xml:space="preserve">9203 </w:t>
            </w:r>
            <w:r w:rsidR="000C745D">
              <w:t xml:space="preserve">                     </w:t>
            </w:r>
            <w:r>
              <w:t>ER</w:t>
            </w:r>
          </w:p>
          <w:p w14:paraId="047DECD3" w14:textId="77777777" w:rsidR="00E47C63" w:rsidRDefault="00F0080D">
            <w:r>
              <w:lastRenderedPageBreak/>
              <w:t xml:space="preserve">87  </w:t>
            </w:r>
            <w:r w:rsidR="000C745D">
              <w:t xml:space="preserve">                        </w:t>
            </w:r>
            <w:r>
              <w:t>9201</w:t>
            </w:r>
            <w:r w:rsidR="000C745D">
              <w:t xml:space="preserve">                      </w:t>
            </w:r>
            <w:r>
              <w:t>IP</w:t>
            </w:r>
          </w:p>
          <w:p w14:paraId="6DF30D3A" w14:textId="77777777" w:rsidR="00E47C63" w:rsidRDefault="00F0080D">
            <w:r>
              <w:t xml:space="preserve">145,108,86,90 </w:t>
            </w:r>
            <w:r w:rsidR="000C745D">
              <w:t xml:space="preserve">    </w:t>
            </w:r>
            <w:r>
              <w:t xml:space="preserve">42898160 </w:t>
            </w:r>
            <w:r w:rsidR="000C745D">
              <w:t xml:space="preserve">            </w:t>
            </w:r>
            <w:r>
              <w:t>LTC</w:t>
            </w:r>
          </w:p>
          <w:p w14:paraId="204F5B37" w14:textId="77777777" w:rsidR="00E47C63" w:rsidRDefault="00E47C63"/>
          <w:p w14:paraId="1F6B0B40" w14:textId="77777777" w:rsidR="00E47C63" w:rsidRDefault="00F0080D">
            <w:r>
              <w:t>All others should be mapped to 9202</w:t>
            </w:r>
          </w:p>
        </w:tc>
        <w:tc>
          <w:tcPr>
            <w:tcW w:w="0" w:type="auto"/>
          </w:tcPr>
          <w:p w14:paraId="689B478D" w14:textId="77777777" w:rsidR="00E47C63" w:rsidRDefault="00E47C63"/>
        </w:tc>
      </w:tr>
      <w:tr w:rsidR="00371264" w14:paraId="232C96EF" w14:textId="77777777">
        <w:tc>
          <w:tcPr>
            <w:tcW w:w="0" w:type="auto"/>
          </w:tcPr>
          <w:p w14:paraId="42FBC315" w14:textId="77777777" w:rsidR="00E47C63" w:rsidRDefault="00F0080D">
            <w:r>
              <w:t>visit_start_date</w:t>
            </w:r>
          </w:p>
        </w:tc>
        <w:tc>
          <w:tcPr>
            <w:tcW w:w="0" w:type="auto"/>
          </w:tcPr>
          <w:p w14:paraId="4F77E65A" w14:textId="77777777" w:rsidR="00E47C63" w:rsidRDefault="00F0080D">
            <w:r>
              <w:t>admitted_dt_tm</w:t>
            </w:r>
          </w:p>
        </w:tc>
        <w:tc>
          <w:tcPr>
            <w:tcW w:w="0" w:type="auto"/>
          </w:tcPr>
          <w:p w14:paraId="45CCEFD9" w14:textId="77777777" w:rsidR="00E47C63" w:rsidRDefault="00E47C63"/>
        </w:tc>
        <w:tc>
          <w:tcPr>
            <w:tcW w:w="0" w:type="auto"/>
          </w:tcPr>
          <w:p w14:paraId="621A39E9" w14:textId="77777777" w:rsidR="00E47C63" w:rsidRDefault="00E47C63"/>
        </w:tc>
      </w:tr>
      <w:tr w:rsidR="00371264" w14:paraId="4BBD6F25" w14:textId="77777777">
        <w:tc>
          <w:tcPr>
            <w:tcW w:w="0" w:type="auto"/>
          </w:tcPr>
          <w:p w14:paraId="00A708E6" w14:textId="77777777" w:rsidR="00E47C63" w:rsidRDefault="00F0080D">
            <w:r>
              <w:t>visit_start_datetime</w:t>
            </w:r>
          </w:p>
        </w:tc>
        <w:tc>
          <w:tcPr>
            <w:tcW w:w="0" w:type="auto"/>
          </w:tcPr>
          <w:p w14:paraId="230D0A44" w14:textId="77777777" w:rsidR="00E47C63" w:rsidRDefault="00F0080D">
            <w:r>
              <w:t>admitted_dt_tm</w:t>
            </w:r>
          </w:p>
        </w:tc>
        <w:tc>
          <w:tcPr>
            <w:tcW w:w="0" w:type="auto"/>
          </w:tcPr>
          <w:p w14:paraId="464F9AB6" w14:textId="77777777" w:rsidR="00E47C63" w:rsidRDefault="00E47C63"/>
        </w:tc>
        <w:tc>
          <w:tcPr>
            <w:tcW w:w="0" w:type="auto"/>
          </w:tcPr>
          <w:p w14:paraId="76EF0C72" w14:textId="77777777" w:rsidR="00E47C63" w:rsidRDefault="00E47C63"/>
        </w:tc>
      </w:tr>
      <w:tr w:rsidR="00371264" w14:paraId="2AA53B1B" w14:textId="77777777">
        <w:tc>
          <w:tcPr>
            <w:tcW w:w="0" w:type="auto"/>
          </w:tcPr>
          <w:p w14:paraId="3D5DB07D" w14:textId="77777777" w:rsidR="00E47C63" w:rsidRDefault="00F0080D">
            <w:r>
              <w:t>visit_end_date</w:t>
            </w:r>
          </w:p>
        </w:tc>
        <w:tc>
          <w:tcPr>
            <w:tcW w:w="0" w:type="auto"/>
          </w:tcPr>
          <w:p w14:paraId="4E488147" w14:textId="77777777" w:rsidR="00E47C63" w:rsidRDefault="00F0080D">
            <w:r>
              <w:t>discharged_dt_tm</w:t>
            </w:r>
          </w:p>
        </w:tc>
        <w:tc>
          <w:tcPr>
            <w:tcW w:w="0" w:type="auto"/>
          </w:tcPr>
          <w:p w14:paraId="4E9460C7" w14:textId="77777777" w:rsidR="00E47C63" w:rsidRDefault="00E47C63"/>
        </w:tc>
        <w:tc>
          <w:tcPr>
            <w:tcW w:w="0" w:type="auto"/>
          </w:tcPr>
          <w:p w14:paraId="2D517FEC" w14:textId="77777777" w:rsidR="00E47C63" w:rsidRDefault="00E47C63"/>
        </w:tc>
      </w:tr>
      <w:tr w:rsidR="00371264" w14:paraId="6218FE76" w14:textId="77777777">
        <w:tc>
          <w:tcPr>
            <w:tcW w:w="0" w:type="auto"/>
          </w:tcPr>
          <w:p w14:paraId="1FD94165" w14:textId="77777777" w:rsidR="00E47C63" w:rsidRDefault="00F0080D">
            <w:r>
              <w:t>visit_end_datetime</w:t>
            </w:r>
          </w:p>
        </w:tc>
        <w:tc>
          <w:tcPr>
            <w:tcW w:w="0" w:type="auto"/>
          </w:tcPr>
          <w:p w14:paraId="6CAE7736" w14:textId="77777777" w:rsidR="00E47C63" w:rsidRDefault="00F0080D">
            <w:r>
              <w:t>discharged_dt_tm</w:t>
            </w:r>
          </w:p>
        </w:tc>
        <w:tc>
          <w:tcPr>
            <w:tcW w:w="0" w:type="auto"/>
          </w:tcPr>
          <w:p w14:paraId="7C20434E" w14:textId="77777777" w:rsidR="00E47C63" w:rsidRDefault="00E47C63"/>
        </w:tc>
        <w:tc>
          <w:tcPr>
            <w:tcW w:w="0" w:type="auto"/>
          </w:tcPr>
          <w:p w14:paraId="7CC30EBA" w14:textId="77777777" w:rsidR="00E47C63" w:rsidRDefault="00E47C63"/>
        </w:tc>
      </w:tr>
      <w:tr w:rsidR="00371264" w14:paraId="070FC17B" w14:textId="77777777">
        <w:tc>
          <w:tcPr>
            <w:tcW w:w="0" w:type="auto"/>
          </w:tcPr>
          <w:p w14:paraId="73E6EFAC" w14:textId="77777777" w:rsidR="00E47C63" w:rsidRDefault="00F0080D">
            <w:r>
              <w:t>visit_type_concept_id</w:t>
            </w:r>
          </w:p>
        </w:tc>
        <w:tc>
          <w:tcPr>
            <w:tcW w:w="0" w:type="auto"/>
          </w:tcPr>
          <w:p w14:paraId="7D858E85" w14:textId="77777777" w:rsidR="00E47C63" w:rsidRDefault="00E47C63"/>
        </w:tc>
        <w:tc>
          <w:tcPr>
            <w:tcW w:w="0" w:type="auto"/>
          </w:tcPr>
          <w:p w14:paraId="07B97A08" w14:textId="77777777" w:rsidR="00E47C63" w:rsidRDefault="00E47C63"/>
        </w:tc>
        <w:tc>
          <w:tcPr>
            <w:tcW w:w="0" w:type="auto"/>
          </w:tcPr>
          <w:p w14:paraId="718B462B" w14:textId="77777777" w:rsidR="00E47C63" w:rsidRDefault="00F0080D">
            <w:r>
              <w:t>All records should have the value 44818518, 'Visit derived from EHR record'</w:t>
            </w:r>
          </w:p>
        </w:tc>
      </w:tr>
      <w:tr w:rsidR="00371264" w14:paraId="4AC36D45" w14:textId="77777777">
        <w:tc>
          <w:tcPr>
            <w:tcW w:w="0" w:type="auto"/>
          </w:tcPr>
          <w:p w14:paraId="027E47DB" w14:textId="77777777" w:rsidR="00E47C63" w:rsidRDefault="00F0080D">
            <w:r>
              <w:t>provider_id</w:t>
            </w:r>
          </w:p>
        </w:tc>
        <w:tc>
          <w:tcPr>
            <w:tcW w:w="0" w:type="auto"/>
          </w:tcPr>
          <w:p w14:paraId="41974A91" w14:textId="77777777" w:rsidR="00E47C63" w:rsidRDefault="00F0080D">
            <w:r>
              <w:t>admitting_physician_id</w:t>
            </w:r>
          </w:p>
        </w:tc>
        <w:tc>
          <w:tcPr>
            <w:tcW w:w="0" w:type="auto"/>
          </w:tcPr>
          <w:p w14:paraId="64146462" w14:textId="77777777" w:rsidR="00E47C63" w:rsidRDefault="00F0080D">
            <w:r>
              <w:t>map admitting_physician_id to provider_id in the provider table using admitting_physician_id = provider_source_value</w:t>
            </w:r>
          </w:p>
        </w:tc>
        <w:tc>
          <w:tcPr>
            <w:tcW w:w="0" w:type="auto"/>
          </w:tcPr>
          <w:p w14:paraId="7D5BEDEC" w14:textId="77777777" w:rsidR="00E47C63" w:rsidRDefault="00E47C63"/>
        </w:tc>
      </w:tr>
      <w:tr w:rsidR="00371264" w14:paraId="788348FF" w14:textId="77777777">
        <w:tc>
          <w:tcPr>
            <w:tcW w:w="0" w:type="auto"/>
          </w:tcPr>
          <w:p w14:paraId="4643D7B1" w14:textId="77777777" w:rsidR="00E47C63" w:rsidRDefault="00F0080D">
            <w:r>
              <w:t>care_site_id</w:t>
            </w:r>
          </w:p>
        </w:tc>
        <w:tc>
          <w:tcPr>
            <w:tcW w:w="0" w:type="auto"/>
          </w:tcPr>
          <w:p w14:paraId="33B68329" w14:textId="77777777" w:rsidR="00E47C63" w:rsidRDefault="00F0080D">
            <w:r>
              <w:t>hospital_id</w:t>
            </w:r>
            <w:r w:rsidR="003B5F34">
              <w:t xml:space="preserve"> + discharge_caresetting_id</w:t>
            </w:r>
          </w:p>
        </w:tc>
        <w:tc>
          <w:tcPr>
            <w:tcW w:w="0" w:type="auto"/>
          </w:tcPr>
          <w:p w14:paraId="7BD277E9" w14:textId="77777777" w:rsidR="00E47C63" w:rsidRDefault="00F0080D">
            <w:r>
              <w:t xml:space="preserve">map hospital_id </w:t>
            </w:r>
            <w:r w:rsidR="00371264">
              <w:t>+</w:t>
            </w:r>
            <w:r w:rsidR="009460A0">
              <w:t xml:space="preserve"> discharge_caresetting_id </w:t>
            </w:r>
            <w:r>
              <w:t>to care_site_id</w:t>
            </w:r>
            <w:r w:rsidR="00371264">
              <w:t>.</w:t>
            </w:r>
            <w:r>
              <w:t xml:space="preserve"> </w:t>
            </w:r>
            <w:r w:rsidR="00371264">
              <w:t>Use</w:t>
            </w:r>
            <w:r>
              <w:t xml:space="preserve"> hospital_id = care_site_source_value</w:t>
            </w:r>
            <w:r w:rsidR="00371264">
              <w:t xml:space="preserve"> and use the hf_d_caresetting to look up caresetting_desc. Then use caresetting_desc = place_of_service_source_value </w:t>
            </w:r>
          </w:p>
        </w:tc>
        <w:tc>
          <w:tcPr>
            <w:tcW w:w="0" w:type="auto"/>
          </w:tcPr>
          <w:p w14:paraId="544F1271" w14:textId="77777777" w:rsidR="00E47C63" w:rsidRDefault="00E47C63"/>
        </w:tc>
      </w:tr>
      <w:tr w:rsidR="00371264" w14:paraId="4CA542D6" w14:textId="77777777">
        <w:tc>
          <w:tcPr>
            <w:tcW w:w="0" w:type="auto"/>
          </w:tcPr>
          <w:p w14:paraId="5F945792" w14:textId="77777777" w:rsidR="00E47C63" w:rsidRDefault="00F0080D">
            <w:r>
              <w:t>visit_source_value</w:t>
            </w:r>
          </w:p>
        </w:tc>
        <w:tc>
          <w:tcPr>
            <w:tcW w:w="0" w:type="auto"/>
          </w:tcPr>
          <w:p w14:paraId="58F05C78" w14:textId="77777777" w:rsidR="00E47C63" w:rsidRDefault="00F0080D">
            <w:r>
              <w:t>patient_type_id</w:t>
            </w:r>
          </w:p>
        </w:tc>
        <w:tc>
          <w:tcPr>
            <w:tcW w:w="0" w:type="auto"/>
          </w:tcPr>
          <w:p w14:paraId="18185F08" w14:textId="77777777" w:rsidR="00E47C63" w:rsidRDefault="00F0080D">
            <w:r>
              <w:t>Map patient_type_id to patient_type_desc in the hf_d_patient_type table and store patient_type_desc in the visit_source_value field</w:t>
            </w:r>
          </w:p>
        </w:tc>
        <w:tc>
          <w:tcPr>
            <w:tcW w:w="0" w:type="auto"/>
          </w:tcPr>
          <w:p w14:paraId="7A027DE9" w14:textId="77777777" w:rsidR="00E47C63" w:rsidRDefault="00E47C63"/>
        </w:tc>
      </w:tr>
      <w:tr w:rsidR="00371264" w14:paraId="7C5B70EA" w14:textId="77777777">
        <w:tc>
          <w:tcPr>
            <w:tcW w:w="0" w:type="auto"/>
          </w:tcPr>
          <w:p w14:paraId="7B01FADC" w14:textId="77777777" w:rsidR="00E47C63" w:rsidRDefault="00F0080D">
            <w:r>
              <w:t>visit_source_concept_id</w:t>
            </w:r>
          </w:p>
        </w:tc>
        <w:tc>
          <w:tcPr>
            <w:tcW w:w="0" w:type="auto"/>
          </w:tcPr>
          <w:p w14:paraId="1601B213" w14:textId="77777777" w:rsidR="00E47C63" w:rsidRDefault="00E47C63"/>
        </w:tc>
        <w:tc>
          <w:tcPr>
            <w:tcW w:w="0" w:type="auto"/>
          </w:tcPr>
          <w:p w14:paraId="5A1948F6" w14:textId="77777777" w:rsidR="00E47C63" w:rsidRDefault="00E47C63"/>
        </w:tc>
        <w:tc>
          <w:tcPr>
            <w:tcW w:w="0" w:type="auto"/>
          </w:tcPr>
          <w:p w14:paraId="1710D8D7" w14:textId="77777777" w:rsidR="00E47C63" w:rsidRDefault="00E47C63"/>
        </w:tc>
      </w:tr>
    </w:tbl>
    <w:p w14:paraId="5B07C5C8" w14:textId="77777777" w:rsidR="00E47C63" w:rsidRDefault="00F0080D" w:rsidP="00A121BB">
      <w:pPr>
        <w:pStyle w:val="Heading1"/>
      </w:pPr>
      <w:r>
        <w:br w:type="page"/>
      </w:r>
      <w:r>
        <w:lastRenderedPageBreak/>
        <w:t>Table name: provider</w:t>
      </w:r>
    </w:p>
    <w:p w14:paraId="543B5E66" w14:textId="77777777" w:rsidR="00E47C63" w:rsidRDefault="00F0080D" w:rsidP="00A121BB">
      <w:pPr>
        <w:pStyle w:val="Heading2"/>
      </w:pPr>
      <w:r>
        <w:t>Reading from hf_d_physician</w:t>
      </w:r>
    </w:p>
    <w:p w14:paraId="04A1599B" w14:textId="77777777" w:rsidR="00E47C63" w:rsidRDefault="00F0080D">
      <w:r>
        <w:rPr>
          <w:noProof/>
        </w:rPr>
        <w:drawing>
          <wp:inline distT="0" distB="0" distL="0" distR="0" wp14:anchorId="364A3884" wp14:editId="5866E94F">
            <wp:extent cx="5715000" cy="1457325"/>
            <wp:effectExtent l="0" t="0" r="0" b="0"/>
            <wp:docPr id="10" name="Picture 10" descr="Generated"/>
            <wp:cNvGraphicFramePr/>
            <a:graphic xmlns:a="http://schemas.openxmlformats.org/drawingml/2006/main">
              <a:graphicData uri="http://schemas.openxmlformats.org/drawingml/2006/picture">
                <pic:pic xmlns:pic="http://schemas.openxmlformats.org/drawingml/2006/picture">
                  <pic:nvPicPr>
                    <pic:cNvPr id="10" name="Generated"/>
                    <pic:cNvPicPr/>
                  </pic:nvPicPr>
                  <pic:blipFill>
                    <a:blip r:embed="rId13"/>
                    <a:stretch>
                      <a:fillRect/>
                    </a:stretch>
                  </pic:blipFill>
                  <pic:spPr>
                    <a:xfrm>
                      <a:off x="0" y="0"/>
                      <a:ext cx="5715000" cy="14573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12"/>
        <w:gridCol w:w="1614"/>
        <w:gridCol w:w="3491"/>
        <w:gridCol w:w="1653"/>
      </w:tblGrid>
      <w:tr w:rsidR="00E47C63" w14:paraId="59F1C504" w14:textId="77777777">
        <w:tc>
          <w:tcPr>
            <w:tcW w:w="0" w:type="auto"/>
            <w:shd w:val="clear" w:color="auto" w:fill="AAAAFF"/>
          </w:tcPr>
          <w:p w14:paraId="3CF74E06" w14:textId="77777777" w:rsidR="00E47C63" w:rsidRDefault="00F0080D">
            <w:r>
              <w:t>Destination Field</w:t>
            </w:r>
          </w:p>
        </w:tc>
        <w:tc>
          <w:tcPr>
            <w:tcW w:w="0" w:type="auto"/>
            <w:shd w:val="clear" w:color="auto" w:fill="AAAAFF"/>
          </w:tcPr>
          <w:p w14:paraId="7679174A" w14:textId="77777777" w:rsidR="00E47C63" w:rsidRDefault="00F0080D">
            <w:r>
              <w:t>Source Field</w:t>
            </w:r>
          </w:p>
        </w:tc>
        <w:tc>
          <w:tcPr>
            <w:tcW w:w="0" w:type="auto"/>
            <w:shd w:val="clear" w:color="auto" w:fill="AAAAFF"/>
          </w:tcPr>
          <w:p w14:paraId="1E7F6D4B" w14:textId="77777777" w:rsidR="00E47C63" w:rsidRDefault="00F0080D">
            <w:r>
              <w:t>Logic</w:t>
            </w:r>
          </w:p>
        </w:tc>
        <w:tc>
          <w:tcPr>
            <w:tcW w:w="0" w:type="auto"/>
            <w:shd w:val="clear" w:color="auto" w:fill="AAAAFF"/>
          </w:tcPr>
          <w:p w14:paraId="19909005" w14:textId="77777777" w:rsidR="00E47C63" w:rsidRDefault="00F0080D">
            <w:r>
              <w:t>Comment</w:t>
            </w:r>
          </w:p>
        </w:tc>
      </w:tr>
      <w:tr w:rsidR="00E47C63" w14:paraId="49A752F9" w14:textId="77777777">
        <w:tc>
          <w:tcPr>
            <w:tcW w:w="0" w:type="auto"/>
          </w:tcPr>
          <w:p w14:paraId="2B2002F2" w14:textId="77777777" w:rsidR="00E47C63" w:rsidRDefault="00F0080D">
            <w:r>
              <w:t>provider_id</w:t>
            </w:r>
          </w:p>
        </w:tc>
        <w:tc>
          <w:tcPr>
            <w:tcW w:w="0" w:type="auto"/>
          </w:tcPr>
          <w:p w14:paraId="061DC540" w14:textId="77777777" w:rsidR="00E47C63" w:rsidRDefault="00F0080D">
            <w:r>
              <w:t>physician_id</w:t>
            </w:r>
          </w:p>
        </w:tc>
        <w:tc>
          <w:tcPr>
            <w:tcW w:w="0" w:type="auto"/>
          </w:tcPr>
          <w:p w14:paraId="3F24D8BB" w14:textId="77777777" w:rsidR="00E47C63" w:rsidRDefault="00F0080D">
            <w:r>
              <w:t>For duplicate physician_id take the specialty that is not NULL</w:t>
            </w:r>
          </w:p>
          <w:p w14:paraId="039B456B" w14:textId="77777777" w:rsidR="00E47C63" w:rsidRDefault="00E47C63"/>
          <w:p w14:paraId="76C2D849" w14:textId="77777777" w:rsidR="00E47C63" w:rsidRDefault="00F0080D">
            <w:r>
              <w:t>NULLs include:</w:t>
            </w:r>
          </w:p>
          <w:p w14:paraId="2BF04E20" w14:textId="77777777" w:rsidR="00E47C63" w:rsidRDefault="00E47C63"/>
          <w:p w14:paraId="3CF1E0CA" w14:textId="77777777" w:rsidR="00E47C63" w:rsidRDefault="00F0080D">
            <w:r>
              <w:t>Count Medical_Specialty</w:t>
            </w:r>
          </w:p>
          <w:p w14:paraId="264983F2" w14:textId="77777777" w:rsidR="00E47C63" w:rsidRDefault="00F0080D">
            <w:r>
              <w:t>---------------------------------------------</w:t>
            </w:r>
          </w:p>
          <w:p w14:paraId="6D57973B" w14:textId="77777777" w:rsidR="00E47C63" w:rsidRDefault="00F0080D">
            <w:r>
              <w:t xml:space="preserve">9769557 </w:t>
            </w:r>
            <w:proofErr w:type="gramStart"/>
            <w:r>
              <w:t>NULL</w:t>
            </w:r>
            <w:proofErr w:type="gramEnd"/>
          </w:p>
          <w:p w14:paraId="545194BD" w14:textId="77777777" w:rsidR="00E47C63" w:rsidRDefault="00F0080D">
            <w:r>
              <w:t>1784498</w:t>
            </w:r>
          </w:p>
          <w:p w14:paraId="58C3FC7D" w14:textId="77777777" w:rsidR="00E47C63" w:rsidRDefault="00F0080D">
            <w:r>
              <w:t>344160 Not Mapped</w:t>
            </w:r>
          </w:p>
          <w:p w14:paraId="71BA1B7A" w14:textId="77777777" w:rsidR="00E47C63" w:rsidRDefault="00F0080D">
            <w:r>
              <w:t>297872 Not a Medical Speciality</w:t>
            </w:r>
          </w:p>
          <w:p w14:paraId="0BBD0FE2" w14:textId="77777777" w:rsidR="00E47C63" w:rsidRDefault="00F0080D">
            <w:r>
              <w:t>63755 Undefined / Unknown</w:t>
            </w:r>
          </w:p>
          <w:p w14:paraId="6F170E9D" w14:textId="77777777" w:rsidR="00E47C63" w:rsidRDefault="00F0080D">
            <w:r>
              <w:t>974 No Value / Undefined</w:t>
            </w:r>
          </w:p>
          <w:p w14:paraId="6298A21B" w14:textId="77777777" w:rsidR="00E47C63" w:rsidRDefault="00F0080D">
            <w:r>
              <w:t>4 Not a Medical Specialty, Not Active</w:t>
            </w:r>
          </w:p>
          <w:p w14:paraId="148FD66E" w14:textId="77777777" w:rsidR="00E47C63" w:rsidRDefault="00F0080D">
            <w:r>
              <w:t>1 Not a Medical Specialty, Obsolete</w:t>
            </w:r>
          </w:p>
        </w:tc>
        <w:tc>
          <w:tcPr>
            <w:tcW w:w="0" w:type="auto"/>
          </w:tcPr>
          <w:p w14:paraId="6D21EDA9" w14:textId="77777777" w:rsidR="00E47C63" w:rsidRDefault="00F0080D">
            <w:r>
              <w:t xml:space="preserve">There should only be 18 </w:t>
            </w:r>
            <w:proofErr w:type="gramStart"/>
            <w:r>
              <w:t>physician</w:t>
            </w:r>
            <w:proofErr w:type="gramEnd"/>
            <w:r>
              <w:t>_ids with duplicates.</w:t>
            </w:r>
          </w:p>
        </w:tc>
      </w:tr>
      <w:tr w:rsidR="00E47C63" w14:paraId="78202FE2" w14:textId="77777777">
        <w:tc>
          <w:tcPr>
            <w:tcW w:w="0" w:type="auto"/>
          </w:tcPr>
          <w:p w14:paraId="3326E78F" w14:textId="77777777" w:rsidR="00E47C63" w:rsidRDefault="00F0080D">
            <w:r>
              <w:t>provider_name</w:t>
            </w:r>
          </w:p>
        </w:tc>
        <w:tc>
          <w:tcPr>
            <w:tcW w:w="0" w:type="auto"/>
          </w:tcPr>
          <w:p w14:paraId="768E2F43" w14:textId="77777777" w:rsidR="00E47C63" w:rsidRDefault="00E47C63"/>
        </w:tc>
        <w:tc>
          <w:tcPr>
            <w:tcW w:w="0" w:type="auto"/>
          </w:tcPr>
          <w:p w14:paraId="47B82722" w14:textId="77777777" w:rsidR="00E47C63" w:rsidRDefault="00E47C63"/>
        </w:tc>
        <w:tc>
          <w:tcPr>
            <w:tcW w:w="0" w:type="auto"/>
          </w:tcPr>
          <w:p w14:paraId="7EC21EB0" w14:textId="77777777" w:rsidR="00E47C63" w:rsidRDefault="00E47C63"/>
        </w:tc>
      </w:tr>
      <w:tr w:rsidR="00E47C63" w14:paraId="2921B423" w14:textId="77777777">
        <w:tc>
          <w:tcPr>
            <w:tcW w:w="0" w:type="auto"/>
          </w:tcPr>
          <w:p w14:paraId="05D9EB50" w14:textId="77777777" w:rsidR="00E47C63" w:rsidRDefault="00F0080D">
            <w:r>
              <w:t>npi</w:t>
            </w:r>
          </w:p>
        </w:tc>
        <w:tc>
          <w:tcPr>
            <w:tcW w:w="0" w:type="auto"/>
          </w:tcPr>
          <w:p w14:paraId="1425196F" w14:textId="77777777" w:rsidR="00E47C63" w:rsidRDefault="00E47C63"/>
        </w:tc>
        <w:tc>
          <w:tcPr>
            <w:tcW w:w="0" w:type="auto"/>
          </w:tcPr>
          <w:p w14:paraId="6E4D61BB" w14:textId="77777777" w:rsidR="00E47C63" w:rsidRDefault="00E47C63"/>
        </w:tc>
        <w:tc>
          <w:tcPr>
            <w:tcW w:w="0" w:type="auto"/>
          </w:tcPr>
          <w:p w14:paraId="29AB3BCB" w14:textId="77777777" w:rsidR="00E47C63" w:rsidRDefault="00E47C63"/>
        </w:tc>
      </w:tr>
      <w:tr w:rsidR="00E47C63" w14:paraId="53BCBA6F" w14:textId="77777777">
        <w:tc>
          <w:tcPr>
            <w:tcW w:w="0" w:type="auto"/>
          </w:tcPr>
          <w:p w14:paraId="0D0870F2" w14:textId="77777777" w:rsidR="00E47C63" w:rsidRDefault="00F0080D">
            <w:r>
              <w:t>dea</w:t>
            </w:r>
          </w:p>
        </w:tc>
        <w:tc>
          <w:tcPr>
            <w:tcW w:w="0" w:type="auto"/>
          </w:tcPr>
          <w:p w14:paraId="17E1994E" w14:textId="77777777" w:rsidR="00E47C63" w:rsidRDefault="00E47C63"/>
        </w:tc>
        <w:tc>
          <w:tcPr>
            <w:tcW w:w="0" w:type="auto"/>
          </w:tcPr>
          <w:p w14:paraId="44C31150" w14:textId="77777777" w:rsidR="00E47C63" w:rsidRDefault="00E47C63"/>
        </w:tc>
        <w:tc>
          <w:tcPr>
            <w:tcW w:w="0" w:type="auto"/>
          </w:tcPr>
          <w:p w14:paraId="0A7C0AF3" w14:textId="77777777" w:rsidR="00E47C63" w:rsidRDefault="00E47C63"/>
        </w:tc>
      </w:tr>
      <w:tr w:rsidR="00E47C63" w14:paraId="41BCA853" w14:textId="77777777">
        <w:tc>
          <w:tcPr>
            <w:tcW w:w="0" w:type="auto"/>
          </w:tcPr>
          <w:p w14:paraId="0A4909F9" w14:textId="77777777" w:rsidR="00E47C63" w:rsidRDefault="00F0080D">
            <w:r>
              <w:t>specialty_concept_id</w:t>
            </w:r>
          </w:p>
        </w:tc>
        <w:tc>
          <w:tcPr>
            <w:tcW w:w="0" w:type="auto"/>
          </w:tcPr>
          <w:p w14:paraId="2F103A2C" w14:textId="77777777" w:rsidR="00E47C63" w:rsidRDefault="00F0080D">
            <w:r>
              <w:t>medical_specialty</w:t>
            </w:r>
          </w:p>
        </w:tc>
        <w:tc>
          <w:tcPr>
            <w:tcW w:w="0" w:type="auto"/>
          </w:tcPr>
          <w:p w14:paraId="0D4440A9" w14:textId="77777777" w:rsidR="00D32823" w:rsidRDefault="00F0080D">
            <w:pPr>
              <w:rPr>
                <w:ins w:id="31" w:author="Blacketer, Margaret [JRDUS]" w:date="2017-12-01T15:30:00Z"/>
              </w:rPr>
            </w:pPr>
            <w:r>
              <w:t xml:space="preserve">Use the source_to_concept_map to map medical_specialty using </w:t>
            </w:r>
            <w:ins w:id="32" w:author="Blacketer, Margaret [JRDUS]" w:date="2017-12-01T15:30:00Z">
              <w:r w:rsidR="00D32823">
                <w:t>the filter:</w:t>
              </w:r>
            </w:ins>
          </w:p>
          <w:p w14:paraId="1C9483FA" w14:textId="2B4F7F46" w:rsidR="00E47C63" w:rsidRDefault="00D32823">
            <w:ins w:id="33" w:author="Blacketer, Margaret [JRDUS]" w:date="2017-12-01T15:30:00Z">
              <w:r>
                <w:t xml:space="preserve">Where </w:t>
              </w:r>
            </w:ins>
            <w:r w:rsidR="00F0080D">
              <w:t xml:space="preserve">source_vocabulary_id = </w:t>
            </w:r>
            <w:ins w:id="34" w:author="Blacketer, Margaret [JRDUS]" w:date="2017-12-01T15:30:00Z">
              <w:r>
                <w:lastRenderedPageBreak/>
                <w:t>‘</w:t>
              </w:r>
            </w:ins>
            <w:r w:rsidR="00F0080D">
              <w:t>JNJ_CERNER_PROV_SPEC</w:t>
            </w:r>
            <w:ins w:id="35" w:author="Blacketer, Margaret [JRDUS]" w:date="2017-12-01T15:30:00Z">
              <w:r>
                <w:t>’</w:t>
              </w:r>
            </w:ins>
          </w:p>
        </w:tc>
        <w:tc>
          <w:tcPr>
            <w:tcW w:w="0" w:type="auto"/>
          </w:tcPr>
          <w:p w14:paraId="0897C712" w14:textId="77777777" w:rsidR="00E47C63" w:rsidRDefault="00E47C63"/>
        </w:tc>
      </w:tr>
      <w:tr w:rsidR="00E47C63" w14:paraId="3FB5BE53" w14:textId="77777777">
        <w:tc>
          <w:tcPr>
            <w:tcW w:w="0" w:type="auto"/>
          </w:tcPr>
          <w:p w14:paraId="7D924720" w14:textId="77777777" w:rsidR="00E47C63" w:rsidRDefault="00F0080D">
            <w:r>
              <w:t>care_site_id</w:t>
            </w:r>
          </w:p>
        </w:tc>
        <w:tc>
          <w:tcPr>
            <w:tcW w:w="0" w:type="auto"/>
          </w:tcPr>
          <w:p w14:paraId="6FBF81B2" w14:textId="77777777" w:rsidR="00E47C63" w:rsidRDefault="00E47C63"/>
        </w:tc>
        <w:tc>
          <w:tcPr>
            <w:tcW w:w="0" w:type="auto"/>
          </w:tcPr>
          <w:p w14:paraId="20DF793C" w14:textId="77777777" w:rsidR="00E47C63" w:rsidRDefault="00E47C63"/>
        </w:tc>
        <w:tc>
          <w:tcPr>
            <w:tcW w:w="0" w:type="auto"/>
          </w:tcPr>
          <w:p w14:paraId="383AB81B" w14:textId="77777777" w:rsidR="00E47C63" w:rsidRDefault="00E47C63"/>
        </w:tc>
      </w:tr>
      <w:tr w:rsidR="00E47C63" w14:paraId="684EC9D7" w14:textId="77777777">
        <w:tc>
          <w:tcPr>
            <w:tcW w:w="0" w:type="auto"/>
          </w:tcPr>
          <w:p w14:paraId="3A5339D0" w14:textId="77777777" w:rsidR="00E47C63" w:rsidRDefault="00F0080D">
            <w:r>
              <w:t>year_of_birth</w:t>
            </w:r>
          </w:p>
        </w:tc>
        <w:tc>
          <w:tcPr>
            <w:tcW w:w="0" w:type="auto"/>
          </w:tcPr>
          <w:p w14:paraId="25DDBB3A" w14:textId="77777777" w:rsidR="00E47C63" w:rsidRDefault="00E47C63"/>
        </w:tc>
        <w:tc>
          <w:tcPr>
            <w:tcW w:w="0" w:type="auto"/>
          </w:tcPr>
          <w:p w14:paraId="466471AB" w14:textId="77777777" w:rsidR="00E47C63" w:rsidRDefault="00E47C63"/>
        </w:tc>
        <w:tc>
          <w:tcPr>
            <w:tcW w:w="0" w:type="auto"/>
          </w:tcPr>
          <w:p w14:paraId="16697F8C" w14:textId="77777777" w:rsidR="00E47C63" w:rsidRDefault="00E47C63"/>
        </w:tc>
      </w:tr>
      <w:tr w:rsidR="00E47C63" w14:paraId="2690C6FB" w14:textId="77777777">
        <w:tc>
          <w:tcPr>
            <w:tcW w:w="0" w:type="auto"/>
          </w:tcPr>
          <w:p w14:paraId="31A22ED9" w14:textId="77777777" w:rsidR="00E47C63" w:rsidRDefault="00F0080D">
            <w:r>
              <w:t>gender_concept_id</w:t>
            </w:r>
          </w:p>
        </w:tc>
        <w:tc>
          <w:tcPr>
            <w:tcW w:w="0" w:type="auto"/>
          </w:tcPr>
          <w:p w14:paraId="35EC0A55" w14:textId="77777777" w:rsidR="00E47C63" w:rsidRDefault="00E47C63"/>
        </w:tc>
        <w:tc>
          <w:tcPr>
            <w:tcW w:w="0" w:type="auto"/>
          </w:tcPr>
          <w:p w14:paraId="3B552E01" w14:textId="77777777" w:rsidR="00E47C63" w:rsidRDefault="00E47C63"/>
        </w:tc>
        <w:tc>
          <w:tcPr>
            <w:tcW w:w="0" w:type="auto"/>
          </w:tcPr>
          <w:p w14:paraId="4DD2AF02" w14:textId="77777777" w:rsidR="00E47C63" w:rsidRDefault="00E47C63"/>
        </w:tc>
      </w:tr>
      <w:tr w:rsidR="00E47C63" w14:paraId="6AAD047E" w14:textId="77777777">
        <w:tc>
          <w:tcPr>
            <w:tcW w:w="0" w:type="auto"/>
          </w:tcPr>
          <w:p w14:paraId="1B2E4A33" w14:textId="77777777" w:rsidR="00E47C63" w:rsidRDefault="00F0080D">
            <w:r>
              <w:t>provider_source_value</w:t>
            </w:r>
          </w:p>
        </w:tc>
        <w:tc>
          <w:tcPr>
            <w:tcW w:w="0" w:type="auto"/>
          </w:tcPr>
          <w:p w14:paraId="59E15726" w14:textId="77777777" w:rsidR="00E47C63" w:rsidRDefault="00E47C63"/>
        </w:tc>
        <w:tc>
          <w:tcPr>
            <w:tcW w:w="0" w:type="auto"/>
          </w:tcPr>
          <w:p w14:paraId="34D937BA" w14:textId="77777777" w:rsidR="00E47C63" w:rsidRDefault="00E47C63"/>
        </w:tc>
        <w:tc>
          <w:tcPr>
            <w:tcW w:w="0" w:type="auto"/>
          </w:tcPr>
          <w:p w14:paraId="0C3BBC21" w14:textId="77777777" w:rsidR="00E47C63" w:rsidRDefault="00E47C63"/>
        </w:tc>
      </w:tr>
      <w:tr w:rsidR="00E47C63" w14:paraId="4C234668" w14:textId="77777777">
        <w:tc>
          <w:tcPr>
            <w:tcW w:w="0" w:type="auto"/>
          </w:tcPr>
          <w:p w14:paraId="0A92530F" w14:textId="77777777" w:rsidR="00E47C63" w:rsidRDefault="00F0080D">
            <w:r>
              <w:t>specialty_source_value</w:t>
            </w:r>
          </w:p>
        </w:tc>
        <w:tc>
          <w:tcPr>
            <w:tcW w:w="0" w:type="auto"/>
          </w:tcPr>
          <w:p w14:paraId="2A890E8A" w14:textId="77777777" w:rsidR="00E47C63" w:rsidRDefault="00F0080D">
            <w:r>
              <w:t>medical_specialty</w:t>
            </w:r>
          </w:p>
        </w:tc>
        <w:tc>
          <w:tcPr>
            <w:tcW w:w="0" w:type="auto"/>
          </w:tcPr>
          <w:p w14:paraId="66FF7E6D" w14:textId="77777777" w:rsidR="00E47C63" w:rsidRDefault="00E47C63"/>
        </w:tc>
        <w:tc>
          <w:tcPr>
            <w:tcW w:w="0" w:type="auto"/>
          </w:tcPr>
          <w:p w14:paraId="72A20193" w14:textId="77777777" w:rsidR="00E47C63" w:rsidRDefault="00E47C63"/>
        </w:tc>
      </w:tr>
      <w:tr w:rsidR="00E47C63" w14:paraId="1D888061" w14:textId="77777777">
        <w:tc>
          <w:tcPr>
            <w:tcW w:w="0" w:type="auto"/>
          </w:tcPr>
          <w:p w14:paraId="0050F41A" w14:textId="77777777" w:rsidR="00E47C63" w:rsidRDefault="00F0080D">
            <w:r>
              <w:t>specialty_source_concept_id</w:t>
            </w:r>
          </w:p>
        </w:tc>
        <w:tc>
          <w:tcPr>
            <w:tcW w:w="0" w:type="auto"/>
          </w:tcPr>
          <w:p w14:paraId="3CB147A3" w14:textId="77777777" w:rsidR="00E47C63" w:rsidRDefault="00E47C63"/>
        </w:tc>
        <w:tc>
          <w:tcPr>
            <w:tcW w:w="0" w:type="auto"/>
          </w:tcPr>
          <w:p w14:paraId="781608E9" w14:textId="77777777" w:rsidR="00E47C63" w:rsidRDefault="00E47C63"/>
        </w:tc>
        <w:tc>
          <w:tcPr>
            <w:tcW w:w="0" w:type="auto"/>
          </w:tcPr>
          <w:p w14:paraId="0060D2ED" w14:textId="77777777" w:rsidR="00E47C63" w:rsidRDefault="00E47C63"/>
        </w:tc>
      </w:tr>
      <w:tr w:rsidR="00E47C63" w14:paraId="4BA5D686" w14:textId="77777777">
        <w:tc>
          <w:tcPr>
            <w:tcW w:w="0" w:type="auto"/>
          </w:tcPr>
          <w:p w14:paraId="18B1B826" w14:textId="77777777" w:rsidR="00E47C63" w:rsidRDefault="00F0080D">
            <w:r>
              <w:t>gender_source_value</w:t>
            </w:r>
          </w:p>
        </w:tc>
        <w:tc>
          <w:tcPr>
            <w:tcW w:w="0" w:type="auto"/>
          </w:tcPr>
          <w:p w14:paraId="74F2406D" w14:textId="77777777" w:rsidR="00E47C63" w:rsidRDefault="00E47C63"/>
        </w:tc>
        <w:tc>
          <w:tcPr>
            <w:tcW w:w="0" w:type="auto"/>
          </w:tcPr>
          <w:p w14:paraId="0C9E7F66" w14:textId="77777777" w:rsidR="00E47C63" w:rsidRDefault="00E47C63"/>
        </w:tc>
        <w:tc>
          <w:tcPr>
            <w:tcW w:w="0" w:type="auto"/>
          </w:tcPr>
          <w:p w14:paraId="378A31D0" w14:textId="77777777" w:rsidR="00E47C63" w:rsidRDefault="00E47C63"/>
        </w:tc>
      </w:tr>
      <w:tr w:rsidR="00E47C63" w14:paraId="635DC236" w14:textId="77777777">
        <w:tc>
          <w:tcPr>
            <w:tcW w:w="0" w:type="auto"/>
          </w:tcPr>
          <w:p w14:paraId="3423A3FA" w14:textId="77777777" w:rsidR="00E47C63" w:rsidRDefault="00F0080D">
            <w:r>
              <w:t>gender_source_concept_id</w:t>
            </w:r>
          </w:p>
        </w:tc>
        <w:tc>
          <w:tcPr>
            <w:tcW w:w="0" w:type="auto"/>
          </w:tcPr>
          <w:p w14:paraId="56568ABB" w14:textId="77777777" w:rsidR="00E47C63" w:rsidRDefault="00E47C63"/>
        </w:tc>
        <w:tc>
          <w:tcPr>
            <w:tcW w:w="0" w:type="auto"/>
          </w:tcPr>
          <w:p w14:paraId="51150AC3" w14:textId="77777777" w:rsidR="00E47C63" w:rsidRDefault="00E47C63"/>
        </w:tc>
        <w:tc>
          <w:tcPr>
            <w:tcW w:w="0" w:type="auto"/>
          </w:tcPr>
          <w:p w14:paraId="2F4ACB15" w14:textId="77777777" w:rsidR="00E47C63" w:rsidRDefault="00E47C63"/>
        </w:tc>
      </w:tr>
    </w:tbl>
    <w:p w14:paraId="1EF08CCD" w14:textId="77777777" w:rsidR="00E47C63" w:rsidRDefault="00F0080D" w:rsidP="00A121BB">
      <w:pPr>
        <w:pStyle w:val="Heading1"/>
      </w:pPr>
      <w:r>
        <w:br w:type="page"/>
      </w:r>
      <w:r>
        <w:lastRenderedPageBreak/>
        <w:t>Table name: condition_occurrence</w:t>
      </w:r>
    </w:p>
    <w:p w14:paraId="0D565FA1" w14:textId="77777777" w:rsidR="00E47C63" w:rsidRDefault="00F0080D" w:rsidP="00A121BB">
      <w:pPr>
        <w:pStyle w:val="Heading2"/>
      </w:pPr>
      <w:r>
        <w:t>Reading from stem_table</w:t>
      </w:r>
    </w:p>
    <w:p w14:paraId="459F5E15" w14:textId="77777777" w:rsidR="00E47C63" w:rsidRDefault="00F0080D">
      <w:r>
        <w:rPr>
          <w:noProof/>
        </w:rPr>
        <w:drawing>
          <wp:inline distT="0" distB="0" distL="0" distR="0" wp14:anchorId="7F114EDE" wp14:editId="560B8C50">
            <wp:extent cx="5715000" cy="5743575"/>
            <wp:effectExtent l="0" t="0" r="0" b="0"/>
            <wp:docPr id="11" name="Picture 11" descr="Generated"/>
            <wp:cNvGraphicFramePr/>
            <a:graphic xmlns:a="http://schemas.openxmlformats.org/drawingml/2006/main">
              <a:graphicData uri="http://schemas.openxmlformats.org/drawingml/2006/picture">
                <pic:pic xmlns:pic="http://schemas.openxmlformats.org/drawingml/2006/picture">
                  <pic:nvPicPr>
                    <pic:cNvPr id="11" name="Generated"/>
                    <pic:cNvPicPr/>
                  </pic:nvPicPr>
                  <pic:blipFill>
                    <a:blip r:embed="rId14"/>
                    <a:stretch>
                      <a:fillRect/>
                    </a:stretch>
                  </pic:blipFill>
                  <pic:spPr>
                    <a:xfrm>
                      <a:off x="0" y="0"/>
                      <a:ext cx="5715000" cy="574357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75"/>
        <w:gridCol w:w="1764"/>
        <w:gridCol w:w="476"/>
        <w:gridCol w:w="904"/>
      </w:tblGrid>
      <w:tr w:rsidR="00E47C63" w14:paraId="0691AFCA" w14:textId="77777777">
        <w:tc>
          <w:tcPr>
            <w:tcW w:w="0" w:type="auto"/>
            <w:shd w:val="clear" w:color="auto" w:fill="AAAAFF"/>
          </w:tcPr>
          <w:p w14:paraId="0DE9271F" w14:textId="77777777" w:rsidR="00E47C63" w:rsidRDefault="00F0080D">
            <w:r>
              <w:t>Destination Field</w:t>
            </w:r>
          </w:p>
        </w:tc>
        <w:tc>
          <w:tcPr>
            <w:tcW w:w="0" w:type="auto"/>
            <w:shd w:val="clear" w:color="auto" w:fill="AAAAFF"/>
          </w:tcPr>
          <w:p w14:paraId="448E7B6C" w14:textId="77777777" w:rsidR="00E47C63" w:rsidRDefault="00F0080D">
            <w:r>
              <w:t>Source Field</w:t>
            </w:r>
          </w:p>
        </w:tc>
        <w:tc>
          <w:tcPr>
            <w:tcW w:w="0" w:type="auto"/>
            <w:shd w:val="clear" w:color="auto" w:fill="AAAAFF"/>
          </w:tcPr>
          <w:p w14:paraId="2921A9B0" w14:textId="77777777" w:rsidR="00E47C63" w:rsidRDefault="00F0080D">
            <w:r>
              <w:t>Logic</w:t>
            </w:r>
          </w:p>
        </w:tc>
        <w:tc>
          <w:tcPr>
            <w:tcW w:w="0" w:type="auto"/>
            <w:shd w:val="clear" w:color="auto" w:fill="AAAAFF"/>
          </w:tcPr>
          <w:p w14:paraId="0B779B69" w14:textId="77777777" w:rsidR="00E47C63" w:rsidRDefault="00F0080D">
            <w:r>
              <w:t>Comment</w:t>
            </w:r>
          </w:p>
        </w:tc>
      </w:tr>
      <w:tr w:rsidR="00E47C63" w14:paraId="6A4072BA" w14:textId="77777777">
        <w:tc>
          <w:tcPr>
            <w:tcW w:w="0" w:type="auto"/>
          </w:tcPr>
          <w:p w14:paraId="1E11850B" w14:textId="77777777" w:rsidR="00E47C63" w:rsidRDefault="00F0080D">
            <w:r>
              <w:t>condition_occurrence_id</w:t>
            </w:r>
          </w:p>
        </w:tc>
        <w:tc>
          <w:tcPr>
            <w:tcW w:w="0" w:type="auto"/>
          </w:tcPr>
          <w:p w14:paraId="2129B45D" w14:textId="77777777" w:rsidR="00E47C63" w:rsidRDefault="00F0080D">
            <w:r>
              <w:t>id</w:t>
            </w:r>
          </w:p>
        </w:tc>
        <w:tc>
          <w:tcPr>
            <w:tcW w:w="0" w:type="auto"/>
          </w:tcPr>
          <w:p w14:paraId="57F9248F" w14:textId="77777777" w:rsidR="00E47C63" w:rsidRDefault="00E47C63"/>
        </w:tc>
        <w:tc>
          <w:tcPr>
            <w:tcW w:w="0" w:type="auto"/>
          </w:tcPr>
          <w:p w14:paraId="0BFC5473" w14:textId="77777777" w:rsidR="00E47C63" w:rsidRDefault="00E47C63"/>
        </w:tc>
      </w:tr>
      <w:tr w:rsidR="00E47C63" w14:paraId="6C0C8FD5" w14:textId="77777777">
        <w:tc>
          <w:tcPr>
            <w:tcW w:w="0" w:type="auto"/>
          </w:tcPr>
          <w:p w14:paraId="457E3731" w14:textId="77777777" w:rsidR="00E47C63" w:rsidRDefault="00F0080D">
            <w:r>
              <w:t>person_id</w:t>
            </w:r>
          </w:p>
        </w:tc>
        <w:tc>
          <w:tcPr>
            <w:tcW w:w="0" w:type="auto"/>
          </w:tcPr>
          <w:p w14:paraId="161822AD" w14:textId="77777777" w:rsidR="00E47C63" w:rsidRDefault="00F0080D">
            <w:r>
              <w:t>person_id</w:t>
            </w:r>
          </w:p>
        </w:tc>
        <w:tc>
          <w:tcPr>
            <w:tcW w:w="0" w:type="auto"/>
          </w:tcPr>
          <w:p w14:paraId="36F71274" w14:textId="77777777" w:rsidR="00E47C63" w:rsidRDefault="00E47C63"/>
        </w:tc>
        <w:tc>
          <w:tcPr>
            <w:tcW w:w="0" w:type="auto"/>
          </w:tcPr>
          <w:p w14:paraId="3F8BAA2E" w14:textId="77777777" w:rsidR="00E47C63" w:rsidRDefault="00E47C63"/>
        </w:tc>
      </w:tr>
      <w:tr w:rsidR="00E47C63" w14:paraId="78483499" w14:textId="77777777">
        <w:tc>
          <w:tcPr>
            <w:tcW w:w="0" w:type="auto"/>
          </w:tcPr>
          <w:p w14:paraId="38F6D883" w14:textId="77777777" w:rsidR="00E47C63" w:rsidRDefault="00F0080D">
            <w:r>
              <w:t>condition_concept_id</w:t>
            </w:r>
          </w:p>
        </w:tc>
        <w:tc>
          <w:tcPr>
            <w:tcW w:w="0" w:type="auto"/>
          </w:tcPr>
          <w:p w14:paraId="70DCF66C" w14:textId="77777777" w:rsidR="00E47C63" w:rsidRDefault="00F0080D">
            <w:r>
              <w:t>concept_id</w:t>
            </w:r>
          </w:p>
        </w:tc>
        <w:tc>
          <w:tcPr>
            <w:tcW w:w="0" w:type="auto"/>
          </w:tcPr>
          <w:p w14:paraId="67E68F75" w14:textId="77777777" w:rsidR="00E47C63" w:rsidRDefault="00E47C63"/>
        </w:tc>
        <w:tc>
          <w:tcPr>
            <w:tcW w:w="0" w:type="auto"/>
          </w:tcPr>
          <w:p w14:paraId="131A7005" w14:textId="77777777" w:rsidR="00E47C63" w:rsidRDefault="00E47C63"/>
        </w:tc>
      </w:tr>
      <w:tr w:rsidR="00E47C63" w14:paraId="119C6508" w14:textId="77777777">
        <w:tc>
          <w:tcPr>
            <w:tcW w:w="0" w:type="auto"/>
          </w:tcPr>
          <w:p w14:paraId="0516C80C" w14:textId="77777777" w:rsidR="00E47C63" w:rsidRDefault="00F0080D">
            <w:r>
              <w:t>condition_start_date</w:t>
            </w:r>
          </w:p>
        </w:tc>
        <w:tc>
          <w:tcPr>
            <w:tcW w:w="0" w:type="auto"/>
          </w:tcPr>
          <w:p w14:paraId="56052E94" w14:textId="77777777" w:rsidR="00E47C63" w:rsidRDefault="00F0080D">
            <w:r>
              <w:t>start_date</w:t>
            </w:r>
          </w:p>
        </w:tc>
        <w:tc>
          <w:tcPr>
            <w:tcW w:w="0" w:type="auto"/>
          </w:tcPr>
          <w:p w14:paraId="1FD8C2C7" w14:textId="77777777" w:rsidR="00E47C63" w:rsidRDefault="00E47C63"/>
        </w:tc>
        <w:tc>
          <w:tcPr>
            <w:tcW w:w="0" w:type="auto"/>
          </w:tcPr>
          <w:p w14:paraId="59B50C0E" w14:textId="77777777" w:rsidR="00E47C63" w:rsidRDefault="00E47C63"/>
        </w:tc>
      </w:tr>
      <w:tr w:rsidR="00E47C63" w14:paraId="34F42BD1" w14:textId="77777777">
        <w:tc>
          <w:tcPr>
            <w:tcW w:w="0" w:type="auto"/>
          </w:tcPr>
          <w:p w14:paraId="37DCA59F" w14:textId="77777777" w:rsidR="00E47C63" w:rsidRDefault="00F0080D">
            <w:r>
              <w:lastRenderedPageBreak/>
              <w:t>condition_start_datetime</w:t>
            </w:r>
          </w:p>
        </w:tc>
        <w:tc>
          <w:tcPr>
            <w:tcW w:w="0" w:type="auto"/>
          </w:tcPr>
          <w:p w14:paraId="26CA83B4" w14:textId="77777777" w:rsidR="00E47C63" w:rsidRDefault="00F0080D">
            <w:r>
              <w:t>start_datetime</w:t>
            </w:r>
          </w:p>
        </w:tc>
        <w:tc>
          <w:tcPr>
            <w:tcW w:w="0" w:type="auto"/>
          </w:tcPr>
          <w:p w14:paraId="422B5A0C" w14:textId="77777777" w:rsidR="00E47C63" w:rsidRDefault="00E47C63"/>
        </w:tc>
        <w:tc>
          <w:tcPr>
            <w:tcW w:w="0" w:type="auto"/>
          </w:tcPr>
          <w:p w14:paraId="142A470B" w14:textId="77777777" w:rsidR="00E47C63" w:rsidRDefault="00E47C63"/>
        </w:tc>
      </w:tr>
      <w:tr w:rsidR="00E47C63" w14:paraId="6893F198" w14:textId="77777777">
        <w:tc>
          <w:tcPr>
            <w:tcW w:w="0" w:type="auto"/>
          </w:tcPr>
          <w:p w14:paraId="1641BAF5" w14:textId="77777777" w:rsidR="00E47C63" w:rsidRDefault="00F0080D">
            <w:r>
              <w:t>condition_end_date</w:t>
            </w:r>
          </w:p>
        </w:tc>
        <w:tc>
          <w:tcPr>
            <w:tcW w:w="0" w:type="auto"/>
          </w:tcPr>
          <w:p w14:paraId="72AE0E29" w14:textId="77777777" w:rsidR="00E47C63" w:rsidRDefault="00F0080D">
            <w:r>
              <w:t>end_date</w:t>
            </w:r>
          </w:p>
        </w:tc>
        <w:tc>
          <w:tcPr>
            <w:tcW w:w="0" w:type="auto"/>
          </w:tcPr>
          <w:p w14:paraId="1A622DD6" w14:textId="77777777" w:rsidR="00E47C63" w:rsidRDefault="00E47C63"/>
        </w:tc>
        <w:tc>
          <w:tcPr>
            <w:tcW w:w="0" w:type="auto"/>
          </w:tcPr>
          <w:p w14:paraId="438536CB" w14:textId="77777777" w:rsidR="00E47C63" w:rsidRDefault="00E47C63"/>
        </w:tc>
      </w:tr>
      <w:tr w:rsidR="00E47C63" w14:paraId="720EAE86" w14:textId="77777777">
        <w:tc>
          <w:tcPr>
            <w:tcW w:w="0" w:type="auto"/>
          </w:tcPr>
          <w:p w14:paraId="0EA84AFC" w14:textId="77777777" w:rsidR="00E47C63" w:rsidRDefault="00F0080D">
            <w:r>
              <w:t>condition_end_datetime</w:t>
            </w:r>
          </w:p>
        </w:tc>
        <w:tc>
          <w:tcPr>
            <w:tcW w:w="0" w:type="auto"/>
          </w:tcPr>
          <w:p w14:paraId="69515533" w14:textId="77777777" w:rsidR="00E47C63" w:rsidRDefault="00F0080D">
            <w:r>
              <w:t>end_datetime</w:t>
            </w:r>
          </w:p>
        </w:tc>
        <w:tc>
          <w:tcPr>
            <w:tcW w:w="0" w:type="auto"/>
          </w:tcPr>
          <w:p w14:paraId="703E7372" w14:textId="77777777" w:rsidR="00E47C63" w:rsidRDefault="00E47C63"/>
        </w:tc>
        <w:tc>
          <w:tcPr>
            <w:tcW w:w="0" w:type="auto"/>
          </w:tcPr>
          <w:p w14:paraId="26DFC82A" w14:textId="77777777" w:rsidR="00E47C63" w:rsidRDefault="00E47C63"/>
        </w:tc>
      </w:tr>
      <w:tr w:rsidR="00E47C63" w14:paraId="374A2FBA" w14:textId="77777777">
        <w:tc>
          <w:tcPr>
            <w:tcW w:w="0" w:type="auto"/>
          </w:tcPr>
          <w:p w14:paraId="384A3E85" w14:textId="77777777" w:rsidR="00E47C63" w:rsidRDefault="00F0080D">
            <w:r>
              <w:t>condition_type_concept_id</w:t>
            </w:r>
          </w:p>
        </w:tc>
        <w:tc>
          <w:tcPr>
            <w:tcW w:w="0" w:type="auto"/>
          </w:tcPr>
          <w:p w14:paraId="134D4744" w14:textId="77777777" w:rsidR="00E47C63" w:rsidRDefault="00F0080D">
            <w:r>
              <w:t>type_concept_id</w:t>
            </w:r>
          </w:p>
        </w:tc>
        <w:tc>
          <w:tcPr>
            <w:tcW w:w="0" w:type="auto"/>
          </w:tcPr>
          <w:p w14:paraId="16B3B21B" w14:textId="77777777" w:rsidR="00E47C63" w:rsidRDefault="00E47C63"/>
        </w:tc>
        <w:tc>
          <w:tcPr>
            <w:tcW w:w="0" w:type="auto"/>
          </w:tcPr>
          <w:p w14:paraId="06C46458" w14:textId="77777777" w:rsidR="00E47C63" w:rsidRDefault="00E47C63"/>
        </w:tc>
      </w:tr>
      <w:tr w:rsidR="00E47C63" w14:paraId="0E20162F" w14:textId="77777777">
        <w:tc>
          <w:tcPr>
            <w:tcW w:w="0" w:type="auto"/>
          </w:tcPr>
          <w:p w14:paraId="3415CF68" w14:textId="77777777" w:rsidR="00E47C63" w:rsidRDefault="00F0080D">
            <w:r>
              <w:t>stop_reason</w:t>
            </w:r>
          </w:p>
        </w:tc>
        <w:tc>
          <w:tcPr>
            <w:tcW w:w="0" w:type="auto"/>
          </w:tcPr>
          <w:p w14:paraId="43C2A4A5" w14:textId="77777777" w:rsidR="00E47C63" w:rsidRDefault="00F0080D">
            <w:r>
              <w:t>stop_reason</w:t>
            </w:r>
          </w:p>
        </w:tc>
        <w:tc>
          <w:tcPr>
            <w:tcW w:w="0" w:type="auto"/>
          </w:tcPr>
          <w:p w14:paraId="1D331BF2" w14:textId="77777777" w:rsidR="00E47C63" w:rsidRDefault="00E47C63"/>
        </w:tc>
        <w:tc>
          <w:tcPr>
            <w:tcW w:w="0" w:type="auto"/>
          </w:tcPr>
          <w:p w14:paraId="4CC3C9C3" w14:textId="77777777" w:rsidR="00E47C63" w:rsidRDefault="00E47C63"/>
        </w:tc>
      </w:tr>
      <w:tr w:rsidR="00E47C63" w14:paraId="0F02D8DB" w14:textId="77777777">
        <w:tc>
          <w:tcPr>
            <w:tcW w:w="0" w:type="auto"/>
          </w:tcPr>
          <w:p w14:paraId="7FFFC277" w14:textId="77777777" w:rsidR="00E47C63" w:rsidRDefault="00F0080D">
            <w:r>
              <w:t>provider_id</w:t>
            </w:r>
          </w:p>
        </w:tc>
        <w:tc>
          <w:tcPr>
            <w:tcW w:w="0" w:type="auto"/>
          </w:tcPr>
          <w:p w14:paraId="11D454AE" w14:textId="77777777" w:rsidR="00E47C63" w:rsidRDefault="00F0080D">
            <w:r>
              <w:t>provider_id</w:t>
            </w:r>
          </w:p>
        </w:tc>
        <w:tc>
          <w:tcPr>
            <w:tcW w:w="0" w:type="auto"/>
          </w:tcPr>
          <w:p w14:paraId="19C15E05" w14:textId="77777777" w:rsidR="00E47C63" w:rsidRDefault="00E47C63"/>
        </w:tc>
        <w:tc>
          <w:tcPr>
            <w:tcW w:w="0" w:type="auto"/>
          </w:tcPr>
          <w:p w14:paraId="2A40B23F" w14:textId="77777777" w:rsidR="00E47C63" w:rsidRDefault="00E47C63"/>
        </w:tc>
      </w:tr>
      <w:tr w:rsidR="00E47C63" w14:paraId="38EA4DE5" w14:textId="77777777">
        <w:tc>
          <w:tcPr>
            <w:tcW w:w="0" w:type="auto"/>
          </w:tcPr>
          <w:p w14:paraId="7B460559" w14:textId="77777777" w:rsidR="00E47C63" w:rsidRDefault="00F0080D">
            <w:r>
              <w:t>visit_occurrence_id</w:t>
            </w:r>
          </w:p>
        </w:tc>
        <w:tc>
          <w:tcPr>
            <w:tcW w:w="0" w:type="auto"/>
          </w:tcPr>
          <w:p w14:paraId="48482596" w14:textId="77777777" w:rsidR="00E47C63" w:rsidRDefault="00F0080D">
            <w:r>
              <w:t>visit_occurrence_id</w:t>
            </w:r>
          </w:p>
        </w:tc>
        <w:tc>
          <w:tcPr>
            <w:tcW w:w="0" w:type="auto"/>
          </w:tcPr>
          <w:p w14:paraId="12D6C7E2" w14:textId="77777777" w:rsidR="00E47C63" w:rsidRDefault="00E47C63"/>
        </w:tc>
        <w:tc>
          <w:tcPr>
            <w:tcW w:w="0" w:type="auto"/>
          </w:tcPr>
          <w:p w14:paraId="54BEDB27" w14:textId="77777777" w:rsidR="00E47C63" w:rsidRDefault="00E47C63"/>
        </w:tc>
      </w:tr>
      <w:tr w:rsidR="00E47C63" w14:paraId="6C088FC3" w14:textId="77777777">
        <w:tc>
          <w:tcPr>
            <w:tcW w:w="0" w:type="auto"/>
          </w:tcPr>
          <w:p w14:paraId="0FBB2528" w14:textId="77777777" w:rsidR="00E47C63" w:rsidRDefault="00F0080D">
            <w:r>
              <w:t>condition_source_value</w:t>
            </w:r>
          </w:p>
        </w:tc>
        <w:tc>
          <w:tcPr>
            <w:tcW w:w="0" w:type="auto"/>
          </w:tcPr>
          <w:p w14:paraId="198D36A4" w14:textId="77777777" w:rsidR="00E47C63" w:rsidRDefault="00F0080D">
            <w:r>
              <w:t>source_value</w:t>
            </w:r>
          </w:p>
        </w:tc>
        <w:tc>
          <w:tcPr>
            <w:tcW w:w="0" w:type="auto"/>
          </w:tcPr>
          <w:p w14:paraId="5975F384" w14:textId="77777777" w:rsidR="00E47C63" w:rsidRDefault="00E47C63"/>
        </w:tc>
        <w:tc>
          <w:tcPr>
            <w:tcW w:w="0" w:type="auto"/>
          </w:tcPr>
          <w:p w14:paraId="1D0BE2CD" w14:textId="77777777" w:rsidR="00E47C63" w:rsidRDefault="00E47C63"/>
        </w:tc>
      </w:tr>
      <w:tr w:rsidR="00E47C63" w14:paraId="7168F7EA" w14:textId="77777777">
        <w:tc>
          <w:tcPr>
            <w:tcW w:w="0" w:type="auto"/>
          </w:tcPr>
          <w:p w14:paraId="1F801C03" w14:textId="77777777" w:rsidR="00E47C63" w:rsidRDefault="00F0080D">
            <w:r>
              <w:t>condition_source_concept_id</w:t>
            </w:r>
          </w:p>
        </w:tc>
        <w:tc>
          <w:tcPr>
            <w:tcW w:w="0" w:type="auto"/>
          </w:tcPr>
          <w:p w14:paraId="10BF4F6C" w14:textId="77777777" w:rsidR="00E47C63" w:rsidRDefault="00F0080D">
            <w:r>
              <w:t>source_concept_id</w:t>
            </w:r>
          </w:p>
        </w:tc>
        <w:tc>
          <w:tcPr>
            <w:tcW w:w="0" w:type="auto"/>
          </w:tcPr>
          <w:p w14:paraId="16569BC8" w14:textId="77777777" w:rsidR="00E47C63" w:rsidRDefault="00E47C63"/>
        </w:tc>
        <w:tc>
          <w:tcPr>
            <w:tcW w:w="0" w:type="auto"/>
          </w:tcPr>
          <w:p w14:paraId="13A30E51" w14:textId="77777777" w:rsidR="00E47C63" w:rsidRDefault="00E47C63"/>
        </w:tc>
      </w:tr>
    </w:tbl>
    <w:p w14:paraId="62FBB894" w14:textId="77777777" w:rsidR="00E47C63" w:rsidRDefault="00F0080D" w:rsidP="00A121BB">
      <w:pPr>
        <w:pStyle w:val="Heading1"/>
      </w:pPr>
      <w:r>
        <w:rPr>
          <w:sz w:val="36"/>
        </w:rPr>
        <w:br w:type="page"/>
      </w:r>
      <w:r>
        <w:lastRenderedPageBreak/>
        <w:t>Table name: drug_exposure</w:t>
      </w:r>
    </w:p>
    <w:p w14:paraId="6DE4E73F" w14:textId="77777777" w:rsidR="00E47C63" w:rsidRDefault="00F0080D" w:rsidP="00A121BB">
      <w:pPr>
        <w:pStyle w:val="Heading2"/>
      </w:pPr>
      <w:r>
        <w:t>Reading from stem_table</w:t>
      </w:r>
    </w:p>
    <w:p w14:paraId="018841CB" w14:textId="77777777" w:rsidR="00E47C63" w:rsidRDefault="00F0080D">
      <w:r>
        <w:rPr>
          <w:noProof/>
        </w:rPr>
        <w:lastRenderedPageBreak/>
        <w:drawing>
          <wp:inline distT="0" distB="0" distL="0" distR="0" wp14:anchorId="1412C809" wp14:editId="2F90B51F">
            <wp:extent cx="5715000" cy="10029825"/>
            <wp:effectExtent l="0" t="0" r="0" b="0"/>
            <wp:docPr id="12" name="Picture 12" descr="Generated"/>
            <wp:cNvGraphicFramePr/>
            <a:graphic xmlns:a="http://schemas.openxmlformats.org/drawingml/2006/main">
              <a:graphicData uri="http://schemas.openxmlformats.org/drawingml/2006/picture">
                <pic:pic xmlns:pic="http://schemas.openxmlformats.org/drawingml/2006/picture">
                  <pic:nvPicPr>
                    <pic:cNvPr id="12" name="Generated"/>
                    <pic:cNvPicPr/>
                  </pic:nvPicPr>
                  <pic:blipFill>
                    <a:blip r:embed="rId15"/>
                    <a:stretch>
                      <a:fillRect/>
                    </a:stretch>
                  </pic:blipFill>
                  <pic:spPr>
                    <a:xfrm>
                      <a:off x="0" y="0"/>
                      <a:ext cx="5715000" cy="100298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14"/>
        <w:gridCol w:w="2209"/>
        <w:gridCol w:w="476"/>
        <w:gridCol w:w="904"/>
      </w:tblGrid>
      <w:tr w:rsidR="00E47C63" w14:paraId="7EBBA768" w14:textId="77777777">
        <w:tc>
          <w:tcPr>
            <w:tcW w:w="0" w:type="auto"/>
            <w:shd w:val="clear" w:color="auto" w:fill="AAAAFF"/>
          </w:tcPr>
          <w:p w14:paraId="6350BD6B" w14:textId="77777777" w:rsidR="00E47C63" w:rsidRDefault="00F0080D">
            <w:r>
              <w:lastRenderedPageBreak/>
              <w:t>Destination Field</w:t>
            </w:r>
          </w:p>
        </w:tc>
        <w:tc>
          <w:tcPr>
            <w:tcW w:w="0" w:type="auto"/>
            <w:shd w:val="clear" w:color="auto" w:fill="AAAAFF"/>
          </w:tcPr>
          <w:p w14:paraId="2B7FA650" w14:textId="77777777" w:rsidR="00E47C63" w:rsidRDefault="00F0080D">
            <w:r>
              <w:t>Source Field</w:t>
            </w:r>
          </w:p>
        </w:tc>
        <w:tc>
          <w:tcPr>
            <w:tcW w:w="0" w:type="auto"/>
            <w:shd w:val="clear" w:color="auto" w:fill="AAAAFF"/>
          </w:tcPr>
          <w:p w14:paraId="5B1C1457" w14:textId="77777777" w:rsidR="00E47C63" w:rsidRDefault="00F0080D">
            <w:r>
              <w:t>Logic</w:t>
            </w:r>
          </w:p>
        </w:tc>
        <w:tc>
          <w:tcPr>
            <w:tcW w:w="0" w:type="auto"/>
            <w:shd w:val="clear" w:color="auto" w:fill="AAAAFF"/>
          </w:tcPr>
          <w:p w14:paraId="5F45402B" w14:textId="77777777" w:rsidR="00E47C63" w:rsidRDefault="00F0080D">
            <w:r>
              <w:t>Comment</w:t>
            </w:r>
          </w:p>
        </w:tc>
      </w:tr>
      <w:tr w:rsidR="00E47C63" w14:paraId="2DF1AE04" w14:textId="77777777">
        <w:tc>
          <w:tcPr>
            <w:tcW w:w="0" w:type="auto"/>
          </w:tcPr>
          <w:p w14:paraId="00122F4E" w14:textId="77777777" w:rsidR="00E47C63" w:rsidRDefault="00F0080D">
            <w:r>
              <w:t>drug_exposure_id</w:t>
            </w:r>
          </w:p>
        </w:tc>
        <w:tc>
          <w:tcPr>
            <w:tcW w:w="0" w:type="auto"/>
          </w:tcPr>
          <w:p w14:paraId="54AD73D0" w14:textId="77777777" w:rsidR="00E47C63" w:rsidRDefault="00F0080D">
            <w:r>
              <w:t>id</w:t>
            </w:r>
          </w:p>
        </w:tc>
        <w:tc>
          <w:tcPr>
            <w:tcW w:w="0" w:type="auto"/>
          </w:tcPr>
          <w:p w14:paraId="1D40E069" w14:textId="77777777" w:rsidR="00E47C63" w:rsidRDefault="00E47C63"/>
        </w:tc>
        <w:tc>
          <w:tcPr>
            <w:tcW w:w="0" w:type="auto"/>
          </w:tcPr>
          <w:p w14:paraId="5CEDE832" w14:textId="77777777" w:rsidR="00E47C63" w:rsidRDefault="00E47C63"/>
        </w:tc>
      </w:tr>
      <w:tr w:rsidR="00E47C63" w14:paraId="3BEEB16F" w14:textId="77777777">
        <w:tc>
          <w:tcPr>
            <w:tcW w:w="0" w:type="auto"/>
          </w:tcPr>
          <w:p w14:paraId="2BAD9FDA" w14:textId="77777777" w:rsidR="00E47C63" w:rsidRDefault="00F0080D">
            <w:r>
              <w:t>person_id</w:t>
            </w:r>
          </w:p>
        </w:tc>
        <w:tc>
          <w:tcPr>
            <w:tcW w:w="0" w:type="auto"/>
          </w:tcPr>
          <w:p w14:paraId="3EDA4437" w14:textId="77777777" w:rsidR="00E47C63" w:rsidRDefault="00F0080D">
            <w:r>
              <w:t>person_id</w:t>
            </w:r>
          </w:p>
        </w:tc>
        <w:tc>
          <w:tcPr>
            <w:tcW w:w="0" w:type="auto"/>
          </w:tcPr>
          <w:p w14:paraId="5677B989" w14:textId="77777777" w:rsidR="00E47C63" w:rsidRDefault="00E47C63"/>
        </w:tc>
        <w:tc>
          <w:tcPr>
            <w:tcW w:w="0" w:type="auto"/>
          </w:tcPr>
          <w:p w14:paraId="4A15A884" w14:textId="77777777" w:rsidR="00E47C63" w:rsidRDefault="00E47C63"/>
        </w:tc>
      </w:tr>
      <w:tr w:rsidR="00E47C63" w14:paraId="69B8E265" w14:textId="77777777">
        <w:tc>
          <w:tcPr>
            <w:tcW w:w="0" w:type="auto"/>
          </w:tcPr>
          <w:p w14:paraId="4F19D53A" w14:textId="77777777" w:rsidR="00E47C63" w:rsidRDefault="00F0080D">
            <w:r>
              <w:t>drug_concept_id</w:t>
            </w:r>
          </w:p>
        </w:tc>
        <w:tc>
          <w:tcPr>
            <w:tcW w:w="0" w:type="auto"/>
          </w:tcPr>
          <w:p w14:paraId="2D15ED1C" w14:textId="77777777" w:rsidR="00E47C63" w:rsidRDefault="00F0080D">
            <w:r>
              <w:t>concept_id</w:t>
            </w:r>
          </w:p>
        </w:tc>
        <w:tc>
          <w:tcPr>
            <w:tcW w:w="0" w:type="auto"/>
          </w:tcPr>
          <w:p w14:paraId="3D36193F" w14:textId="77777777" w:rsidR="00E47C63" w:rsidRDefault="00E47C63"/>
        </w:tc>
        <w:tc>
          <w:tcPr>
            <w:tcW w:w="0" w:type="auto"/>
          </w:tcPr>
          <w:p w14:paraId="5F736A10" w14:textId="77777777" w:rsidR="00E47C63" w:rsidRDefault="00E47C63"/>
        </w:tc>
      </w:tr>
      <w:tr w:rsidR="00E47C63" w14:paraId="653CEA81" w14:textId="77777777">
        <w:tc>
          <w:tcPr>
            <w:tcW w:w="0" w:type="auto"/>
          </w:tcPr>
          <w:p w14:paraId="74D21CD2" w14:textId="77777777" w:rsidR="00E47C63" w:rsidRDefault="00F0080D">
            <w:r>
              <w:t>drug_exposure_start_date</w:t>
            </w:r>
          </w:p>
        </w:tc>
        <w:tc>
          <w:tcPr>
            <w:tcW w:w="0" w:type="auto"/>
          </w:tcPr>
          <w:p w14:paraId="3BA8A637" w14:textId="77777777" w:rsidR="00E47C63" w:rsidRDefault="00F0080D">
            <w:r>
              <w:t>start_date</w:t>
            </w:r>
          </w:p>
        </w:tc>
        <w:tc>
          <w:tcPr>
            <w:tcW w:w="0" w:type="auto"/>
          </w:tcPr>
          <w:p w14:paraId="4FFD649F" w14:textId="77777777" w:rsidR="00E47C63" w:rsidRDefault="00E47C63"/>
        </w:tc>
        <w:tc>
          <w:tcPr>
            <w:tcW w:w="0" w:type="auto"/>
          </w:tcPr>
          <w:p w14:paraId="4709FD08" w14:textId="77777777" w:rsidR="00E47C63" w:rsidRDefault="00E47C63"/>
        </w:tc>
      </w:tr>
      <w:tr w:rsidR="00E47C63" w14:paraId="6470F0C1" w14:textId="77777777">
        <w:tc>
          <w:tcPr>
            <w:tcW w:w="0" w:type="auto"/>
          </w:tcPr>
          <w:p w14:paraId="6CFD4574" w14:textId="77777777" w:rsidR="00E47C63" w:rsidRDefault="00F0080D">
            <w:r>
              <w:t>drug_exposure_start_datetime</w:t>
            </w:r>
          </w:p>
        </w:tc>
        <w:tc>
          <w:tcPr>
            <w:tcW w:w="0" w:type="auto"/>
          </w:tcPr>
          <w:p w14:paraId="4B5E773D" w14:textId="77777777" w:rsidR="00E47C63" w:rsidRDefault="00F0080D">
            <w:r>
              <w:t>start_datetime</w:t>
            </w:r>
          </w:p>
        </w:tc>
        <w:tc>
          <w:tcPr>
            <w:tcW w:w="0" w:type="auto"/>
          </w:tcPr>
          <w:p w14:paraId="021141FF" w14:textId="77777777" w:rsidR="00E47C63" w:rsidRDefault="00E47C63"/>
        </w:tc>
        <w:tc>
          <w:tcPr>
            <w:tcW w:w="0" w:type="auto"/>
          </w:tcPr>
          <w:p w14:paraId="6B1D7727" w14:textId="77777777" w:rsidR="00E47C63" w:rsidRDefault="00E47C63"/>
        </w:tc>
      </w:tr>
      <w:tr w:rsidR="00E47C63" w14:paraId="782F0F54" w14:textId="77777777">
        <w:tc>
          <w:tcPr>
            <w:tcW w:w="0" w:type="auto"/>
          </w:tcPr>
          <w:p w14:paraId="5BD107EF" w14:textId="77777777" w:rsidR="00E47C63" w:rsidRDefault="00F0080D">
            <w:r>
              <w:t>drug_exposure_end_date</w:t>
            </w:r>
          </w:p>
        </w:tc>
        <w:tc>
          <w:tcPr>
            <w:tcW w:w="0" w:type="auto"/>
          </w:tcPr>
          <w:p w14:paraId="7D2A4445" w14:textId="77777777" w:rsidR="00E47C63" w:rsidRDefault="00F0080D">
            <w:r>
              <w:t>end_date</w:t>
            </w:r>
          </w:p>
        </w:tc>
        <w:tc>
          <w:tcPr>
            <w:tcW w:w="0" w:type="auto"/>
          </w:tcPr>
          <w:p w14:paraId="598A1336" w14:textId="77777777" w:rsidR="00E47C63" w:rsidRDefault="00E47C63"/>
        </w:tc>
        <w:tc>
          <w:tcPr>
            <w:tcW w:w="0" w:type="auto"/>
          </w:tcPr>
          <w:p w14:paraId="210FDA1B" w14:textId="77777777" w:rsidR="00E47C63" w:rsidRDefault="00E47C63"/>
        </w:tc>
      </w:tr>
      <w:tr w:rsidR="00E47C63" w14:paraId="0E1C0F47" w14:textId="77777777">
        <w:tc>
          <w:tcPr>
            <w:tcW w:w="0" w:type="auto"/>
          </w:tcPr>
          <w:p w14:paraId="406BFB55" w14:textId="77777777" w:rsidR="00E47C63" w:rsidRDefault="00F0080D">
            <w:r>
              <w:t>drug_exposure_end_datetime</w:t>
            </w:r>
          </w:p>
        </w:tc>
        <w:tc>
          <w:tcPr>
            <w:tcW w:w="0" w:type="auto"/>
          </w:tcPr>
          <w:p w14:paraId="0995C26D" w14:textId="77777777" w:rsidR="00E47C63" w:rsidRDefault="00F0080D">
            <w:r>
              <w:t>end_datetime</w:t>
            </w:r>
          </w:p>
        </w:tc>
        <w:tc>
          <w:tcPr>
            <w:tcW w:w="0" w:type="auto"/>
          </w:tcPr>
          <w:p w14:paraId="51507B35" w14:textId="77777777" w:rsidR="00E47C63" w:rsidRDefault="00E47C63"/>
        </w:tc>
        <w:tc>
          <w:tcPr>
            <w:tcW w:w="0" w:type="auto"/>
          </w:tcPr>
          <w:p w14:paraId="17936F28" w14:textId="77777777" w:rsidR="00E47C63" w:rsidRDefault="00E47C63"/>
        </w:tc>
      </w:tr>
      <w:tr w:rsidR="00E47C63" w14:paraId="290FDE0A" w14:textId="77777777">
        <w:tc>
          <w:tcPr>
            <w:tcW w:w="0" w:type="auto"/>
          </w:tcPr>
          <w:p w14:paraId="6582BDAE" w14:textId="77777777" w:rsidR="00E47C63" w:rsidRDefault="00F0080D">
            <w:r>
              <w:t>drug_type_concept_id</w:t>
            </w:r>
          </w:p>
        </w:tc>
        <w:tc>
          <w:tcPr>
            <w:tcW w:w="0" w:type="auto"/>
          </w:tcPr>
          <w:p w14:paraId="63B3A077" w14:textId="77777777" w:rsidR="00E47C63" w:rsidRDefault="00F0080D">
            <w:r>
              <w:t>type_concept_id</w:t>
            </w:r>
          </w:p>
        </w:tc>
        <w:tc>
          <w:tcPr>
            <w:tcW w:w="0" w:type="auto"/>
          </w:tcPr>
          <w:p w14:paraId="7D1FD06A" w14:textId="77777777" w:rsidR="00E47C63" w:rsidRDefault="00E47C63"/>
        </w:tc>
        <w:tc>
          <w:tcPr>
            <w:tcW w:w="0" w:type="auto"/>
          </w:tcPr>
          <w:p w14:paraId="488B74E2" w14:textId="77777777" w:rsidR="00E47C63" w:rsidRDefault="00E47C63"/>
        </w:tc>
      </w:tr>
      <w:tr w:rsidR="00E47C63" w14:paraId="208CE093" w14:textId="77777777">
        <w:tc>
          <w:tcPr>
            <w:tcW w:w="0" w:type="auto"/>
          </w:tcPr>
          <w:p w14:paraId="60C5FA9A" w14:textId="77777777" w:rsidR="00E47C63" w:rsidRDefault="00F0080D">
            <w:r>
              <w:t>stop_reason</w:t>
            </w:r>
          </w:p>
        </w:tc>
        <w:tc>
          <w:tcPr>
            <w:tcW w:w="0" w:type="auto"/>
          </w:tcPr>
          <w:p w14:paraId="262BBF09" w14:textId="77777777" w:rsidR="00E47C63" w:rsidRDefault="00F0080D">
            <w:r>
              <w:t>stop_reason</w:t>
            </w:r>
          </w:p>
        </w:tc>
        <w:tc>
          <w:tcPr>
            <w:tcW w:w="0" w:type="auto"/>
          </w:tcPr>
          <w:p w14:paraId="774C94FB" w14:textId="77777777" w:rsidR="00E47C63" w:rsidRDefault="00E47C63"/>
        </w:tc>
        <w:tc>
          <w:tcPr>
            <w:tcW w:w="0" w:type="auto"/>
          </w:tcPr>
          <w:p w14:paraId="4FFC63C8" w14:textId="77777777" w:rsidR="00E47C63" w:rsidRDefault="00E47C63"/>
        </w:tc>
      </w:tr>
      <w:tr w:rsidR="00E47C63" w14:paraId="320642D7" w14:textId="77777777">
        <w:tc>
          <w:tcPr>
            <w:tcW w:w="0" w:type="auto"/>
          </w:tcPr>
          <w:p w14:paraId="579036FA" w14:textId="77777777" w:rsidR="00E47C63" w:rsidRDefault="00F0080D">
            <w:r>
              <w:t>refills</w:t>
            </w:r>
          </w:p>
        </w:tc>
        <w:tc>
          <w:tcPr>
            <w:tcW w:w="0" w:type="auto"/>
          </w:tcPr>
          <w:p w14:paraId="5299EAEA" w14:textId="77777777" w:rsidR="00E47C63" w:rsidRDefault="00F0080D">
            <w:r>
              <w:t>refills</w:t>
            </w:r>
          </w:p>
        </w:tc>
        <w:tc>
          <w:tcPr>
            <w:tcW w:w="0" w:type="auto"/>
          </w:tcPr>
          <w:p w14:paraId="75D5E188" w14:textId="77777777" w:rsidR="00E47C63" w:rsidRDefault="00E47C63"/>
        </w:tc>
        <w:tc>
          <w:tcPr>
            <w:tcW w:w="0" w:type="auto"/>
          </w:tcPr>
          <w:p w14:paraId="293A0609" w14:textId="77777777" w:rsidR="00E47C63" w:rsidRDefault="00E47C63"/>
        </w:tc>
      </w:tr>
      <w:tr w:rsidR="00E47C63" w14:paraId="383AD5CD" w14:textId="77777777">
        <w:tc>
          <w:tcPr>
            <w:tcW w:w="0" w:type="auto"/>
          </w:tcPr>
          <w:p w14:paraId="353EF518" w14:textId="77777777" w:rsidR="00E47C63" w:rsidRDefault="00F0080D">
            <w:r>
              <w:t>quantity</w:t>
            </w:r>
          </w:p>
        </w:tc>
        <w:tc>
          <w:tcPr>
            <w:tcW w:w="0" w:type="auto"/>
          </w:tcPr>
          <w:p w14:paraId="4B4D5C08" w14:textId="77777777" w:rsidR="00E47C63" w:rsidRDefault="00F0080D">
            <w:r>
              <w:t>quantity</w:t>
            </w:r>
          </w:p>
        </w:tc>
        <w:tc>
          <w:tcPr>
            <w:tcW w:w="0" w:type="auto"/>
          </w:tcPr>
          <w:p w14:paraId="71D06F3A" w14:textId="77777777" w:rsidR="00E47C63" w:rsidRDefault="00E47C63"/>
        </w:tc>
        <w:tc>
          <w:tcPr>
            <w:tcW w:w="0" w:type="auto"/>
          </w:tcPr>
          <w:p w14:paraId="6447F97B" w14:textId="77777777" w:rsidR="00E47C63" w:rsidRDefault="00E47C63"/>
        </w:tc>
      </w:tr>
      <w:tr w:rsidR="00E47C63" w14:paraId="076C7FD3" w14:textId="77777777">
        <w:tc>
          <w:tcPr>
            <w:tcW w:w="0" w:type="auto"/>
          </w:tcPr>
          <w:p w14:paraId="4428E573" w14:textId="77777777" w:rsidR="00E47C63" w:rsidRDefault="00F0080D">
            <w:r>
              <w:t>days_supply</w:t>
            </w:r>
          </w:p>
        </w:tc>
        <w:tc>
          <w:tcPr>
            <w:tcW w:w="0" w:type="auto"/>
          </w:tcPr>
          <w:p w14:paraId="6FF74DA8" w14:textId="77777777" w:rsidR="00E47C63" w:rsidRDefault="00F0080D">
            <w:r>
              <w:t>days_supply</w:t>
            </w:r>
          </w:p>
        </w:tc>
        <w:tc>
          <w:tcPr>
            <w:tcW w:w="0" w:type="auto"/>
          </w:tcPr>
          <w:p w14:paraId="7D6B20E9" w14:textId="77777777" w:rsidR="00E47C63" w:rsidRDefault="00E47C63"/>
        </w:tc>
        <w:tc>
          <w:tcPr>
            <w:tcW w:w="0" w:type="auto"/>
          </w:tcPr>
          <w:p w14:paraId="11DA86A7" w14:textId="77777777" w:rsidR="00E47C63" w:rsidRDefault="00E47C63"/>
        </w:tc>
      </w:tr>
      <w:tr w:rsidR="00E47C63" w14:paraId="659421B1" w14:textId="77777777">
        <w:tc>
          <w:tcPr>
            <w:tcW w:w="0" w:type="auto"/>
          </w:tcPr>
          <w:p w14:paraId="68707C3E" w14:textId="77777777" w:rsidR="00E47C63" w:rsidRDefault="00F0080D">
            <w:r>
              <w:t>sig</w:t>
            </w:r>
          </w:p>
        </w:tc>
        <w:tc>
          <w:tcPr>
            <w:tcW w:w="0" w:type="auto"/>
          </w:tcPr>
          <w:p w14:paraId="3E5B5860" w14:textId="77777777" w:rsidR="00E47C63" w:rsidRDefault="00F0080D">
            <w:r>
              <w:t>sig</w:t>
            </w:r>
          </w:p>
        </w:tc>
        <w:tc>
          <w:tcPr>
            <w:tcW w:w="0" w:type="auto"/>
          </w:tcPr>
          <w:p w14:paraId="515A2C65" w14:textId="77777777" w:rsidR="00E47C63" w:rsidRDefault="00E47C63"/>
        </w:tc>
        <w:tc>
          <w:tcPr>
            <w:tcW w:w="0" w:type="auto"/>
          </w:tcPr>
          <w:p w14:paraId="0B661083" w14:textId="77777777" w:rsidR="00E47C63" w:rsidRDefault="00E47C63"/>
        </w:tc>
      </w:tr>
      <w:tr w:rsidR="00E47C63" w14:paraId="7B4EFEF3" w14:textId="77777777">
        <w:tc>
          <w:tcPr>
            <w:tcW w:w="0" w:type="auto"/>
          </w:tcPr>
          <w:p w14:paraId="7EDD74AA" w14:textId="77777777" w:rsidR="00E47C63" w:rsidRDefault="00F0080D">
            <w:r>
              <w:t>route_concept_id</w:t>
            </w:r>
          </w:p>
        </w:tc>
        <w:tc>
          <w:tcPr>
            <w:tcW w:w="0" w:type="auto"/>
          </w:tcPr>
          <w:p w14:paraId="10D19725" w14:textId="77777777" w:rsidR="00E47C63" w:rsidRDefault="00F0080D">
            <w:r>
              <w:t>route_concept_id</w:t>
            </w:r>
          </w:p>
        </w:tc>
        <w:tc>
          <w:tcPr>
            <w:tcW w:w="0" w:type="auto"/>
          </w:tcPr>
          <w:p w14:paraId="53A023CF" w14:textId="77777777" w:rsidR="00E47C63" w:rsidRDefault="00E47C63"/>
        </w:tc>
        <w:tc>
          <w:tcPr>
            <w:tcW w:w="0" w:type="auto"/>
          </w:tcPr>
          <w:p w14:paraId="418A8CF9" w14:textId="77777777" w:rsidR="00E47C63" w:rsidRDefault="00E47C63"/>
        </w:tc>
      </w:tr>
      <w:tr w:rsidR="00E47C63" w14:paraId="6AACBC59" w14:textId="77777777">
        <w:tc>
          <w:tcPr>
            <w:tcW w:w="0" w:type="auto"/>
          </w:tcPr>
          <w:p w14:paraId="2097AFF5" w14:textId="77777777" w:rsidR="00E47C63" w:rsidRDefault="00F0080D">
            <w:r>
              <w:t>effective_drug_dose</w:t>
            </w:r>
          </w:p>
        </w:tc>
        <w:tc>
          <w:tcPr>
            <w:tcW w:w="0" w:type="auto"/>
          </w:tcPr>
          <w:p w14:paraId="76461142" w14:textId="77777777" w:rsidR="00E47C63" w:rsidRDefault="00F0080D">
            <w:r>
              <w:t>effective_drug_dose</w:t>
            </w:r>
          </w:p>
        </w:tc>
        <w:tc>
          <w:tcPr>
            <w:tcW w:w="0" w:type="auto"/>
          </w:tcPr>
          <w:p w14:paraId="79110736" w14:textId="77777777" w:rsidR="00E47C63" w:rsidRDefault="00E47C63"/>
        </w:tc>
        <w:tc>
          <w:tcPr>
            <w:tcW w:w="0" w:type="auto"/>
          </w:tcPr>
          <w:p w14:paraId="1D4E94BC" w14:textId="77777777" w:rsidR="00E47C63" w:rsidRDefault="00E47C63"/>
        </w:tc>
      </w:tr>
      <w:tr w:rsidR="00E47C63" w14:paraId="2F551E84" w14:textId="77777777">
        <w:tc>
          <w:tcPr>
            <w:tcW w:w="0" w:type="auto"/>
          </w:tcPr>
          <w:p w14:paraId="7FC28A2E" w14:textId="77777777" w:rsidR="00E47C63" w:rsidRDefault="00F0080D">
            <w:r>
              <w:t>dose_unit_concept_id</w:t>
            </w:r>
          </w:p>
        </w:tc>
        <w:tc>
          <w:tcPr>
            <w:tcW w:w="0" w:type="auto"/>
          </w:tcPr>
          <w:p w14:paraId="653BFD78" w14:textId="77777777" w:rsidR="00E47C63" w:rsidRDefault="00F0080D">
            <w:r>
              <w:t>dose_unit_concept_id</w:t>
            </w:r>
          </w:p>
        </w:tc>
        <w:tc>
          <w:tcPr>
            <w:tcW w:w="0" w:type="auto"/>
          </w:tcPr>
          <w:p w14:paraId="4977E10D" w14:textId="77777777" w:rsidR="00E47C63" w:rsidRDefault="00E47C63"/>
        </w:tc>
        <w:tc>
          <w:tcPr>
            <w:tcW w:w="0" w:type="auto"/>
          </w:tcPr>
          <w:p w14:paraId="17017E40" w14:textId="77777777" w:rsidR="00E47C63" w:rsidRDefault="00E47C63"/>
        </w:tc>
      </w:tr>
      <w:tr w:rsidR="00E47C63" w14:paraId="379789E0" w14:textId="77777777">
        <w:tc>
          <w:tcPr>
            <w:tcW w:w="0" w:type="auto"/>
          </w:tcPr>
          <w:p w14:paraId="6F806972" w14:textId="77777777" w:rsidR="00E47C63" w:rsidRDefault="00F0080D">
            <w:r>
              <w:t>lot_number</w:t>
            </w:r>
          </w:p>
        </w:tc>
        <w:tc>
          <w:tcPr>
            <w:tcW w:w="0" w:type="auto"/>
          </w:tcPr>
          <w:p w14:paraId="2C5A1CCC" w14:textId="77777777" w:rsidR="00E47C63" w:rsidRDefault="00F0080D">
            <w:r>
              <w:t>lot_number</w:t>
            </w:r>
          </w:p>
        </w:tc>
        <w:tc>
          <w:tcPr>
            <w:tcW w:w="0" w:type="auto"/>
          </w:tcPr>
          <w:p w14:paraId="180F849F" w14:textId="77777777" w:rsidR="00E47C63" w:rsidRDefault="00E47C63"/>
        </w:tc>
        <w:tc>
          <w:tcPr>
            <w:tcW w:w="0" w:type="auto"/>
          </w:tcPr>
          <w:p w14:paraId="265F7851" w14:textId="77777777" w:rsidR="00E47C63" w:rsidRDefault="00E47C63"/>
        </w:tc>
      </w:tr>
      <w:tr w:rsidR="00E47C63" w14:paraId="61CF5B2D" w14:textId="77777777">
        <w:tc>
          <w:tcPr>
            <w:tcW w:w="0" w:type="auto"/>
          </w:tcPr>
          <w:p w14:paraId="4B913708" w14:textId="77777777" w:rsidR="00E47C63" w:rsidRDefault="00F0080D">
            <w:r>
              <w:t>provider_id</w:t>
            </w:r>
          </w:p>
        </w:tc>
        <w:tc>
          <w:tcPr>
            <w:tcW w:w="0" w:type="auto"/>
          </w:tcPr>
          <w:p w14:paraId="1CF913E3" w14:textId="77777777" w:rsidR="00E47C63" w:rsidRDefault="00F0080D">
            <w:r>
              <w:t>provider_id</w:t>
            </w:r>
          </w:p>
        </w:tc>
        <w:tc>
          <w:tcPr>
            <w:tcW w:w="0" w:type="auto"/>
          </w:tcPr>
          <w:p w14:paraId="1A7CA71C" w14:textId="77777777" w:rsidR="00E47C63" w:rsidRDefault="00E47C63"/>
        </w:tc>
        <w:tc>
          <w:tcPr>
            <w:tcW w:w="0" w:type="auto"/>
          </w:tcPr>
          <w:p w14:paraId="3B23A720" w14:textId="77777777" w:rsidR="00E47C63" w:rsidRDefault="00E47C63"/>
        </w:tc>
      </w:tr>
      <w:tr w:rsidR="00E47C63" w14:paraId="026236F3" w14:textId="77777777">
        <w:tc>
          <w:tcPr>
            <w:tcW w:w="0" w:type="auto"/>
          </w:tcPr>
          <w:p w14:paraId="6AE9C468" w14:textId="77777777" w:rsidR="00E47C63" w:rsidRDefault="00F0080D">
            <w:r>
              <w:t>visit_occurrence_id</w:t>
            </w:r>
          </w:p>
        </w:tc>
        <w:tc>
          <w:tcPr>
            <w:tcW w:w="0" w:type="auto"/>
          </w:tcPr>
          <w:p w14:paraId="2520BBAD" w14:textId="77777777" w:rsidR="00E47C63" w:rsidRDefault="00F0080D">
            <w:r>
              <w:t>visit_occurrence_id</w:t>
            </w:r>
          </w:p>
        </w:tc>
        <w:tc>
          <w:tcPr>
            <w:tcW w:w="0" w:type="auto"/>
          </w:tcPr>
          <w:p w14:paraId="73CC92EB" w14:textId="77777777" w:rsidR="00E47C63" w:rsidRDefault="00E47C63"/>
        </w:tc>
        <w:tc>
          <w:tcPr>
            <w:tcW w:w="0" w:type="auto"/>
          </w:tcPr>
          <w:p w14:paraId="0A2D2E9F" w14:textId="77777777" w:rsidR="00E47C63" w:rsidRDefault="00E47C63"/>
        </w:tc>
      </w:tr>
      <w:tr w:rsidR="00E47C63" w14:paraId="42D97974" w14:textId="77777777">
        <w:tc>
          <w:tcPr>
            <w:tcW w:w="0" w:type="auto"/>
          </w:tcPr>
          <w:p w14:paraId="0CE2A9B3" w14:textId="77777777" w:rsidR="00E47C63" w:rsidRDefault="00F0080D">
            <w:r>
              <w:t>drug_source_value</w:t>
            </w:r>
          </w:p>
        </w:tc>
        <w:tc>
          <w:tcPr>
            <w:tcW w:w="0" w:type="auto"/>
          </w:tcPr>
          <w:p w14:paraId="6E94EBF4" w14:textId="77777777" w:rsidR="00E47C63" w:rsidRDefault="00F0080D">
            <w:r>
              <w:t>source_value</w:t>
            </w:r>
          </w:p>
        </w:tc>
        <w:tc>
          <w:tcPr>
            <w:tcW w:w="0" w:type="auto"/>
          </w:tcPr>
          <w:p w14:paraId="622CDBC0" w14:textId="77777777" w:rsidR="00E47C63" w:rsidRDefault="00E47C63"/>
        </w:tc>
        <w:tc>
          <w:tcPr>
            <w:tcW w:w="0" w:type="auto"/>
          </w:tcPr>
          <w:p w14:paraId="6DF749DC" w14:textId="77777777" w:rsidR="00E47C63" w:rsidRDefault="00E47C63"/>
        </w:tc>
      </w:tr>
      <w:tr w:rsidR="00E47C63" w14:paraId="56072BF3" w14:textId="77777777">
        <w:tc>
          <w:tcPr>
            <w:tcW w:w="0" w:type="auto"/>
          </w:tcPr>
          <w:p w14:paraId="2C152CC9" w14:textId="77777777" w:rsidR="00E47C63" w:rsidRDefault="00F0080D">
            <w:r>
              <w:t>drug_source_concept_id</w:t>
            </w:r>
          </w:p>
        </w:tc>
        <w:tc>
          <w:tcPr>
            <w:tcW w:w="0" w:type="auto"/>
          </w:tcPr>
          <w:p w14:paraId="4363E619" w14:textId="77777777" w:rsidR="00E47C63" w:rsidRDefault="00F0080D">
            <w:r>
              <w:t>source_concept_id</w:t>
            </w:r>
          </w:p>
        </w:tc>
        <w:tc>
          <w:tcPr>
            <w:tcW w:w="0" w:type="auto"/>
          </w:tcPr>
          <w:p w14:paraId="6A7F2712" w14:textId="77777777" w:rsidR="00E47C63" w:rsidRDefault="00E47C63"/>
        </w:tc>
        <w:tc>
          <w:tcPr>
            <w:tcW w:w="0" w:type="auto"/>
          </w:tcPr>
          <w:p w14:paraId="2B0ABD26" w14:textId="77777777" w:rsidR="00E47C63" w:rsidRDefault="00E47C63"/>
        </w:tc>
      </w:tr>
      <w:tr w:rsidR="00E47C63" w14:paraId="19C6F681" w14:textId="77777777">
        <w:tc>
          <w:tcPr>
            <w:tcW w:w="0" w:type="auto"/>
          </w:tcPr>
          <w:p w14:paraId="6C2DFE9D" w14:textId="77777777" w:rsidR="00E47C63" w:rsidRDefault="00F0080D">
            <w:r>
              <w:t>route_source_value</w:t>
            </w:r>
          </w:p>
        </w:tc>
        <w:tc>
          <w:tcPr>
            <w:tcW w:w="0" w:type="auto"/>
          </w:tcPr>
          <w:p w14:paraId="3B8DB81C" w14:textId="77777777" w:rsidR="00E47C63" w:rsidRDefault="00F0080D">
            <w:r>
              <w:t>route_source_value</w:t>
            </w:r>
          </w:p>
        </w:tc>
        <w:tc>
          <w:tcPr>
            <w:tcW w:w="0" w:type="auto"/>
          </w:tcPr>
          <w:p w14:paraId="46DCD360" w14:textId="77777777" w:rsidR="00E47C63" w:rsidRDefault="00E47C63"/>
        </w:tc>
        <w:tc>
          <w:tcPr>
            <w:tcW w:w="0" w:type="auto"/>
          </w:tcPr>
          <w:p w14:paraId="20A5F579" w14:textId="77777777" w:rsidR="00E47C63" w:rsidRDefault="00E47C63"/>
        </w:tc>
      </w:tr>
      <w:tr w:rsidR="00E47C63" w14:paraId="3B0BA5F0" w14:textId="77777777">
        <w:tc>
          <w:tcPr>
            <w:tcW w:w="0" w:type="auto"/>
          </w:tcPr>
          <w:p w14:paraId="00EB7AA6" w14:textId="77777777" w:rsidR="00E47C63" w:rsidRDefault="00F0080D">
            <w:r>
              <w:t>dose_unit_source_value</w:t>
            </w:r>
          </w:p>
        </w:tc>
        <w:tc>
          <w:tcPr>
            <w:tcW w:w="0" w:type="auto"/>
          </w:tcPr>
          <w:p w14:paraId="64CCE63A" w14:textId="77777777" w:rsidR="00E47C63" w:rsidRDefault="00F0080D">
            <w:r>
              <w:t>dose_unit_source_value</w:t>
            </w:r>
          </w:p>
        </w:tc>
        <w:tc>
          <w:tcPr>
            <w:tcW w:w="0" w:type="auto"/>
          </w:tcPr>
          <w:p w14:paraId="23A93A8E" w14:textId="77777777" w:rsidR="00E47C63" w:rsidRDefault="00E47C63"/>
        </w:tc>
        <w:tc>
          <w:tcPr>
            <w:tcW w:w="0" w:type="auto"/>
          </w:tcPr>
          <w:p w14:paraId="2E3825B7" w14:textId="77777777" w:rsidR="00E47C63" w:rsidRDefault="00E47C63"/>
        </w:tc>
      </w:tr>
    </w:tbl>
    <w:p w14:paraId="48E9B477" w14:textId="77777777" w:rsidR="00E47C63" w:rsidRDefault="00F0080D" w:rsidP="00A121BB">
      <w:pPr>
        <w:pStyle w:val="Heading1"/>
      </w:pPr>
      <w:r>
        <w:br w:type="page"/>
      </w:r>
      <w:r>
        <w:lastRenderedPageBreak/>
        <w:t>Table name: device_exposure</w:t>
      </w:r>
    </w:p>
    <w:p w14:paraId="48BD0F9F" w14:textId="77777777" w:rsidR="00E47C63" w:rsidRDefault="00F0080D" w:rsidP="00A121BB">
      <w:pPr>
        <w:pStyle w:val="Heading2"/>
      </w:pPr>
      <w:r>
        <w:t>Reading from stem_table</w:t>
      </w:r>
    </w:p>
    <w:p w14:paraId="180D312A" w14:textId="77777777" w:rsidR="00E47C63" w:rsidRDefault="00F0080D">
      <w:r>
        <w:rPr>
          <w:noProof/>
        </w:rPr>
        <w:drawing>
          <wp:inline distT="0" distB="0" distL="0" distR="0" wp14:anchorId="5D813469" wp14:editId="40C48B4B">
            <wp:extent cx="5715000" cy="6172200"/>
            <wp:effectExtent l="0" t="0" r="0" b="0"/>
            <wp:docPr id="13" name="Picture 13" descr="Generated"/>
            <wp:cNvGraphicFramePr/>
            <a:graphic xmlns:a="http://schemas.openxmlformats.org/drawingml/2006/main">
              <a:graphicData uri="http://schemas.openxmlformats.org/drawingml/2006/picture">
                <pic:pic xmlns:pic="http://schemas.openxmlformats.org/drawingml/2006/picture">
                  <pic:nvPicPr>
                    <pic:cNvPr id="13" name="Generated"/>
                    <pic:cNvPicPr/>
                  </pic:nvPicPr>
                  <pic:blipFill>
                    <a:blip r:embed="rId16"/>
                    <a:stretch>
                      <a:fillRect/>
                    </a:stretch>
                  </pic:blipFill>
                  <pic:spPr>
                    <a:xfrm>
                      <a:off x="0" y="0"/>
                      <a:ext cx="5715000" cy="61722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980"/>
        <w:gridCol w:w="1764"/>
        <w:gridCol w:w="476"/>
        <w:gridCol w:w="904"/>
      </w:tblGrid>
      <w:tr w:rsidR="00E47C63" w14:paraId="086ADDD9" w14:textId="77777777">
        <w:tc>
          <w:tcPr>
            <w:tcW w:w="0" w:type="auto"/>
            <w:shd w:val="clear" w:color="auto" w:fill="AAAAFF"/>
          </w:tcPr>
          <w:p w14:paraId="4D23C909" w14:textId="77777777" w:rsidR="00E47C63" w:rsidRDefault="00F0080D">
            <w:r>
              <w:t>Destination Field</w:t>
            </w:r>
          </w:p>
        </w:tc>
        <w:tc>
          <w:tcPr>
            <w:tcW w:w="0" w:type="auto"/>
            <w:shd w:val="clear" w:color="auto" w:fill="AAAAFF"/>
          </w:tcPr>
          <w:p w14:paraId="70E4419F" w14:textId="77777777" w:rsidR="00E47C63" w:rsidRDefault="00F0080D">
            <w:r>
              <w:t>Source Field</w:t>
            </w:r>
          </w:p>
        </w:tc>
        <w:tc>
          <w:tcPr>
            <w:tcW w:w="0" w:type="auto"/>
            <w:shd w:val="clear" w:color="auto" w:fill="AAAAFF"/>
          </w:tcPr>
          <w:p w14:paraId="7FB66B6A" w14:textId="77777777" w:rsidR="00E47C63" w:rsidRDefault="00F0080D">
            <w:r>
              <w:t>Logic</w:t>
            </w:r>
          </w:p>
        </w:tc>
        <w:tc>
          <w:tcPr>
            <w:tcW w:w="0" w:type="auto"/>
            <w:shd w:val="clear" w:color="auto" w:fill="AAAAFF"/>
          </w:tcPr>
          <w:p w14:paraId="1443CF0D" w14:textId="77777777" w:rsidR="00E47C63" w:rsidRDefault="00F0080D">
            <w:r>
              <w:t>Comment</w:t>
            </w:r>
          </w:p>
        </w:tc>
      </w:tr>
      <w:tr w:rsidR="00E47C63" w14:paraId="3C36B16B" w14:textId="77777777">
        <w:tc>
          <w:tcPr>
            <w:tcW w:w="0" w:type="auto"/>
          </w:tcPr>
          <w:p w14:paraId="06CD832F" w14:textId="77777777" w:rsidR="00E47C63" w:rsidRDefault="00F0080D">
            <w:r>
              <w:t>device_exposure_id</w:t>
            </w:r>
          </w:p>
        </w:tc>
        <w:tc>
          <w:tcPr>
            <w:tcW w:w="0" w:type="auto"/>
          </w:tcPr>
          <w:p w14:paraId="152E6224" w14:textId="77777777" w:rsidR="00E47C63" w:rsidRDefault="00F0080D">
            <w:r>
              <w:t>id</w:t>
            </w:r>
          </w:p>
        </w:tc>
        <w:tc>
          <w:tcPr>
            <w:tcW w:w="0" w:type="auto"/>
          </w:tcPr>
          <w:p w14:paraId="2F77BE2B" w14:textId="77777777" w:rsidR="00E47C63" w:rsidRDefault="00E47C63"/>
        </w:tc>
        <w:tc>
          <w:tcPr>
            <w:tcW w:w="0" w:type="auto"/>
          </w:tcPr>
          <w:p w14:paraId="1FC74F37" w14:textId="77777777" w:rsidR="00E47C63" w:rsidRDefault="00E47C63"/>
        </w:tc>
      </w:tr>
      <w:tr w:rsidR="00E47C63" w14:paraId="265C3815" w14:textId="77777777">
        <w:tc>
          <w:tcPr>
            <w:tcW w:w="0" w:type="auto"/>
          </w:tcPr>
          <w:p w14:paraId="194137CE" w14:textId="77777777" w:rsidR="00E47C63" w:rsidRDefault="00F0080D">
            <w:r>
              <w:t>person_id</w:t>
            </w:r>
          </w:p>
        </w:tc>
        <w:tc>
          <w:tcPr>
            <w:tcW w:w="0" w:type="auto"/>
          </w:tcPr>
          <w:p w14:paraId="76069CD2" w14:textId="77777777" w:rsidR="00E47C63" w:rsidRDefault="00F0080D">
            <w:r>
              <w:t>person_id</w:t>
            </w:r>
          </w:p>
        </w:tc>
        <w:tc>
          <w:tcPr>
            <w:tcW w:w="0" w:type="auto"/>
          </w:tcPr>
          <w:p w14:paraId="76BB0CF6" w14:textId="77777777" w:rsidR="00E47C63" w:rsidRDefault="00E47C63"/>
        </w:tc>
        <w:tc>
          <w:tcPr>
            <w:tcW w:w="0" w:type="auto"/>
          </w:tcPr>
          <w:p w14:paraId="00ED3022" w14:textId="77777777" w:rsidR="00E47C63" w:rsidRDefault="00E47C63"/>
        </w:tc>
      </w:tr>
      <w:tr w:rsidR="00E47C63" w14:paraId="68334304" w14:textId="77777777">
        <w:tc>
          <w:tcPr>
            <w:tcW w:w="0" w:type="auto"/>
          </w:tcPr>
          <w:p w14:paraId="3AE04C28" w14:textId="77777777" w:rsidR="00E47C63" w:rsidRDefault="00F0080D">
            <w:r>
              <w:t>device_concept_id</w:t>
            </w:r>
          </w:p>
        </w:tc>
        <w:tc>
          <w:tcPr>
            <w:tcW w:w="0" w:type="auto"/>
          </w:tcPr>
          <w:p w14:paraId="49D6674C" w14:textId="77777777" w:rsidR="00E47C63" w:rsidRDefault="00F0080D">
            <w:r>
              <w:t>concept_id</w:t>
            </w:r>
          </w:p>
        </w:tc>
        <w:tc>
          <w:tcPr>
            <w:tcW w:w="0" w:type="auto"/>
          </w:tcPr>
          <w:p w14:paraId="414598CA" w14:textId="77777777" w:rsidR="00E47C63" w:rsidRDefault="00E47C63"/>
        </w:tc>
        <w:tc>
          <w:tcPr>
            <w:tcW w:w="0" w:type="auto"/>
          </w:tcPr>
          <w:p w14:paraId="2603507B" w14:textId="77777777" w:rsidR="00E47C63" w:rsidRDefault="00E47C63"/>
        </w:tc>
      </w:tr>
      <w:tr w:rsidR="00E47C63" w14:paraId="10564EEA" w14:textId="77777777">
        <w:tc>
          <w:tcPr>
            <w:tcW w:w="0" w:type="auto"/>
          </w:tcPr>
          <w:p w14:paraId="119EE379" w14:textId="77777777" w:rsidR="00E47C63" w:rsidRDefault="00F0080D">
            <w:r>
              <w:lastRenderedPageBreak/>
              <w:t>device_exposure_start_date</w:t>
            </w:r>
          </w:p>
        </w:tc>
        <w:tc>
          <w:tcPr>
            <w:tcW w:w="0" w:type="auto"/>
          </w:tcPr>
          <w:p w14:paraId="17894578" w14:textId="77777777" w:rsidR="00E47C63" w:rsidRDefault="00F0080D">
            <w:r>
              <w:t>start_date</w:t>
            </w:r>
          </w:p>
        </w:tc>
        <w:tc>
          <w:tcPr>
            <w:tcW w:w="0" w:type="auto"/>
          </w:tcPr>
          <w:p w14:paraId="083ABC07" w14:textId="77777777" w:rsidR="00E47C63" w:rsidRDefault="00E47C63"/>
        </w:tc>
        <w:tc>
          <w:tcPr>
            <w:tcW w:w="0" w:type="auto"/>
          </w:tcPr>
          <w:p w14:paraId="504C0B32" w14:textId="77777777" w:rsidR="00E47C63" w:rsidRDefault="00E47C63"/>
        </w:tc>
      </w:tr>
      <w:tr w:rsidR="00E47C63" w14:paraId="3DB9031C" w14:textId="77777777">
        <w:tc>
          <w:tcPr>
            <w:tcW w:w="0" w:type="auto"/>
          </w:tcPr>
          <w:p w14:paraId="5A1E2100" w14:textId="77777777" w:rsidR="00E47C63" w:rsidRDefault="00F0080D">
            <w:r>
              <w:t>device_exposure_start_datetime</w:t>
            </w:r>
          </w:p>
        </w:tc>
        <w:tc>
          <w:tcPr>
            <w:tcW w:w="0" w:type="auto"/>
          </w:tcPr>
          <w:p w14:paraId="50E4ED77" w14:textId="77777777" w:rsidR="00E47C63" w:rsidRDefault="00F0080D">
            <w:r>
              <w:t>start_datetime</w:t>
            </w:r>
          </w:p>
        </w:tc>
        <w:tc>
          <w:tcPr>
            <w:tcW w:w="0" w:type="auto"/>
          </w:tcPr>
          <w:p w14:paraId="7976E0B8" w14:textId="77777777" w:rsidR="00E47C63" w:rsidRDefault="00E47C63"/>
        </w:tc>
        <w:tc>
          <w:tcPr>
            <w:tcW w:w="0" w:type="auto"/>
          </w:tcPr>
          <w:p w14:paraId="6097E1A9" w14:textId="77777777" w:rsidR="00E47C63" w:rsidRDefault="00E47C63"/>
        </w:tc>
      </w:tr>
      <w:tr w:rsidR="00E47C63" w14:paraId="113E0D62" w14:textId="77777777">
        <w:tc>
          <w:tcPr>
            <w:tcW w:w="0" w:type="auto"/>
          </w:tcPr>
          <w:p w14:paraId="7DB92687" w14:textId="77777777" w:rsidR="00E47C63" w:rsidRDefault="00F0080D">
            <w:r>
              <w:t>device_exposure_end_date</w:t>
            </w:r>
          </w:p>
        </w:tc>
        <w:tc>
          <w:tcPr>
            <w:tcW w:w="0" w:type="auto"/>
          </w:tcPr>
          <w:p w14:paraId="430815AF" w14:textId="77777777" w:rsidR="00E47C63" w:rsidRDefault="00F0080D">
            <w:r>
              <w:t>end_date</w:t>
            </w:r>
          </w:p>
        </w:tc>
        <w:tc>
          <w:tcPr>
            <w:tcW w:w="0" w:type="auto"/>
          </w:tcPr>
          <w:p w14:paraId="2834B22B" w14:textId="77777777" w:rsidR="00E47C63" w:rsidRDefault="00E47C63"/>
        </w:tc>
        <w:tc>
          <w:tcPr>
            <w:tcW w:w="0" w:type="auto"/>
          </w:tcPr>
          <w:p w14:paraId="08A3DC10" w14:textId="77777777" w:rsidR="00E47C63" w:rsidRDefault="00E47C63"/>
        </w:tc>
      </w:tr>
      <w:tr w:rsidR="00E47C63" w14:paraId="4D196C68" w14:textId="77777777">
        <w:tc>
          <w:tcPr>
            <w:tcW w:w="0" w:type="auto"/>
          </w:tcPr>
          <w:p w14:paraId="14942B97" w14:textId="77777777" w:rsidR="00E47C63" w:rsidRDefault="00F0080D">
            <w:r>
              <w:t>device_exposure_end_date</w:t>
            </w:r>
          </w:p>
        </w:tc>
        <w:tc>
          <w:tcPr>
            <w:tcW w:w="0" w:type="auto"/>
          </w:tcPr>
          <w:p w14:paraId="1359022C" w14:textId="77777777" w:rsidR="00E47C63" w:rsidRDefault="00E47C63"/>
        </w:tc>
        <w:tc>
          <w:tcPr>
            <w:tcW w:w="0" w:type="auto"/>
          </w:tcPr>
          <w:p w14:paraId="58B4FBF1" w14:textId="77777777" w:rsidR="00E47C63" w:rsidRDefault="00E47C63"/>
        </w:tc>
        <w:tc>
          <w:tcPr>
            <w:tcW w:w="0" w:type="auto"/>
          </w:tcPr>
          <w:p w14:paraId="323241F7" w14:textId="77777777" w:rsidR="00E47C63" w:rsidRDefault="00E47C63"/>
        </w:tc>
      </w:tr>
      <w:tr w:rsidR="00E47C63" w14:paraId="61B240DA" w14:textId="77777777">
        <w:tc>
          <w:tcPr>
            <w:tcW w:w="0" w:type="auto"/>
          </w:tcPr>
          <w:p w14:paraId="6360BD27" w14:textId="77777777" w:rsidR="00E47C63" w:rsidRDefault="00F0080D">
            <w:r>
              <w:t>device_type_concept_id</w:t>
            </w:r>
          </w:p>
        </w:tc>
        <w:tc>
          <w:tcPr>
            <w:tcW w:w="0" w:type="auto"/>
          </w:tcPr>
          <w:p w14:paraId="1145662D" w14:textId="77777777" w:rsidR="00E47C63" w:rsidRDefault="00F0080D">
            <w:r>
              <w:t>type_concept_id</w:t>
            </w:r>
          </w:p>
        </w:tc>
        <w:tc>
          <w:tcPr>
            <w:tcW w:w="0" w:type="auto"/>
          </w:tcPr>
          <w:p w14:paraId="2E6D7A21" w14:textId="77777777" w:rsidR="00E47C63" w:rsidRDefault="00E47C63"/>
        </w:tc>
        <w:tc>
          <w:tcPr>
            <w:tcW w:w="0" w:type="auto"/>
          </w:tcPr>
          <w:p w14:paraId="38F31D27" w14:textId="77777777" w:rsidR="00E47C63" w:rsidRDefault="00E47C63"/>
        </w:tc>
      </w:tr>
      <w:tr w:rsidR="00E47C63" w14:paraId="5F36708F" w14:textId="77777777">
        <w:tc>
          <w:tcPr>
            <w:tcW w:w="0" w:type="auto"/>
          </w:tcPr>
          <w:p w14:paraId="0E6EC350" w14:textId="77777777" w:rsidR="00E47C63" w:rsidRDefault="00F0080D">
            <w:r>
              <w:t>unique_device_id</w:t>
            </w:r>
          </w:p>
        </w:tc>
        <w:tc>
          <w:tcPr>
            <w:tcW w:w="0" w:type="auto"/>
          </w:tcPr>
          <w:p w14:paraId="4A479EEA" w14:textId="77777777" w:rsidR="00E47C63" w:rsidRDefault="00F0080D">
            <w:r>
              <w:t>unique_device_id</w:t>
            </w:r>
          </w:p>
        </w:tc>
        <w:tc>
          <w:tcPr>
            <w:tcW w:w="0" w:type="auto"/>
          </w:tcPr>
          <w:p w14:paraId="38A86275" w14:textId="77777777" w:rsidR="00E47C63" w:rsidRDefault="00E47C63"/>
        </w:tc>
        <w:tc>
          <w:tcPr>
            <w:tcW w:w="0" w:type="auto"/>
          </w:tcPr>
          <w:p w14:paraId="2ED5E81D" w14:textId="77777777" w:rsidR="00E47C63" w:rsidRDefault="00E47C63"/>
        </w:tc>
      </w:tr>
      <w:tr w:rsidR="00E47C63" w14:paraId="05958324" w14:textId="77777777">
        <w:tc>
          <w:tcPr>
            <w:tcW w:w="0" w:type="auto"/>
          </w:tcPr>
          <w:p w14:paraId="4688F77D" w14:textId="77777777" w:rsidR="00E47C63" w:rsidRDefault="00F0080D">
            <w:r>
              <w:t>quantity</w:t>
            </w:r>
          </w:p>
        </w:tc>
        <w:tc>
          <w:tcPr>
            <w:tcW w:w="0" w:type="auto"/>
          </w:tcPr>
          <w:p w14:paraId="0F8B5293" w14:textId="77777777" w:rsidR="00E47C63" w:rsidRDefault="00F0080D">
            <w:r>
              <w:t>quantity</w:t>
            </w:r>
          </w:p>
        </w:tc>
        <w:tc>
          <w:tcPr>
            <w:tcW w:w="0" w:type="auto"/>
          </w:tcPr>
          <w:p w14:paraId="6EEB94E9" w14:textId="77777777" w:rsidR="00E47C63" w:rsidRDefault="00E47C63"/>
        </w:tc>
        <w:tc>
          <w:tcPr>
            <w:tcW w:w="0" w:type="auto"/>
          </w:tcPr>
          <w:p w14:paraId="5EBCA1BC" w14:textId="77777777" w:rsidR="00E47C63" w:rsidRDefault="00E47C63"/>
        </w:tc>
      </w:tr>
      <w:tr w:rsidR="00E47C63" w14:paraId="59DE107B" w14:textId="77777777">
        <w:tc>
          <w:tcPr>
            <w:tcW w:w="0" w:type="auto"/>
          </w:tcPr>
          <w:p w14:paraId="53D4A763" w14:textId="77777777" w:rsidR="00E47C63" w:rsidRDefault="00F0080D">
            <w:r>
              <w:t>provider_id</w:t>
            </w:r>
          </w:p>
        </w:tc>
        <w:tc>
          <w:tcPr>
            <w:tcW w:w="0" w:type="auto"/>
          </w:tcPr>
          <w:p w14:paraId="20265A5B" w14:textId="77777777" w:rsidR="00E47C63" w:rsidRDefault="00F0080D">
            <w:r>
              <w:t>provider_id</w:t>
            </w:r>
          </w:p>
        </w:tc>
        <w:tc>
          <w:tcPr>
            <w:tcW w:w="0" w:type="auto"/>
          </w:tcPr>
          <w:p w14:paraId="7A652348" w14:textId="77777777" w:rsidR="00E47C63" w:rsidRDefault="00E47C63"/>
        </w:tc>
        <w:tc>
          <w:tcPr>
            <w:tcW w:w="0" w:type="auto"/>
          </w:tcPr>
          <w:p w14:paraId="15077346" w14:textId="77777777" w:rsidR="00E47C63" w:rsidRDefault="00E47C63"/>
        </w:tc>
      </w:tr>
      <w:tr w:rsidR="00E47C63" w14:paraId="3C9E902D" w14:textId="77777777">
        <w:tc>
          <w:tcPr>
            <w:tcW w:w="0" w:type="auto"/>
          </w:tcPr>
          <w:p w14:paraId="372B2689" w14:textId="77777777" w:rsidR="00E47C63" w:rsidRDefault="00F0080D">
            <w:r>
              <w:t>visit_occurrence_id</w:t>
            </w:r>
          </w:p>
        </w:tc>
        <w:tc>
          <w:tcPr>
            <w:tcW w:w="0" w:type="auto"/>
          </w:tcPr>
          <w:p w14:paraId="0D72262C" w14:textId="77777777" w:rsidR="00E47C63" w:rsidRDefault="00F0080D">
            <w:r>
              <w:t>visit_occurrence_id</w:t>
            </w:r>
          </w:p>
        </w:tc>
        <w:tc>
          <w:tcPr>
            <w:tcW w:w="0" w:type="auto"/>
          </w:tcPr>
          <w:p w14:paraId="6F2F15A3" w14:textId="77777777" w:rsidR="00E47C63" w:rsidRDefault="00E47C63"/>
        </w:tc>
        <w:tc>
          <w:tcPr>
            <w:tcW w:w="0" w:type="auto"/>
          </w:tcPr>
          <w:p w14:paraId="7C5DFC22" w14:textId="77777777" w:rsidR="00E47C63" w:rsidRDefault="00E47C63"/>
        </w:tc>
      </w:tr>
      <w:tr w:rsidR="00E47C63" w14:paraId="7D933526" w14:textId="77777777">
        <w:tc>
          <w:tcPr>
            <w:tcW w:w="0" w:type="auto"/>
          </w:tcPr>
          <w:p w14:paraId="2A0DD083" w14:textId="77777777" w:rsidR="00E47C63" w:rsidRDefault="00F0080D">
            <w:r>
              <w:t>device_source_value</w:t>
            </w:r>
          </w:p>
        </w:tc>
        <w:tc>
          <w:tcPr>
            <w:tcW w:w="0" w:type="auto"/>
          </w:tcPr>
          <w:p w14:paraId="6F04F3F9" w14:textId="77777777" w:rsidR="00E47C63" w:rsidRDefault="00F0080D">
            <w:r>
              <w:t>source_value</w:t>
            </w:r>
          </w:p>
        </w:tc>
        <w:tc>
          <w:tcPr>
            <w:tcW w:w="0" w:type="auto"/>
          </w:tcPr>
          <w:p w14:paraId="2C10951D" w14:textId="77777777" w:rsidR="00E47C63" w:rsidRDefault="00E47C63"/>
        </w:tc>
        <w:tc>
          <w:tcPr>
            <w:tcW w:w="0" w:type="auto"/>
          </w:tcPr>
          <w:p w14:paraId="1335448B" w14:textId="77777777" w:rsidR="00E47C63" w:rsidRDefault="00E47C63"/>
        </w:tc>
      </w:tr>
      <w:tr w:rsidR="00E47C63" w14:paraId="01E5DE3F" w14:textId="77777777">
        <w:tc>
          <w:tcPr>
            <w:tcW w:w="0" w:type="auto"/>
          </w:tcPr>
          <w:p w14:paraId="136AFCE7" w14:textId="77777777" w:rsidR="00E47C63" w:rsidRDefault="00F0080D">
            <w:r>
              <w:t>device_source_concept_id</w:t>
            </w:r>
          </w:p>
        </w:tc>
        <w:tc>
          <w:tcPr>
            <w:tcW w:w="0" w:type="auto"/>
          </w:tcPr>
          <w:p w14:paraId="0A74D468" w14:textId="77777777" w:rsidR="00E47C63" w:rsidRDefault="00F0080D">
            <w:r>
              <w:t>source_concept_id</w:t>
            </w:r>
          </w:p>
        </w:tc>
        <w:tc>
          <w:tcPr>
            <w:tcW w:w="0" w:type="auto"/>
          </w:tcPr>
          <w:p w14:paraId="3F054CE2" w14:textId="77777777" w:rsidR="00E47C63" w:rsidRDefault="00E47C63"/>
        </w:tc>
        <w:tc>
          <w:tcPr>
            <w:tcW w:w="0" w:type="auto"/>
          </w:tcPr>
          <w:p w14:paraId="49634F4B" w14:textId="77777777" w:rsidR="00E47C63" w:rsidRDefault="00E47C63"/>
        </w:tc>
      </w:tr>
    </w:tbl>
    <w:p w14:paraId="6A8BBCE0" w14:textId="77777777" w:rsidR="00E47C63" w:rsidRDefault="00F0080D" w:rsidP="00A121BB">
      <w:pPr>
        <w:pStyle w:val="Heading1"/>
      </w:pPr>
      <w:r>
        <w:br w:type="page"/>
      </w:r>
      <w:r>
        <w:lastRenderedPageBreak/>
        <w:t>Table name: procedure_occurrence</w:t>
      </w:r>
    </w:p>
    <w:p w14:paraId="0DD9BABE" w14:textId="77777777" w:rsidR="00E47C63" w:rsidRDefault="00F0080D" w:rsidP="00A121BB">
      <w:pPr>
        <w:pStyle w:val="Heading2"/>
      </w:pPr>
      <w:r>
        <w:t>Reading from stem_table</w:t>
      </w:r>
    </w:p>
    <w:p w14:paraId="74DDBB93" w14:textId="77777777" w:rsidR="00E47C63" w:rsidRDefault="00F0080D">
      <w:r>
        <w:rPr>
          <w:noProof/>
        </w:rPr>
        <w:drawing>
          <wp:inline distT="0" distB="0" distL="0" distR="0" wp14:anchorId="4F208C58" wp14:editId="2EB4EC7A">
            <wp:extent cx="5715000" cy="5743575"/>
            <wp:effectExtent l="0" t="0" r="0" b="0"/>
            <wp:docPr id="14" name="Picture 14" descr="Generated"/>
            <wp:cNvGraphicFramePr/>
            <a:graphic xmlns:a="http://schemas.openxmlformats.org/drawingml/2006/main">
              <a:graphicData uri="http://schemas.openxmlformats.org/drawingml/2006/picture">
                <pic:pic xmlns:pic="http://schemas.openxmlformats.org/drawingml/2006/picture">
                  <pic:nvPicPr>
                    <pic:cNvPr id="14" name="Generated"/>
                    <pic:cNvPicPr/>
                  </pic:nvPicPr>
                  <pic:blipFill>
                    <a:blip r:embed="rId17"/>
                    <a:stretch>
                      <a:fillRect/>
                    </a:stretch>
                  </pic:blipFill>
                  <pic:spPr>
                    <a:xfrm>
                      <a:off x="0" y="0"/>
                      <a:ext cx="5715000" cy="574357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757"/>
        <w:gridCol w:w="2058"/>
        <w:gridCol w:w="476"/>
        <w:gridCol w:w="904"/>
      </w:tblGrid>
      <w:tr w:rsidR="00E47C63" w14:paraId="4B89DA3F" w14:textId="77777777">
        <w:tc>
          <w:tcPr>
            <w:tcW w:w="0" w:type="auto"/>
            <w:shd w:val="clear" w:color="auto" w:fill="AAAAFF"/>
          </w:tcPr>
          <w:p w14:paraId="7971EB36" w14:textId="77777777" w:rsidR="00E47C63" w:rsidRDefault="00F0080D">
            <w:r>
              <w:t>Destination Field</w:t>
            </w:r>
          </w:p>
        </w:tc>
        <w:tc>
          <w:tcPr>
            <w:tcW w:w="0" w:type="auto"/>
            <w:shd w:val="clear" w:color="auto" w:fill="AAAAFF"/>
          </w:tcPr>
          <w:p w14:paraId="22597DB7" w14:textId="77777777" w:rsidR="00E47C63" w:rsidRDefault="00F0080D">
            <w:r>
              <w:t>Source Field</w:t>
            </w:r>
          </w:p>
        </w:tc>
        <w:tc>
          <w:tcPr>
            <w:tcW w:w="0" w:type="auto"/>
            <w:shd w:val="clear" w:color="auto" w:fill="AAAAFF"/>
          </w:tcPr>
          <w:p w14:paraId="5E389C23" w14:textId="77777777" w:rsidR="00E47C63" w:rsidRDefault="00F0080D">
            <w:r>
              <w:t>Logic</w:t>
            </w:r>
          </w:p>
        </w:tc>
        <w:tc>
          <w:tcPr>
            <w:tcW w:w="0" w:type="auto"/>
            <w:shd w:val="clear" w:color="auto" w:fill="AAAAFF"/>
          </w:tcPr>
          <w:p w14:paraId="3CCACF92" w14:textId="77777777" w:rsidR="00E47C63" w:rsidRDefault="00F0080D">
            <w:r>
              <w:t>Comment</w:t>
            </w:r>
          </w:p>
        </w:tc>
      </w:tr>
      <w:tr w:rsidR="00E47C63" w14:paraId="517948FC" w14:textId="77777777">
        <w:tc>
          <w:tcPr>
            <w:tcW w:w="0" w:type="auto"/>
          </w:tcPr>
          <w:p w14:paraId="0286844C" w14:textId="77777777" w:rsidR="00E47C63" w:rsidRDefault="00F0080D">
            <w:r>
              <w:t>procedure_occurrence_id</w:t>
            </w:r>
          </w:p>
        </w:tc>
        <w:tc>
          <w:tcPr>
            <w:tcW w:w="0" w:type="auto"/>
          </w:tcPr>
          <w:p w14:paraId="7D8E102D" w14:textId="77777777" w:rsidR="00E47C63" w:rsidRDefault="00F0080D">
            <w:r>
              <w:t>id</w:t>
            </w:r>
          </w:p>
        </w:tc>
        <w:tc>
          <w:tcPr>
            <w:tcW w:w="0" w:type="auto"/>
          </w:tcPr>
          <w:p w14:paraId="4E0F93DF" w14:textId="77777777" w:rsidR="00E47C63" w:rsidRDefault="00E47C63"/>
        </w:tc>
        <w:tc>
          <w:tcPr>
            <w:tcW w:w="0" w:type="auto"/>
          </w:tcPr>
          <w:p w14:paraId="46A8B6CA" w14:textId="77777777" w:rsidR="00E47C63" w:rsidRDefault="00E47C63"/>
        </w:tc>
      </w:tr>
      <w:tr w:rsidR="00E47C63" w14:paraId="50048716" w14:textId="77777777">
        <w:tc>
          <w:tcPr>
            <w:tcW w:w="0" w:type="auto"/>
          </w:tcPr>
          <w:p w14:paraId="34F1D113" w14:textId="77777777" w:rsidR="00E47C63" w:rsidRDefault="00F0080D">
            <w:r>
              <w:t>person_id</w:t>
            </w:r>
          </w:p>
        </w:tc>
        <w:tc>
          <w:tcPr>
            <w:tcW w:w="0" w:type="auto"/>
          </w:tcPr>
          <w:p w14:paraId="3BEEA476" w14:textId="77777777" w:rsidR="00E47C63" w:rsidRDefault="00F0080D">
            <w:r>
              <w:t>person_id</w:t>
            </w:r>
          </w:p>
        </w:tc>
        <w:tc>
          <w:tcPr>
            <w:tcW w:w="0" w:type="auto"/>
          </w:tcPr>
          <w:p w14:paraId="4D28258C" w14:textId="77777777" w:rsidR="00E47C63" w:rsidRDefault="00E47C63"/>
        </w:tc>
        <w:tc>
          <w:tcPr>
            <w:tcW w:w="0" w:type="auto"/>
          </w:tcPr>
          <w:p w14:paraId="18354E2B" w14:textId="77777777" w:rsidR="00E47C63" w:rsidRDefault="00E47C63"/>
        </w:tc>
      </w:tr>
      <w:tr w:rsidR="00E47C63" w14:paraId="7FD0182D" w14:textId="77777777">
        <w:tc>
          <w:tcPr>
            <w:tcW w:w="0" w:type="auto"/>
          </w:tcPr>
          <w:p w14:paraId="58BF2B10" w14:textId="77777777" w:rsidR="00E47C63" w:rsidRDefault="00F0080D">
            <w:r>
              <w:t>procedure_concept_id</w:t>
            </w:r>
          </w:p>
        </w:tc>
        <w:tc>
          <w:tcPr>
            <w:tcW w:w="0" w:type="auto"/>
          </w:tcPr>
          <w:p w14:paraId="38E3D702" w14:textId="77777777" w:rsidR="00E47C63" w:rsidRDefault="00F0080D">
            <w:r>
              <w:t>concept_id</w:t>
            </w:r>
          </w:p>
        </w:tc>
        <w:tc>
          <w:tcPr>
            <w:tcW w:w="0" w:type="auto"/>
          </w:tcPr>
          <w:p w14:paraId="17BC4B89" w14:textId="77777777" w:rsidR="00E47C63" w:rsidRDefault="00E47C63"/>
        </w:tc>
        <w:tc>
          <w:tcPr>
            <w:tcW w:w="0" w:type="auto"/>
          </w:tcPr>
          <w:p w14:paraId="2DAA7826" w14:textId="77777777" w:rsidR="00E47C63" w:rsidRDefault="00E47C63"/>
        </w:tc>
      </w:tr>
      <w:tr w:rsidR="00E47C63" w14:paraId="56D4DE2A" w14:textId="77777777">
        <w:tc>
          <w:tcPr>
            <w:tcW w:w="0" w:type="auto"/>
          </w:tcPr>
          <w:p w14:paraId="6D3C7666" w14:textId="77777777" w:rsidR="00E47C63" w:rsidRDefault="00F0080D">
            <w:r>
              <w:t>procedure_date</w:t>
            </w:r>
          </w:p>
        </w:tc>
        <w:tc>
          <w:tcPr>
            <w:tcW w:w="0" w:type="auto"/>
          </w:tcPr>
          <w:p w14:paraId="4397113A" w14:textId="77777777" w:rsidR="00E47C63" w:rsidRDefault="00F0080D">
            <w:r>
              <w:t>start_date</w:t>
            </w:r>
          </w:p>
        </w:tc>
        <w:tc>
          <w:tcPr>
            <w:tcW w:w="0" w:type="auto"/>
          </w:tcPr>
          <w:p w14:paraId="157CC6C0" w14:textId="77777777" w:rsidR="00E47C63" w:rsidRDefault="00E47C63"/>
        </w:tc>
        <w:tc>
          <w:tcPr>
            <w:tcW w:w="0" w:type="auto"/>
          </w:tcPr>
          <w:p w14:paraId="6EE15DB5" w14:textId="77777777" w:rsidR="00E47C63" w:rsidRDefault="00E47C63"/>
        </w:tc>
      </w:tr>
      <w:tr w:rsidR="00E47C63" w14:paraId="742CC0A9" w14:textId="77777777">
        <w:tc>
          <w:tcPr>
            <w:tcW w:w="0" w:type="auto"/>
          </w:tcPr>
          <w:p w14:paraId="3F5BE360" w14:textId="77777777" w:rsidR="00E47C63" w:rsidRDefault="00F0080D">
            <w:r>
              <w:lastRenderedPageBreak/>
              <w:t>procedure_type_concept_id</w:t>
            </w:r>
          </w:p>
        </w:tc>
        <w:tc>
          <w:tcPr>
            <w:tcW w:w="0" w:type="auto"/>
          </w:tcPr>
          <w:p w14:paraId="432EA5DA" w14:textId="77777777" w:rsidR="00E47C63" w:rsidRDefault="00F0080D">
            <w:r>
              <w:t>type_concept_id</w:t>
            </w:r>
          </w:p>
        </w:tc>
        <w:tc>
          <w:tcPr>
            <w:tcW w:w="0" w:type="auto"/>
          </w:tcPr>
          <w:p w14:paraId="6F9D7D13" w14:textId="77777777" w:rsidR="00E47C63" w:rsidRDefault="00E47C63"/>
        </w:tc>
        <w:tc>
          <w:tcPr>
            <w:tcW w:w="0" w:type="auto"/>
          </w:tcPr>
          <w:p w14:paraId="07D43CCA" w14:textId="77777777" w:rsidR="00E47C63" w:rsidRDefault="00E47C63"/>
        </w:tc>
      </w:tr>
      <w:tr w:rsidR="00E47C63" w14:paraId="13682C5D" w14:textId="77777777">
        <w:tc>
          <w:tcPr>
            <w:tcW w:w="0" w:type="auto"/>
          </w:tcPr>
          <w:p w14:paraId="73E804D5" w14:textId="77777777" w:rsidR="00E47C63" w:rsidRDefault="00F0080D">
            <w:r>
              <w:t>modifier_concept_id</w:t>
            </w:r>
          </w:p>
        </w:tc>
        <w:tc>
          <w:tcPr>
            <w:tcW w:w="0" w:type="auto"/>
          </w:tcPr>
          <w:p w14:paraId="270E5FE2" w14:textId="77777777" w:rsidR="00E47C63" w:rsidRDefault="00F0080D">
            <w:r>
              <w:t>modifier_concept_id</w:t>
            </w:r>
          </w:p>
        </w:tc>
        <w:tc>
          <w:tcPr>
            <w:tcW w:w="0" w:type="auto"/>
          </w:tcPr>
          <w:p w14:paraId="6D81285B" w14:textId="77777777" w:rsidR="00E47C63" w:rsidRDefault="00E47C63"/>
        </w:tc>
        <w:tc>
          <w:tcPr>
            <w:tcW w:w="0" w:type="auto"/>
          </w:tcPr>
          <w:p w14:paraId="0EF6214C" w14:textId="77777777" w:rsidR="00E47C63" w:rsidRDefault="00E47C63"/>
        </w:tc>
      </w:tr>
      <w:tr w:rsidR="00E47C63" w14:paraId="21D76310" w14:textId="77777777">
        <w:tc>
          <w:tcPr>
            <w:tcW w:w="0" w:type="auto"/>
          </w:tcPr>
          <w:p w14:paraId="1E7AB7C4" w14:textId="77777777" w:rsidR="00E47C63" w:rsidRDefault="00F0080D">
            <w:r>
              <w:t>quantity</w:t>
            </w:r>
          </w:p>
        </w:tc>
        <w:tc>
          <w:tcPr>
            <w:tcW w:w="0" w:type="auto"/>
          </w:tcPr>
          <w:p w14:paraId="64E894B8" w14:textId="77777777" w:rsidR="00E47C63" w:rsidRDefault="00F0080D">
            <w:r>
              <w:t>quantity</w:t>
            </w:r>
          </w:p>
        </w:tc>
        <w:tc>
          <w:tcPr>
            <w:tcW w:w="0" w:type="auto"/>
          </w:tcPr>
          <w:p w14:paraId="499E51BA" w14:textId="77777777" w:rsidR="00E47C63" w:rsidRDefault="00E47C63"/>
        </w:tc>
        <w:tc>
          <w:tcPr>
            <w:tcW w:w="0" w:type="auto"/>
          </w:tcPr>
          <w:p w14:paraId="59B22236" w14:textId="77777777" w:rsidR="00E47C63" w:rsidRDefault="00E47C63"/>
        </w:tc>
      </w:tr>
      <w:tr w:rsidR="00E47C63" w14:paraId="61710FFF" w14:textId="77777777">
        <w:tc>
          <w:tcPr>
            <w:tcW w:w="0" w:type="auto"/>
          </w:tcPr>
          <w:p w14:paraId="5F001070" w14:textId="77777777" w:rsidR="00E47C63" w:rsidRDefault="00F0080D">
            <w:r>
              <w:t>provider_id</w:t>
            </w:r>
          </w:p>
        </w:tc>
        <w:tc>
          <w:tcPr>
            <w:tcW w:w="0" w:type="auto"/>
          </w:tcPr>
          <w:p w14:paraId="2083784C" w14:textId="77777777" w:rsidR="00E47C63" w:rsidRDefault="00F0080D">
            <w:r>
              <w:t>provider_id</w:t>
            </w:r>
          </w:p>
        </w:tc>
        <w:tc>
          <w:tcPr>
            <w:tcW w:w="0" w:type="auto"/>
          </w:tcPr>
          <w:p w14:paraId="6EAACCC1" w14:textId="77777777" w:rsidR="00E47C63" w:rsidRDefault="00E47C63"/>
        </w:tc>
        <w:tc>
          <w:tcPr>
            <w:tcW w:w="0" w:type="auto"/>
          </w:tcPr>
          <w:p w14:paraId="297DFD74" w14:textId="77777777" w:rsidR="00E47C63" w:rsidRDefault="00E47C63"/>
        </w:tc>
      </w:tr>
      <w:tr w:rsidR="00E47C63" w14:paraId="58045792" w14:textId="77777777">
        <w:tc>
          <w:tcPr>
            <w:tcW w:w="0" w:type="auto"/>
          </w:tcPr>
          <w:p w14:paraId="497FA711" w14:textId="77777777" w:rsidR="00E47C63" w:rsidRDefault="00F0080D">
            <w:r>
              <w:t>visit_occurrence_id</w:t>
            </w:r>
          </w:p>
        </w:tc>
        <w:tc>
          <w:tcPr>
            <w:tcW w:w="0" w:type="auto"/>
          </w:tcPr>
          <w:p w14:paraId="41391390" w14:textId="77777777" w:rsidR="00E47C63" w:rsidRDefault="00F0080D">
            <w:r>
              <w:t>visit_occurrence_id</w:t>
            </w:r>
          </w:p>
        </w:tc>
        <w:tc>
          <w:tcPr>
            <w:tcW w:w="0" w:type="auto"/>
          </w:tcPr>
          <w:p w14:paraId="45B053BA" w14:textId="77777777" w:rsidR="00E47C63" w:rsidRDefault="00E47C63"/>
        </w:tc>
        <w:tc>
          <w:tcPr>
            <w:tcW w:w="0" w:type="auto"/>
          </w:tcPr>
          <w:p w14:paraId="1888ED4D" w14:textId="77777777" w:rsidR="00E47C63" w:rsidRDefault="00E47C63"/>
        </w:tc>
      </w:tr>
      <w:tr w:rsidR="00E47C63" w14:paraId="3C045D11" w14:textId="77777777">
        <w:tc>
          <w:tcPr>
            <w:tcW w:w="0" w:type="auto"/>
          </w:tcPr>
          <w:p w14:paraId="39A06983" w14:textId="77777777" w:rsidR="00E47C63" w:rsidRDefault="00F0080D">
            <w:r>
              <w:t>procedure_source_value</w:t>
            </w:r>
          </w:p>
        </w:tc>
        <w:tc>
          <w:tcPr>
            <w:tcW w:w="0" w:type="auto"/>
          </w:tcPr>
          <w:p w14:paraId="59FC8887" w14:textId="77777777" w:rsidR="00E47C63" w:rsidRDefault="00F0080D">
            <w:r>
              <w:t>source_value</w:t>
            </w:r>
          </w:p>
        </w:tc>
        <w:tc>
          <w:tcPr>
            <w:tcW w:w="0" w:type="auto"/>
          </w:tcPr>
          <w:p w14:paraId="480E76E3" w14:textId="77777777" w:rsidR="00E47C63" w:rsidRDefault="00E47C63"/>
        </w:tc>
        <w:tc>
          <w:tcPr>
            <w:tcW w:w="0" w:type="auto"/>
          </w:tcPr>
          <w:p w14:paraId="6DF3C61E" w14:textId="77777777" w:rsidR="00E47C63" w:rsidRDefault="00E47C63"/>
        </w:tc>
      </w:tr>
      <w:tr w:rsidR="00E47C63" w14:paraId="7067D755" w14:textId="77777777">
        <w:tc>
          <w:tcPr>
            <w:tcW w:w="0" w:type="auto"/>
          </w:tcPr>
          <w:p w14:paraId="0E732BDF" w14:textId="77777777" w:rsidR="00E47C63" w:rsidRDefault="00F0080D">
            <w:r>
              <w:t>procedure_source_concept_id</w:t>
            </w:r>
          </w:p>
        </w:tc>
        <w:tc>
          <w:tcPr>
            <w:tcW w:w="0" w:type="auto"/>
          </w:tcPr>
          <w:p w14:paraId="7366C38E" w14:textId="77777777" w:rsidR="00E47C63" w:rsidRDefault="00F0080D">
            <w:r>
              <w:t>source_concept_id</w:t>
            </w:r>
          </w:p>
        </w:tc>
        <w:tc>
          <w:tcPr>
            <w:tcW w:w="0" w:type="auto"/>
          </w:tcPr>
          <w:p w14:paraId="48690B9B" w14:textId="77777777" w:rsidR="00E47C63" w:rsidRDefault="00E47C63"/>
        </w:tc>
        <w:tc>
          <w:tcPr>
            <w:tcW w:w="0" w:type="auto"/>
          </w:tcPr>
          <w:p w14:paraId="00EF1E3E" w14:textId="77777777" w:rsidR="00E47C63" w:rsidRDefault="00E47C63"/>
        </w:tc>
      </w:tr>
      <w:tr w:rsidR="00E47C63" w14:paraId="64AC6D51" w14:textId="77777777">
        <w:tc>
          <w:tcPr>
            <w:tcW w:w="0" w:type="auto"/>
          </w:tcPr>
          <w:p w14:paraId="5ABCDB87" w14:textId="77777777" w:rsidR="00E47C63" w:rsidRDefault="00F0080D">
            <w:r>
              <w:t>qualifier_source_value</w:t>
            </w:r>
          </w:p>
        </w:tc>
        <w:tc>
          <w:tcPr>
            <w:tcW w:w="0" w:type="auto"/>
          </w:tcPr>
          <w:p w14:paraId="1A3EB4F8" w14:textId="77777777" w:rsidR="00E47C63" w:rsidRDefault="00F0080D">
            <w:r>
              <w:t>qualifier_source_value</w:t>
            </w:r>
          </w:p>
        </w:tc>
        <w:tc>
          <w:tcPr>
            <w:tcW w:w="0" w:type="auto"/>
          </w:tcPr>
          <w:p w14:paraId="72B14949" w14:textId="77777777" w:rsidR="00E47C63" w:rsidRDefault="00E47C63"/>
        </w:tc>
        <w:tc>
          <w:tcPr>
            <w:tcW w:w="0" w:type="auto"/>
          </w:tcPr>
          <w:p w14:paraId="16556265" w14:textId="77777777" w:rsidR="00E47C63" w:rsidRDefault="00E47C63"/>
        </w:tc>
      </w:tr>
    </w:tbl>
    <w:p w14:paraId="45EAB835" w14:textId="77777777" w:rsidR="00E47C63" w:rsidRDefault="00F0080D" w:rsidP="00A121BB">
      <w:pPr>
        <w:pStyle w:val="Heading1"/>
      </w:pPr>
      <w:r>
        <w:br w:type="page"/>
      </w:r>
      <w:r>
        <w:lastRenderedPageBreak/>
        <w:t>Table name: measurement</w:t>
      </w:r>
    </w:p>
    <w:p w14:paraId="58A9A5CA" w14:textId="77777777" w:rsidR="00E47C63" w:rsidRDefault="00F0080D" w:rsidP="00A121BB">
      <w:pPr>
        <w:pStyle w:val="Heading2"/>
      </w:pPr>
      <w:r>
        <w:t>Reading from stem_table</w:t>
      </w:r>
    </w:p>
    <w:p w14:paraId="7F4A1CBB" w14:textId="77777777" w:rsidR="00E47C63" w:rsidRDefault="00F0080D">
      <w:r>
        <w:rPr>
          <w:noProof/>
        </w:rPr>
        <w:lastRenderedPageBreak/>
        <w:drawing>
          <wp:inline distT="0" distB="0" distL="0" distR="0" wp14:anchorId="6DE0DC5C" wp14:editId="66729FAB">
            <wp:extent cx="5715000" cy="7886700"/>
            <wp:effectExtent l="0" t="0" r="0" b="0"/>
            <wp:docPr id="15" name="Picture 15" descr="Generated"/>
            <wp:cNvGraphicFramePr/>
            <a:graphic xmlns:a="http://schemas.openxmlformats.org/drawingml/2006/main">
              <a:graphicData uri="http://schemas.openxmlformats.org/drawingml/2006/picture">
                <pic:pic xmlns:pic="http://schemas.openxmlformats.org/drawingml/2006/picture">
                  <pic:nvPicPr>
                    <pic:cNvPr id="15" name="Generated"/>
                    <pic:cNvPicPr/>
                  </pic:nvPicPr>
                  <pic:blipFill>
                    <a:blip r:embed="rId18"/>
                    <a:stretch>
                      <a:fillRect/>
                    </a:stretch>
                  </pic:blipFill>
                  <pic:spPr>
                    <a:xfrm>
                      <a:off x="0" y="0"/>
                      <a:ext cx="5715000" cy="78867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081"/>
        <w:gridCol w:w="1912"/>
        <w:gridCol w:w="476"/>
        <w:gridCol w:w="904"/>
      </w:tblGrid>
      <w:tr w:rsidR="00E47C63" w14:paraId="5696CB5A" w14:textId="77777777">
        <w:tc>
          <w:tcPr>
            <w:tcW w:w="0" w:type="auto"/>
            <w:shd w:val="clear" w:color="auto" w:fill="AAAAFF"/>
          </w:tcPr>
          <w:p w14:paraId="593D36C8" w14:textId="77777777" w:rsidR="00E47C63" w:rsidRDefault="00F0080D">
            <w:r>
              <w:lastRenderedPageBreak/>
              <w:t>Destination Field</w:t>
            </w:r>
          </w:p>
        </w:tc>
        <w:tc>
          <w:tcPr>
            <w:tcW w:w="0" w:type="auto"/>
            <w:shd w:val="clear" w:color="auto" w:fill="AAAAFF"/>
          </w:tcPr>
          <w:p w14:paraId="1C6B7272" w14:textId="77777777" w:rsidR="00E47C63" w:rsidRDefault="00F0080D">
            <w:r>
              <w:t>Source Field</w:t>
            </w:r>
          </w:p>
        </w:tc>
        <w:tc>
          <w:tcPr>
            <w:tcW w:w="0" w:type="auto"/>
            <w:shd w:val="clear" w:color="auto" w:fill="AAAAFF"/>
          </w:tcPr>
          <w:p w14:paraId="61124672" w14:textId="77777777" w:rsidR="00E47C63" w:rsidRDefault="00F0080D">
            <w:r>
              <w:t>Logic</w:t>
            </w:r>
          </w:p>
        </w:tc>
        <w:tc>
          <w:tcPr>
            <w:tcW w:w="0" w:type="auto"/>
            <w:shd w:val="clear" w:color="auto" w:fill="AAAAFF"/>
          </w:tcPr>
          <w:p w14:paraId="152564C0" w14:textId="77777777" w:rsidR="00E47C63" w:rsidRDefault="00F0080D">
            <w:r>
              <w:t>Comment</w:t>
            </w:r>
          </w:p>
        </w:tc>
      </w:tr>
      <w:tr w:rsidR="00E47C63" w14:paraId="6B1E0309" w14:textId="77777777">
        <w:tc>
          <w:tcPr>
            <w:tcW w:w="0" w:type="auto"/>
          </w:tcPr>
          <w:p w14:paraId="72041EF9" w14:textId="77777777" w:rsidR="00E47C63" w:rsidRDefault="00F0080D">
            <w:r>
              <w:t>measurement_id</w:t>
            </w:r>
          </w:p>
        </w:tc>
        <w:tc>
          <w:tcPr>
            <w:tcW w:w="0" w:type="auto"/>
          </w:tcPr>
          <w:p w14:paraId="23252A26" w14:textId="77777777" w:rsidR="00E47C63" w:rsidRDefault="00F0080D">
            <w:r>
              <w:t>id</w:t>
            </w:r>
          </w:p>
        </w:tc>
        <w:tc>
          <w:tcPr>
            <w:tcW w:w="0" w:type="auto"/>
          </w:tcPr>
          <w:p w14:paraId="63CEB8A9" w14:textId="77777777" w:rsidR="00E47C63" w:rsidRDefault="00E47C63"/>
        </w:tc>
        <w:tc>
          <w:tcPr>
            <w:tcW w:w="0" w:type="auto"/>
          </w:tcPr>
          <w:p w14:paraId="0C8F28D4" w14:textId="77777777" w:rsidR="00E47C63" w:rsidRDefault="00E47C63"/>
        </w:tc>
      </w:tr>
      <w:tr w:rsidR="00E47C63" w14:paraId="6FFE3E5C" w14:textId="77777777">
        <w:tc>
          <w:tcPr>
            <w:tcW w:w="0" w:type="auto"/>
          </w:tcPr>
          <w:p w14:paraId="79676F0C" w14:textId="77777777" w:rsidR="00E47C63" w:rsidRDefault="00F0080D">
            <w:r>
              <w:t>person_id</w:t>
            </w:r>
          </w:p>
        </w:tc>
        <w:tc>
          <w:tcPr>
            <w:tcW w:w="0" w:type="auto"/>
          </w:tcPr>
          <w:p w14:paraId="101C0617" w14:textId="77777777" w:rsidR="00E47C63" w:rsidRDefault="00F0080D">
            <w:r>
              <w:t>person_id</w:t>
            </w:r>
          </w:p>
        </w:tc>
        <w:tc>
          <w:tcPr>
            <w:tcW w:w="0" w:type="auto"/>
          </w:tcPr>
          <w:p w14:paraId="1E225508" w14:textId="77777777" w:rsidR="00E47C63" w:rsidRDefault="00E47C63"/>
        </w:tc>
        <w:tc>
          <w:tcPr>
            <w:tcW w:w="0" w:type="auto"/>
          </w:tcPr>
          <w:p w14:paraId="2624E1FC" w14:textId="77777777" w:rsidR="00E47C63" w:rsidRDefault="00E47C63"/>
        </w:tc>
      </w:tr>
      <w:tr w:rsidR="00E47C63" w14:paraId="231A97A6" w14:textId="77777777">
        <w:tc>
          <w:tcPr>
            <w:tcW w:w="0" w:type="auto"/>
          </w:tcPr>
          <w:p w14:paraId="07AB4A02" w14:textId="77777777" w:rsidR="00E47C63" w:rsidRDefault="00F0080D">
            <w:r>
              <w:t>measurement_concept_id</w:t>
            </w:r>
          </w:p>
        </w:tc>
        <w:tc>
          <w:tcPr>
            <w:tcW w:w="0" w:type="auto"/>
          </w:tcPr>
          <w:p w14:paraId="5142E87F" w14:textId="77777777" w:rsidR="00E47C63" w:rsidRDefault="00F0080D">
            <w:r>
              <w:t>concept_id</w:t>
            </w:r>
          </w:p>
        </w:tc>
        <w:tc>
          <w:tcPr>
            <w:tcW w:w="0" w:type="auto"/>
          </w:tcPr>
          <w:p w14:paraId="0EDE2BB4" w14:textId="77777777" w:rsidR="00E47C63" w:rsidRDefault="00E47C63"/>
        </w:tc>
        <w:tc>
          <w:tcPr>
            <w:tcW w:w="0" w:type="auto"/>
          </w:tcPr>
          <w:p w14:paraId="7C3F4A84" w14:textId="77777777" w:rsidR="00E47C63" w:rsidRDefault="00E47C63"/>
        </w:tc>
      </w:tr>
      <w:tr w:rsidR="00E47C63" w14:paraId="66892E03" w14:textId="77777777">
        <w:tc>
          <w:tcPr>
            <w:tcW w:w="0" w:type="auto"/>
          </w:tcPr>
          <w:p w14:paraId="4E389225" w14:textId="77777777" w:rsidR="00E47C63" w:rsidRDefault="00F0080D">
            <w:r>
              <w:t>measurement_date</w:t>
            </w:r>
          </w:p>
        </w:tc>
        <w:tc>
          <w:tcPr>
            <w:tcW w:w="0" w:type="auto"/>
          </w:tcPr>
          <w:p w14:paraId="6B4B8349" w14:textId="77777777" w:rsidR="00E47C63" w:rsidRDefault="00F0080D">
            <w:r>
              <w:t>start_date</w:t>
            </w:r>
          </w:p>
        </w:tc>
        <w:tc>
          <w:tcPr>
            <w:tcW w:w="0" w:type="auto"/>
          </w:tcPr>
          <w:p w14:paraId="4AF86C4C" w14:textId="77777777" w:rsidR="00E47C63" w:rsidRDefault="00E47C63"/>
        </w:tc>
        <w:tc>
          <w:tcPr>
            <w:tcW w:w="0" w:type="auto"/>
          </w:tcPr>
          <w:p w14:paraId="375F854A" w14:textId="77777777" w:rsidR="00E47C63" w:rsidRDefault="00E47C63"/>
        </w:tc>
      </w:tr>
      <w:tr w:rsidR="00E47C63" w14:paraId="5A60ECE1" w14:textId="77777777">
        <w:tc>
          <w:tcPr>
            <w:tcW w:w="0" w:type="auto"/>
          </w:tcPr>
          <w:p w14:paraId="37B729E4" w14:textId="77777777" w:rsidR="00E47C63" w:rsidRDefault="00F0080D">
            <w:r>
              <w:t>measurement_datetime</w:t>
            </w:r>
          </w:p>
        </w:tc>
        <w:tc>
          <w:tcPr>
            <w:tcW w:w="0" w:type="auto"/>
          </w:tcPr>
          <w:p w14:paraId="08CEF2E3" w14:textId="77777777" w:rsidR="00E47C63" w:rsidRDefault="00F0080D">
            <w:r>
              <w:t>start_datetime</w:t>
            </w:r>
          </w:p>
        </w:tc>
        <w:tc>
          <w:tcPr>
            <w:tcW w:w="0" w:type="auto"/>
          </w:tcPr>
          <w:p w14:paraId="0648A6E4" w14:textId="77777777" w:rsidR="00E47C63" w:rsidRDefault="00E47C63"/>
        </w:tc>
        <w:tc>
          <w:tcPr>
            <w:tcW w:w="0" w:type="auto"/>
          </w:tcPr>
          <w:p w14:paraId="2C3723B0" w14:textId="77777777" w:rsidR="00E47C63" w:rsidRDefault="00E47C63"/>
        </w:tc>
      </w:tr>
      <w:tr w:rsidR="00E47C63" w14:paraId="33696A2D" w14:textId="77777777">
        <w:tc>
          <w:tcPr>
            <w:tcW w:w="0" w:type="auto"/>
          </w:tcPr>
          <w:p w14:paraId="536C5AB0" w14:textId="77777777" w:rsidR="00E47C63" w:rsidRDefault="00F0080D">
            <w:r>
              <w:t>measurement_type_concept_id</w:t>
            </w:r>
          </w:p>
        </w:tc>
        <w:tc>
          <w:tcPr>
            <w:tcW w:w="0" w:type="auto"/>
          </w:tcPr>
          <w:p w14:paraId="7EE001CD" w14:textId="77777777" w:rsidR="00E47C63" w:rsidRDefault="00F0080D">
            <w:r>
              <w:t>type_concept_id</w:t>
            </w:r>
          </w:p>
        </w:tc>
        <w:tc>
          <w:tcPr>
            <w:tcW w:w="0" w:type="auto"/>
          </w:tcPr>
          <w:p w14:paraId="72B21CF1" w14:textId="77777777" w:rsidR="00E47C63" w:rsidRDefault="00E47C63"/>
        </w:tc>
        <w:tc>
          <w:tcPr>
            <w:tcW w:w="0" w:type="auto"/>
          </w:tcPr>
          <w:p w14:paraId="360D32FA" w14:textId="77777777" w:rsidR="00E47C63" w:rsidRDefault="00E47C63"/>
        </w:tc>
      </w:tr>
      <w:tr w:rsidR="00E47C63" w14:paraId="6A5989EF" w14:textId="77777777">
        <w:tc>
          <w:tcPr>
            <w:tcW w:w="0" w:type="auto"/>
          </w:tcPr>
          <w:p w14:paraId="6E1B1384" w14:textId="77777777" w:rsidR="00E47C63" w:rsidRDefault="00F0080D">
            <w:r>
              <w:t>operator_concept_id</w:t>
            </w:r>
          </w:p>
        </w:tc>
        <w:tc>
          <w:tcPr>
            <w:tcW w:w="0" w:type="auto"/>
          </w:tcPr>
          <w:p w14:paraId="1FC8A09F" w14:textId="77777777" w:rsidR="00E47C63" w:rsidRDefault="00F0080D">
            <w:r>
              <w:t>operator_concept_id</w:t>
            </w:r>
          </w:p>
        </w:tc>
        <w:tc>
          <w:tcPr>
            <w:tcW w:w="0" w:type="auto"/>
          </w:tcPr>
          <w:p w14:paraId="6EC6BC5D" w14:textId="77777777" w:rsidR="00E47C63" w:rsidRDefault="00E47C63"/>
        </w:tc>
        <w:tc>
          <w:tcPr>
            <w:tcW w:w="0" w:type="auto"/>
          </w:tcPr>
          <w:p w14:paraId="59353C5C" w14:textId="77777777" w:rsidR="00E47C63" w:rsidRDefault="00E47C63"/>
        </w:tc>
      </w:tr>
      <w:tr w:rsidR="00E47C63" w14:paraId="509C34B9" w14:textId="77777777">
        <w:tc>
          <w:tcPr>
            <w:tcW w:w="0" w:type="auto"/>
          </w:tcPr>
          <w:p w14:paraId="080D80FA" w14:textId="77777777" w:rsidR="00E47C63" w:rsidRDefault="00F0080D">
            <w:r>
              <w:t>value_as_number</w:t>
            </w:r>
          </w:p>
        </w:tc>
        <w:tc>
          <w:tcPr>
            <w:tcW w:w="0" w:type="auto"/>
          </w:tcPr>
          <w:p w14:paraId="0919A08F" w14:textId="77777777" w:rsidR="00E47C63" w:rsidRDefault="00F0080D">
            <w:r>
              <w:t>value_as_number</w:t>
            </w:r>
          </w:p>
        </w:tc>
        <w:tc>
          <w:tcPr>
            <w:tcW w:w="0" w:type="auto"/>
          </w:tcPr>
          <w:p w14:paraId="37314818" w14:textId="77777777" w:rsidR="00E47C63" w:rsidRDefault="00E47C63"/>
        </w:tc>
        <w:tc>
          <w:tcPr>
            <w:tcW w:w="0" w:type="auto"/>
          </w:tcPr>
          <w:p w14:paraId="78A798C2" w14:textId="77777777" w:rsidR="00E47C63" w:rsidRDefault="00E47C63"/>
        </w:tc>
      </w:tr>
      <w:tr w:rsidR="00E47C63" w14:paraId="6562DB1C" w14:textId="77777777">
        <w:tc>
          <w:tcPr>
            <w:tcW w:w="0" w:type="auto"/>
          </w:tcPr>
          <w:p w14:paraId="139F8CEE" w14:textId="77777777" w:rsidR="00E47C63" w:rsidRDefault="00F0080D">
            <w:r>
              <w:t>value_as_concept_id</w:t>
            </w:r>
          </w:p>
        </w:tc>
        <w:tc>
          <w:tcPr>
            <w:tcW w:w="0" w:type="auto"/>
          </w:tcPr>
          <w:p w14:paraId="6AEE3344" w14:textId="77777777" w:rsidR="00E47C63" w:rsidRDefault="00F0080D">
            <w:r>
              <w:t>value_as_concept_id</w:t>
            </w:r>
          </w:p>
        </w:tc>
        <w:tc>
          <w:tcPr>
            <w:tcW w:w="0" w:type="auto"/>
          </w:tcPr>
          <w:p w14:paraId="4F31A95E" w14:textId="77777777" w:rsidR="00E47C63" w:rsidRDefault="00E47C63"/>
        </w:tc>
        <w:tc>
          <w:tcPr>
            <w:tcW w:w="0" w:type="auto"/>
          </w:tcPr>
          <w:p w14:paraId="3F3B6A1E" w14:textId="77777777" w:rsidR="00E47C63" w:rsidRDefault="00E47C63"/>
        </w:tc>
      </w:tr>
      <w:tr w:rsidR="00E47C63" w14:paraId="65FB7061" w14:textId="77777777">
        <w:tc>
          <w:tcPr>
            <w:tcW w:w="0" w:type="auto"/>
          </w:tcPr>
          <w:p w14:paraId="1C7CB5B0" w14:textId="77777777" w:rsidR="00E47C63" w:rsidRDefault="00F0080D">
            <w:r>
              <w:t>unit_concept_id</w:t>
            </w:r>
          </w:p>
        </w:tc>
        <w:tc>
          <w:tcPr>
            <w:tcW w:w="0" w:type="auto"/>
          </w:tcPr>
          <w:p w14:paraId="7752E5B8" w14:textId="77777777" w:rsidR="00E47C63" w:rsidRDefault="00F0080D">
            <w:r>
              <w:t>unit_concept_id</w:t>
            </w:r>
          </w:p>
        </w:tc>
        <w:tc>
          <w:tcPr>
            <w:tcW w:w="0" w:type="auto"/>
          </w:tcPr>
          <w:p w14:paraId="4243BA4E" w14:textId="77777777" w:rsidR="00E47C63" w:rsidRDefault="00E47C63"/>
        </w:tc>
        <w:tc>
          <w:tcPr>
            <w:tcW w:w="0" w:type="auto"/>
          </w:tcPr>
          <w:p w14:paraId="3B4F22EB" w14:textId="77777777" w:rsidR="00E47C63" w:rsidRDefault="00E47C63"/>
        </w:tc>
      </w:tr>
      <w:tr w:rsidR="00E47C63" w14:paraId="5EAABA52" w14:textId="77777777">
        <w:tc>
          <w:tcPr>
            <w:tcW w:w="0" w:type="auto"/>
          </w:tcPr>
          <w:p w14:paraId="7A131F5D" w14:textId="77777777" w:rsidR="00E47C63" w:rsidRDefault="00F0080D">
            <w:r>
              <w:t>range_low</w:t>
            </w:r>
          </w:p>
        </w:tc>
        <w:tc>
          <w:tcPr>
            <w:tcW w:w="0" w:type="auto"/>
          </w:tcPr>
          <w:p w14:paraId="4AA722BA" w14:textId="77777777" w:rsidR="00E47C63" w:rsidRDefault="00F0080D">
            <w:r>
              <w:t>range_low</w:t>
            </w:r>
          </w:p>
        </w:tc>
        <w:tc>
          <w:tcPr>
            <w:tcW w:w="0" w:type="auto"/>
          </w:tcPr>
          <w:p w14:paraId="08EC21CD" w14:textId="77777777" w:rsidR="00E47C63" w:rsidRDefault="00E47C63"/>
        </w:tc>
        <w:tc>
          <w:tcPr>
            <w:tcW w:w="0" w:type="auto"/>
          </w:tcPr>
          <w:p w14:paraId="65D95BFC" w14:textId="77777777" w:rsidR="00E47C63" w:rsidRDefault="00E47C63"/>
        </w:tc>
      </w:tr>
      <w:tr w:rsidR="00E47C63" w14:paraId="408CDD41" w14:textId="77777777">
        <w:tc>
          <w:tcPr>
            <w:tcW w:w="0" w:type="auto"/>
          </w:tcPr>
          <w:p w14:paraId="56BACB95" w14:textId="77777777" w:rsidR="00E47C63" w:rsidRDefault="00F0080D">
            <w:r>
              <w:t>range_high</w:t>
            </w:r>
          </w:p>
        </w:tc>
        <w:tc>
          <w:tcPr>
            <w:tcW w:w="0" w:type="auto"/>
          </w:tcPr>
          <w:p w14:paraId="5720ED44" w14:textId="77777777" w:rsidR="00E47C63" w:rsidRDefault="00F0080D">
            <w:r>
              <w:t>range_high</w:t>
            </w:r>
          </w:p>
        </w:tc>
        <w:tc>
          <w:tcPr>
            <w:tcW w:w="0" w:type="auto"/>
          </w:tcPr>
          <w:p w14:paraId="253B3740" w14:textId="77777777" w:rsidR="00E47C63" w:rsidRDefault="00E47C63"/>
        </w:tc>
        <w:tc>
          <w:tcPr>
            <w:tcW w:w="0" w:type="auto"/>
          </w:tcPr>
          <w:p w14:paraId="6BC35B27" w14:textId="77777777" w:rsidR="00E47C63" w:rsidRDefault="00E47C63"/>
        </w:tc>
      </w:tr>
      <w:tr w:rsidR="00E47C63" w14:paraId="29E9775E" w14:textId="77777777">
        <w:tc>
          <w:tcPr>
            <w:tcW w:w="0" w:type="auto"/>
          </w:tcPr>
          <w:p w14:paraId="7710EAA4" w14:textId="77777777" w:rsidR="00E47C63" w:rsidRDefault="00F0080D">
            <w:r>
              <w:t>provider_id</w:t>
            </w:r>
          </w:p>
        </w:tc>
        <w:tc>
          <w:tcPr>
            <w:tcW w:w="0" w:type="auto"/>
          </w:tcPr>
          <w:p w14:paraId="5F068239" w14:textId="77777777" w:rsidR="00E47C63" w:rsidRDefault="00F0080D">
            <w:r>
              <w:t>provider_id</w:t>
            </w:r>
          </w:p>
        </w:tc>
        <w:tc>
          <w:tcPr>
            <w:tcW w:w="0" w:type="auto"/>
          </w:tcPr>
          <w:p w14:paraId="17BEAD3C" w14:textId="77777777" w:rsidR="00E47C63" w:rsidRDefault="00E47C63"/>
        </w:tc>
        <w:tc>
          <w:tcPr>
            <w:tcW w:w="0" w:type="auto"/>
          </w:tcPr>
          <w:p w14:paraId="09089930" w14:textId="77777777" w:rsidR="00E47C63" w:rsidRDefault="00E47C63"/>
        </w:tc>
      </w:tr>
      <w:tr w:rsidR="00E47C63" w14:paraId="37CA1195" w14:textId="77777777">
        <w:tc>
          <w:tcPr>
            <w:tcW w:w="0" w:type="auto"/>
          </w:tcPr>
          <w:p w14:paraId="7C951C13" w14:textId="77777777" w:rsidR="00E47C63" w:rsidRDefault="00F0080D">
            <w:r>
              <w:t>visit_occurrence_id</w:t>
            </w:r>
          </w:p>
        </w:tc>
        <w:tc>
          <w:tcPr>
            <w:tcW w:w="0" w:type="auto"/>
          </w:tcPr>
          <w:p w14:paraId="7F62F750" w14:textId="77777777" w:rsidR="00E47C63" w:rsidRDefault="00F0080D">
            <w:r>
              <w:t>visit_occurrence_id</w:t>
            </w:r>
          </w:p>
        </w:tc>
        <w:tc>
          <w:tcPr>
            <w:tcW w:w="0" w:type="auto"/>
          </w:tcPr>
          <w:p w14:paraId="12B6C65B" w14:textId="77777777" w:rsidR="00E47C63" w:rsidRDefault="00E47C63"/>
        </w:tc>
        <w:tc>
          <w:tcPr>
            <w:tcW w:w="0" w:type="auto"/>
          </w:tcPr>
          <w:p w14:paraId="08E44224" w14:textId="77777777" w:rsidR="00E47C63" w:rsidRDefault="00E47C63"/>
        </w:tc>
      </w:tr>
      <w:tr w:rsidR="00E47C63" w14:paraId="666204AE" w14:textId="77777777">
        <w:tc>
          <w:tcPr>
            <w:tcW w:w="0" w:type="auto"/>
          </w:tcPr>
          <w:p w14:paraId="5E1144F0" w14:textId="77777777" w:rsidR="00E47C63" w:rsidRDefault="00F0080D">
            <w:r>
              <w:t>measurement_source_value</w:t>
            </w:r>
          </w:p>
        </w:tc>
        <w:tc>
          <w:tcPr>
            <w:tcW w:w="0" w:type="auto"/>
          </w:tcPr>
          <w:p w14:paraId="578E93C9" w14:textId="77777777" w:rsidR="00E47C63" w:rsidRDefault="00E47C63"/>
        </w:tc>
        <w:tc>
          <w:tcPr>
            <w:tcW w:w="0" w:type="auto"/>
          </w:tcPr>
          <w:p w14:paraId="13C875BE" w14:textId="77777777" w:rsidR="00E47C63" w:rsidRDefault="00E47C63"/>
        </w:tc>
        <w:tc>
          <w:tcPr>
            <w:tcW w:w="0" w:type="auto"/>
          </w:tcPr>
          <w:p w14:paraId="0C59A6D6" w14:textId="77777777" w:rsidR="00E47C63" w:rsidRDefault="00E47C63"/>
        </w:tc>
      </w:tr>
      <w:tr w:rsidR="00E47C63" w14:paraId="16DBEBD1" w14:textId="77777777">
        <w:tc>
          <w:tcPr>
            <w:tcW w:w="0" w:type="auto"/>
          </w:tcPr>
          <w:p w14:paraId="595A761B" w14:textId="77777777" w:rsidR="00E47C63" w:rsidRDefault="00F0080D">
            <w:r>
              <w:t>measurement_source_concept_id</w:t>
            </w:r>
          </w:p>
        </w:tc>
        <w:tc>
          <w:tcPr>
            <w:tcW w:w="0" w:type="auto"/>
          </w:tcPr>
          <w:p w14:paraId="7E71BD0D" w14:textId="77777777" w:rsidR="00E47C63" w:rsidRDefault="00F0080D">
            <w:r>
              <w:t>source_concept_id</w:t>
            </w:r>
          </w:p>
        </w:tc>
        <w:tc>
          <w:tcPr>
            <w:tcW w:w="0" w:type="auto"/>
          </w:tcPr>
          <w:p w14:paraId="6C6E945B" w14:textId="77777777" w:rsidR="00E47C63" w:rsidRDefault="00E47C63"/>
        </w:tc>
        <w:tc>
          <w:tcPr>
            <w:tcW w:w="0" w:type="auto"/>
          </w:tcPr>
          <w:p w14:paraId="693E51FB" w14:textId="77777777" w:rsidR="00E47C63" w:rsidRDefault="00E47C63"/>
        </w:tc>
      </w:tr>
      <w:tr w:rsidR="00E47C63" w14:paraId="6E01A4D4" w14:textId="77777777">
        <w:tc>
          <w:tcPr>
            <w:tcW w:w="0" w:type="auto"/>
          </w:tcPr>
          <w:p w14:paraId="0DF27E68" w14:textId="77777777" w:rsidR="00E47C63" w:rsidRDefault="00F0080D">
            <w:r>
              <w:t>unit_source_value</w:t>
            </w:r>
          </w:p>
        </w:tc>
        <w:tc>
          <w:tcPr>
            <w:tcW w:w="0" w:type="auto"/>
          </w:tcPr>
          <w:p w14:paraId="2AE80837" w14:textId="77777777" w:rsidR="00E47C63" w:rsidRDefault="00F0080D">
            <w:r>
              <w:t>unit_source_value</w:t>
            </w:r>
          </w:p>
        </w:tc>
        <w:tc>
          <w:tcPr>
            <w:tcW w:w="0" w:type="auto"/>
          </w:tcPr>
          <w:p w14:paraId="228FF4CF" w14:textId="77777777" w:rsidR="00E47C63" w:rsidRDefault="00E47C63"/>
        </w:tc>
        <w:tc>
          <w:tcPr>
            <w:tcW w:w="0" w:type="auto"/>
          </w:tcPr>
          <w:p w14:paraId="07AF5FFA" w14:textId="77777777" w:rsidR="00E47C63" w:rsidRDefault="00E47C63"/>
        </w:tc>
      </w:tr>
      <w:tr w:rsidR="00E47C63" w14:paraId="13FDFC24" w14:textId="77777777">
        <w:tc>
          <w:tcPr>
            <w:tcW w:w="0" w:type="auto"/>
          </w:tcPr>
          <w:p w14:paraId="501D3CE5" w14:textId="77777777" w:rsidR="00E47C63" w:rsidRDefault="00F0080D">
            <w:r>
              <w:t>value_source_value</w:t>
            </w:r>
          </w:p>
        </w:tc>
        <w:tc>
          <w:tcPr>
            <w:tcW w:w="0" w:type="auto"/>
          </w:tcPr>
          <w:p w14:paraId="0CB5FBFB" w14:textId="77777777" w:rsidR="00E47C63" w:rsidRDefault="00F0080D">
            <w:r>
              <w:t>value_source_value</w:t>
            </w:r>
          </w:p>
        </w:tc>
        <w:tc>
          <w:tcPr>
            <w:tcW w:w="0" w:type="auto"/>
          </w:tcPr>
          <w:p w14:paraId="3C90770B" w14:textId="77777777" w:rsidR="00E47C63" w:rsidRDefault="00E47C63"/>
        </w:tc>
        <w:tc>
          <w:tcPr>
            <w:tcW w:w="0" w:type="auto"/>
          </w:tcPr>
          <w:p w14:paraId="0D33B6F1" w14:textId="77777777" w:rsidR="00E47C63" w:rsidRDefault="00E47C63"/>
        </w:tc>
      </w:tr>
    </w:tbl>
    <w:p w14:paraId="11BEBA96" w14:textId="77777777" w:rsidR="00E47C63" w:rsidRDefault="00F0080D" w:rsidP="00A121BB">
      <w:pPr>
        <w:pStyle w:val="Heading1"/>
      </w:pPr>
      <w:r>
        <w:br w:type="page"/>
      </w:r>
      <w:r>
        <w:lastRenderedPageBreak/>
        <w:t>Table name: observation</w:t>
      </w:r>
    </w:p>
    <w:p w14:paraId="5D08C73C" w14:textId="77777777" w:rsidR="00E47C63" w:rsidRDefault="00F0080D">
      <w:r>
        <w:t>Think about capturing all marital statuses, not just most recent</w:t>
      </w:r>
    </w:p>
    <w:p w14:paraId="34D03239" w14:textId="77777777" w:rsidR="00E47C63" w:rsidRDefault="00F0080D" w:rsidP="00A121BB">
      <w:pPr>
        <w:pStyle w:val="Heading2"/>
      </w:pPr>
      <w:r>
        <w:t>Reading from hf_d_patient</w:t>
      </w:r>
    </w:p>
    <w:p w14:paraId="32237DFD" w14:textId="77777777" w:rsidR="00E47C63" w:rsidRDefault="00F0080D">
      <w:r>
        <w:rPr>
          <w:noProof/>
        </w:rPr>
        <w:drawing>
          <wp:inline distT="0" distB="0" distL="0" distR="0" wp14:anchorId="566452D7" wp14:editId="61CAD546">
            <wp:extent cx="5715000" cy="1457325"/>
            <wp:effectExtent l="0" t="0" r="0" b="0"/>
            <wp:docPr id="16" name="Picture 16" descr="Generated"/>
            <wp:cNvGraphicFramePr/>
            <a:graphic xmlns:a="http://schemas.openxmlformats.org/drawingml/2006/main">
              <a:graphicData uri="http://schemas.openxmlformats.org/drawingml/2006/picture">
                <pic:pic xmlns:pic="http://schemas.openxmlformats.org/drawingml/2006/picture">
                  <pic:nvPicPr>
                    <pic:cNvPr id="16" name="Generated"/>
                    <pic:cNvPicPr/>
                  </pic:nvPicPr>
                  <pic:blipFill>
                    <a:blip r:embed="rId19"/>
                    <a:stretch>
                      <a:fillRect/>
                    </a:stretch>
                  </pic:blipFill>
                  <pic:spPr>
                    <a:xfrm>
                      <a:off x="0" y="0"/>
                      <a:ext cx="5715000" cy="14573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93"/>
        <w:gridCol w:w="1308"/>
        <w:gridCol w:w="4265"/>
        <w:gridCol w:w="904"/>
      </w:tblGrid>
      <w:tr w:rsidR="00E47C63" w14:paraId="53D5FA4A" w14:textId="77777777">
        <w:tc>
          <w:tcPr>
            <w:tcW w:w="0" w:type="auto"/>
            <w:shd w:val="clear" w:color="auto" w:fill="AAAAFF"/>
          </w:tcPr>
          <w:p w14:paraId="16A51F1D" w14:textId="77777777" w:rsidR="00E47C63" w:rsidRDefault="00F0080D">
            <w:r>
              <w:t>Destination Field</w:t>
            </w:r>
          </w:p>
        </w:tc>
        <w:tc>
          <w:tcPr>
            <w:tcW w:w="0" w:type="auto"/>
            <w:shd w:val="clear" w:color="auto" w:fill="AAAAFF"/>
          </w:tcPr>
          <w:p w14:paraId="57A76AF5" w14:textId="77777777" w:rsidR="00E47C63" w:rsidRDefault="00F0080D">
            <w:r>
              <w:t>Source Field</w:t>
            </w:r>
          </w:p>
        </w:tc>
        <w:tc>
          <w:tcPr>
            <w:tcW w:w="0" w:type="auto"/>
            <w:shd w:val="clear" w:color="auto" w:fill="AAAAFF"/>
          </w:tcPr>
          <w:p w14:paraId="4CBF2786" w14:textId="77777777" w:rsidR="00E47C63" w:rsidRDefault="00F0080D">
            <w:r>
              <w:t>Logic</w:t>
            </w:r>
          </w:p>
        </w:tc>
        <w:tc>
          <w:tcPr>
            <w:tcW w:w="0" w:type="auto"/>
            <w:shd w:val="clear" w:color="auto" w:fill="AAAAFF"/>
          </w:tcPr>
          <w:p w14:paraId="5C5C1672" w14:textId="77777777" w:rsidR="00E47C63" w:rsidRDefault="00F0080D">
            <w:r>
              <w:t>Comment</w:t>
            </w:r>
          </w:p>
        </w:tc>
      </w:tr>
      <w:tr w:rsidR="00E47C63" w14:paraId="0D53CFFB" w14:textId="77777777">
        <w:tc>
          <w:tcPr>
            <w:tcW w:w="0" w:type="auto"/>
          </w:tcPr>
          <w:p w14:paraId="52EFD1C8" w14:textId="77777777" w:rsidR="00E47C63" w:rsidRDefault="00F0080D">
            <w:r>
              <w:t>observation_id</w:t>
            </w:r>
          </w:p>
        </w:tc>
        <w:tc>
          <w:tcPr>
            <w:tcW w:w="0" w:type="auto"/>
          </w:tcPr>
          <w:p w14:paraId="554FCAE2" w14:textId="77777777" w:rsidR="00E47C63" w:rsidRDefault="00E47C63"/>
        </w:tc>
        <w:tc>
          <w:tcPr>
            <w:tcW w:w="0" w:type="auto"/>
          </w:tcPr>
          <w:p w14:paraId="71272926" w14:textId="77777777" w:rsidR="00E47C63" w:rsidRDefault="00E47C63"/>
        </w:tc>
        <w:tc>
          <w:tcPr>
            <w:tcW w:w="0" w:type="auto"/>
          </w:tcPr>
          <w:p w14:paraId="066289F9" w14:textId="77777777" w:rsidR="00E47C63" w:rsidRDefault="00E47C63"/>
        </w:tc>
      </w:tr>
      <w:tr w:rsidR="00E47C63" w14:paraId="127B0F7A" w14:textId="77777777">
        <w:tc>
          <w:tcPr>
            <w:tcW w:w="0" w:type="auto"/>
          </w:tcPr>
          <w:p w14:paraId="635E7E56" w14:textId="77777777" w:rsidR="00E47C63" w:rsidRDefault="00F0080D">
            <w:r>
              <w:t>person_id</w:t>
            </w:r>
          </w:p>
        </w:tc>
        <w:tc>
          <w:tcPr>
            <w:tcW w:w="0" w:type="auto"/>
          </w:tcPr>
          <w:p w14:paraId="3B21A540" w14:textId="77777777" w:rsidR="00E47C63" w:rsidRDefault="00F0080D">
            <w:r>
              <w:t>patient_sk</w:t>
            </w:r>
          </w:p>
        </w:tc>
        <w:tc>
          <w:tcPr>
            <w:tcW w:w="0" w:type="auto"/>
          </w:tcPr>
          <w:p w14:paraId="14CD5355" w14:textId="77777777" w:rsidR="00E47C63" w:rsidRDefault="00F0080D">
            <w:r>
              <w:t>Look up in person table using patient_sk.</w:t>
            </w:r>
          </w:p>
        </w:tc>
        <w:tc>
          <w:tcPr>
            <w:tcW w:w="0" w:type="auto"/>
          </w:tcPr>
          <w:p w14:paraId="24029782" w14:textId="77777777" w:rsidR="00E47C63" w:rsidRDefault="00E47C63"/>
        </w:tc>
      </w:tr>
      <w:tr w:rsidR="00E47C63" w14:paraId="677E4070" w14:textId="77777777">
        <w:tc>
          <w:tcPr>
            <w:tcW w:w="0" w:type="auto"/>
          </w:tcPr>
          <w:p w14:paraId="160D661B" w14:textId="77777777" w:rsidR="00E47C63" w:rsidRDefault="00F0080D">
            <w:r>
              <w:t>observation_concept_id</w:t>
            </w:r>
          </w:p>
        </w:tc>
        <w:tc>
          <w:tcPr>
            <w:tcW w:w="0" w:type="auto"/>
          </w:tcPr>
          <w:p w14:paraId="1B12E8C9" w14:textId="77777777" w:rsidR="00E47C63" w:rsidRDefault="00F0080D">
            <w:r>
              <w:t>marital_status</w:t>
            </w:r>
          </w:p>
        </w:tc>
        <w:tc>
          <w:tcPr>
            <w:tcW w:w="0" w:type="auto"/>
          </w:tcPr>
          <w:p w14:paraId="3F792BBB" w14:textId="77777777" w:rsidR="00E47C63" w:rsidRDefault="00E47C63"/>
        </w:tc>
        <w:tc>
          <w:tcPr>
            <w:tcW w:w="0" w:type="auto"/>
          </w:tcPr>
          <w:p w14:paraId="268F6E11" w14:textId="77777777" w:rsidR="00E47C63" w:rsidRDefault="00E47C63"/>
        </w:tc>
      </w:tr>
      <w:tr w:rsidR="00E47C63" w14:paraId="62E85107" w14:textId="77777777">
        <w:tc>
          <w:tcPr>
            <w:tcW w:w="0" w:type="auto"/>
          </w:tcPr>
          <w:p w14:paraId="717B06B7" w14:textId="77777777" w:rsidR="00E47C63" w:rsidRDefault="00F0080D">
            <w:r>
              <w:t>observation_date</w:t>
            </w:r>
          </w:p>
        </w:tc>
        <w:tc>
          <w:tcPr>
            <w:tcW w:w="0" w:type="auto"/>
          </w:tcPr>
          <w:p w14:paraId="17BD8841" w14:textId="77777777" w:rsidR="00E47C63" w:rsidRDefault="00E47C63"/>
        </w:tc>
        <w:tc>
          <w:tcPr>
            <w:tcW w:w="0" w:type="auto"/>
          </w:tcPr>
          <w:p w14:paraId="5D20DD22" w14:textId="77777777" w:rsidR="00E47C63" w:rsidRDefault="00E47C63"/>
        </w:tc>
        <w:tc>
          <w:tcPr>
            <w:tcW w:w="0" w:type="auto"/>
          </w:tcPr>
          <w:p w14:paraId="50D0520B" w14:textId="77777777" w:rsidR="00E47C63" w:rsidRDefault="00E47C63"/>
        </w:tc>
      </w:tr>
      <w:tr w:rsidR="00E47C63" w14:paraId="306E8F24" w14:textId="77777777">
        <w:tc>
          <w:tcPr>
            <w:tcW w:w="0" w:type="auto"/>
          </w:tcPr>
          <w:p w14:paraId="05795C01" w14:textId="77777777" w:rsidR="00E47C63" w:rsidRDefault="00F0080D">
            <w:r>
              <w:t>observation_datetime</w:t>
            </w:r>
          </w:p>
        </w:tc>
        <w:tc>
          <w:tcPr>
            <w:tcW w:w="0" w:type="auto"/>
          </w:tcPr>
          <w:p w14:paraId="1BCB3967" w14:textId="77777777" w:rsidR="00E47C63" w:rsidRDefault="00E47C63"/>
        </w:tc>
        <w:tc>
          <w:tcPr>
            <w:tcW w:w="0" w:type="auto"/>
          </w:tcPr>
          <w:p w14:paraId="5E65F03E" w14:textId="77777777" w:rsidR="00E47C63" w:rsidRDefault="00E47C63"/>
        </w:tc>
        <w:tc>
          <w:tcPr>
            <w:tcW w:w="0" w:type="auto"/>
          </w:tcPr>
          <w:p w14:paraId="07BE73D6" w14:textId="77777777" w:rsidR="00E47C63" w:rsidRDefault="00E47C63"/>
        </w:tc>
      </w:tr>
      <w:tr w:rsidR="00E47C63" w14:paraId="7053F611" w14:textId="77777777">
        <w:tc>
          <w:tcPr>
            <w:tcW w:w="0" w:type="auto"/>
          </w:tcPr>
          <w:p w14:paraId="1C762CF9" w14:textId="77777777" w:rsidR="00E47C63" w:rsidRDefault="00F0080D">
            <w:r>
              <w:t>observation_type_concept_id</w:t>
            </w:r>
          </w:p>
        </w:tc>
        <w:tc>
          <w:tcPr>
            <w:tcW w:w="0" w:type="auto"/>
          </w:tcPr>
          <w:p w14:paraId="7CA81E93" w14:textId="0C22C126" w:rsidR="00E47C63" w:rsidRDefault="00E47C63"/>
        </w:tc>
        <w:tc>
          <w:tcPr>
            <w:tcW w:w="0" w:type="auto"/>
          </w:tcPr>
          <w:p w14:paraId="58A9F09A" w14:textId="2C7FBFB1" w:rsidR="00E47C63" w:rsidRDefault="00CA3292">
            <w:ins w:id="36" w:author="Blacketer, Margaret [JRDUS]" w:date="2017-12-01T15:09:00Z">
              <w:r>
                <w:t>38000280 ‘Observation recorded from EHR’</w:t>
              </w:r>
            </w:ins>
          </w:p>
        </w:tc>
        <w:tc>
          <w:tcPr>
            <w:tcW w:w="0" w:type="auto"/>
          </w:tcPr>
          <w:p w14:paraId="0A801FE3" w14:textId="77777777" w:rsidR="00E47C63" w:rsidRDefault="00E47C63"/>
        </w:tc>
      </w:tr>
      <w:tr w:rsidR="00E47C63" w14:paraId="6987957A" w14:textId="77777777">
        <w:tc>
          <w:tcPr>
            <w:tcW w:w="0" w:type="auto"/>
          </w:tcPr>
          <w:p w14:paraId="6013E9A1" w14:textId="77777777" w:rsidR="00E47C63" w:rsidRDefault="00F0080D">
            <w:r>
              <w:t>value_as_number</w:t>
            </w:r>
          </w:p>
        </w:tc>
        <w:tc>
          <w:tcPr>
            <w:tcW w:w="0" w:type="auto"/>
          </w:tcPr>
          <w:p w14:paraId="76F69E46" w14:textId="77777777" w:rsidR="00E47C63" w:rsidRDefault="00E47C63"/>
        </w:tc>
        <w:tc>
          <w:tcPr>
            <w:tcW w:w="0" w:type="auto"/>
          </w:tcPr>
          <w:p w14:paraId="6E22ECFF" w14:textId="77777777" w:rsidR="00E47C63" w:rsidRDefault="00E47C63"/>
        </w:tc>
        <w:tc>
          <w:tcPr>
            <w:tcW w:w="0" w:type="auto"/>
          </w:tcPr>
          <w:p w14:paraId="4CEADF5B" w14:textId="77777777" w:rsidR="00E47C63" w:rsidRDefault="00E47C63"/>
        </w:tc>
      </w:tr>
      <w:tr w:rsidR="00E47C63" w14:paraId="591989FD" w14:textId="77777777">
        <w:tc>
          <w:tcPr>
            <w:tcW w:w="0" w:type="auto"/>
          </w:tcPr>
          <w:p w14:paraId="117E46FC" w14:textId="77777777" w:rsidR="00E47C63" w:rsidRDefault="00F0080D">
            <w:r>
              <w:t>value_as_string</w:t>
            </w:r>
          </w:p>
        </w:tc>
        <w:tc>
          <w:tcPr>
            <w:tcW w:w="0" w:type="auto"/>
          </w:tcPr>
          <w:p w14:paraId="3475E6F9" w14:textId="77777777" w:rsidR="00E47C63" w:rsidRDefault="00E47C63"/>
        </w:tc>
        <w:tc>
          <w:tcPr>
            <w:tcW w:w="0" w:type="auto"/>
          </w:tcPr>
          <w:p w14:paraId="2A2AA57E" w14:textId="77777777" w:rsidR="00E47C63" w:rsidRDefault="00E47C63"/>
        </w:tc>
        <w:tc>
          <w:tcPr>
            <w:tcW w:w="0" w:type="auto"/>
          </w:tcPr>
          <w:p w14:paraId="411B8DBE" w14:textId="77777777" w:rsidR="00E47C63" w:rsidRDefault="00E47C63"/>
        </w:tc>
      </w:tr>
      <w:tr w:rsidR="00E47C63" w14:paraId="37F233F1" w14:textId="77777777">
        <w:tc>
          <w:tcPr>
            <w:tcW w:w="0" w:type="auto"/>
          </w:tcPr>
          <w:p w14:paraId="43CF9231" w14:textId="77777777" w:rsidR="00E47C63" w:rsidRDefault="00F0080D">
            <w:r>
              <w:t>value_as_concept_id</w:t>
            </w:r>
          </w:p>
        </w:tc>
        <w:tc>
          <w:tcPr>
            <w:tcW w:w="0" w:type="auto"/>
          </w:tcPr>
          <w:p w14:paraId="0D282F21" w14:textId="77777777" w:rsidR="00E47C63" w:rsidRDefault="00E47C63"/>
        </w:tc>
        <w:tc>
          <w:tcPr>
            <w:tcW w:w="0" w:type="auto"/>
          </w:tcPr>
          <w:p w14:paraId="59A4C9D9" w14:textId="77777777" w:rsidR="00E47C63" w:rsidRDefault="00E47C63"/>
        </w:tc>
        <w:tc>
          <w:tcPr>
            <w:tcW w:w="0" w:type="auto"/>
          </w:tcPr>
          <w:p w14:paraId="21E060E7" w14:textId="77777777" w:rsidR="00E47C63" w:rsidRDefault="00E47C63"/>
        </w:tc>
      </w:tr>
      <w:tr w:rsidR="00E47C63" w14:paraId="5A14BE54" w14:textId="77777777">
        <w:tc>
          <w:tcPr>
            <w:tcW w:w="0" w:type="auto"/>
          </w:tcPr>
          <w:p w14:paraId="61BF7CF7" w14:textId="77777777" w:rsidR="00E47C63" w:rsidRDefault="00F0080D">
            <w:r>
              <w:t>qualifier_concept_id</w:t>
            </w:r>
          </w:p>
        </w:tc>
        <w:tc>
          <w:tcPr>
            <w:tcW w:w="0" w:type="auto"/>
          </w:tcPr>
          <w:p w14:paraId="0A29F676" w14:textId="77777777" w:rsidR="00E47C63" w:rsidRDefault="00E47C63"/>
        </w:tc>
        <w:tc>
          <w:tcPr>
            <w:tcW w:w="0" w:type="auto"/>
          </w:tcPr>
          <w:p w14:paraId="06E0C178" w14:textId="77777777" w:rsidR="00E47C63" w:rsidRDefault="00E47C63"/>
        </w:tc>
        <w:tc>
          <w:tcPr>
            <w:tcW w:w="0" w:type="auto"/>
          </w:tcPr>
          <w:p w14:paraId="776ADFB3" w14:textId="77777777" w:rsidR="00E47C63" w:rsidRDefault="00E47C63"/>
        </w:tc>
      </w:tr>
      <w:tr w:rsidR="00E47C63" w14:paraId="6FA63E78" w14:textId="77777777">
        <w:tc>
          <w:tcPr>
            <w:tcW w:w="0" w:type="auto"/>
          </w:tcPr>
          <w:p w14:paraId="68D6705C" w14:textId="77777777" w:rsidR="00E47C63" w:rsidRDefault="00F0080D">
            <w:r>
              <w:t>unit_concept_id</w:t>
            </w:r>
          </w:p>
        </w:tc>
        <w:tc>
          <w:tcPr>
            <w:tcW w:w="0" w:type="auto"/>
          </w:tcPr>
          <w:p w14:paraId="05A15D15" w14:textId="77777777" w:rsidR="00E47C63" w:rsidRDefault="00E47C63"/>
        </w:tc>
        <w:tc>
          <w:tcPr>
            <w:tcW w:w="0" w:type="auto"/>
          </w:tcPr>
          <w:p w14:paraId="1A7C9213" w14:textId="77777777" w:rsidR="00E47C63" w:rsidRDefault="00E47C63"/>
        </w:tc>
        <w:tc>
          <w:tcPr>
            <w:tcW w:w="0" w:type="auto"/>
          </w:tcPr>
          <w:p w14:paraId="37FC9328" w14:textId="77777777" w:rsidR="00E47C63" w:rsidRDefault="00E47C63"/>
        </w:tc>
      </w:tr>
      <w:tr w:rsidR="00E47C63" w14:paraId="242DE18F" w14:textId="77777777">
        <w:tc>
          <w:tcPr>
            <w:tcW w:w="0" w:type="auto"/>
          </w:tcPr>
          <w:p w14:paraId="57B772BC" w14:textId="77777777" w:rsidR="00E47C63" w:rsidRDefault="00F0080D">
            <w:r>
              <w:t>provider_id</w:t>
            </w:r>
          </w:p>
        </w:tc>
        <w:tc>
          <w:tcPr>
            <w:tcW w:w="0" w:type="auto"/>
          </w:tcPr>
          <w:p w14:paraId="33B97AED" w14:textId="77777777" w:rsidR="00E47C63" w:rsidRDefault="00E47C63"/>
        </w:tc>
        <w:tc>
          <w:tcPr>
            <w:tcW w:w="0" w:type="auto"/>
          </w:tcPr>
          <w:p w14:paraId="6DADADC3" w14:textId="77777777" w:rsidR="00E47C63" w:rsidRDefault="00E47C63"/>
        </w:tc>
        <w:tc>
          <w:tcPr>
            <w:tcW w:w="0" w:type="auto"/>
          </w:tcPr>
          <w:p w14:paraId="3AEFFF9C" w14:textId="77777777" w:rsidR="00E47C63" w:rsidRDefault="00E47C63"/>
        </w:tc>
      </w:tr>
      <w:tr w:rsidR="00E47C63" w14:paraId="221A583B" w14:textId="77777777">
        <w:tc>
          <w:tcPr>
            <w:tcW w:w="0" w:type="auto"/>
          </w:tcPr>
          <w:p w14:paraId="0F32F548" w14:textId="77777777" w:rsidR="00E47C63" w:rsidRDefault="00F0080D">
            <w:r>
              <w:t>visit_occurrence_id</w:t>
            </w:r>
          </w:p>
        </w:tc>
        <w:tc>
          <w:tcPr>
            <w:tcW w:w="0" w:type="auto"/>
          </w:tcPr>
          <w:p w14:paraId="30F885D4" w14:textId="77777777" w:rsidR="00E47C63" w:rsidRDefault="00E47C63"/>
        </w:tc>
        <w:tc>
          <w:tcPr>
            <w:tcW w:w="0" w:type="auto"/>
          </w:tcPr>
          <w:p w14:paraId="4932D21C" w14:textId="77777777" w:rsidR="00E47C63" w:rsidRDefault="00E47C63"/>
        </w:tc>
        <w:tc>
          <w:tcPr>
            <w:tcW w:w="0" w:type="auto"/>
          </w:tcPr>
          <w:p w14:paraId="3DB34993" w14:textId="77777777" w:rsidR="00E47C63" w:rsidRDefault="00E47C63"/>
        </w:tc>
      </w:tr>
      <w:tr w:rsidR="00E47C63" w14:paraId="5622A36F" w14:textId="77777777">
        <w:tc>
          <w:tcPr>
            <w:tcW w:w="0" w:type="auto"/>
          </w:tcPr>
          <w:p w14:paraId="67B7A261" w14:textId="77777777" w:rsidR="00E47C63" w:rsidRDefault="00F0080D">
            <w:r>
              <w:t>observation_source_value</w:t>
            </w:r>
          </w:p>
        </w:tc>
        <w:tc>
          <w:tcPr>
            <w:tcW w:w="0" w:type="auto"/>
          </w:tcPr>
          <w:p w14:paraId="0ADD4001" w14:textId="77777777" w:rsidR="00E47C63" w:rsidRDefault="00F0080D">
            <w:r>
              <w:t>marital_status</w:t>
            </w:r>
          </w:p>
        </w:tc>
        <w:tc>
          <w:tcPr>
            <w:tcW w:w="0" w:type="auto"/>
          </w:tcPr>
          <w:p w14:paraId="64ED14E4" w14:textId="77777777" w:rsidR="00E47C63" w:rsidRDefault="00F0080D">
            <w:r>
              <w:t>Married=4338692</w:t>
            </w:r>
          </w:p>
          <w:p w14:paraId="7647674F" w14:textId="77777777" w:rsidR="00E47C63" w:rsidRDefault="00F0080D">
            <w:r>
              <w:t>Single=4053842</w:t>
            </w:r>
          </w:p>
          <w:p w14:paraId="2C5344E6" w14:textId="77777777" w:rsidR="00E47C63" w:rsidRDefault="00F0080D">
            <w:r>
              <w:t>Divorced=4069297</w:t>
            </w:r>
          </w:p>
          <w:p w14:paraId="1187077F" w14:textId="77777777" w:rsidR="00E47C63" w:rsidRDefault="00F0080D">
            <w:r>
              <w:t>Widowed=4143188</w:t>
            </w:r>
          </w:p>
          <w:p w14:paraId="043741BF" w14:textId="77777777" w:rsidR="00E47C63" w:rsidRDefault="00F0080D">
            <w:r>
              <w:t>Legally Separated=4027529</w:t>
            </w:r>
          </w:p>
          <w:p w14:paraId="56E1EF1D" w14:textId="77777777" w:rsidR="00E47C63" w:rsidRDefault="00F0080D">
            <w:r>
              <w:t>Life Partner=4212893</w:t>
            </w:r>
          </w:p>
          <w:p w14:paraId="349F0440" w14:textId="77777777" w:rsidR="00E47C63" w:rsidRDefault="00E47C63"/>
          <w:p w14:paraId="5372E77C" w14:textId="77777777" w:rsidR="00E47C63" w:rsidRDefault="00371264">
            <w:r>
              <w:t xml:space="preserve">Using the hf_f_encounter table, find the most recent encounter. Use the patient_id of the most recent encounter to map marital status. </w:t>
            </w:r>
            <w:r w:rsidR="00F0080D">
              <w:t>Use most recent, all else should be mapped to 0.</w:t>
            </w:r>
          </w:p>
        </w:tc>
        <w:tc>
          <w:tcPr>
            <w:tcW w:w="0" w:type="auto"/>
          </w:tcPr>
          <w:p w14:paraId="7A2770E3" w14:textId="77777777" w:rsidR="00E47C63" w:rsidRDefault="00E47C63"/>
        </w:tc>
      </w:tr>
      <w:tr w:rsidR="00E47C63" w14:paraId="4A258633" w14:textId="77777777">
        <w:tc>
          <w:tcPr>
            <w:tcW w:w="0" w:type="auto"/>
          </w:tcPr>
          <w:p w14:paraId="09E4B39E" w14:textId="77777777" w:rsidR="00E47C63" w:rsidRDefault="00F0080D">
            <w:r>
              <w:t>observation_source_concept_id</w:t>
            </w:r>
          </w:p>
        </w:tc>
        <w:tc>
          <w:tcPr>
            <w:tcW w:w="0" w:type="auto"/>
          </w:tcPr>
          <w:p w14:paraId="25CB6328" w14:textId="77777777" w:rsidR="00E47C63" w:rsidRDefault="00E47C63"/>
        </w:tc>
        <w:tc>
          <w:tcPr>
            <w:tcW w:w="0" w:type="auto"/>
          </w:tcPr>
          <w:p w14:paraId="06A7B633" w14:textId="77777777" w:rsidR="00E47C63" w:rsidRDefault="00E47C63"/>
        </w:tc>
        <w:tc>
          <w:tcPr>
            <w:tcW w:w="0" w:type="auto"/>
          </w:tcPr>
          <w:p w14:paraId="6B056CA2" w14:textId="77777777" w:rsidR="00E47C63" w:rsidRDefault="00E47C63"/>
        </w:tc>
      </w:tr>
      <w:tr w:rsidR="00E47C63" w14:paraId="17406268" w14:textId="77777777">
        <w:tc>
          <w:tcPr>
            <w:tcW w:w="0" w:type="auto"/>
          </w:tcPr>
          <w:p w14:paraId="1C9A3C67" w14:textId="77777777" w:rsidR="00E47C63" w:rsidRDefault="00F0080D">
            <w:r>
              <w:t>unit_source_value</w:t>
            </w:r>
          </w:p>
        </w:tc>
        <w:tc>
          <w:tcPr>
            <w:tcW w:w="0" w:type="auto"/>
          </w:tcPr>
          <w:p w14:paraId="640C0825" w14:textId="77777777" w:rsidR="00E47C63" w:rsidRDefault="00E47C63"/>
        </w:tc>
        <w:tc>
          <w:tcPr>
            <w:tcW w:w="0" w:type="auto"/>
          </w:tcPr>
          <w:p w14:paraId="3CA14D48" w14:textId="77777777" w:rsidR="00E47C63" w:rsidRDefault="00E47C63"/>
        </w:tc>
        <w:tc>
          <w:tcPr>
            <w:tcW w:w="0" w:type="auto"/>
          </w:tcPr>
          <w:p w14:paraId="131E94D5" w14:textId="77777777" w:rsidR="00E47C63" w:rsidRDefault="00E47C63"/>
        </w:tc>
      </w:tr>
      <w:tr w:rsidR="00E47C63" w14:paraId="4604BC50" w14:textId="77777777">
        <w:tc>
          <w:tcPr>
            <w:tcW w:w="0" w:type="auto"/>
          </w:tcPr>
          <w:p w14:paraId="1C0BFE02" w14:textId="77777777" w:rsidR="00E47C63" w:rsidRDefault="00F0080D">
            <w:r>
              <w:t>qualifier_source_value</w:t>
            </w:r>
          </w:p>
        </w:tc>
        <w:tc>
          <w:tcPr>
            <w:tcW w:w="0" w:type="auto"/>
          </w:tcPr>
          <w:p w14:paraId="131C5E7B" w14:textId="77777777" w:rsidR="00E47C63" w:rsidRDefault="00E47C63"/>
        </w:tc>
        <w:tc>
          <w:tcPr>
            <w:tcW w:w="0" w:type="auto"/>
          </w:tcPr>
          <w:p w14:paraId="426160A9" w14:textId="77777777" w:rsidR="00E47C63" w:rsidRDefault="00E47C63"/>
        </w:tc>
        <w:tc>
          <w:tcPr>
            <w:tcW w:w="0" w:type="auto"/>
          </w:tcPr>
          <w:p w14:paraId="2CC61447" w14:textId="77777777" w:rsidR="00E47C63" w:rsidRDefault="00E47C63"/>
        </w:tc>
      </w:tr>
    </w:tbl>
    <w:p w14:paraId="3EB91EB5" w14:textId="77777777" w:rsidR="00E47C63" w:rsidRDefault="00F0080D" w:rsidP="00A121BB">
      <w:pPr>
        <w:pStyle w:val="Heading2"/>
      </w:pPr>
      <w:r>
        <w:lastRenderedPageBreak/>
        <w:t>Reading from stem_table</w:t>
      </w:r>
    </w:p>
    <w:p w14:paraId="5EDBD0D5" w14:textId="77777777" w:rsidR="00E47C63" w:rsidRDefault="00F0080D">
      <w:r>
        <w:rPr>
          <w:noProof/>
        </w:rPr>
        <w:drawing>
          <wp:inline distT="0" distB="0" distL="0" distR="0" wp14:anchorId="3D64D019" wp14:editId="5F90179C">
            <wp:extent cx="5715000" cy="7458075"/>
            <wp:effectExtent l="0" t="0" r="0" b="0"/>
            <wp:docPr id="17" name="Picture 17" descr="Generated"/>
            <wp:cNvGraphicFramePr/>
            <a:graphic xmlns:a="http://schemas.openxmlformats.org/drawingml/2006/main">
              <a:graphicData uri="http://schemas.openxmlformats.org/drawingml/2006/picture">
                <pic:pic xmlns:pic="http://schemas.openxmlformats.org/drawingml/2006/picture">
                  <pic:nvPicPr>
                    <pic:cNvPr id="17" name="Generated"/>
                    <pic:cNvPicPr/>
                  </pic:nvPicPr>
                  <pic:blipFill>
                    <a:blip r:embed="rId20"/>
                    <a:stretch>
                      <a:fillRect/>
                    </a:stretch>
                  </pic:blipFill>
                  <pic:spPr>
                    <a:xfrm>
                      <a:off x="0" y="0"/>
                      <a:ext cx="5715000" cy="745807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93"/>
        <w:gridCol w:w="2058"/>
        <w:gridCol w:w="476"/>
        <w:gridCol w:w="904"/>
      </w:tblGrid>
      <w:tr w:rsidR="00E47C63" w14:paraId="01BC1829" w14:textId="77777777">
        <w:tc>
          <w:tcPr>
            <w:tcW w:w="0" w:type="auto"/>
            <w:shd w:val="clear" w:color="auto" w:fill="AAAAFF"/>
          </w:tcPr>
          <w:p w14:paraId="31E7555E" w14:textId="77777777" w:rsidR="00E47C63" w:rsidRDefault="00F0080D">
            <w:r>
              <w:t>Destination Field</w:t>
            </w:r>
          </w:p>
        </w:tc>
        <w:tc>
          <w:tcPr>
            <w:tcW w:w="0" w:type="auto"/>
            <w:shd w:val="clear" w:color="auto" w:fill="AAAAFF"/>
          </w:tcPr>
          <w:p w14:paraId="12C2D6C3" w14:textId="77777777" w:rsidR="00E47C63" w:rsidRDefault="00F0080D">
            <w:r>
              <w:t>Source Field</w:t>
            </w:r>
          </w:p>
        </w:tc>
        <w:tc>
          <w:tcPr>
            <w:tcW w:w="0" w:type="auto"/>
            <w:shd w:val="clear" w:color="auto" w:fill="AAAAFF"/>
          </w:tcPr>
          <w:p w14:paraId="57B5A19F" w14:textId="77777777" w:rsidR="00E47C63" w:rsidRDefault="00F0080D">
            <w:r>
              <w:t>Logic</w:t>
            </w:r>
          </w:p>
        </w:tc>
        <w:tc>
          <w:tcPr>
            <w:tcW w:w="0" w:type="auto"/>
            <w:shd w:val="clear" w:color="auto" w:fill="AAAAFF"/>
          </w:tcPr>
          <w:p w14:paraId="6E064619" w14:textId="77777777" w:rsidR="00E47C63" w:rsidRDefault="00F0080D">
            <w:r>
              <w:t>Comment</w:t>
            </w:r>
          </w:p>
        </w:tc>
      </w:tr>
      <w:tr w:rsidR="00E47C63" w14:paraId="7EDD9DD8" w14:textId="77777777">
        <w:tc>
          <w:tcPr>
            <w:tcW w:w="0" w:type="auto"/>
          </w:tcPr>
          <w:p w14:paraId="27F77FBD" w14:textId="77777777" w:rsidR="00E47C63" w:rsidRDefault="00F0080D">
            <w:r>
              <w:lastRenderedPageBreak/>
              <w:t>observation_id</w:t>
            </w:r>
          </w:p>
        </w:tc>
        <w:tc>
          <w:tcPr>
            <w:tcW w:w="0" w:type="auto"/>
          </w:tcPr>
          <w:p w14:paraId="5CEC3AE5" w14:textId="77777777" w:rsidR="00E47C63" w:rsidRDefault="00F0080D">
            <w:r>
              <w:t>id</w:t>
            </w:r>
          </w:p>
        </w:tc>
        <w:tc>
          <w:tcPr>
            <w:tcW w:w="0" w:type="auto"/>
          </w:tcPr>
          <w:p w14:paraId="6D9C4DBD" w14:textId="77777777" w:rsidR="00E47C63" w:rsidRDefault="00E47C63"/>
        </w:tc>
        <w:tc>
          <w:tcPr>
            <w:tcW w:w="0" w:type="auto"/>
          </w:tcPr>
          <w:p w14:paraId="205F30BE" w14:textId="77777777" w:rsidR="00E47C63" w:rsidRDefault="00E47C63"/>
        </w:tc>
      </w:tr>
      <w:tr w:rsidR="00E47C63" w14:paraId="05A48BD3" w14:textId="77777777">
        <w:tc>
          <w:tcPr>
            <w:tcW w:w="0" w:type="auto"/>
          </w:tcPr>
          <w:p w14:paraId="16FD69D9" w14:textId="77777777" w:rsidR="00E47C63" w:rsidRDefault="00F0080D">
            <w:r>
              <w:t>person_id</w:t>
            </w:r>
          </w:p>
        </w:tc>
        <w:tc>
          <w:tcPr>
            <w:tcW w:w="0" w:type="auto"/>
          </w:tcPr>
          <w:p w14:paraId="12D25F69" w14:textId="77777777" w:rsidR="00E47C63" w:rsidRDefault="00F0080D">
            <w:r>
              <w:t>person_id</w:t>
            </w:r>
          </w:p>
        </w:tc>
        <w:tc>
          <w:tcPr>
            <w:tcW w:w="0" w:type="auto"/>
          </w:tcPr>
          <w:p w14:paraId="2BA2EDC0" w14:textId="77777777" w:rsidR="00E47C63" w:rsidRDefault="00E47C63"/>
        </w:tc>
        <w:tc>
          <w:tcPr>
            <w:tcW w:w="0" w:type="auto"/>
          </w:tcPr>
          <w:p w14:paraId="2487B7D7" w14:textId="77777777" w:rsidR="00E47C63" w:rsidRDefault="00E47C63"/>
        </w:tc>
      </w:tr>
      <w:tr w:rsidR="00E47C63" w14:paraId="6EB23D72" w14:textId="77777777">
        <w:tc>
          <w:tcPr>
            <w:tcW w:w="0" w:type="auto"/>
          </w:tcPr>
          <w:p w14:paraId="1494D387" w14:textId="77777777" w:rsidR="00E47C63" w:rsidRDefault="00F0080D">
            <w:r>
              <w:t>observation_concept_id</w:t>
            </w:r>
          </w:p>
        </w:tc>
        <w:tc>
          <w:tcPr>
            <w:tcW w:w="0" w:type="auto"/>
          </w:tcPr>
          <w:p w14:paraId="2C83AC86" w14:textId="77777777" w:rsidR="00E47C63" w:rsidRDefault="00F0080D">
            <w:r>
              <w:t>concept_id</w:t>
            </w:r>
          </w:p>
        </w:tc>
        <w:tc>
          <w:tcPr>
            <w:tcW w:w="0" w:type="auto"/>
          </w:tcPr>
          <w:p w14:paraId="527E5949" w14:textId="77777777" w:rsidR="00E47C63" w:rsidRDefault="00E47C63"/>
        </w:tc>
        <w:tc>
          <w:tcPr>
            <w:tcW w:w="0" w:type="auto"/>
          </w:tcPr>
          <w:p w14:paraId="54341FBB" w14:textId="77777777" w:rsidR="00E47C63" w:rsidRDefault="00E47C63"/>
        </w:tc>
      </w:tr>
      <w:tr w:rsidR="00E47C63" w14:paraId="4736F926" w14:textId="77777777">
        <w:tc>
          <w:tcPr>
            <w:tcW w:w="0" w:type="auto"/>
          </w:tcPr>
          <w:p w14:paraId="46EC2990" w14:textId="77777777" w:rsidR="00E47C63" w:rsidRDefault="00F0080D">
            <w:r>
              <w:t>observation_date</w:t>
            </w:r>
          </w:p>
        </w:tc>
        <w:tc>
          <w:tcPr>
            <w:tcW w:w="0" w:type="auto"/>
          </w:tcPr>
          <w:p w14:paraId="6D03498F" w14:textId="77777777" w:rsidR="00E47C63" w:rsidRDefault="00F0080D">
            <w:r>
              <w:t>start_date</w:t>
            </w:r>
          </w:p>
        </w:tc>
        <w:tc>
          <w:tcPr>
            <w:tcW w:w="0" w:type="auto"/>
          </w:tcPr>
          <w:p w14:paraId="3229E165" w14:textId="77777777" w:rsidR="00E47C63" w:rsidRDefault="00E47C63"/>
        </w:tc>
        <w:tc>
          <w:tcPr>
            <w:tcW w:w="0" w:type="auto"/>
          </w:tcPr>
          <w:p w14:paraId="0BB8AFA5" w14:textId="77777777" w:rsidR="00E47C63" w:rsidRDefault="00E47C63"/>
        </w:tc>
      </w:tr>
      <w:tr w:rsidR="00E47C63" w14:paraId="34937203" w14:textId="77777777">
        <w:tc>
          <w:tcPr>
            <w:tcW w:w="0" w:type="auto"/>
          </w:tcPr>
          <w:p w14:paraId="23010717" w14:textId="77777777" w:rsidR="00E47C63" w:rsidRDefault="00F0080D">
            <w:r>
              <w:t>observation_datetime</w:t>
            </w:r>
          </w:p>
        </w:tc>
        <w:tc>
          <w:tcPr>
            <w:tcW w:w="0" w:type="auto"/>
          </w:tcPr>
          <w:p w14:paraId="7979C07D" w14:textId="77777777" w:rsidR="00E47C63" w:rsidRDefault="00F0080D">
            <w:r>
              <w:t>start_datetime</w:t>
            </w:r>
          </w:p>
        </w:tc>
        <w:tc>
          <w:tcPr>
            <w:tcW w:w="0" w:type="auto"/>
          </w:tcPr>
          <w:p w14:paraId="4EDA7205" w14:textId="77777777" w:rsidR="00E47C63" w:rsidRDefault="00E47C63"/>
        </w:tc>
        <w:tc>
          <w:tcPr>
            <w:tcW w:w="0" w:type="auto"/>
          </w:tcPr>
          <w:p w14:paraId="2D551856" w14:textId="77777777" w:rsidR="00E47C63" w:rsidRDefault="00E47C63"/>
        </w:tc>
      </w:tr>
      <w:tr w:rsidR="00E47C63" w14:paraId="24C00E49" w14:textId="77777777">
        <w:tc>
          <w:tcPr>
            <w:tcW w:w="0" w:type="auto"/>
          </w:tcPr>
          <w:p w14:paraId="17899D9B" w14:textId="77777777" w:rsidR="00E47C63" w:rsidRDefault="00F0080D">
            <w:r>
              <w:t>observation_type_concept_id</w:t>
            </w:r>
          </w:p>
        </w:tc>
        <w:tc>
          <w:tcPr>
            <w:tcW w:w="0" w:type="auto"/>
          </w:tcPr>
          <w:p w14:paraId="157005D9" w14:textId="77777777" w:rsidR="00E47C63" w:rsidRDefault="00F0080D">
            <w:r>
              <w:t>type_concept_id</w:t>
            </w:r>
          </w:p>
        </w:tc>
        <w:tc>
          <w:tcPr>
            <w:tcW w:w="0" w:type="auto"/>
          </w:tcPr>
          <w:p w14:paraId="059D14B3" w14:textId="77777777" w:rsidR="00E47C63" w:rsidRDefault="00E47C63"/>
        </w:tc>
        <w:tc>
          <w:tcPr>
            <w:tcW w:w="0" w:type="auto"/>
          </w:tcPr>
          <w:p w14:paraId="762FD9B6" w14:textId="77777777" w:rsidR="00E47C63" w:rsidRDefault="00E47C63"/>
        </w:tc>
      </w:tr>
      <w:tr w:rsidR="00E47C63" w14:paraId="2C20D592" w14:textId="77777777">
        <w:tc>
          <w:tcPr>
            <w:tcW w:w="0" w:type="auto"/>
          </w:tcPr>
          <w:p w14:paraId="76F0C109" w14:textId="77777777" w:rsidR="00E47C63" w:rsidRDefault="00F0080D">
            <w:r>
              <w:t>value_as_number</w:t>
            </w:r>
          </w:p>
        </w:tc>
        <w:tc>
          <w:tcPr>
            <w:tcW w:w="0" w:type="auto"/>
          </w:tcPr>
          <w:p w14:paraId="0D2A7128" w14:textId="77777777" w:rsidR="00E47C63" w:rsidRDefault="00F0080D">
            <w:r>
              <w:t>value_as_number</w:t>
            </w:r>
          </w:p>
        </w:tc>
        <w:tc>
          <w:tcPr>
            <w:tcW w:w="0" w:type="auto"/>
          </w:tcPr>
          <w:p w14:paraId="3043BAD0" w14:textId="77777777" w:rsidR="00E47C63" w:rsidRDefault="00E47C63"/>
        </w:tc>
        <w:tc>
          <w:tcPr>
            <w:tcW w:w="0" w:type="auto"/>
          </w:tcPr>
          <w:p w14:paraId="316288A4" w14:textId="77777777" w:rsidR="00E47C63" w:rsidRDefault="00E47C63"/>
        </w:tc>
      </w:tr>
      <w:tr w:rsidR="00E47C63" w14:paraId="22751B2D" w14:textId="77777777">
        <w:tc>
          <w:tcPr>
            <w:tcW w:w="0" w:type="auto"/>
          </w:tcPr>
          <w:p w14:paraId="02ADFB4A" w14:textId="77777777" w:rsidR="00E47C63" w:rsidRDefault="00F0080D">
            <w:r>
              <w:t>value_as_string</w:t>
            </w:r>
          </w:p>
        </w:tc>
        <w:tc>
          <w:tcPr>
            <w:tcW w:w="0" w:type="auto"/>
          </w:tcPr>
          <w:p w14:paraId="678DF0AA" w14:textId="77777777" w:rsidR="00E47C63" w:rsidRDefault="00F0080D">
            <w:r>
              <w:t>value_as_string</w:t>
            </w:r>
          </w:p>
        </w:tc>
        <w:tc>
          <w:tcPr>
            <w:tcW w:w="0" w:type="auto"/>
          </w:tcPr>
          <w:p w14:paraId="4B569F19" w14:textId="77777777" w:rsidR="00E47C63" w:rsidRDefault="00E47C63"/>
        </w:tc>
        <w:tc>
          <w:tcPr>
            <w:tcW w:w="0" w:type="auto"/>
          </w:tcPr>
          <w:p w14:paraId="55225DCB" w14:textId="77777777" w:rsidR="00E47C63" w:rsidRDefault="00E47C63"/>
        </w:tc>
      </w:tr>
      <w:tr w:rsidR="00E47C63" w14:paraId="3F3B323D" w14:textId="77777777">
        <w:tc>
          <w:tcPr>
            <w:tcW w:w="0" w:type="auto"/>
          </w:tcPr>
          <w:p w14:paraId="01A04C71" w14:textId="77777777" w:rsidR="00E47C63" w:rsidRDefault="00F0080D">
            <w:r>
              <w:t>value_as_concept_id</w:t>
            </w:r>
          </w:p>
        </w:tc>
        <w:tc>
          <w:tcPr>
            <w:tcW w:w="0" w:type="auto"/>
          </w:tcPr>
          <w:p w14:paraId="7DA13C46" w14:textId="77777777" w:rsidR="00E47C63" w:rsidRDefault="00F0080D">
            <w:r>
              <w:t>value_as_concept_id</w:t>
            </w:r>
          </w:p>
        </w:tc>
        <w:tc>
          <w:tcPr>
            <w:tcW w:w="0" w:type="auto"/>
          </w:tcPr>
          <w:p w14:paraId="2D925699" w14:textId="77777777" w:rsidR="00E47C63" w:rsidRDefault="00E47C63"/>
        </w:tc>
        <w:tc>
          <w:tcPr>
            <w:tcW w:w="0" w:type="auto"/>
          </w:tcPr>
          <w:p w14:paraId="6210F2B0" w14:textId="77777777" w:rsidR="00E47C63" w:rsidRDefault="00E47C63"/>
        </w:tc>
      </w:tr>
      <w:tr w:rsidR="00E47C63" w14:paraId="42BCA92E" w14:textId="77777777">
        <w:tc>
          <w:tcPr>
            <w:tcW w:w="0" w:type="auto"/>
          </w:tcPr>
          <w:p w14:paraId="5D032201" w14:textId="77777777" w:rsidR="00E47C63" w:rsidRDefault="00F0080D">
            <w:r>
              <w:t>qualifier_concept_id</w:t>
            </w:r>
          </w:p>
        </w:tc>
        <w:tc>
          <w:tcPr>
            <w:tcW w:w="0" w:type="auto"/>
          </w:tcPr>
          <w:p w14:paraId="5C3C6404" w14:textId="77777777" w:rsidR="00E47C63" w:rsidRDefault="00F0080D">
            <w:r>
              <w:t>qualifier_concept_id</w:t>
            </w:r>
          </w:p>
        </w:tc>
        <w:tc>
          <w:tcPr>
            <w:tcW w:w="0" w:type="auto"/>
          </w:tcPr>
          <w:p w14:paraId="13D5DDA0" w14:textId="77777777" w:rsidR="00E47C63" w:rsidRDefault="00E47C63"/>
        </w:tc>
        <w:tc>
          <w:tcPr>
            <w:tcW w:w="0" w:type="auto"/>
          </w:tcPr>
          <w:p w14:paraId="0EA3F362" w14:textId="77777777" w:rsidR="00E47C63" w:rsidRDefault="00E47C63"/>
        </w:tc>
      </w:tr>
      <w:tr w:rsidR="00E47C63" w14:paraId="7BB8F6B7" w14:textId="77777777">
        <w:tc>
          <w:tcPr>
            <w:tcW w:w="0" w:type="auto"/>
          </w:tcPr>
          <w:p w14:paraId="5AB3147D" w14:textId="77777777" w:rsidR="00E47C63" w:rsidRDefault="00F0080D">
            <w:r>
              <w:t>unit_concept_id</w:t>
            </w:r>
          </w:p>
        </w:tc>
        <w:tc>
          <w:tcPr>
            <w:tcW w:w="0" w:type="auto"/>
          </w:tcPr>
          <w:p w14:paraId="2325E3E4" w14:textId="77777777" w:rsidR="00E47C63" w:rsidRDefault="00F0080D">
            <w:r>
              <w:t>unit_concept_id</w:t>
            </w:r>
          </w:p>
        </w:tc>
        <w:tc>
          <w:tcPr>
            <w:tcW w:w="0" w:type="auto"/>
          </w:tcPr>
          <w:p w14:paraId="7FA46B8E" w14:textId="77777777" w:rsidR="00E47C63" w:rsidRDefault="00E47C63"/>
        </w:tc>
        <w:tc>
          <w:tcPr>
            <w:tcW w:w="0" w:type="auto"/>
          </w:tcPr>
          <w:p w14:paraId="61BF1C99" w14:textId="77777777" w:rsidR="00E47C63" w:rsidRDefault="00E47C63"/>
        </w:tc>
      </w:tr>
      <w:tr w:rsidR="00E47C63" w14:paraId="155F3895" w14:textId="77777777">
        <w:tc>
          <w:tcPr>
            <w:tcW w:w="0" w:type="auto"/>
          </w:tcPr>
          <w:p w14:paraId="01DDC238" w14:textId="77777777" w:rsidR="00E47C63" w:rsidRDefault="00F0080D">
            <w:r>
              <w:t>provider_id</w:t>
            </w:r>
          </w:p>
        </w:tc>
        <w:tc>
          <w:tcPr>
            <w:tcW w:w="0" w:type="auto"/>
          </w:tcPr>
          <w:p w14:paraId="33709C03" w14:textId="77777777" w:rsidR="00E47C63" w:rsidRDefault="00F0080D">
            <w:r>
              <w:t>provider_id</w:t>
            </w:r>
          </w:p>
        </w:tc>
        <w:tc>
          <w:tcPr>
            <w:tcW w:w="0" w:type="auto"/>
          </w:tcPr>
          <w:p w14:paraId="021DE561" w14:textId="77777777" w:rsidR="00E47C63" w:rsidRDefault="00E47C63"/>
        </w:tc>
        <w:tc>
          <w:tcPr>
            <w:tcW w:w="0" w:type="auto"/>
          </w:tcPr>
          <w:p w14:paraId="4FF56CE4" w14:textId="77777777" w:rsidR="00E47C63" w:rsidRDefault="00E47C63"/>
        </w:tc>
      </w:tr>
      <w:tr w:rsidR="00E47C63" w14:paraId="62B981E1" w14:textId="77777777">
        <w:tc>
          <w:tcPr>
            <w:tcW w:w="0" w:type="auto"/>
          </w:tcPr>
          <w:p w14:paraId="010A56C4" w14:textId="77777777" w:rsidR="00E47C63" w:rsidRDefault="00F0080D">
            <w:r>
              <w:t>visit_occurrence_id</w:t>
            </w:r>
          </w:p>
        </w:tc>
        <w:tc>
          <w:tcPr>
            <w:tcW w:w="0" w:type="auto"/>
          </w:tcPr>
          <w:p w14:paraId="04AF5E3F" w14:textId="77777777" w:rsidR="00E47C63" w:rsidRDefault="00F0080D">
            <w:r>
              <w:t>visit_occurrence_id</w:t>
            </w:r>
          </w:p>
        </w:tc>
        <w:tc>
          <w:tcPr>
            <w:tcW w:w="0" w:type="auto"/>
          </w:tcPr>
          <w:p w14:paraId="56BF3D7A" w14:textId="77777777" w:rsidR="00E47C63" w:rsidRDefault="00E47C63"/>
        </w:tc>
        <w:tc>
          <w:tcPr>
            <w:tcW w:w="0" w:type="auto"/>
          </w:tcPr>
          <w:p w14:paraId="01A64534" w14:textId="77777777" w:rsidR="00E47C63" w:rsidRDefault="00E47C63"/>
        </w:tc>
      </w:tr>
      <w:tr w:rsidR="00E47C63" w14:paraId="6C7A1343" w14:textId="77777777">
        <w:tc>
          <w:tcPr>
            <w:tcW w:w="0" w:type="auto"/>
          </w:tcPr>
          <w:p w14:paraId="01B8721B" w14:textId="77777777" w:rsidR="00E47C63" w:rsidRDefault="00F0080D">
            <w:r>
              <w:t>observation_source_value</w:t>
            </w:r>
          </w:p>
        </w:tc>
        <w:tc>
          <w:tcPr>
            <w:tcW w:w="0" w:type="auto"/>
          </w:tcPr>
          <w:p w14:paraId="1BFE1AD3" w14:textId="77777777" w:rsidR="00E47C63" w:rsidRDefault="00F0080D">
            <w:r>
              <w:t>source_value</w:t>
            </w:r>
          </w:p>
        </w:tc>
        <w:tc>
          <w:tcPr>
            <w:tcW w:w="0" w:type="auto"/>
          </w:tcPr>
          <w:p w14:paraId="7E57E026" w14:textId="77777777" w:rsidR="00E47C63" w:rsidRDefault="00E47C63"/>
        </w:tc>
        <w:tc>
          <w:tcPr>
            <w:tcW w:w="0" w:type="auto"/>
          </w:tcPr>
          <w:p w14:paraId="0C3F1E4C" w14:textId="77777777" w:rsidR="00E47C63" w:rsidRDefault="00E47C63"/>
        </w:tc>
      </w:tr>
      <w:tr w:rsidR="00E47C63" w14:paraId="37F16716" w14:textId="77777777">
        <w:tc>
          <w:tcPr>
            <w:tcW w:w="0" w:type="auto"/>
          </w:tcPr>
          <w:p w14:paraId="2241E063" w14:textId="77777777" w:rsidR="00E47C63" w:rsidRDefault="00F0080D">
            <w:r>
              <w:t>observation_source_concept_id</w:t>
            </w:r>
          </w:p>
        </w:tc>
        <w:tc>
          <w:tcPr>
            <w:tcW w:w="0" w:type="auto"/>
          </w:tcPr>
          <w:p w14:paraId="5449F0EF" w14:textId="77777777" w:rsidR="00E47C63" w:rsidRDefault="00F0080D">
            <w:r>
              <w:t>source_concept_id</w:t>
            </w:r>
          </w:p>
        </w:tc>
        <w:tc>
          <w:tcPr>
            <w:tcW w:w="0" w:type="auto"/>
          </w:tcPr>
          <w:p w14:paraId="33ACD8CB" w14:textId="77777777" w:rsidR="00E47C63" w:rsidRDefault="00E47C63"/>
        </w:tc>
        <w:tc>
          <w:tcPr>
            <w:tcW w:w="0" w:type="auto"/>
          </w:tcPr>
          <w:p w14:paraId="0905A0AB" w14:textId="77777777" w:rsidR="00E47C63" w:rsidRDefault="00E47C63"/>
        </w:tc>
      </w:tr>
      <w:tr w:rsidR="00E47C63" w14:paraId="2910B046" w14:textId="77777777">
        <w:tc>
          <w:tcPr>
            <w:tcW w:w="0" w:type="auto"/>
          </w:tcPr>
          <w:p w14:paraId="430C7BDA" w14:textId="77777777" w:rsidR="00E47C63" w:rsidRDefault="00F0080D">
            <w:r>
              <w:t>unit_source_value</w:t>
            </w:r>
          </w:p>
        </w:tc>
        <w:tc>
          <w:tcPr>
            <w:tcW w:w="0" w:type="auto"/>
          </w:tcPr>
          <w:p w14:paraId="50F83143" w14:textId="77777777" w:rsidR="00E47C63" w:rsidRDefault="00F0080D">
            <w:r>
              <w:t>unit_source_value</w:t>
            </w:r>
          </w:p>
        </w:tc>
        <w:tc>
          <w:tcPr>
            <w:tcW w:w="0" w:type="auto"/>
          </w:tcPr>
          <w:p w14:paraId="5C86B3BA" w14:textId="77777777" w:rsidR="00E47C63" w:rsidRDefault="00E47C63"/>
        </w:tc>
        <w:tc>
          <w:tcPr>
            <w:tcW w:w="0" w:type="auto"/>
          </w:tcPr>
          <w:p w14:paraId="36A9BEFD" w14:textId="77777777" w:rsidR="00E47C63" w:rsidRDefault="00E47C63"/>
        </w:tc>
      </w:tr>
      <w:tr w:rsidR="00E47C63" w14:paraId="70E6C6BB" w14:textId="77777777">
        <w:tc>
          <w:tcPr>
            <w:tcW w:w="0" w:type="auto"/>
          </w:tcPr>
          <w:p w14:paraId="00474866" w14:textId="77777777" w:rsidR="00E47C63" w:rsidRDefault="00F0080D">
            <w:r>
              <w:t>qualifier_source_value</w:t>
            </w:r>
          </w:p>
        </w:tc>
        <w:tc>
          <w:tcPr>
            <w:tcW w:w="0" w:type="auto"/>
          </w:tcPr>
          <w:p w14:paraId="49B111CC" w14:textId="77777777" w:rsidR="00E47C63" w:rsidRDefault="00F0080D">
            <w:r>
              <w:t>qualifier_source_value</w:t>
            </w:r>
          </w:p>
        </w:tc>
        <w:tc>
          <w:tcPr>
            <w:tcW w:w="0" w:type="auto"/>
          </w:tcPr>
          <w:p w14:paraId="2904A76A" w14:textId="77777777" w:rsidR="00E47C63" w:rsidRDefault="00E47C63"/>
        </w:tc>
        <w:tc>
          <w:tcPr>
            <w:tcW w:w="0" w:type="auto"/>
          </w:tcPr>
          <w:p w14:paraId="32974960" w14:textId="77777777" w:rsidR="00E47C63" w:rsidRDefault="00E47C63"/>
        </w:tc>
      </w:tr>
    </w:tbl>
    <w:p w14:paraId="6062F27C" w14:textId="77777777" w:rsidR="00E47C63" w:rsidRDefault="00F0080D" w:rsidP="00A121BB">
      <w:pPr>
        <w:pStyle w:val="Heading1"/>
      </w:pPr>
      <w:r>
        <w:br w:type="page"/>
      </w:r>
      <w:r>
        <w:lastRenderedPageBreak/>
        <w:t>Table name: specimen</w:t>
      </w:r>
    </w:p>
    <w:p w14:paraId="4EFD774E" w14:textId="77777777" w:rsidR="00E47C63" w:rsidRDefault="00F0080D" w:rsidP="00A121BB">
      <w:pPr>
        <w:pStyle w:val="Heading2"/>
      </w:pPr>
      <w:r>
        <w:t>Reading from stem_table</w:t>
      </w:r>
    </w:p>
    <w:p w14:paraId="6CD6D9A1" w14:textId="77777777" w:rsidR="00E47C63" w:rsidRDefault="00F0080D">
      <w:r>
        <w:rPr>
          <w:noProof/>
        </w:rPr>
        <w:drawing>
          <wp:inline distT="0" distB="0" distL="0" distR="0" wp14:anchorId="35E6B548" wp14:editId="6EC55D6D">
            <wp:extent cx="5715000" cy="6600825"/>
            <wp:effectExtent l="0" t="0" r="0" b="0"/>
            <wp:docPr id="18" name="Picture 18" descr="Generated"/>
            <wp:cNvGraphicFramePr/>
            <a:graphic xmlns:a="http://schemas.openxmlformats.org/drawingml/2006/main">
              <a:graphicData uri="http://schemas.openxmlformats.org/drawingml/2006/picture">
                <pic:pic xmlns:pic="http://schemas.openxmlformats.org/drawingml/2006/picture">
                  <pic:nvPicPr>
                    <pic:cNvPr id="18" name="Generated"/>
                    <pic:cNvPicPr/>
                  </pic:nvPicPr>
                  <pic:blipFill>
                    <a:blip r:embed="rId21"/>
                    <a:stretch>
                      <a:fillRect/>
                    </a:stretch>
                  </pic:blipFill>
                  <pic:spPr>
                    <a:xfrm>
                      <a:off x="0" y="0"/>
                      <a:ext cx="5715000" cy="66008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29"/>
        <w:gridCol w:w="2629"/>
        <w:gridCol w:w="476"/>
        <w:gridCol w:w="904"/>
      </w:tblGrid>
      <w:tr w:rsidR="00E47C63" w14:paraId="02F2F512" w14:textId="77777777">
        <w:tc>
          <w:tcPr>
            <w:tcW w:w="0" w:type="auto"/>
            <w:shd w:val="clear" w:color="auto" w:fill="AAAAFF"/>
          </w:tcPr>
          <w:p w14:paraId="0967DDB8" w14:textId="77777777" w:rsidR="00E47C63" w:rsidRDefault="00F0080D">
            <w:r>
              <w:t>Destination Field</w:t>
            </w:r>
          </w:p>
        </w:tc>
        <w:tc>
          <w:tcPr>
            <w:tcW w:w="0" w:type="auto"/>
            <w:shd w:val="clear" w:color="auto" w:fill="AAAAFF"/>
          </w:tcPr>
          <w:p w14:paraId="70B1826E" w14:textId="77777777" w:rsidR="00E47C63" w:rsidRDefault="00F0080D">
            <w:r>
              <w:t>Source Field</w:t>
            </w:r>
          </w:p>
        </w:tc>
        <w:tc>
          <w:tcPr>
            <w:tcW w:w="0" w:type="auto"/>
            <w:shd w:val="clear" w:color="auto" w:fill="AAAAFF"/>
          </w:tcPr>
          <w:p w14:paraId="64E5A4B4" w14:textId="77777777" w:rsidR="00E47C63" w:rsidRDefault="00F0080D">
            <w:r>
              <w:t>Logic</w:t>
            </w:r>
          </w:p>
        </w:tc>
        <w:tc>
          <w:tcPr>
            <w:tcW w:w="0" w:type="auto"/>
            <w:shd w:val="clear" w:color="auto" w:fill="AAAAFF"/>
          </w:tcPr>
          <w:p w14:paraId="58EC7936" w14:textId="77777777" w:rsidR="00E47C63" w:rsidRDefault="00F0080D">
            <w:r>
              <w:t>Comment</w:t>
            </w:r>
          </w:p>
        </w:tc>
      </w:tr>
      <w:tr w:rsidR="00E47C63" w14:paraId="36552E83" w14:textId="77777777">
        <w:tc>
          <w:tcPr>
            <w:tcW w:w="0" w:type="auto"/>
          </w:tcPr>
          <w:p w14:paraId="3DB06EF5" w14:textId="77777777" w:rsidR="00E47C63" w:rsidRDefault="00F0080D">
            <w:r>
              <w:t>specimen_id</w:t>
            </w:r>
          </w:p>
        </w:tc>
        <w:tc>
          <w:tcPr>
            <w:tcW w:w="0" w:type="auto"/>
          </w:tcPr>
          <w:p w14:paraId="349D886B" w14:textId="77777777" w:rsidR="00E47C63" w:rsidRDefault="00F0080D">
            <w:r>
              <w:t>id</w:t>
            </w:r>
          </w:p>
        </w:tc>
        <w:tc>
          <w:tcPr>
            <w:tcW w:w="0" w:type="auto"/>
          </w:tcPr>
          <w:p w14:paraId="1A87526E" w14:textId="77777777" w:rsidR="00E47C63" w:rsidRDefault="00E47C63"/>
        </w:tc>
        <w:tc>
          <w:tcPr>
            <w:tcW w:w="0" w:type="auto"/>
          </w:tcPr>
          <w:p w14:paraId="54720C78" w14:textId="77777777" w:rsidR="00E47C63" w:rsidRDefault="00E47C63"/>
        </w:tc>
      </w:tr>
      <w:tr w:rsidR="00E47C63" w14:paraId="57F2DF32" w14:textId="77777777">
        <w:tc>
          <w:tcPr>
            <w:tcW w:w="0" w:type="auto"/>
          </w:tcPr>
          <w:p w14:paraId="7CE62609" w14:textId="77777777" w:rsidR="00E47C63" w:rsidRDefault="00F0080D">
            <w:r>
              <w:lastRenderedPageBreak/>
              <w:t>person_id</w:t>
            </w:r>
          </w:p>
        </w:tc>
        <w:tc>
          <w:tcPr>
            <w:tcW w:w="0" w:type="auto"/>
          </w:tcPr>
          <w:p w14:paraId="244E2E4B" w14:textId="77777777" w:rsidR="00E47C63" w:rsidRDefault="00F0080D">
            <w:r>
              <w:t>person_id</w:t>
            </w:r>
          </w:p>
        </w:tc>
        <w:tc>
          <w:tcPr>
            <w:tcW w:w="0" w:type="auto"/>
          </w:tcPr>
          <w:p w14:paraId="6652B302" w14:textId="77777777" w:rsidR="00E47C63" w:rsidRDefault="00E47C63"/>
        </w:tc>
        <w:tc>
          <w:tcPr>
            <w:tcW w:w="0" w:type="auto"/>
          </w:tcPr>
          <w:p w14:paraId="0DAA43AC" w14:textId="77777777" w:rsidR="00E47C63" w:rsidRDefault="00E47C63"/>
        </w:tc>
      </w:tr>
      <w:tr w:rsidR="00E47C63" w14:paraId="53B5B90B" w14:textId="77777777">
        <w:tc>
          <w:tcPr>
            <w:tcW w:w="0" w:type="auto"/>
          </w:tcPr>
          <w:p w14:paraId="1B696678" w14:textId="77777777" w:rsidR="00E47C63" w:rsidRDefault="00F0080D">
            <w:r>
              <w:t>specimen_concept_id</w:t>
            </w:r>
          </w:p>
        </w:tc>
        <w:tc>
          <w:tcPr>
            <w:tcW w:w="0" w:type="auto"/>
          </w:tcPr>
          <w:p w14:paraId="358CD340" w14:textId="77777777" w:rsidR="00E47C63" w:rsidRDefault="00F0080D">
            <w:r>
              <w:t>concept_id</w:t>
            </w:r>
          </w:p>
        </w:tc>
        <w:tc>
          <w:tcPr>
            <w:tcW w:w="0" w:type="auto"/>
          </w:tcPr>
          <w:p w14:paraId="769106ED" w14:textId="77777777" w:rsidR="00E47C63" w:rsidRDefault="00E47C63"/>
        </w:tc>
        <w:tc>
          <w:tcPr>
            <w:tcW w:w="0" w:type="auto"/>
          </w:tcPr>
          <w:p w14:paraId="34C3B9A5" w14:textId="77777777" w:rsidR="00E47C63" w:rsidRDefault="00E47C63"/>
        </w:tc>
      </w:tr>
      <w:tr w:rsidR="00E47C63" w14:paraId="266D3DB3" w14:textId="77777777">
        <w:tc>
          <w:tcPr>
            <w:tcW w:w="0" w:type="auto"/>
          </w:tcPr>
          <w:p w14:paraId="7D88CD7C" w14:textId="77777777" w:rsidR="00E47C63" w:rsidRDefault="00F0080D">
            <w:r>
              <w:t>specimen_type_concept_id</w:t>
            </w:r>
          </w:p>
        </w:tc>
        <w:tc>
          <w:tcPr>
            <w:tcW w:w="0" w:type="auto"/>
          </w:tcPr>
          <w:p w14:paraId="043FFCDF" w14:textId="77777777" w:rsidR="00E47C63" w:rsidRDefault="00F0080D">
            <w:r>
              <w:t>type_concept_id</w:t>
            </w:r>
          </w:p>
        </w:tc>
        <w:tc>
          <w:tcPr>
            <w:tcW w:w="0" w:type="auto"/>
          </w:tcPr>
          <w:p w14:paraId="25D49D01" w14:textId="77777777" w:rsidR="00E47C63" w:rsidRDefault="00E47C63"/>
        </w:tc>
        <w:tc>
          <w:tcPr>
            <w:tcW w:w="0" w:type="auto"/>
          </w:tcPr>
          <w:p w14:paraId="6897E65C" w14:textId="77777777" w:rsidR="00E47C63" w:rsidRDefault="00E47C63"/>
        </w:tc>
      </w:tr>
      <w:tr w:rsidR="00E47C63" w14:paraId="11792681" w14:textId="77777777">
        <w:tc>
          <w:tcPr>
            <w:tcW w:w="0" w:type="auto"/>
          </w:tcPr>
          <w:p w14:paraId="47E4D38B" w14:textId="77777777" w:rsidR="00E47C63" w:rsidRDefault="00F0080D">
            <w:r>
              <w:t>specimen_date</w:t>
            </w:r>
          </w:p>
        </w:tc>
        <w:tc>
          <w:tcPr>
            <w:tcW w:w="0" w:type="auto"/>
          </w:tcPr>
          <w:p w14:paraId="30945B55" w14:textId="77777777" w:rsidR="00E47C63" w:rsidRDefault="00F0080D">
            <w:r>
              <w:t>start_date</w:t>
            </w:r>
          </w:p>
        </w:tc>
        <w:tc>
          <w:tcPr>
            <w:tcW w:w="0" w:type="auto"/>
          </w:tcPr>
          <w:p w14:paraId="46808B91" w14:textId="77777777" w:rsidR="00E47C63" w:rsidRDefault="00E47C63"/>
        </w:tc>
        <w:tc>
          <w:tcPr>
            <w:tcW w:w="0" w:type="auto"/>
          </w:tcPr>
          <w:p w14:paraId="4C7722A6" w14:textId="77777777" w:rsidR="00E47C63" w:rsidRDefault="00E47C63"/>
        </w:tc>
      </w:tr>
      <w:tr w:rsidR="00E47C63" w14:paraId="31CFA31E" w14:textId="77777777">
        <w:tc>
          <w:tcPr>
            <w:tcW w:w="0" w:type="auto"/>
          </w:tcPr>
          <w:p w14:paraId="6FC6E16D" w14:textId="77777777" w:rsidR="00E47C63" w:rsidRDefault="00F0080D">
            <w:r>
              <w:t>specimen_datetime</w:t>
            </w:r>
          </w:p>
        </w:tc>
        <w:tc>
          <w:tcPr>
            <w:tcW w:w="0" w:type="auto"/>
          </w:tcPr>
          <w:p w14:paraId="3BC30623" w14:textId="77777777" w:rsidR="00E47C63" w:rsidRDefault="00F0080D">
            <w:r>
              <w:t>start_datetime</w:t>
            </w:r>
          </w:p>
        </w:tc>
        <w:tc>
          <w:tcPr>
            <w:tcW w:w="0" w:type="auto"/>
          </w:tcPr>
          <w:p w14:paraId="43CF4A27" w14:textId="77777777" w:rsidR="00E47C63" w:rsidRDefault="00E47C63"/>
        </w:tc>
        <w:tc>
          <w:tcPr>
            <w:tcW w:w="0" w:type="auto"/>
          </w:tcPr>
          <w:p w14:paraId="025C810E" w14:textId="77777777" w:rsidR="00E47C63" w:rsidRDefault="00E47C63"/>
        </w:tc>
      </w:tr>
      <w:tr w:rsidR="00E47C63" w14:paraId="6D2B639C" w14:textId="77777777">
        <w:tc>
          <w:tcPr>
            <w:tcW w:w="0" w:type="auto"/>
          </w:tcPr>
          <w:p w14:paraId="05B1961D" w14:textId="77777777" w:rsidR="00E47C63" w:rsidRDefault="00F0080D">
            <w:r>
              <w:t>quantity</w:t>
            </w:r>
          </w:p>
        </w:tc>
        <w:tc>
          <w:tcPr>
            <w:tcW w:w="0" w:type="auto"/>
          </w:tcPr>
          <w:p w14:paraId="08D88359" w14:textId="77777777" w:rsidR="00E47C63" w:rsidRDefault="00F0080D">
            <w:r>
              <w:t>quantity</w:t>
            </w:r>
          </w:p>
        </w:tc>
        <w:tc>
          <w:tcPr>
            <w:tcW w:w="0" w:type="auto"/>
          </w:tcPr>
          <w:p w14:paraId="75339245" w14:textId="77777777" w:rsidR="00E47C63" w:rsidRDefault="00E47C63"/>
        </w:tc>
        <w:tc>
          <w:tcPr>
            <w:tcW w:w="0" w:type="auto"/>
          </w:tcPr>
          <w:p w14:paraId="567F4FF6" w14:textId="77777777" w:rsidR="00E47C63" w:rsidRDefault="00E47C63"/>
        </w:tc>
      </w:tr>
      <w:tr w:rsidR="00E47C63" w14:paraId="19099474" w14:textId="77777777">
        <w:tc>
          <w:tcPr>
            <w:tcW w:w="0" w:type="auto"/>
          </w:tcPr>
          <w:p w14:paraId="3499504F" w14:textId="77777777" w:rsidR="00E47C63" w:rsidRDefault="00F0080D">
            <w:r>
              <w:t>unit_concept_id</w:t>
            </w:r>
          </w:p>
        </w:tc>
        <w:tc>
          <w:tcPr>
            <w:tcW w:w="0" w:type="auto"/>
          </w:tcPr>
          <w:p w14:paraId="78AAAB41" w14:textId="77777777" w:rsidR="00E47C63" w:rsidRDefault="00F0080D">
            <w:r>
              <w:t>unit_concept_id</w:t>
            </w:r>
          </w:p>
        </w:tc>
        <w:tc>
          <w:tcPr>
            <w:tcW w:w="0" w:type="auto"/>
          </w:tcPr>
          <w:p w14:paraId="4678E488" w14:textId="77777777" w:rsidR="00E47C63" w:rsidRDefault="00E47C63"/>
        </w:tc>
        <w:tc>
          <w:tcPr>
            <w:tcW w:w="0" w:type="auto"/>
          </w:tcPr>
          <w:p w14:paraId="26E4226E" w14:textId="77777777" w:rsidR="00E47C63" w:rsidRDefault="00E47C63"/>
        </w:tc>
      </w:tr>
      <w:tr w:rsidR="00E47C63" w14:paraId="78F6DCF0" w14:textId="77777777">
        <w:tc>
          <w:tcPr>
            <w:tcW w:w="0" w:type="auto"/>
          </w:tcPr>
          <w:p w14:paraId="1F90EC5A" w14:textId="77777777" w:rsidR="00E47C63" w:rsidRDefault="00F0080D">
            <w:r>
              <w:t>anatomic_site_concept_id</w:t>
            </w:r>
          </w:p>
        </w:tc>
        <w:tc>
          <w:tcPr>
            <w:tcW w:w="0" w:type="auto"/>
          </w:tcPr>
          <w:p w14:paraId="15C7F3BE" w14:textId="77777777" w:rsidR="00E47C63" w:rsidRDefault="00F0080D">
            <w:r>
              <w:t>anatomic_site_concept_id</w:t>
            </w:r>
          </w:p>
        </w:tc>
        <w:tc>
          <w:tcPr>
            <w:tcW w:w="0" w:type="auto"/>
          </w:tcPr>
          <w:p w14:paraId="32DE7898" w14:textId="77777777" w:rsidR="00E47C63" w:rsidRDefault="00E47C63"/>
        </w:tc>
        <w:tc>
          <w:tcPr>
            <w:tcW w:w="0" w:type="auto"/>
          </w:tcPr>
          <w:p w14:paraId="1BC53E61" w14:textId="77777777" w:rsidR="00E47C63" w:rsidRDefault="00E47C63"/>
        </w:tc>
      </w:tr>
      <w:tr w:rsidR="00E47C63" w14:paraId="5BFE15AD" w14:textId="77777777">
        <w:tc>
          <w:tcPr>
            <w:tcW w:w="0" w:type="auto"/>
          </w:tcPr>
          <w:p w14:paraId="3186CAE4" w14:textId="77777777" w:rsidR="00E47C63" w:rsidRDefault="00F0080D">
            <w:r>
              <w:t>disease_status_concept_id</w:t>
            </w:r>
          </w:p>
        </w:tc>
        <w:tc>
          <w:tcPr>
            <w:tcW w:w="0" w:type="auto"/>
          </w:tcPr>
          <w:p w14:paraId="1B224F4B" w14:textId="77777777" w:rsidR="00E47C63" w:rsidRDefault="00F0080D">
            <w:r>
              <w:t>disease_status_concept_id</w:t>
            </w:r>
          </w:p>
        </w:tc>
        <w:tc>
          <w:tcPr>
            <w:tcW w:w="0" w:type="auto"/>
          </w:tcPr>
          <w:p w14:paraId="0E48A825" w14:textId="77777777" w:rsidR="00E47C63" w:rsidRDefault="00E47C63"/>
        </w:tc>
        <w:tc>
          <w:tcPr>
            <w:tcW w:w="0" w:type="auto"/>
          </w:tcPr>
          <w:p w14:paraId="14675A40" w14:textId="77777777" w:rsidR="00E47C63" w:rsidRDefault="00E47C63"/>
        </w:tc>
      </w:tr>
      <w:tr w:rsidR="00E47C63" w14:paraId="3A888D0C" w14:textId="77777777">
        <w:tc>
          <w:tcPr>
            <w:tcW w:w="0" w:type="auto"/>
          </w:tcPr>
          <w:p w14:paraId="3D92722D" w14:textId="77777777" w:rsidR="00E47C63" w:rsidRDefault="00F0080D">
            <w:r>
              <w:t>specimen_source_id</w:t>
            </w:r>
          </w:p>
        </w:tc>
        <w:tc>
          <w:tcPr>
            <w:tcW w:w="0" w:type="auto"/>
          </w:tcPr>
          <w:p w14:paraId="36330A81" w14:textId="77777777" w:rsidR="00E47C63" w:rsidRDefault="00F0080D">
            <w:r>
              <w:t>specimen_source_id</w:t>
            </w:r>
          </w:p>
        </w:tc>
        <w:tc>
          <w:tcPr>
            <w:tcW w:w="0" w:type="auto"/>
          </w:tcPr>
          <w:p w14:paraId="5F26CEC1" w14:textId="77777777" w:rsidR="00E47C63" w:rsidRDefault="00E47C63"/>
        </w:tc>
        <w:tc>
          <w:tcPr>
            <w:tcW w:w="0" w:type="auto"/>
          </w:tcPr>
          <w:p w14:paraId="6ED69E6C" w14:textId="77777777" w:rsidR="00E47C63" w:rsidRDefault="00E47C63"/>
        </w:tc>
      </w:tr>
      <w:tr w:rsidR="00E47C63" w14:paraId="37901F8A" w14:textId="77777777">
        <w:tc>
          <w:tcPr>
            <w:tcW w:w="0" w:type="auto"/>
          </w:tcPr>
          <w:p w14:paraId="2397C9EC" w14:textId="77777777" w:rsidR="00E47C63" w:rsidRDefault="00F0080D">
            <w:r>
              <w:t>specimen_source_value</w:t>
            </w:r>
          </w:p>
        </w:tc>
        <w:tc>
          <w:tcPr>
            <w:tcW w:w="0" w:type="auto"/>
          </w:tcPr>
          <w:p w14:paraId="112A1DEE" w14:textId="77777777" w:rsidR="00E47C63" w:rsidRDefault="00F0080D">
            <w:r>
              <w:t>source_value</w:t>
            </w:r>
          </w:p>
        </w:tc>
        <w:tc>
          <w:tcPr>
            <w:tcW w:w="0" w:type="auto"/>
          </w:tcPr>
          <w:p w14:paraId="17CAF9F9" w14:textId="77777777" w:rsidR="00E47C63" w:rsidRDefault="00E47C63"/>
        </w:tc>
        <w:tc>
          <w:tcPr>
            <w:tcW w:w="0" w:type="auto"/>
          </w:tcPr>
          <w:p w14:paraId="60E47602" w14:textId="77777777" w:rsidR="00E47C63" w:rsidRDefault="00E47C63"/>
        </w:tc>
      </w:tr>
      <w:tr w:rsidR="00E47C63" w14:paraId="4C66C190" w14:textId="77777777">
        <w:tc>
          <w:tcPr>
            <w:tcW w:w="0" w:type="auto"/>
          </w:tcPr>
          <w:p w14:paraId="2F16D1CB" w14:textId="77777777" w:rsidR="00E47C63" w:rsidRDefault="00F0080D">
            <w:r>
              <w:t>unit_source_value</w:t>
            </w:r>
          </w:p>
        </w:tc>
        <w:tc>
          <w:tcPr>
            <w:tcW w:w="0" w:type="auto"/>
          </w:tcPr>
          <w:p w14:paraId="197B185D" w14:textId="77777777" w:rsidR="00E47C63" w:rsidRDefault="00F0080D">
            <w:r>
              <w:t>unit_source_value</w:t>
            </w:r>
          </w:p>
        </w:tc>
        <w:tc>
          <w:tcPr>
            <w:tcW w:w="0" w:type="auto"/>
          </w:tcPr>
          <w:p w14:paraId="2262636E" w14:textId="77777777" w:rsidR="00E47C63" w:rsidRDefault="00E47C63"/>
        </w:tc>
        <w:tc>
          <w:tcPr>
            <w:tcW w:w="0" w:type="auto"/>
          </w:tcPr>
          <w:p w14:paraId="338D3CEB" w14:textId="77777777" w:rsidR="00E47C63" w:rsidRDefault="00E47C63"/>
        </w:tc>
      </w:tr>
      <w:tr w:rsidR="00E47C63" w14:paraId="5857F785" w14:textId="77777777">
        <w:tc>
          <w:tcPr>
            <w:tcW w:w="0" w:type="auto"/>
          </w:tcPr>
          <w:p w14:paraId="1D1C8203" w14:textId="77777777" w:rsidR="00E47C63" w:rsidRDefault="00F0080D">
            <w:r>
              <w:t>anatomic_site_source_value</w:t>
            </w:r>
          </w:p>
        </w:tc>
        <w:tc>
          <w:tcPr>
            <w:tcW w:w="0" w:type="auto"/>
          </w:tcPr>
          <w:p w14:paraId="69B4789E" w14:textId="77777777" w:rsidR="00E47C63" w:rsidRDefault="00F0080D">
            <w:r>
              <w:t>anatomic_site_source_value</w:t>
            </w:r>
          </w:p>
        </w:tc>
        <w:tc>
          <w:tcPr>
            <w:tcW w:w="0" w:type="auto"/>
          </w:tcPr>
          <w:p w14:paraId="4B8422D5" w14:textId="77777777" w:rsidR="00E47C63" w:rsidRDefault="00E47C63"/>
        </w:tc>
        <w:tc>
          <w:tcPr>
            <w:tcW w:w="0" w:type="auto"/>
          </w:tcPr>
          <w:p w14:paraId="273932A0" w14:textId="77777777" w:rsidR="00E47C63" w:rsidRDefault="00E47C63"/>
        </w:tc>
      </w:tr>
      <w:tr w:rsidR="00E47C63" w14:paraId="47E0BC76" w14:textId="77777777">
        <w:tc>
          <w:tcPr>
            <w:tcW w:w="0" w:type="auto"/>
          </w:tcPr>
          <w:p w14:paraId="41BF8986" w14:textId="77777777" w:rsidR="00E47C63" w:rsidRDefault="00F0080D">
            <w:r>
              <w:t>disease_status_source_value</w:t>
            </w:r>
          </w:p>
        </w:tc>
        <w:tc>
          <w:tcPr>
            <w:tcW w:w="0" w:type="auto"/>
          </w:tcPr>
          <w:p w14:paraId="6C0BBC35" w14:textId="77777777" w:rsidR="00E47C63" w:rsidRDefault="00F0080D">
            <w:r>
              <w:t>disease_status_source_value</w:t>
            </w:r>
          </w:p>
        </w:tc>
        <w:tc>
          <w:tcPr>
            <w:tcW w:w="0" w:type="auto"/>
          </w:tcPr>
          <w:p w14:paraId="194037FD" w14:textId="77777777" w:rsidR="00E47C63" w:rsidRDefault="00E47C63"/>
        </w:tc>
        <w:tc>
          <w:tcPr>
            <w:tcW w:w="0" w:type="auto"/>
          </w:tcPr>
          <w:p w14:paraId="4FB0ACC4" w14:textId="77777777" w:rsidR="00E47C63" w:rsidRDefault="00E47C63"/>
        </w:tc>
      </w:tr>
    </w:tbl>
    <w:p w14:paraId="13AACBDE" w14:textId="77777777" w:rsidR="00E47C63" w:rsidRDefault="00F0080D" w:rsidP="004E770A">
      <w:pPr>
        <w:pStyle w:val="Heading1"/>
      </w:pPr>
      <w:r>
        <w:br w:type="page"/>
      </w:r>
      <w:r>
        <w:lastRenderedPageBreak/>
        <w:t>Table name: payer_plan_period</w:t>
      </w:r>
    </w:p>
    <w:p w14:paraId="1A5BC4B0" w14:textId="77777777" w:rsidR="00E47C63" w:rsidRDefault="00F0080D" w:rsidP="004E770A">
      <w:pPr>
        <w:pStyle w:val="Heading2"/>
      </w:pPr>
      <w:r>
        <w:t>Reading from hf_d_payer</w:t>
      </w:r>
    </w:p>
    <w:p w14:paraId="4D9560E3" w14:textId="77777777" w:rsidR="00E47C63" w:rsidRDefault="00F0080D">
      <w:r>
        <w:t xml:space="preserve">Lookup patient_id and payer_id in encounter table, and then string encounters together with the same patient_id and payer_id and for consecutive encounters with the same payer_id take min(admit_date) for payer_plan_period_start_date and max(discharge_date) for payer_plan_period_end_date. </w:t>
      </w:r>
    </w:p>
    <w:p w14:paraId="76B2D335" w14:textId="77777777" w:rsidR="00E47C63" w:rsidRDefault="00F0080D">
      <w:r>
        <w:rPr>
          <w:noProof/>
        </w:rPr>
        <w:drawing>
          <wp:inline distT="0" distB="0" distL="0" distR="0" wp14:anchorId="249E095F" wp14:editId="5DDA5535">
            <wp:extent cx="5715000" cy="1028700"/>
            <wp:effectExtent l="0" t="0" r="0" b="0"/>
            <wp:docPr id="19" name="Picture 19" descr="Generated"/>
            <wp:cNvGraphicFramePr/>
            <a:graphic xmlns:a="http://schemas.openxmlformats.org/drawingml/2006/main">
              <a:graphicData uri="http://schemas.openxmlformats.org/drawingml/2006/picture">
                <pic:pic xmlns:pic="http://schemas.openxmlformats.org/drawingml/2006/picture">
                  <pic:nvPicPr>
                    <pic:cNvPr id="19" name="Generated"/>
                    <pic:cNvPicPr/>
                  </pic:nvPicPr>
                  <pic:blipFill>
                    <a:blip r:embed="rId22"/>
                    <a:stretch>
                      <a:fillRect/>
                    </a:stretch>
                  </pic:blipFill>
                  <pic:spPr>
                    <a:xfrm>
                      <a:off x="0" y="0"/>
                      <a:ext cx="5715000" cy="10287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756"/>
        <w:gridCol w:w="1585"/>
        <w:gridCol w:w="4125"/>
        <w:gridCol w:w="904"/>
      </w:tblGrid>
      <w:tr w:rsidR="00E47C63" w14:paraId="165AA651" w14:textId="77777777">
        <w:tc>
          <w:tcPr>
            <w:tcW w:w="0" w:type="auto"/>
            <w:shd w:val="clear" w:color="auto" w:fill="AAAAFF"/>
          </w:tcPr>
          <w:p w14:paraId="455D83ED" w14:textId="77777777" w:rsidR="00E47C63" w:rsidRDefault="00F0080D">
            <w:r>
              <w:t>Destination Field</w:t>
            </w:r>
          </w:p>
        </w:tc>
        <w:tc>
          <w:tcPr>
            <w:tcW w:w="0" w:type="auto"/>
            <w:shd w:val="clear" w:color="auto" w:fill="AAAAFF"/>
          </w:tcPr>
          <w:p w14:paraId="2F9AF5B0" w14:textId="77777777" w:rsidR="00E47C63" w:rsidRDefault="00F0080D">
            <w:r>
              <w:t>Source Field</w:t>
            </w:r>
          </w:p>
        </w:tc>
        <w:tc>
          <w:tcPr>
            <w:tcW w:w="0" w:type="auto"/>
            <w:shd w:val="clear" w:color="auto" w:fill="AAAAFF"/>
          </w:tcPr>
          <w:p w14:paraId="66D02B90" w14:textId="77777777" w:rsidR="00E47C63" w:rsidRDefault="00F0080D">
            <w:r>
              <w:t>Logic</w:t>
            </w:r>
          </w:p>
        </w:tc>
        <w:tc>
          <w:tcPr>
            <w:tcW w:w="0" w:type="auto"/>
            <w:shd w:val="clear" w:color="auto" w:fill="AAAAFF"/>
          </w:tcPr>
          <w:p w14:paraId="5B243037" w14:textId="77777777" w:rsidR="00E47C63" w:rsidRDefault="00F0080D">
            <w:r>
              <w:t>Comment</w:t>
            </w:r>
          </w:p>
        </w:tc>
      </w:tr>
      <w:tr w:rsidR="00E47C63" w14:paraId="483D2936" w14:textId="77777777">
        <w:tc>
          <w:tcPr>
            <w:tcW w:w="0" w:type="auto"/>
          </w:tcPr>
          <w:p w14:paraId="2EAB4054" w14:textId="77777777" w:rsidR="00E47C63" w:rsidRDefault="00F0080D">
            <w:r>
              <w:t>payer_plan_period_id</w:t>
            </w:r>
          </w:p>
        </w:tc>
        <w:tc>
          <w:tcPr>
            <w:tcW w:w="0" w:type="auto"/>
          </w:tcPr>
          <w:p w14:paraId="7ACF9441" w14:textId="77777777" w:rsidR="00E47C63" w:rsidRDefault="00F0080D">
            <w:r>
              <w:t>payer_id</w:t>
            </w:r>
          </w:p>
        </w:tc>
        <w:tc>
          <w:tcPr>
            <w:tcW w:w="0" w:type="auto"/>
          </w:tcPr>
          <w:p w14:paraId="0877753B" w14:textId="77777777" w:rsidR="00E47C63" w:rsidRDefault="00F0080D">
            <w:r>
              <w:t>If payer_id in (20,22,23) then disregard as these are unknown/NULL values</w:t>
            </w:r>
          </w:p>
        </w:tc>
        <w:tc>
          <w:tcPr>
            <w:tcW w:w="0" w:type="auto"/>
          </w:tcPr>
          <w:p w14:paraId="69D91666" w14:textId="77777777" w:rsidR="00E47C63" w:rsidRDefault="00E47C63"/>
        </w:tc>
      </w:tr>
      <w:tr w:rsidR="00E47C63" w14:paraId="071897A1" w14:textId="77777777">
        <w:tc>
          <w:tcPr>
            <w:tcW w:w="0" w:type="auto"/>
          </w:tcPr>
          <w:p w14:paraId="6D62D481" w14:textId="77777777" w:rsidR="00E47C63" w:rsidRDefault="00F0080D">
            <w:r>
              <w:t>person_id</w:t>
            </w:r>
          </w:p>
        </w:tc>
        <w:tc>
          <w:tcPr>
            <w:tcW w:w="0" w:type="auto"/>
          </w:tcPr>
          <w:p w14:paraId="037F5B8B" w14:textId="77777777" w:rsidR="00E47C63" w:rsidRDefault="00E47C63"/>
        </w:tc>
        <w:tc>
          <w:tcPr>
            <w:tcW w:w="0" w:type="auto"/>
          </w:tcPr>
          <w:p w14:paraId="47E78E94" w14:textId="77777777" w:rsidR="00E47C63" w:rsidRDefault="00E47C63"/>
        </w:tc>
        <w:tc>
          <w:tcPr>
            <w:tcW w:w="0" w:type="auto"/>
          </w:tcPr>
          <w:p w14:paraId="1955AE9E" w14:textId="77777777" w:rsidR="00E47C63" w:rsidRDefault="00E47C63"/>
        </w:tc>
      </w:tr>
      <w:tr w:rsidR="00E47C63" w14:paraId="3E2ABF72" w14:textId="77777777">
        <w:tc>
          <w:tcPr>
            <w:tcW w:w="0" w:type="auto"/>
          </w:tcPr>
          <w:p w14:paraId="557D9FC1" w14:textId="77777777" w:rsidR="00E47C63" w:rsidRDefault="00F0080D">
            <w:r>
              <w:t>payer_plan_period_start_date</w:t>
            </w:r>
          </w:p>
        </w:tc>
        <w:tc>
          <w:tcPr>
            <w:tcW w:w="0" w:type="auto"/>
          </w:tcPr>
          <w:p w14:paraId="4F6685A8" w14:textId="77777777" w:rsidR="00E47C63" w:rsidRDefault="00E47C63"/>
        </w:tc>
        <w:tc>
          <w:tcPr>
            <w:tcW w:w="0" w:type="auto"/>
          </w:tcPr>
          <w:p w14:paraId="2B225001" w14:textId="77777777" w:rsidR="00E47C63" w:rsidRDefault="00E47C63"/>
        </w:tc>
        <w:tc>
          <w:tcPr>
            <w:tcW w:w="0" w:type="auto"/>
          </w:tcPr>
          <w:p w14:paraId="5E640543" w14:textId="77777777" w:rsidR="00E47C63" w:rsidRDefault="00E47C63"/>
        </w:tc>
      </w:tr>
      <w:tr w:rsidR="00E47C63" w14:paraId="59F146C6" w14:textId="77777777">
        <w:tc>
          <w:tcPr>
            <w:tcW w:w="0" w:type="auto"/>
          </w:tcPr>
          <w:p w14:paraId="08FF45AB" w14:textId="77777777" w:rsidR="00E47C63" w:rsidRDefault="00F0080D">
            <w:r>
              <w:t>payer_plan_period_end_date</w:t>
            </w:r>
          </w:p>
        </w:tc>
        <w:tc>
          <w:tcPr>
            <w:tcW w:w="0" w:type="auto"/>
          </w:tcPr>
          <w:p w14:paraId="44206F03" w14:textId="77777777" w:rsidR="00E47C63" w:rsidRDefault="00E47C63"/>
        </w:tc>
        <w:tc>
          <w:tcPr>
            <w:tcW w:w="0" w:type="auto"/>
          </w:tcPr>
          <w:p w14:paraId="2B4FA147" w14:textId="77777777" w:rsidR="00E47C63" w:rsidRDefault="00E47C63"/>
        </w:tc>
        <w:tc>
          <w:tcPr>
            <w:tcW w:w="0" w:type="auto"/>
          </w:tcPr>
          <w:p w14:paraId="28EAFCCF" w14:textId="77777777" w:rsidR="00E47C63" w:rsidRDefault="00E47C63"/>
        </w:tc>
      </w:tr>
      <w:tr w:rsidR="00E47C63" w14:paraId="55ECE68B" w14:textId="77777777">
        <w:tc>
          <w:tcPr>
            <w:tcW w:w="0" w:type="auto"/>
          </w:tcPr>
          <w:p w14:paraId="1834EEE7" w14:textId="77777777" w:rsidR="00E47C63" w:rsidRDefault="00F0080D">
            <w:r>
              <w:t>payer_source_value</w:t>
            </w:r>
          </w:p>
        </w:tc>
        <w:tc>
          <w:tcPr>
            <w:tcW w:w="0" w:type="auto"/>
          </w:tcPr>
          <w:p w14:paraId="41BDC6A5" w14:textId="77777777" w:rsidR="00E47C63" w:rsidRDefault="00F0080D">
            <w:r>
              <w:t>payer_code_desc</w:t>
            </w:r>
          </w:p>
        </w:tc>
        <w:tc>
          <w:tcPr>
            <w:tcW w:w="0" w:type="auto"/>
          </w:tcPr>
          <w:p w14:paraId="287A80A9" w14:textId="77777777" w:rsidR="00E47C63" w:rsidRDefault="00E47C63"/>
        </w:tc>
        <w:tc>
          <w:tcPr>
            <w:tcW w:w="0" w:type="auto"/>
          </w:tcPr>
          <w:p w14:paraId="7EA68944" w14:textId="77777777" w:rsidR="00E47C63" w:rsidRDefault="00E47C63"/>
        </w:tc>
      </w:tr>
      <w:tr w:rsidR="00E47C63" w14:paraId="69EFCB5A" w14:textId="77777777">
        <w:tc>
          <w:tcPr>
            <w:tcW w:w="0" w:type="auto"/>
          </w:tcPr>
          <w:p w14:paraId="7C55519D" w14:textId="77777777" w:rsidR="00E47C63" w:rsidRDefault="00F0080D">
            <w:r>
              <w:t>plan_source_value</w:t>
            </w:r>
          </w:p>
        </w:tc>
        <w:tc>
          <w:tcPr>
            <w:tcW w:w="0" w:type="auto"/>
          </w:tcPr>
          <w:p w14:paraId="7028DC2F" w14:textId="77777777" w:rsidR="00E47C63" w:rsidRDefault="00E47C63"/>
        </w:tc>
        <w:tc>
          <w:tcPr>
            <w:tcW w:w="0" w:type="auto"/>
          </w:tcPr>
          <w:p w14:paraId="6A93E37E" w14:textId="77777777" w:rsidR="00E47C63" w:rsidRDefault="00E47C63"/>
        </w:tc>
        <w:tc>
          <w:tcPr>
            <w:tcW w:w="0" w:type="auto"/>
          </w:tcPr>
          <w:p w14:paraId="468B52AF" w14:textId="77777777" w:rsidR="00E47C63" w:rsidRDefault="00E47C63"/>
        </w:tc>
      </w:tr>
      <w:tr w:rsidR="00E47C63" w14:paraId="56CCCBAF" w14:textId="77777777">
        <w:tc>
          <w:tcPr>
            <w:tcW w:w="0" w:type="auto"/>
          </w:tcPr>
          <w:p w14:paraId="2F593C59" w14:textId="77777777" w:rsidR="00E47C63" w:rsidRDefault="00F0080D">
            <w:r>
              <w:t>family_source_value</w:t>
            </w:r>
          </w:p>
        </w:tc>
        <w:tc>
          <w:tcPr>
            <w:tcW w:w="0" w:type="auto"/>
          </w:tcPr>
          <w:p w14:paraId="0D6CF774" w14:textId="77777777" w:rsidR="00E47C63" w:rsidRDefault="00E47C63"/>
        </w:tc>
        <w:tc>
          <w:tcPr>
            <w:tcW w:w="0" w:type="auto"/>
          </w:tcPr>
          <w:p w14:paraId="285DDDCE" w14:textId="77777777" w:rsidR="00E47C63" w:rsidRDefault="00E47C63"/>
        </w:tc>
        <w:tc>
          <w:tcPr>
            <w:tcW w:w="0" w:type="auto"/>
          </w:tcPr>
          <w:p w14:paraId="3412F84F" w14:textId="77777777" w:rsidR="00E47C63" w:rsidRDefault="00E47C63"/>
        </w:tc>
      </w:tr>
    </w:tbl>
    <w:p w14:paraId="09AEE260" w14:textId="77777777" w:rsidR="00E47C63" w:rsidRDefault="00F0080D">
      <w:r>
        <w:rPr>
          <w:sz w:val="36"/>
        </w:rPr>
        <w:br w:type="page"/>
      </w:r>
      <w:r>
        <w:rPr>
          <w:sz w:val="36"/>
        </w:rPr>
        <w:lastRenderedPageBreak/>
        <w:t>Table name: drug_era</w:t>
      </w:r>
    </w:p>
    <w:p w14:paraId="152F42A3" w14:textId="77777777" w:rsidR="00E47C63" w:rsidRDefault="00F0080D">
      <w:r>
        <w:rPr>
          <w:sz w:val="36"/>
        </w:rPr>
        <w:br w:type="page"/>
      </w:r>
      <w:r>
        <w:rPr>
          <w:sz w:val="36"/>
        </w:rPr>
        <w:lastRenderedPageBreak/>
        <w:t>Table name: dose_era</w:t>
      </w:r>
    </w:p>
    <w:p w14:paraId="511C1ED0" w14:textId="77777777" w:rsidR="00E47C63" w:rsidRDefault="00F0080D">
      <w:r>
        <w:rPr>
          <w:sz w:val="36"/>
        </w:rPr>
        <w:br w:type="page"/>
      </w:r>
      <w:r>
        <w:rPr>
          <w:sz w:val="36"/>
        </w:rPr>
        <w:lastRenderedPageBreak/>
        <w:t>Table name: condition_era</w:t>
      </w:r>
    </w:p>
    <w:p w14:paraId="3ED6E2DC" w14:textId="77777777" w:rsidR="00E47C63" w:rsidRDefault="00F0080D">
      <w:r>
        <w:rPr>
          <w:sz w:val="36"/>
        </w:rPr>
        <w:br w:type="page"/>
      </w:r>
      <w:commentRangeStart w:id="37"/>
      <w:r>
        <w:rPr>
          <w:sz w:val="36"/>
        </w:rPr>
        <w:lastRenderedPageBreak/>
        <w:t>Table name: cdm_source</w:t>
      </w:r>
      <w:commentRangeEnd w:id="37"/>
      <w:r w:rsidR="004E770A">
        <w:rPr>
          <w:rStyle w:val="CommentReference"/>
        </w:rPr>
        <w:commentReference w:id="37"/>
      </w:r>
    </w:p>
    <w:p w14:paraId="54C9EED5" w14:textId="77777777" w:rsidR="00E47C63" w:rsidRDefault="00F0080D">
      <w:r>
        <w:rPr>
          <w:sz w:val="36"/>
        </w:rPr>
        <w:br w:type="page"/>
      </w:r>
      <w:r>
        <w:rPr>
          <w:sz w:val="36"/>
        </w:rPr>
        <w:lastRenderedPageBreak/>
        <w:t>Table name: cohort</w:t>
      </w:r>
    </w:p>
    <w:p w14:paraId="61DC4435" w14:textId="77777777" w:rsidR="00E47C63" w:rsidRDefault="00F0080D">
      <w:r>
        <w:rPr>
          <w:sz w:val="36"/>
        </w:rPr>
        <w:br w:type="page"/>
      </w:r>
      <w:r>
        <w:rPr>
          <w:sz w:val="36"/>
        </w:rPr>
        <w:lastRenderedPageBreak/>
        <w:t>Table name: cohort_definition</w:t>
      </w:r>
    </w:p>
    <w:p w14:paraId="5A31957F" w14:textId="77777777" w:rsidR="00E47C63" w:rsidRDefault="00F0080D">
      <w:r>
        <w:rPr>
          <w:sz w:val="36"/>
        </w:rPr>
        <w:br w:type="page"/>
      </w:r>
      <w:r>
        <w:rPr>
          <w:sz w:val="36"/>
        </w:rPr>
        <w:lastRenderedPageBreak/>
        <w:t>Table name: cohort_attribute</w:t>
      </w:r>
    </w:p>
    <w:p w14:paraId="3B4106B9" w14:textId="77777777" w:rsidR="00E47C63" w:rsidRDefault="00F0080D">
      <w:r>
        <w:rPr>
          <w:sz w:val="36"/>
        </w:rPr>
        <w:br w:type="page"/>
      </w:r>
      <w:r>
        <w:rPr>
          <w:sz w:val="36"/>
        </w:rPr>
        <w:lastRenderedPageBreak/>
        <w:t>Table name: attribute_definition</w:t>
      </w:r>
    </w:p>
    <w:p w14:paraId="48ABBC07" w14:textId="77777777" w:rsidR="00E47C63" w:rsidRDefault="00F0080D">
      <w:r>
        <w:rPr>
          <w:sz w:val="36"/>
        </w:rPr>
        <w:br w:type="page"/>
      </w:r>
      <w:r>
        <w:rPr>
          <w:sz w:val="36"/>
        </w:rPr>
        <w:lastRenderedPageBreak/>
        <w:t>Table name: cost</w:t>
      </w:r>
    </w:p>
    <w:p w14:paraId="7F5923B1" w14:textId="77777777" w:rsidR="00E47C63" w:rsidRDefault="00F0080D" w:rsidP="004E770A">
      <w:pPr>
        <w:pStyle w:val="Heading1"/>
      </w:pPr>
      <w:r>
        <w:br w:type="page"/>
      </w:r>
      <w:r>
        <w:lastRenderedPageBreak/>
        <w:t>Table name: stem_table</w:t>
      </w:r>
    </w:p>
    <w:p w14:paraId="19BB44A0" w14:textId="77777777" w:rsidR="00E47C63" w:rsidRDefault="00F0080D" w:rsidP="004E770A">
      <w:pPr>
        <w:pStyle w:val="Heading2"/>
      </w:pPr>
      <w:r>
        <w:t>Reading from hf_f_clinical_event</w:t>
      </w:r>
    </w:p>
    <w:p w14:paraId="40446366" w14:textId="77777777" w:rsidR="00E47C63" w:rsidRDefault="00F0080D">
      <w:r>
        <w:rPr>
          <w:noProof/>
        </w:rPr>
        <w:drawing>
          <wp:inline distT="0" distB="0" distL="0" distR="0" wp14:anchorId="1C03A7F9" wp14:editId="534FCD81">
            <wp:extent cx="5715000" cy="6600825"/>
            <wp:effectExtent l="0" t="0" r="0" b="0"/>
            <wp:docPr id="20" name="Picture 20" descr="Generated"/>
            <wp:cNvGraphicFramePr/>
            <a:graphic xmlns:a="http://schemas.openxmlformats.org/drawingml/2006/main">
              <a:graphicData uri="http://schemas.openxmlformats.org/drawingml/2006/picture">
                <pic:pic xmlns:pic="http://schemas.openxmlformats.org/drawingml/2006/picture">
                  <pic:nvPicPr>
                    <pic:cNvPr id="20" name="Generated"/>
                    <pic:cNvPicPr/>
                  </pic:nvPicPr>
                  <pic:blipFill>
                    <a:blip r:embed="rId25"/>
                    <a:stretch>
                      <a:fillRect/>
                    </a:stretch>
                  </pic:blipFill>
                  <pic:spPr>
                    <a:xfrm>
                      <a:off x="0" y="0"/>
                      <a:ext cx="5715000" cy="66008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29"/>
        <w:gridCol w:w="1813"/>
        <w:gridCol w:w="3578"/>
        <w:gridCol w:w="1350"/>
      </w:tblGrid>
      <w:tr w:rsidR="00E47C63" w14:paraId="4E99AE67" w14:textId="77777777">
        <w:tc>
          <w:tcPr>
            <w:tcW w:w="0" w:type="auto"/>
            <w:shd w:val="clear" w:color="auto" w:fill="AAAAFF"/>
          </w:tcPr>
          <w:p w14:paraId="1AA61F84" w14:textId="77777777" w:rsidR="00E47C63" w:rsidRDefault="00F0080D">
            <w:r>
              <w:t>Destination Field</w:t>
            </w:r>
          </w:p>
        </w:tc>
        <w:tc>
          <w:tcPr>
            <w:tcW w:w="0" w:type="auto"/>
            <w:shd w:val="clear" w:color="auto" w:fill="AAAAFF"/>
          </w:tcPr>
          <w:p w14:paraId="7213CE29" w14:textId="77777777" w:rsidR="00E47C63" w:rsidRDefault="00F0080D">
            <w:r>
              <w:t>Source Field</w:t>
            </w:r>
          </w:p>
        </w:tc>
        <w:tc>
          <w:tcPr>
            <w:tcW w:w="0" w:type="auto"/>
            <w:shd w:val="clear" w:color="auto" w:fill="AAAAFF"/>
          </w:tcPr>
          <w:p w14:paraId="7CD8F879" w14:textId="77777777" w:rsidR="00E47C63" w:rsidRDefault="00F0080D">
            <w:r>
              <w:t>Logic</w:t>
            </w:r>
          </w:p>
        </w:tc>
        <w:tc>
          <w:tcPr>
            <w:tcW w:w="0" w:type="auto"/>
            <w:shd w:val="clear" w:color="auto" w:fill="AAAAFF"/>
          </w:tcPr>
          <w:p w14:paraId="2AC12448" w14:textId="77777777" w:rsidR="00E47C63" w:rsidRDefault="00F0080D">
            <w:r>
              <w:t>Comment</w:t>
            </w:r>
          </w:p>
        </w:tc>
      </w:tr>
      <w:tr w:rsidR="00E47C63" w14:paraId="0E4185F3" w14:textId="77777777">
        <w:tc>
          <w:tcPr>
            <w:tcW w:w="0" w:type="auto"/>
          </w:tcPr>
          <w:p w14:paraId="78C493DC" w14:textId="77777777" w:rsidR="00E47C63" w:rsidRDefault="00F0080D">
            <w:r>
              <w:t>domain_id</w:t>
            </w:r>
          </w:p>
        </w:tc>
        <w:tc>
          <w:tcPr>
            <w:tcW w:w="0" w:type="auto"/>
          </w:tcPr>
          <w:p w14:paraId="28695516" w14:textId="77777777" w:rsidR="00E47C63" w:rsidRDefault="00E47C63"/>
        </w:tc>
        <w:tc>
          <w:tcPr>
            <w:tcW w:w="0" w:type="auto"/>
          </w:tcPr>
          <w:p w14:paraId="6BF1F1B3" w14:textId="77777777" w:rsidR="00E47C63" w:rsidRDefault="00E47C63"/>
        </w:tc>
        <w:tc>
          <w:tcPr>
            <w:tcW w:w="0" w:type="auto"/>
          </w:tcPr>
          <w:p w14:paraId="3BD24F85" w14:textId="77777777" w:rsidR="00E47C63" w:rsidRDefault="00E47C63"/>
        </w:tc>
      </w:tr>
      <w:tr w:rsidR="00E47C63" w14:paraId="409473DD" w14:textId="77777777">
        <w:tc>
          <w:tcPr>
            <w:tcW w:w="0" w:type="auto"/>
          </w:tcPr>
          <w:p w14:paraId="02BC6C96" w14:textId="77777777" w:rsidR="00E47C63" w:rsidRDefault="00F0080D">
            <w:r>
              <w:t>person_id</w:t>
            </w:r>
          </w:p>
        </w:tc>
        <w:tc>
          <w:tcPr>
            <w:tcW w:w="0" w:type="auto"/>
          </w:tcPr>
          <w:p w14:paraId="119E578A" w14:textId="77777777" w:rsidR="00E47C63" w:rsidRDefault="00F0080D">
            <w:r>
              <w:t>encounter_id</w:t>
            </w:r>
          </w:p>
        </w:tc>
        <w:tc>
          <w:tcPr>
            <w:tcW w:w="0" w:type="auto"/>
          </w:tcPr>
          <w:p w14:paraId="02910096" w14:textId="77777777" w:rsidR="00E47C63" w:rsidRDefault="00F0080D">
            <w:r>
              <w:t xml:space="preserve">Use encounter_id to find the patient_id in the hf_f_encounter table, then use </w:t>
            </w:r>
            <w:r>
              <w:lastRenderedPageBreak/>
              <w:t>the patient_id to find the patient_sk in the hf_d_patient table and use the patient_sk as the person_source_value to find the person_id</w:t>
            </w:r>
          </w:p>
        </w:tc>
        <w:tc>
          <w:tcPr>
            <w:tcW w:w="0" w:type="auto"/>
          </w:tcPr>
          <w:p w14:paraId="0FD02E7F" w14:textId="77777777" w:rsidR="00E47C63" w:rsidRDefault="00E47C63"/>
        </w:tc>
      </w:tr>
      <w:tr w:rsidR="00E47C63" w14:paraId="2ECC8CD4" w14:textId="77777777">
        <w:tc>
          <w:tcPr>
            <w:tcW w:w="0" w:type="auto"/>
          </w:tcPr>
          <w:p w14:paraId="1A2DB8D5" w14:textId="77777777" w:rsidR="00E47C63" w:rsidRDefault="00F0080D">
            <w:r>
              <w:t>visit_occurrence_id</w:t>
            </w:r>
          </w:p>
        </w:tc>
        <w:tc>
          <w:tcPr>
            <w:tcW w:w="0" w:type="auto"/>
          </w:tcPr>
          <w:p w14:paraId="67188B28" w14:textId="77777777" w:rsidR="00E47C63" w:rsidRDefault="00F0080D">
            <w:r>
              <w:t>encounter_id</w:t>
            </w:r>
          </w:p>
        </w:tc>
        <w:tc>
          <w:tcPr>
            <w:tcW w:w="0" w:type="auto"/>
          </w:tcPr>
          <w:p w14:paraId="339F7E2F" w14:textId="77777777" w:rsidR="00E47C63" w:rsidRDefault="00F0080D">
            <w:r>
              <w:t>Use encounter_id to find the visit_occurrence_id</w:t>
            </w:r>
          </w:p>
        </w:tc>
        <w:tc>
          <w:tcPr>
            <w:tcW w:w="0" w:type="auto"/>
          </w:tcPr>
          <w:p w14:paraId="08B8A632" w14:textId="77777777" w:rsidR="00E47C63" w:rsidRDefault="00E47C63"/>
        </w:tc>
      </w:tr>
      <w:tr w:rsidR="00E47C63" w14:paraId="7876F941" w14:textId="77777777">
        <w:tc>
          <w:tcPr>
            <w:tcW w:w="0" w:type="auto"/>
          </w:tcPr>
          <w:p w14:paraId="7843717C" w14:textId="77777777" w:rsidR="00E47C63" w:rsidRDefault="00F0080D">
            <w:r>
              <w:t>provider_id</w:t>
            </w:r>
          </w:p>
        </w:tc>
        <w:tc>
          <w:tcPr>
            <w:tcW w:w="0" w:type="auto"/>
          </w:tcPr>
          <w:p w14:paraId="4E65A565" w14:textId="77777777" w:rsidR="00E47C63" w:rsidRDefault="00F0080D">
            <w:r>
              <w:t>performed_prsnl_id</w:t>
            </w:r>
          </w:p>
        </w:tc>
        <w:tc>
          <w:tcPr>
            <w:tcW w:w="0" w:type="auto"/>
          </w:tcPr>
          <w:p w14:paraId="2C86FD91" w14:textId="2C312891" w:rsidR="00E47C63" w:rsidRDefault="00F0080D">
            <w:r>
              <w:t>map performed_prsnl_id to provider_source_value to find provider_id</w:t>
            </w:r>
            <w:ins w:id="38" w:author="Blacketer, Clair" w:date="2018-01-18T13:12:00Z">
              <w:r w:rsidR="00C55110">
                <w:t>. If there is no map then set to NULL.</w:t>
              </w:r>
            </w:ins>
          </w:p>
        </w:tc>
        <w:tc>
          <w:tcPr>
            <w:tcW w:w="0" w:type="auto"/>
          </w:tcPr>
          <w:p w14:paraId="51BA7067" w14:textId="77777777" w:rsidR="00E47C63" w:rsidRDefault="00E47C63"/>
        </w:tc>
      </w:tr>
      <w:tr w:rsidR="00E47C63" w14:paraId="7601CF82" w14:textId="77777777">
        <w:tc>
          <w:tcPr>
            <w:tcW w:w="0" w:type="auto"/>
          </w:tcPr>
          <w:p w14:paraId="07452AA7" w14:textId="77777777" w:rsidR="00E47C63" w:rsidRDefault="00F0080D">
            <w:r>
              <w:t>id</w:t>
            </w:r>
          </w:p>
        </w:tc>
        <w:tc>
          <w:tcPr>
            <w:tcW w:w="0" w:type="auto"/>
          </w:tcPr>
          <w:p w14:paraId="0381FBD9" w14:textId="77777777" w:rsidR="00E47C63" w:rsidRDefault="00E47C63"/>
        </w:tc>
        <w:tc>
          <w:tcPr>
            <w:tcW w:w="0" w:type="auto"/>
          </w:tcPr>
          <w:p w14:paraId="2CA769A2" w14:textId="77777777" w:rsidR="00E47C63" w:rsidRDefault="00E47C63"/>
        </w:tc>
        <w:tc>
          <w:tcPr>
            <w:tcW w:w="0" w:type="auto"/>
          </w:tcPr>
          <w:p w14:paraId="2D8C2F5D" w14:textId="77777777" w:rsidR="00E47C63" w:rsidRDefault="00F0080D">
            <w:r>
              <w:t>autogenerated</w:t>
            </w:r>
          </w:p>
        </w:tc>
      </w:tr>
      <w:tr w:rsidR="00E47C63" w14:paraId="03DBCAE7" w14:textId="77777777">
        <w:tc>
          <w:tcPr>
            <w:tcW w:w="0" w:type="auto"/>
          </w:tcPr>
          <w:p w14:paraId="3E82AE6E" w14:textId="77777777" w:rsidR="00E47C63" w:rsidRDefault="00F0080D">
            <w:r>
              <w:t>concept_id</w:t>
            </w:r>
          </w:p>
        </w:tc>
        <w:tc>
          <w:tcPr>
            <w:tcW w:w="0" w:type="auto"/>
          </w:tcPr>
          <w:p w14:paraId="366A83B5" w14:textId="77777777" w:rsidR="00E47C63" w:rsidRDefault="00F0080D">
            <w:r>
              <w:t>lab_procedure_id</w:t>
            </w:r>
          </w:p>
          <w:p w14:paraId="2F4B971D" w14:textId="77777777" w:rsidR="00E47C63" w:rsidRDefault="00F0080D">
            <w:r>
              <w:t>event_code_id</w:t>
            </w:r>
          </w:p>
        </w:tc>
        <w:tc>
          <w:tcPr>
            <w:tcW w:w="0" w:type="auto"/>
          </w:tcPr>
          <w:p w14:paraId="1A4750E2" w14:textId="77777777" w:rsidR="00D32823" w:rsidRDefault="00F0080D">
            <w:pPr>
              <w:rPr>
                <w:ins w:id="39" w:author="Blacketer, Margaret [JRDUS]" w:date="2017-12-01T15:28:00Z"/>
              </w:rPr>
            </w:pPr>
            <w:r>
              <w:t>First, map lab_procedure_id to loinc_code using the hf_d_lab_procedure table. If there is a loinc_code available, map that code to a standard concept using the source-&gt;standard vocabulary query and store that standard concept in the concept_id value. If there is no loinc code, use the event_code_id to map a standard concept using the source-&gt;standard vocabulary query</w:t>
            </w:r>
            <w:ins w:id="40" w:author="Blacketer, Margaret [JRDUS]" w:date="2017-12-01T15:28:00Z">
              <w:r w:rsidR="00D32823">
                <w:t xml:space="preserve"> with the filter:</w:t>
              </w:r>
            </w:ins>
          </w:p>
          <w:p w14:paraId="01F0FDA5" w14:textId="4B4E4F73" w:rsidR="00E47C63" w:rsidDel="00D32823" w:rsidRDefault="00D32823" w:rsidP="00A436DE">
            <w:pPr>
              <w:rPr>
                <w:del w:id="41" w:author="Blacketer, Margaret [JRDUS]" w:date="2017-12-01T15:29:00Z"/>
              </w:rPr>
            </w:pPr>
            <w:ins w:id="42" w:author="Blacketer, Margaret [JRDUS]" w:date="2017-12-01T15:28:00Z">
              <w:r>
                <w:t xml:space="preserve">Where source_vocabulary_id = </w:t>
              </w:r>
            </w:ins>
            <w:ins w:id="43" w:author="Blacketer, Margaret [JRDUS]" w:date="2017-12-01T15:29:00Z">
              <w:r>
                <w:t>‘JNJ_CERNER_EVENT_COD’</w:t>
              </w:r>
            </w:ins>
            <w:del w:id="44" w:author="Blacketer, Margaret [JRDUS]" w:date="2017-12-01T15:28:00Z">
              <w:r w:rsidR="00F0080D" w:rsidDel="00D32823">
                <w:delText>.</w:delText>
              </w:r>
            </w:del>
          </w:p>
          <w:p w14:paraId="153F48B5" w14:textId="5A0A478A" w:rsidR="00E47C63" w:rsidRDefault="00F0080D" w:rsidP="002D0243">
            <w:del w:id="45" w:author="Blacketer, Margaret [JRDUS]" w:date="2017-12-01T15:29:00Z">
              <w:r w:rsidDel="00D32823">
                <w:delText>First, map lab_procedure_id to loinc_code using the hf_d_lab_procedure table. If there is a loinc_code available, map that code to a standard concept using the source-&gt;standard vocabulary query and store that standard concept in the concept_id value. If there is no loinc code, use the event_code_id to map a standard concept using the source-&gt;standard vocabulary query.</w:delText>
              </w:r>
            </w:del>
          </w:p>
        </w:tc>
        <w:tc>
          <w:tcPr>
            <w:tcW w:w="0" w:type="auto"/>
          </w:tcPr>
          <w:p w14:paraId="37D51036" w14:textId="77777777" w:rsidR="00E47C63" w:rsidRDefault="00E47C63"/>
        </w:tc>
      </w:tr>
      <w:tr w:rsidR="00E47C63" w14:paraId="0418519A" w14:textId="77777777">
        <w:tc>
          <w:tcPr>
            <w:tcW w:w="0" w:type="auto"/>
          </w:tcPr>
          <w:p w14:paraId="2203A6E2" w14:textId="77777777" w:rsidR="00E47C63" w:rsidRDefault="00F0080D">
            <w:r>
              <w:t>source_value</w:t>
            </w:r>
          </w:p>
        </w:tc>
        <w:tc>
          <w:tcPr>
            <w:tcW w:w="0" w:type="auto"/>
          </w:tcPr>
          <w:p w14:paraId="0125F0F7" w14:textId="77777777" w:rsidR="00E47C63" w:rsidRDefault="00F0080D">
            <w:r>
              <w:t>lab_procedure_id</w:t>
            </w:r>
          </w:p>
          <w:p w14:paraId="2799E470" w14:textId="77777777" w:rsidR="00E47C63" w:rsidRDefault="00F0080D">
            <w:r>
              <w:t>event_code_id</w:t>
            </w:r>
          </w:p>
        </w:tc>
        <w:tc>
          <w:tcPr>
            <w:tcW w:w="0" w:type="auto"/>
          </w:tcPr>
          <w:p w14:paraId="55DD52B6" w14:textId="77777777" w:rsidR="00E47C63" w:rsidRDefault="00F0080D">
            <w:r>
              <w:t xml:space="preserve">If the lab_procedure_id was used to find a loinc code to map concept_id, map lab_procedure_id to the lab_procedure_name in the </w:t>
            </w:r>
            <w:r>
              <w:lastRenderedPageBreak/>
              <w:t>hf_d_lab_procedure table and store that in the source_value field.</w:t>
            </w:r>
          </w:p>
          <w:p w14:paraId="26BAF409" w14:textId="6C11C48D" w:rsidR="00E47C63" w:rsidRDefault="00F0080D">
            <w:r>
              <w:t xml:space="preserve">If the event_code_id was used to map concept_id, map event_code_id to event_code_desc in the </w:t>
            </w:r>
            <w:ins w:id="46" w:author="Blacketer, Margaret [JRDUS]" w:date="2017-12-01T15:29:00Z">
              <w:r w:rsidR="00D32823">
                <w:t xml:space="preserve">table </w:t>
              </w:r>
            </w:ins>
            <w:r>
              <w:t>hf_d_event_code and store event_code_desc in the source_value field</w:t>
            </w:r>
          </w:p>
        </w:tc>
        <w:tc>
          <w:tcPr>
            <w:tcW w:w="0" w:type="auto"/>
          </w:tcPr>
          <w:p w14:paraId="6D30CC3E" w14:textId="77777777" w:rsidR="00E47C63" w:rsidRDefault="00E47C63"/>
        </w:tc>
      </w:tr>
      <w:tr w:rsidR="00E47C63" w14:paraId="65CACAF3" w14:textId="77777777">
        <w:tc>
          <w:tcPr>
            <w:tcW w:w="0" w:type="auto"/>
          </w:tcPr>
          <w:p w14:paraId="33FF23CA" w14:textId="77777777" w:rsidR="00E47C63" w:rsidRDefault="00F0080D">
            <w:r>
              <w:t>source_concept_id</w:t>
            </w:r>
          </w:p>
        </w:tc>
        <w:tc>
          <w:tcPr>
            <w:tcW w:w="0" w:type="auto"/>
          </w:tcPr>
          <w:p w14:paraId="5E0CC19D" w14:textId="77777777" w:rsidR="00E47C63" w:rsidRDefault="00F0080D">
            <w:r>
              <w:t>lab_procedure_id</w:t>
            </w:r>
          </w:p>
        </w:tc>
        <w:tc>
          <w:tcPr>
            <w:tcW w:w="0" w:type="auto"/>
          </w:tcPr>
          <w:p w14:paraId="2A6C9DF2" w14:textId="77777777" w:rsidR="00E47C63" w:rsidRDefault="00F0080D">
            <w:r>
              <w:t>If a loinc code was used to map to a standard concept as the concept_id, store the source_concept_id of the loinc code here. Otherwise, if the event_code_id was used to map the concept_id store a 0 in this field.</w:t>
            </w:r>
          </w:p>
        </w:tc>
        <w:tc>
          <w:tcPr>
            <w:tcW w:w="0" w:type="auto"/>
          </w:tcPr>
          <w:p w14:paraId="23F414B3" w14:textId="77777777" w:rsidR="00E47C63" w:rsidRDefault="00E47C63"/>
        </w:tc>
      </w:tr>
      <w:tr w:rsidR="00E47C63" w14:paraId="1DE3BBDF" w14:textId="77777777">
        <w:tc>
          <w:tcPr>
            <w:tcW w:w="0" w:type="auto"/>
          </w:tcPr>
          <w:p w14:paraId="2FD8C7C3" w14:textId="77777777" w:rsidR="00E47C63" w:rsidRDefault="00F0080D">
            <w:r>
              <w:t>type_concept_id</w:t>
            </w:r>
          </w:p>
        </w:tc>
        <w:tc>
          <w:tcPr>
            <w:tcW w:w="0" w:type="auto"/>
          </w:tcPr>
          <w:p w14:paraId="2A744481" w14:textId="77777777" w:rsidR="00E47C63" w:rsidRDefault="00E47C63"/>
        </w:tc>
        <w:tc>
          <w:tcPr>
            <w:tcW w:w="0" w:type="auto"/>
          </w:tcPr>
          <w:p w14:paraId="4974D956" w14:textId="77777777" w:rsidR="00E47C63" w:rsidRDefault="00772FDB">
            <w:r>
              <w:t xml:space="preserve">Give all records the concept_id </w:t>
            </w:r>
            <w:r w:rsidRPr="00772FDB">
              <w:t>45754805</w:t>
            </w:r>
            <w:r>
              <w:t xml:space="preserve"> (EHR Episode Entry)</w:t>
            </w:r>
          </w:p>
        </w:tc>
        <w:tc>
          <w:tcPr>
            <w:tcW w:w="0" w:type="auto"/>
          </w:tcPr>
          <w:p w14:paraId="22C2953B" w14:textId="77777777" w:rsidR="00E47C63" w:rsidRDefault="00E47C63"/>
        </w:tc>
      </w:tr>
      <w:tr w:rsidR="00E47C63" w14:paraId="65536CCA" w14:textId="77777777">
        <w:tc>
          <w:tcPr>
            <w:tcW w:w="0" w:type="auto"/>
          </w:tcPr>
          <w:p w14:paraId="44AB1FC5" w14:textId="77777777" w:rsidR="00E47C63" w:rsidRDefault="00F0080D">
            <w:r>
              <w:t>start_date</w:t>
            </w:r>
          </w:p>
        </w:tc>
        <w:tc>
          <w:tcPr>
            <w:tcW w:w="0" w:type="auto"/>
          </w:tcPr>
          <w:p w14:paraId="73EEA686" w14:textId="77777777" w:rsidR="00E47C63" w:rsidRDefault="00F0080D">
            <w:r>
              <w:t>event_end_dt_tm</w:t>
            </w:r>
          </w:p>
          <w:p w14:paraId="25775A58" w14:textId="77777777" w:rsidR="00E47C63" w:rsidRDefault="00F0080D">
            <w:r>
              <w:t>event_start_dt_tm</w:t>
            </w:r>
          </w:p>
        </w:tc>
        <w:tc>
          <w:tcPr>
            <w:tcW w:w="0" w:type="auto"/>
          </w:tcPr>
          <w:p w14:paraId="6ED19897" w14:textId="77777777" w:rsidR="00E47C63" w:rsidRDefault="00F0080D">
            <w:r>
              <w:t>If event_start_dt_tm is not available, store event_end_dt_tm as start_date. Otherwise store event_start_dt_tm as start_date</w:t>
            </w:r>
          </w:p>
        </w:tc>
        <w:tc>
          <w:tcPr>
            <w:tcW w:w="0" w:type="auto"/>
          </w:tcPr>
          <w:p w14:paraId="79D7C2A7" w14:textId="77777777" w:rsidR="00E47C63" w:rsidRDefault="00E47C63"/>
        </w:tc>
      </w:tr>
      <w:tr w:rsidR="00E47C63" w14:paraId="0037E79D" w14:textId="77777777">
        <w:tc>
          <w:tcPr>
            <w:tcW w:w="0" w:type="auto"/>
          </w:tcPr>
          <w:p w14:paraId="4C815F6B" w14:textId="77777777" w:rsidR="00E47C63" w:rsidRDefault="00F0080D">
            <w:r>
              <w:t>start_datetime</w:t>
            </w:r>
          </w:p>
        </w:tc>
        <w:tc>
          <w:tcPr>
            <w:tcW w:w="0" w:type="auto"/>
          </w:tcPr>
          <w:p w14:paraId="1A366424" w14:textId="77777777" w:rsidR="00E47C63" w:rsidRDefault="00F0080D">
            <w:r>
              <w:t>event_end_dt_tm</w:t>
            </w:r>
          </w:p>
          <w:p w14:paraId="33AC6B82" w14:textId="77777777" w:rsidR="00E47C63" w:rsidRDefault="00F0080D">
            <w:r>
              <w:t>event_start_dt_tm</w:t>
            </w:r>
          </w:p>
        </w:tc>
        <w:tc>
          <w:tcPr>
            <w:tcW w:w="0" w:type="auto"/>
          </w:tcPr>
          <w:p w14:paraId="78A51711" w14:textId="77777777" w:rsidR="00E47C63" w:rsidRDefault="00F0080D">
            <w:r>
              <w:t>If event_end_dt_tm is not available, store event_start_dt_tm as end_date. Otherwise store event_end_dt_tm as end_date.</w:t>
            </w:r>
          </w:p>
        </w:tc>
        <w:tc>
          <w:tcPr>
            <w:tcW w:w="0" w:type="auto"/>
          </w:tcPr>
          <w:p w14:paraId="7072D3E5" w14:textId="77777777" w:rsidR="00E47C63" w:rsidRDefault="00E47C63"/>
        </w:tc>
      </w:tr>
      <w:tr w:rsidR="00E47C63" w14:paraId="430FA159" w14:textId="77777777">
        <w:tc>
          <w:tcPr>
            <w:tcW w:w="0" w:type="auto"/>
          </w:tcPr>
          <w:p w14:paraId="7BBD2967" w14:textId="77777777" w:rsidR="00E47C63" w:rsidRDefault="00F0080D">
            <w:r>
              <w:t>end_date</w:t>
            </w:r>
          </w:p>
        </w:tc>
        <w:tc>
          <w:tcPr>
            <w:tcW w:w="0" w:type="auto"/>
          </w:tcPr>
          <w:p w14:paraId="22EA5D8A" w14:textId="77777777" w:rsidR="00E47C63" w:rsidRDefault="00F0080D">
            <w:r>
              <w:t>event_end_dt_tm</w:t>
            </w:r>
          </w:p>
          <w:p w14:paraId="1413486F" w14:textId="77777777" w:rsidR="00E47C63" w:rsidRDefault="00F0080D">
            <w:r>
              <w:t>event_start_dt_tm</w:t>
            </w:r>
          </w:p>
        </w:tc>
        <w:tc>
          <w:tcPr>
            <w:tcW w:w="0" w:type="auto"/>
          </w:tcPr>
          <w:p w14:paraId="42CE80DF" w14:textId="77777777" w:rsidR="00E47C63" w:rsidRDefault="00F0080D">
            <w:r>
              <w:t>If event_start_dt_tm is not available, store event_end_dt_tm as start_date. Otherwise store event_start_dt_tm as start_date</w:t>
            </w:r>
          </w:p>
        </w:tc>
        <w:tc>
          <w:tcPr>
            <w:tcW w:w="0" w:type="auto"/>
          </w:tcPr>
          <w:p w14:paraId="0732CDD9" w14:textId="77777777" w:rsidR="00E47C63" w:rsidRDefault="00E47C63"/>
        </w:tc>
      </w:tr>
      <w:tr w:rsidR="00E47C63" w14:paraId="4EB57412" w14:textId="77777777">
        <w:tc>
          <w:tcPr>
            <w:tcW w:w="0" w:type="auto"/>
          </w:tcPr>
          <w:p w14:paraId="49ADB0EB" w14:textId="77777777" w:rsidR="00E47C63" w:rsidRDefault="00F0080D">
            <w:r>
              <w:t>end_datetime</w:t>
            </w:r>
          </w:p>
        </w:tc>
        <w:tc>
          <w:tcPr>
            <w:tcW w:w="0" w:type="auto"/>
          </w:tcPr>
          <w:p w14:paraId="2768FC31" w14:textId="77777777" w:rsidR="00E47C63" w:rsidRDefault="00E47C63"/>
        </w:tc>
        <w:tc>
          <w:tcPr>
            <w:tcW w:w="0" w:type="auto"/>
          </w:tcPr>
          <w:p w14:paraId="019FAEF5" w14:textId="77777777" w:rsidR="00E47C63" w:rsidRDefault="00E47C63"/>
        </w:tc>
        <w:tc>
          <w:tcPr>
            <w:tcW w:w="0" w:type="auto"/>
          </w:tcPr>
          <w:p w14:paraId="6607A799" w14:textId="77777777" w:rsidR="00E47C63" w:rsidRDefault="00E47C63"/>
        </w:tc>
      </w:tr>
      <w:tr w:rsidR="00E47C63" w14:paraId="5BB0AA63" w14:textId="77777777">
        <w:tc>
          <w:tcPr>
            <w:tcW w:w="0" w:type="auto"/>
          </w:tcPr>
          <w:p w14:paraId="2232B387" w14:textId="77777777" w:rsidR="00E47C63" w:rsidRDefault="00F0080D">
            <w:r>
              <w:t>days_supply</w:t>
            </w:r>
          </w:p>
        </w:tc>
        <w:tc>
          <w:tcPr>
            <w:tcW w:w="0" w:type="auto"/>
          </w:tcPr>
          <w:p w14:paraId="0E1E057B" w14:textId="77777777" w:rsidR="00E47C63" w:rsidRDefault="00E47C63"/>
        </w:tc>
        <w:tc>
          <w:tcPr>
            <w:tcW w:w="0" w:type="auto"/>
          </w:tcPr>
          <w:p w14:paraId="30C50571" w14:textId="77777777" w:rsidR="00E47C63" w:rsidRDefault="00E47C63"/>
        </w:tc>
        <w:tc>
          <w:tcPr>
            <w:tcW w:w="0" w:type="auto"/>
          </w:tcPr>
          <w:p w14:paraId="116E9E04" w14:textId="77777777" w:rsidR="00E47C63" w:rsidRDefault="00E47C63"/>
        </w:tc>
      </w:tr>
      <w:tr w:rsidR="00E47C63" w14:paraId="51929801" w14:textId="77777777">
        <w:tc>
          <w:tcPr>
            <w:tcW w:w="0" w:type="auto"/>
          </w:tcPr>
          <w:p w14:paraId="238574E1" w14:textId="77777777" w:rsidR="00E47C63" w:rsidRDefault="00F0080D">
            <w:r>
              <w:t>dose_unit_concept_id</w:t>
            </w:r>
          </w:p>
        </w:tc>
        <w:tc>
          <w:tcPr>
            <w:tcW w:w="0" w:type="auto"/>
          </w:tcPr>
          <w:p w14:paraId="51E19834" w14:textId="77777777" w:rsidR="00E47C63" w:rsidRDefault="00E47C63"/>
        </w:tc>
        <w:tc>
          <w:tcPr>
            <w:tcW w:w="0" w:type="auto"/>
          </w:tcPr>
          <w:p w14:paraId="5698F322" w14:textId="77777777" w:rsidR="00E47C63" w:rsidRDefault="00E47C63"/>
        </w:tc>
        <w:tc>
          <w:tcPr>
            <w:tcW w:w="0" w:type="auto"/>
          </w:tcPr>
          <w:p w14:paraId="44B43CF0" w14:textId="77777777" w:rsidR="00E47C63" w:rsidRDefault="00E47C63"/>
        </w:tc>
      </w:tr>
      <w:tr w:rsidR="00E47C63" w14:paraId="78F3C988" w14:textId="77777777">
        <w:tc>
          <w:tcPr>
            <w:tcW w:w="0" w:type="auto"/>
          </w:tcPr>
          <w:p w14:paraId="7FDE4FE0" w14:textId="77777777" w:rsidR="00E47C63" w:rsidRDefault="00F0080D">
            <w:r>
              <w:t>dose_unit_source_value</w:t>
            </w:r>
          </w:p>
        </w:tc>
        <w:tc>
          <w:tcPr>
            <w:tcW w:w="0" w:type="auto"/>
          </w:tcPr>
          <w:p w14:paraId="0EAB4BB3" w14:textId="77777777" w:rsidR="00E47C63" w:rsidRDefault="00E47C63"/>
        </w:tc>
        <w:tc>
          <w:tcPr>
            <w:tcW w:w="0" w:type="auto"/>
          </w:tcPr>
          <w:p w14:paraId="5C83C74D" w14:textId="77777777" w:rsidR="00E47C63" w:rsidRDefault="00E47C63"/>
        </w:tc>
        <w:tc>
          <w:tcPr>
            <w:tcW w:w="0" w:type="auto"/>
          </w:tcPr>
          <w:p w14:paraId="4681B46E" w14:textId="77777777" w:rsidR="00E47C63" w:rsidRDefault="00E47C63"/>
        </w:tc>
      </w:tr>
      <w:tr w:rsidR="00E47C63" w14:paraId="0DAA6625" w14:textId="77777777">
        <w:tc>
          <w:tcPr>
            <w:tcW w:w="0" w:type="auto"/>
          </w:tcPr>
          <w:p w14:paraId="3B8763FD" w14:textId="77777777" w:rsidR="00E47C63" w:rsidRDefault="00F0080D">
            <w:r>
              <w:t>effective_drug_dose</w:t>
            </w:r>
          </w:p>
        </w:tc>
        <w:tc>
          <w:tcPr>
            <w:tcW w:w="0" w:type="auto"/>
          </w:tcPr>
          <w:p w14:paraId="5413A4DF" w14:textId="77777777" w:rsidR="00E47C63" w:rsidRDefault="00E47C63"/>
        </w:tc>
        <w:tc>
          <w:tcPr>
            <w:tcW w:w="0" w:type="auto"/>
          </w:tcPr>
          <w:p w14:paraId="10A8CF30" w14:textId="77777777" w:rsidR="00E47C63" w:rsidRDefault="00E47C63"/>
        </w:tc>
        <w:tc>
          <w:tcPr>
            <w:tcW w:w="0" w:type="auto"/>
          </w:tcPr>
          <w:p w14:paraId="3721258D" w14:textId="77777777" w:rsidR="00E47C63" w:rsidRDefault="00E47C63"/>
        </w:tc>
      </w:tr>
      <w:tr w:rsidR="00E47C63" w14:paraId="56CF1A35" w14:textId="77777777">
        <w:tc>
          <w:tcPr>
            <w:tcW w:w="0" w:type="auto"/>
          </w:tcPr>
          <w:p w14:paraId="5D1D5DB3" w14:textId="77777777" w:rsidR="00E47C63" w:rsidRDefault="00F0080D">
            <w:r>
              <w:t>lot_number</w:t>
            </w:r>
          </w:p>
        </w:tc>
        <w:tc>
          <w:tcPr>
            <w:tcW w:w="0" w:type="auto"/>
          </w:tcPr>
          <w:p w14:paraId="4AA08813" w14:textId="77777777" w:rsidR="00E47C63" w:rsidRDefault="00E47C63"/>
        </w:tc>
        <w:tc>
          <w:tcPr>
            <w:tcW w:w="0" w:type="auto"/>
          </w:tcPr>
          <w:p w14:paraId="0B9117E6" w14:textId="77777777" w:rsidR="00E47C63" w:rsidRDefault="00E47C63"/>
        </w:tc>
        <w:tc>
          <w:tcPr>
            <w:tcW w:w="0" w:type="auto"/>
          </w:tcPr>
          <w:p w14:paraId="584E819C" w14:textId="77777777" w:rsidR="00E47C63" w:rsidRDefault="00E47C63"/>
        </w:tc>
      </w:tr>
      <w:tr w:rsidR="00E47C63" w14:paraId="3CC455EA" w14:textId="77777777">
        <w:tc>
          <w:tcPr>
            <w:tcW w:w="0" w:type="auto"/>
          </w:tcPr>
          <w:p w14:paraId="622D499B" w14:textId="77777777" w:rsidR="00E47C63" w:rsidRDefault="00F0080D">
            <w:r>
              <w:t>modifier_concept_id</w:t>
            </w:r>
          </w:p>
        </w:tc>
        <w:tc>
          <w:tcPr>
            <w:tcW w:w="0" w:type="auto"/>
          </w:tcPr>
          <w:p w14:paraId="7E6D9DCA" w14:textId="77777777" w:rsidR="00E47C63" w:rsidRDefault="00E47C63"/>
        </w:tc>
        <w:tc>
          <w:tcPr>
            <w:tcW w:w="0" w:type="auto"/>
          </w:tcPr>
          <w:p w14:paraId="4E4B5075" w14:textId="77777777" w:rsidR="00E47C63" w:rsidRDefault="00E47C63"/>
        </w:tc>
        <w:tc>
          <w:tcPr>
            <w:tcW w:w="0" w:type="auto"/>
          </w:tcPr>
          <w:p w14:paraId="3A5A7EEE" w14:textId="77777777" w:rsidR="00E47C63" w:rsidRDefault="00E47C63"/>
        </w:tc>
      </w:tr>
      <w:tr w:rsidR="00E47C63" w14:paraId="28E5CCCA" w14:textId="77777777">
        <w:tc>
          <w:tcPr>
            <w:tcW w:w="0" w:type="auto"/>
          </w:tcPr>
          <w:p w14:paraId="5320C999" w14:textId="77777777" w:rsidR="00E47C63" w:rsidRDefault="00F0080D">
            <w:r>
              <w:t>operator_concept_id</w:t>
            </w:r>
          </w:p>
        </w:tc>
        <w:tc>
          <w:tcPr>
            <w:tcW w:w="0" w:type="auto"/>
          </w:tcPr>
          <w:p w14:paraId="2BE2D963" w14:textId="77777777" w:rsidR="00E47C63" w:rsidRDefault="00E47C63"/>
        </w:tc>
        <w:tc>
          <w:tcPr>
            <w:tcW w:w="0" w:type="auto"/>
          </w:tcPr>
          <w:p w14:paraId="38BA6689" w14:textId="77777777" w:rsidR="00E47C63" w:rsidRDefault="00E47C63"/>
        </w:tc>
        <w:tc>
          <w:tcPr>
            <w:tcW w:w="0" w:type="auto"/>
          </w:tcPr>
          <w:p w14:paraId="61FC58C1" w14:textId="77777777" w:rsidR="00E47C63" w:rsidRDefault="00E47C63"/>
        </w:tc>
      </w:tr>
      <w:tr w:rsidR="00E47C63" w14:paraId="007BBF60" w14:textId="77777777">
        <w:tc>
          <w:tcPr>
            <w:tcW w:w="0" w:type="auto"/>
          </w:tcPr>
          <w:p w14:paraId="12EE31B6" w14:textId="77777777" w:rsidR="00E47C63" w:rsidRDefault="00F0080D">
            <w:r>
              <w:lastRenderedPageBreak/>
              <w:t>qualifier_concept_id</w:t>
            </w:r>
          </w:p>
        </w:tc>
        <w:tc>
          <w:tcPr>
            <w:tcW w:w="0" w:type="auto"/>
          </w:tcPr>
          <w:p w14:paraId="56F5BBCD" w14:textId="77777777" w:rsidR="00E47C63" w:rsidRDefault="00E47C63"/>
        </w:tc>
        <w:tc>
          <w:tcPr>
            <w:tcW w:w="0" w:type="auto"/>
          </w:tcPr>
          <w:p w14:paraId="2C329984" w14:textId="77777777" w:rsidR="00E47C63" w:rsidRDefault="00E47C63"/>
        </w:tc>
        <w:tc>
          <w:tcPr>
            <w:tcW w:w="0" w:type="auto"/>
          </w:tcPr>
          <w:p w14:paraId="2C3821F7" w14:textId="77777777" w:rsidR="00E47C63" w:rsidRDefault="00E47C63"/>
        </w:tc>
      </w:tr>
      <w:tr w:rsidR="00E47C63" w14:paraId="5BFD9548" w14:textId="77777777">
        <w:tc>
          <w:tcPr>
            <w:tcW w:w="0" w:type="auto"/>
          </w:tcPr>
          <w:p w14:paraId="266973A8" w14:textId="77777777" w:rsidR="00E47C63" w:rsidRDefault="00F0080D">
            <w:r>
              <w:t>qualifier_source_value</w:t>
            </w:r>
          </w:p>
        </w:tc>
        <w:tc>
          <w:tcPr>
            <w:tcW w:w="0" w:type="auto"/>
          </w:tcPr>
          <w:p w14:paraId="3686CD33" w14:textId="77777777" w:rsidR="00E47C63" w:rsidRDefault="00E47C63"/>
        </w:tc>
        <w:tc>
          <w:tcPr>
            <w:tcW w:w="0" w:type="auto"/>
          </w:tcPr>
          <w:p w14:paraId="6C7AE259" w14:textId="77777777" w:rsidR="00E47C63" w:rsidRDefault="00E47C63"/>
        </w:tc>
        <w:tc>
          <w:tcPr>
            <w:tcW w:w="0" w:type="auto"/>
          </w:tcPr>
          <w:p w14:paraId="414A5722" w14:textId="77777777" w:rsidR="00E47C63" w:rsidRDefault="00E47C63"/>
        </w:tc>
      </w:tr>
      <w:tr w:rsidR="00E47C63" w14:paraId="2E39E144" w14:textId="77777777">
        <w:tc>
          <w:tcPr>
            <w:tcW w:w="0" w:type="auto"/>
          </w:tcPr>
          <w:p w14:paraId="2A54D482" w14:textId="77777777" w:rsidR="00E47C63" w:rsidRDefault="00F0080D">
            <w:r>
              <w:t>quantity</w:t>
            </w:r>
          </w:p>
        </w:tc>
        <w:tc>
          <w:tcPr>
            <w:tcW w:w="0" w:type="auto"/>
          </w:tcPr>
          <w:p w14:paraId="1369418B" w14:textId="77777777" w:rsidR="00E47C63" w:rsidRDefault="00E47C63"/>
        </w:tc>
        <w:tc>
          <w:tcPr>
            <w:tcW w:w="0" w:type="auto"/>
          </w:tcPr>
          <w:p w14:paraId="48041B75" w14:textId="77777777" w:rsidR="00E47C63" w:rsidRDefault="00E47C63"/>
        </w:tc>
        <w:tc>
          <w:tcPr>
            <w:tcW w:w="0" w:type="auto"/>
          </w:tcPr>
          <w:p w14:paraId="609E268D" w14:textId="77777777" w:rsidR="00E47C63" w:rsidRDefault="00E47C63"/>
        </w:tc>
      </w:tr>
      <w:tr w:rsidR="00E47C63" w14:paraId="2A694399" w14:textId="77777777">
        <w:tc>
          <w:tcPr>
            <w:tcW w:w="0" w:type="auto"/>
          </w:tcPr>
          <w:p w14:paraId="7D83B2B5" w14:textId="77777777" w:rsidR="00E47C63" w:rsidRDefault="00F0080D">
            <w:r>
              <w:t>range_high</w:t>
            </w:r>
          </w:p>
        </w:tc>
        <w:tc>
          <w:tcPr>
            <w:tcW w:w="0" w:type="auto"/>
          </w:tcPr>
          <w:p w14:paraId="406BD51F" w14:textId="77777777" w:rsidR="00E47C63" w:rsidRDefault="00F0080D">
            <w:r>
              <w:t>normal_high</w:t>
            </w:r>
          </w:p>
        </w:tc>
        <w:tc>
          <w:tcPr>
            <w:tcW w:w="0" w:type="auto"/>
          </w:tcPr>
          <w:p w14:paraId="03DBDA69" w14:textId="77777777" w:rsidR="00E47C63" w:rsidRDefault="00E47C63"/>
        </w:tc>
        <w:tc>
          <w:tcPr>
            <w:tcW w:w="0" w:type="auto"/>
          </w:tcPr>
          <w:p w14:paraId="2456A0F3" w14:textId="77777777" w:rsidR="00E47C63" w:rsidRDefault="00E47C63"/>
        </w:tc>
      </w:tr>
      <w:tr w:rsidR="00E47C63" w14:paraId="737A3F61" w14:textId="77777777">
        <w:tc>
          <w:tcPr>
            <w:tcW w:w="0" w:type="auto"/>
          </w:tcPr>
          <w:p w14:paraId="23531CB3" w14:textId="77777777" w:rsidR="00E47C63" w:rsidRDefault="00F0080D">
            <w:r>
              <w:t>range_low</w:t>
            </w:r>
          </w:p>
        </w:tc>
        <w:tc>
          <w:tcPr>
            <w:tcW w:w="0" w:type="auto"/>
          </w:tcPr>
          <w:p w14:paraId="4680C9E1" w14:textId="77777777" w:rsidR="00E47C63" w:rsidRDefault="00F0080D">
            <w:r>
              <w:t>normal_low</w:t>
            </w:r>
          </w:p>
        </w:tc>
        <w:tc>
          <w:tcPr>
            <w:tcW w:w="0" w:type="auto"/>
          </w:tcPr>
          <w:p w14:paraId="55CDA82F" w14:textId="77777777" w:rsidR="00E47C63" w:rsidRDefault="00E47C63"/>
        </w:tc>
        <w:tc>
          <w:tcPr>
            <w:tcW w:w="0" w:type="auto"/>
          </w:tcPr>
          <w:p w14:paraId="4DB9FF0C" w14:textId="77777777" w:rsidR="00E47C63" w:rsidRDefault="00E47C63"/>
        </w:tc>
      </w:tr>
      <w:tr w:rsidR="00E47C63" w14:paraId="3DFB006C" w14:textId="77777777">
        <w:tc>
          <w:tcPr>
            <w:tcW w:w="0" w:type="auto"/>
          </w:tcPr>
          <w:p w14:paraId="33DE6C24" w14:textId="77777777" w:rsidR="00E47C63" w:rsidRDefault="00F0080D">
            <w:r>
              <w:t>refills</w:t>
            </w:r>
          </w:p>
        </w:tc>
        <w:tc>
          <w:tcPr>
            <w:tcW w:w="0" w:type="auto"/>
          </w:tcPr>
          <w:p w14:paraId="76E77D50" w14:textId="77777777" w:rsidR="00E47C63" w:rsidRDefault="00E47C63"/>
        </w:tc>
        <w:tc>
          <w:tcPr>
            <w:tcW w:w="0" w:type="auto"/>
          </w:tcPr>
          <w:p w14:paraId="29BF56E8" w14:textId="77777777" w:rsidR="00E47C63" w:rsidRDefault="00E47C63"/>
        </w:tc>
        <w:tc>
          <w:tcPr>
            <w:tcW w:w="0" w:type="auto"/>
          </w:tcPr>
          <w:p w14:paraId="2C75CB0A" w14:textId="77777777" w:rsidR="00E47C63" w:rsidRDefault="00E47C63"/>
        </w:tc>
      </w:tr>
      <w:tr w:rsidR="00E47C63" w14:paraId="37CE9435" w14:textId="77777777">
        <w:tc>
          <w:tcPr>
            <w:tcW w:w="0" w:type="auto"/>
          </w:tcPr>
          <w:p w14:paraId="614BF524" w14:textId="77777777" w:rsidR="00E47C63" w:rsidRDefault="00F0080D">
            <w:r>
              <w:t>route_concept_id</w:t>
            </w:r>
          </w:p>
        </w:tc>
        <w:tc>
          <w:tcPr>
            <w:tcW w:w="0" w:type="auto"/>
          </w:tcPr>
          <w:p w14:paraId="3A0851FA" w14:textId="77777777" w:rsidR="00E47C63" w:rsidRDefault="00E47C63"/>
        </w:tc>
        <w:tc>
          <w:tcPr>
            <w:tcW w:w="0" w:type="auto"/>
          </w:tcPr>
          <w:p w14:paraId="6C3DACDF" w14:textId="77777777" w:rsidR="00E47C63" w:rsidRDefault="00E47C63"/>
        </w:tc>
        <w:tc>
          <w:tcPr>
            <w:tcW w:w="0" w:type="auto"/>
          </w:tcPr>
          <w:p w14:paraId="151DEB0A" w14:textId="77777777" w:rsidR="00E47C63" w:rsidRDefault="00E47C63"/>
        </w:tc>
      </w:tr>
      <w:tr w:rsidR="00E47C63" w14:paraId="111D1A4F" w14:textId="77777777">
        <w:tc>
          <w:tcPr>
            <w:tcW w:w="0" w:type="auto"/>
          </w:tcPr>
          <w:p w14:paraId="0B188A3A" w14:textId="77777777" w:rsidR="00E47C63" w:rsidRDefault="00F0080D">
            <w:r>
              <w:t>route_source_value</w:t>
            </w:r>
          </w:p>
        </w:tc>
        <w:tc>
          <w:tcPr>
            <w:tcW w:w="0" w:type="auto"/>
          </w:tcPr>
          <w:p w14:paraId="477B85CC" w14:textId="77777777" w:rsidR="00E47C63" w:rsidRDefault="00E47C63"/>
        </w:tc>
        <w:tc>
          <w:tcPr>
            <w:tcW w:w="0" w:type="auto"/>
          </w:tcPr>
          <w:p w14:paraId="68C8BBD3" w14:textId="77777777" w:rsidR="00E47C63" w:rsidRDefault="00E47C63"/>
        </w:tc>
        <w:tc>
          <w:tcPr>
            <w:tcW w:w="0" w:type="auto"/>
          </w:tcPr>
          <w:p w14:paraId="77DA69E3" w14:textId="77777777" w:rsidR="00E47C63" w:rsidRDefault="00E47C63"/>
        </w:tc>
      </w:tr>
      <w:tr w:rsidR="00E47C63" w14:paraId="70901719" w14:textId="77777777">
        <w:tc>
          <w:tcPr>
            <w:tcW w:w="0" w:type="auto"/>
          </w:tcPr>
          <w:p w14:paraId="24871175" w14:textId="77777777" w:rsidR="00E47C63" w:rsidRDefault="00F0080D">
            <w:r>
              <w:t>sig</w:t>
            </w:r>
          </w:p>
        </w:tc>
        <w:tc>
          <w:tcPr>
            <w:tcW w:w="0" w:type="auto"/>
          </w:tcPr>
          <w:p w14:paraId="6CB5774A" w14:textId="77777777" w:rsidR="00E47C63" w:rsidRDefault="00E47C63"/>
        </w:tc>
        <w:tc>
          <w:tcPr>
            <w:tcW w:w="0" w:type="auto"/>
          </w:tcPr>
          <w:p w14:paraId="08AE3E28" w14:textId="77777777" w:rsidR="00E47C63" w:rsidRDefault="00E47C63"/>
        </w:tc>
        <w:tc>
          <w:tcPr>
            <w:tcW w:w="0" w:type="auto"/>
          </w:tcPr>
          <w:p w14:paraId="1F934A24" w14:textId="77777777" w:rsidR="00E47C63" w:rsidRDefault="00E47C63"/>
        </w:tc>
      </w:tr>
      <w:tr w:rsidR="00E47C63" w14:paraId="6CA91605" w14:textId="77777777">
        <w:tc>
          <w:tcPr>
            <w:tcW w:w="0" w:type="auto"/>
          </w:tcPr>
          <w:p w14:paraId="62D319FC" w14:textId="77777777" w:rsidR="00E47C63" w:rsidRDefault="00F0080D">
            <w:r>
              <w:t>stop_reason</w:t>
            </w:r>
          </w:p>
        </w:tc>
        <w:tc>
          <w:tcPr>
            <w:tcW w:w="0" w:type="auto"/>
          </w:tcPr>
          <w:p w14:paraId="5798B4C8" w14:textId="77777777" w:rsidR="00E47C63" w:rsidRDefault="00E47C63"/>
        </w:tc>
        <w:tc>
          <w:tcPr>
            <w:tcW w:w="0" w:type="auto"/>
          </w:tcPr>
          <w:p w14:paraId="185C4D80" w14:textId="77777777" w:rsidR="00E47C63" w:rsidRDefault="00E47C63"/>
        </w:tc>
        <w:tc>
          <w:tcPr>
            <w:tcW w:w="0" w:type="auto"/>
          </w:tcPr>
          <w:p w14:paraId="2815F01B" w14:textId="77777777" w:rsidR="00E47C63" w:rsidRDefault="00E47C63"/>
        </w:tc>
      </w:tr>
      <w:tr w:rsidR="00E47C63" w14:paraId="6BEA866B" w14:textId="77777777">
        <w:tc>
          <w:tcPr>
            <w:tcW w:w="0" w:type="auto"/>
          </w:tcPr>
          <w:p w14:paraId="2DBEB255" w14:textId="77777777" w:rsidR="00E47C63" w:rsidRDefault="00F0080D">
            <w:r>
              <w:t>unique_device_id</w:t>
            </w:r>
          </w:p>
        </w:tc>
        <w:tc>
          <w:tcPr>
            <w:tcW w:w="0" w:type="auto"/>
          </w:tcPr>
          <w:p w14:paraId="07CC2BBE" w14:textId="77777777" w:rsidR="00E47C63" w:rsidRDefault="00E47C63"/>
        </w:tc>
        <w:tc>
          <w:tcPr>
            <w:tcW w:w="0" w:type="auto"/>
          </w:tcPr>
          <w:p w14:paraId="3EB6C8BA" w14:textId="77777777" w:rsidR="00E47C63" w:rsidRDefault="00E47C63"/>
        </w:tc>
        <w:tc>
          <w:tcPr>
            <w:tcW w:w="0" w:type="auto"/>
          </w:tcPr>
          <w:p w14:paraId="053F63F6" w14:textId="77777777" w:rsidR="00E47C63" w:rsidRDefault="00E47C63"/>
        </w:tc>
      </w:tr>
      <w:tr w:rsidR="00E47C63" w14:paraId="51C3B0F4" w14:textId="77777777">
        <w:tc>
          <w:tcPr>
            <w:tcW w:w="0" w:type="auto"/>
          </w:tcPr>
          <w:p w14:paraId="1F339D9A" w14:textId="77777777" w:rsidR="00E47C63" w:rsidRDefault="00F0080D">
            <w:r>
              <w:t>unit_concept_id</w:t>
            </w:r>
          </w:p>
        </w:tc>
        <w:tc>
          <w:tcPr>
            <w:tcW w:w="0" w:type="auto"/>
          </w:tcPr>
          <w:p w14:paraId="1A31D19F" w14:textId="77777777" w:rsidR="00E47C63" w:rsidRDefault="00F0080D">
            <w:r>
              <w:t>result_units_id</w:t>
            </w:r>
          </w:p>
        </w:tc>
        <w:tc>
          <w:tcPr>
            <w:tcW w:w="0" w:type="auto"/>
          </w:tcPr>
          <w:p w14:paraId="2EC9D318" w14:textId="77777777" w:rsidR="00E47C63" w:rsidRDefault="00F0080D">
            <w:pPr>
              <w:rPr>
                <w:ins w:id="47" w:author="Blacketer, Margaret [JRDUS]" w:date="2017-12-01T15:33:00Z"/>
              </w:rPr>
            </w:pPr>
            <w:r>
              <w:t>map result_units_id to a concept_id using the source -&gt; standard query</w:t>
            </w:r>
            <w:ins w:id="48" w:author="Blacketer, Margaret [JRDUS]" w:date="2017-12-01T15:33:00Z">
              <w:r w:rsidR="002D0243">
                <w:t xml:space="preserve"> and the filter:</w:t>
              </w:r>
            </w:ins>
          </w:p>
          <w:p w14:paraId="04438ED7" w14:textId="54243B7C" w:rsidR="002D0243" w:rsidRDefault="002D0243">
            <w:ins w:id="49" w:author="Blacketer, Margaret [JRDUS]" w:date="2017-12-01T15:33:00Z">
              <w:r>
                <w:t xml:space="preserve">where source_vocabulary_id = </w:t>
              </w:r>
            </w:ins>
            <w:ins w:id="50" w:author="Blacketer, Margaret [JRDUS]" w:date="2017-12-01T15:34:00Z">
              <w:r>
                <w:t>‘JNJ_CERNER_UNITS’</w:t>
              </w:r>
            </w:ins>
          </w:p>
        </w:tc>
        <w:tc>
          <w:tcPr>
            <w:tcW w:w="0" w:type="auto"/>
          </w:tcPr>
          <w:p w14:paraId="2ECB8BEC" w14:textId="77777777" w:rsidR="00E47C63" w:rsidRDefault="00E47C63"/>
        </w:tc>
      </w:tr>
      <w:tr w:rsidR="00E47C63" w14:paraId="7E94551C" w14:textId="77777777">
        <w:tc>
          <w:tcPr>
            <w:tcW w:w="0" w:type="auto"/>
          </w:tcPr>
          <w:p w14:paraId="5B6860C6" w14:textId="77777777" w:rsidR="00E47C63" w:rsidRDefault="00F0080D">
            <w:r>
              <w:t>unit_source_value</w:t>
            </w:r>
          </w:p>
        </w:tc>
        <w:tc>
          <w:tcPr>
            <w:tcW w:w="0" w:type="auto"/>
          </w:tcPr>
          <w:p w14:paraId="4E55677E" w14:textId="77777777" w:rsidR="00E47C63" w:rsidRDefault="00F0080D">
            <w:r>
              <w:t>result_units_id</w:t>
            </w:r>
          </w:p>
        </w:tc>
        <w:tc>
          <w:tcPr>
            <w:tcW w:w="0" w:type="auto"/>
          </w:tcPr>
          <w:p w14:paraId="3D702544" w14:textId="77777777" w:rsidR="00E47C63" w:rsidRDefault="00F0080D">
            <w:r>
              <w:t>map result_units_id to unit_id in hf_d_unit and store unit_desc as unit_source_value</w:t>
            </w:r>
          </w:p>
        </w:tc>
        <w:tc>
          <w:tcPr>
            <w:tcW w:w="0" w:type="auto"/>
          </w:tcPr>
          <w:p w14:paraId="1252690A" w14:textId="77777777" w:rsidR="00E47C63" w:rsidRDefault="00E47C63"/>
        </w:tc>
      </w:tr>
      <w:tr w:rsidR="00E47C63" w14:paraId="330C4313" w14:textId="77777777">
        <w:tc>
          <w:tcPr>
            <w:tcW w:w="0" w:type="auto"/>
          </w:tcPr>
          <w:p w14:paraId="1B920105" w14:textId="77777777" w:rsidR="00E47C63" w:rsidRDefault="00F0080D">
            <w:r>
              <w:t>value_as_concept_id</w:t>
            </w:r>
          </w:p>
        </w:tc>
        <w:tc>
          <w:tcPr>
            <w:tcW w:w="0" w:type="auto"/>
          </w:tcPr>
          <w:p w14:paraId="4B3DDB62" w14:textId="77777777" w:rsidR="00E47C63" w:rsidRDefault="00E47C63"/>
        </w:tc>
        <w:tc>
          <w:tcPr>
            <w:tcW w:w="0" w:type="auto"/>
          </w:tcPr>
          <w:p w14:paraId="1F160BC8" w14:textId="77777777" w:rsidR="00E47C63" w:rsidRDefault="00E47C63"/>
        </w:tc>
        <w:tc>
          <w:tcPr>
            <w:tcW w:w="0" w:type="auto"/>
          </w:tcPr>
          <w:p w14:paraId="2BCEAE95" w14:textId="77777777" w:rsidR="00E47C63" w:rsidRDefault="00E47C63"/>
        </w:tc>
      </w:tr>
      <w:tr w:rsidR="00E47C63" w14:paraId="58FEB973" w14:textId="77777777">
        <w:tc>
          <w:tcPr>
            <w:tcW w:w="0" w:type="auto"/>
          </w:tcPr>
          <w:p w14:paraId="78760B89" w14:textId="77777777" w:rsidR="00E47C63" w:rsidRDefault="00F0080D">
            <w:r>
              <w:t>value_as_number</w:t>
            </w:r>
          </w:p>
        </w:tc>
        <w:tc>
          <w:tcPr>
            <w:tcW w:w="0" w:type="auto"/>
          </w:tcPr>
          <w:p w14:paraId="63A58C97" w14:textId="77777777" w:rsidR="00E47C63" w:rsidRDefault="00F0080D">
            <w:r>
              <w:t>result_value_num</w:t>
            </w:r>
          </w:p>
        </w:tc>
        <w:tc>
          <w:tcPr>
            <w:tcW w:w="0" w:type="auto"/>
          </w:tcPr>
          <w:p w14:paraId="610F6694" w14:textId="77777777" w:rsidR="00E47C63" w:rsidRDefault="00E47C63"/>
        </w:tc>
        <w:tc>
          <w:tcPr>
            <w:tcW w:w="0" w:type="auto"/>
          </w:tcPr>
          <w:p w14:paraId="26DF20EC" w14:textId="77777777" w:rsidR="00E47C63" w:rsidRDefault="00E47C63"/>
        </w:tc>
      </w:tr>
      <w:tr w:rsidR="00E47C63" w14:paraId="0FEE6BB5" w14:textId="77777777">
        <w:tc>
          <w:tcPr>
            <w:tcW w:w="0" w:type="auto"/>
          </w:tcPr>
          <w:p w14:paraId="3F1D6810" w14:textId="77777777" w:rsidR="00E47C63" w:rsidRDefault="00F0080D">
            <w:r>
              <w:t>value_as_string</w:t>
            </w:r>
          </w:p>
        </w:tc>
        <w:tc>
          <w:tcPr>
            <w:tcW w:w="0" w:type="auto"/>
          </w:tcPr>
          <w:p w14:paraId="662E0E3E" w14:textId="77777777" w:rsidR="00E47C63" w:rsidRDefault="00E47C63"/>
        </w:tc>
        <w:tc>
          <w:tcPr>
            <w:tcW w:w="0" w:type="auto"/>
          </w:tcPr>
          <w:p w14:paraId="0FE557F6" w14:textId="77777777" w:rsidR="00E47C63" w:rsidRDefault="00E47C63"/>
        </w:tc>
        <w:tc>
          <w:tcPr>
            <w:tcW w:w="0" w:type="auto"/>
          </w:tcPr>
          <w:p w14:paraId="6C6C405F" w14:textId="77777777" w:rsidR="00E47C63" w:rsidRDefault="00E47C63"/>
        </w:tc>
      </w:tr>
      <w:tr w:rsidR="00E47C63" w14:paraId="49707AA9" w14:textId="77777777">
        <w:tc>
          <w:tcPr>
            <w:tcW w:w="0" w:type="auto"/>
          </w:tcPr>
          <w:p w14:paraId="48A6C782" w14:textId="77777777" w:rsidR="00E47C63" w:rsidRDefault="00F0080D">
            <w:r>
              <w:t>value_source_value</w:t>
            </w:r>
          </w:p>
        </w:tc>
        <w:tc>
          <w:tcPr>
            <w:tcW w:w="0" w:type="auto"/>
          </w:tcPr>
          <w:p w14:paraId="4140AE61" w14:textId="77777777" w:rsidR="00E47C63" w:rsidRDefault="00F0080D">
            <w:r>
              <w:t>result_value_num</w:t>
            </w:r>
          </w:p>
        </w:tc>
        <w:tc>
          <w:tcPr>
            <w:tcW w:w="0" w:type="auto"/>
          </w:tcPr>
          <w:p w14:paraId="696E8525" w14:textId="77777777" w:rsidR="00E47C63" w:rsidRDefault="00E47C63"/>
        </w:tc>
        <w:tc>
          <w:tcPr>
            <w:tcW w:w="0" w:type="auto"/>
          </w:tcPr>
          <w:p w14:paraId="4FF6C856" w14:textId="77777777" w:rsidR="00E47C63" w:rsidRDefault="00E47C63"/>
        </w:tc>
      </w:tr>
      <w:tr w:rsidR="00E47C63" w14:paraId="4F3CA464" w14:textId="77777777">
        <w:tc>
          <w:tcPr>
            <w:tcW w:w="0" w:type="auto"/>
          </w:tcPr>
          <w:p w14:paraId="7B1E830D" w14:textId="77777777" w:rsidR="00E47C63" w:rsidRDefault="00F0080D">
            <w:r>
              <w:t>anatomic_site_concept_id</w:t>
            </w:r>
          </w:p>
        </w:tc>
        <w:tc>
          <w:tcPr>
            <w:tcW w:w="0" w:type="auto"/>
          </w:tcPr>
          <w:p w14:paraId="5C968BDF" w14:textId="77777777" w:rsidR="00E47C63" w:rsidRDefault="00E47C63"/>
        </w:tc>
        <w:tc>
          <w:tcPr>
            <w:tcW w:w="0" w:type="auto"/>
          </w:tcPr>
          <w:p w14:paraId="1680D77C" w14:textId="77777777" w:rsidR="00E47C63" w:rsidRDefault="00E47C63"/>
        </w:tc>
        <w:tc>
          <w:tcPr>
            <w:tcW w:w="0" w:type="auto"/>
          </w:tcPr>
          <w:p w14:paraId="67D771FB" w14:textId="77777777" w:rsidR="00E47C63" w:rsidRDefault="00E47C63"/>
        </w:tc>
      </w:tr>
      <w:tr w:rsidR="00E47C63" w14:paraId="17FB7E25" w14:textId="77777777">
        <w:tc>
          <w:tcPr>
            <w:tcW w:w="0" w:type="auto"/>
          </w:tcPr>
          <w:p w14:paraId="647B73FB" w14:textId="77777777" w:rsidR="00E47C63" w:rsidRDefault="00F0080D">
            <w:r>
              <w:t>disease_status_concept_id</w:t>
            </w:r>
          </w:p>
        </w:tc>
        <w:tc>
          <w:tcPr>
            <w:tcW w:w="0" w:type="auto"/>
          </w:tcPr>
          <w:p w14:paraId="6F1D5459" w14:textId="77777777" w:rsidR="00E47C63" w:rsidRDefault="00E47C63"/>
        </w:tc>
        <w:tc>
          <w:tcPr>
            <w:tcW w:w="0" w:type="auto"/>
          </w:tcPr>
          <w:p w14:paraId="5339D750" w14:textId="77777777" w:rsidR="00E47C63" w:rsidRDefault="00E47C63"/>
        </w:tc>
        <w:tc>
          <w:tcPr>
            <w:tcW w:w="0" w:type="auto"/>
          </w:tcPr>
          <w:p w14:paraId="6D05F100" w14:textId="77777777" w:rsidR="00E47C63" w:rsidRDefault="00E47C63"/>
        </w:tc>
      </w:tr>
      <w:tr w:rsidR="00E47C63" w14:paraId="2F3F04B1" w14:textId="77777777">
        <w:tc>
          <w:tcPr>
            <w:tcW w:w="0" w:type="auto"/>
          </w:tcPr>
          <w:p w14:paraId="26230FB5" w14:textId="77777777" w:rsidR="00E47C63" w:rsidRDefault="00F0080D">
            <w:r>
              <w:t>specimen_source_id</w:t>
            </w:r>
          </w:p>
        </w:tc>
        <w:tc>
          <w:tcPr>
            <w:tcW w:w="0" w:type="auto"/>
          </w:tcPr>
          <w:p w14:paraId="2A1E6A6C" w14:textId="77777777" w:rsidR="00E47C63" w:rsidRDefault="00E47C63"/>
        </w:tc>
        <w:tc>
          <w:tcPr>
            <w:tcW w:w="0" w:type="auto"/>
          </w:tcPr>
          <w:p w14:paraId="6BE578A4" w14:textId="77777777" w:rsidR="00E47C63" w:rsidRDefault="00E47C63"/>
        </w:tc>
        <w:tc>
          <w:tcPr>
            <w:tcW w:w="0" w:type="auto"/>
          </w:tcPr>
          <w:p w14:paraId="5D520963" w14:textId="77777777" w:rsidR="00E47C63" w:rsidRDefault="00E47C63"/>
        </w:tc>
      </w:tr>
      <w:tr w:rsidR="00E47C63" w14:paraId="7D1F47E1" w14:textId="77777777">
        <w:tc>
          <w:tcPr>
            <w:tcW w:w="0" w:type="auto"/>
          </w:tcPr>
          <w:p w14:paraId="1FA3B918" w14:textId="77777777" w:rsidR="00E47C63" w:rsidRDefault="00F0080D">
            <w:r>
              <w:t>anatomic_site_source_value</w:t>
            </w:r>
          </w:p>
        </w:tc>
        <w:tc>
          <w:tcPr>
            <w:tcW w:w="0" w:type="auto"/>
          </w:tcPr>
          <w:p w14:paraId="6700896F" w14:textId="77777777" w:rsidR="00E47C63" w:rsidRDefault="00E47C63"/>
        </w:tc>
        <w:tc>
          <w:tcPr>
            <w:tcW w:w="0" w:type="auto"/>
          </w:tcPr>
          <w:p w14:paraId="1AA55E9D" w14:textId="77777777" w:rsidR="00E47C63" w:rsidRDefault="00E47C63"/>
        </w:tc>
        <w:tc>
          <w:tcPr>
            <w:tcW w:w="0" w:type="auto"/>
          </w:tcPr>
          <w:p w14:paraId="552B671B" w14:textId="77777777" w:rsidR="00E47C63" w:rsidRDefault="00E47C63"/>
        </w:tc>
      </w:tr>
      <w:tr w:rsidR="00E47C63" w14:paraId="15F742E9" w14:textId="77777777">
        <w:tc>
          <w:tcPr>
            <w:tcW w:w="0" w:type="auto"/>
          </w:tcPr>
          <w:p w14:paraId="3415711C" w14:textId="77777777" w:rsidR="00E47C63" w:rsidRDefault="00F0080D">
            <w:r>
              <w:t>disease_status_source_value</w:t>
            </w:r>
          </w:p>
        </w:tc>
        <w:tc>
          <w:tcPr>
            <w:tcW w:w="0" w:type="auto"/>
          </w:tcPr>
          <w:p w14:paraId="35A10814" w14:textId="77777777" w:rsidR="00E47C63" w:rsidRDefault="00E47C63"/>
        </w:tc>
        <w:tc>
          <w:tcPr>
            <w:tcW w:w="0" w:type="auto"/>
          </w:tcPr>
          <w:p w14:paraId="7DBFB6FC" w14:textId="77777777" w:rsidR="00E47C63" w:rsidRDefault="00E47C63"/>
        </w:tc>
        <w:tc>
          <w:tcPr>
            <w:tcW w:w="0" w:type="auto"/>
          </w:tcPr>
          <w:p w14:paraId="3EDBEBF1" w14:textId="77777777" w:rsidR="00E47C63" w:rsidRDefault="00E47C63"/>
        </w:tc>
      </w:tr>
    </w:tbl>
    <w:p w14:paraId="49CEADA0" w14:textId="52AC9D0E" w:rsidR="00E47C63" w:rsidRDefault="00F0080D" w:rsidP="004E770A">
      <w:pPr>
        <w:pStyle w:val="Heading2"/>
        <w:rPr>
          <w:ins w:id="51" w:author="Blacketer, Margaret [JRDUS]" w:date="2017-12-01T14:16:00Z"/>
        </w:rPr>
      </w:pPr>
      <w:r>
        <w:t>Reading from hf_f_procedure</w:t>
      </w:r>
    </w:p>
    <w:p w14:paraId="4311F69B" w14:textId="232E6DF4" w:rsidR="00426145" w:rsidRDefault="00426145">
      <w:pPr>
        <w:rPr>
          <w:ins w:id="52" w:author="Blacketer, Margaret [JRDUS]" w:date="2017-12-01T14:16:00Z"/>
        </w:rPr>
        <w:pPrChange w:id="53" w:author="Blacketer, Margaret [JRDUS]" w:date="2017-12-01T14:16:00Z">
          <w:pPr>
            <w:pStyle w:val="Heading2"/>
          </w:pPr>
        </w:pPrChange>
      </w:pPr>
    </w:p>
    <w:p w14:paraId="473CF4B8" w14:textId="6E6B25FC" w:rsidR="00426145" w:rsidRDefault="00426145">
      <w:pPr>
        <w:rPr>
          <w:ins w:id="54" w:author="Blacketer, Margaret [JRDUS]" w:date="2017-12-01T14:16:00Z"/>
        </w:rPr>
        <w:pPrChange w:id="55" w:author="Blacketer, Margaret [JRDUS]" w:date="2017-12-01T14:16:00Z">
          <w:pPr>
            <w:pStyle w:val="Heading2"/>
          </w:pPr>
        </w:pPrChange>
      </w:pPr>
      <w:ins w:id="56" w:author="Blacketer, Margaret [JRDUS]" w:date="2017-12-01T14:16:00Z">
        <w:r>
          <w:t>Use the following table to assign type_concept_id:</w:t>
        </w:r>
      </w:ins>
    </w:p>
    <w:tbl>
      <w:tblPr>
        <w:tblW w:w="7530" w:type="dxa"/>
        <w:tblLayout w:type="fixed"/>
        <w:tblLook w:val="04A0" w:firstRow="1" w:lastRow="0" w:firstColumn="1" w:lastColumn="0" w:noHBand="0" w:noVBand="1"/>
        <w:tblPrChange w:id="57" w:author="Blacketer, Margaret [JRDUS]" w:date="2017-12-01T14:17:00Z">
          <w:tblPr>
            <w:tblW w:w="10305" w:type="dxa"/>
            <w:tblLayout w:type="fixed"/>
            <w:tblLook w:val="04A0" w:firstRow="1" w:lastRow="0" w:firstColumn="1" w:lastColumn="0" w:noHBand="0" w:noVBand="1"/>
          </w:tblPr>
        </w:tblPrChange>
      </w:tblPr>
      <w:tblGrid>
        <w:gridCol w:w="1202"/>
        <w:gridCol w:w="1350"/>
        <w:gridCol w:w="1617"/>
        <w:gridCol w:w="3361"/>
        <w:tblGridChange w:id="58">
          <w:tblGrid>
            <w:gridCol w:w="1202"/>
            <w:gridCol w:w="1350"/>
            <w:gridCol w:w="1617"/>
            <w:gridCol w:w="3361"/>
          </w:tblGrid>
        </w:tblGridChange>
      </w:tblGrid>
      <w:tr w:rsidR="00426145" w14:paraId="12774BD5" w14:textId="77777777" w:rsidTr="00426145">
        <w:trPr>
          <w:trHeight w:val="1095"/>
          <w:ins w:id="59" w:author="Blacketer, Margaret [JRDUS]" w:date="2017-12-01T14:17:00Z"/>
          <w:trPrChange w:id="60" w:author="Blacketer, Margaret [JRDUS]" w:date="2017-12-01T14:17:00Z">
            <w:trPr>
              <w:trHeight w:val="1095"/>
            </w:trPr>
          </w:trPrChange>
        </w:trPr>
        <w:tc>
          <w:tcPr>
            <w:tcW w:w="1202" w:type="dxa"/>
            <w:tcBorders>
              <w:top w:val="single" w:sz="8" w:space="0" w:color="auto"/>
              <w:left w:val="single" w:sz="8" w:space="0" w:color="auto"/>
              <w:bottom w:val="single" w:sz="8" w:space="0" w:color="auto"/>
              <w:right w:val="single" w:sz="8" w:space="0" w:color="auto"/>
            </w:tcBorders>
            <w:shd w:val="clear" w:color="auto" w:fill="808080"/>
            <w:vAlign w:val="center"/>
            <w:hideMark/>
            <w:tcPrChange w:id="61" w:author="Blacketer, Margaret [JRDUS]" w:date="2017-12-01T14:17:00Z">
              <w:tcPr>
                <w:tcW w:w="1203" w:type="dxa"/>
                <w:tcBorders>
                  <w:top w:val="single" w:sz="8" w:space="0" w:color="auto"/>
                  <w:left w:val="single" w:sz="8" w:space="0" w:color="auto"/>
                  <w:bottom w:val="single" w:sz="8" w:space="0" w:color="auto"/>
                  <w:right w:val="single" w:sz="8" w:space="0" w:color="auto"/>
                </w:tcBorders>
                <w:shd w:val="clear" w:color="auto" w:fill="808080"/>
                <w:vAlign w:val="center"/>
                <w:hideMark/>
              </w:tcPr>
            </w:tcPrChange>
          </w:tcPr>
          <w:p w14:paraId="47135E9A" w14:textId="77777777" w:rsidR="00426145" w:rsidRDefault="00426145">
            <w:pPr>
              <w:spacing w:after="0" w:line="240" w:lineRule="auto"/>
              <w:rPr>
                <w:ins w:id="62" w:author="Blacketer, Margaret [JRDUS]" w:date="2017-12-01T14:17:00Z"/>
                <w:rFonts w:eastAsia="Times New Roman" w:cs="Calibri"/>
                <w:b/>
                <w:bCs/>
                <w:color w:val="000000"/>
                <w:lang w:eastAsia="zh-CN"/>
              </w:rPr>
            </w:pPr>
            <w:ins w:id="63" w:author="Blacketer, Margaret [JRDUS]" w:date="2017-12-01T14:17:00Z">
              <w:r>
                <w:lastRenderedPageBreak/>
                <w:t xml:space="preserve">    </w:t>
              </w:r>
              <w:r>
                <w:rPr>
                  <w:rFonts w:eastAsia="Times New Roman" w:cs="Calibri"/>
                  <w:b/>
                  <w:bCs/>
                  <w:color w:val="000000"/>
                  <w:lang w:eastAsia="zh-CN"/>
                </w:rPr>
                <w:t>Type of Associated Visit</w:t>
              </w:r>
            </w:ins>
          </w:p>
        </w:tc>
        <w:tc>
          <w:tcPr>
            <w:tcW w:w="1350" w:type="dxa"/>
            <w:tcBorders>
              <w:top w:val="single" w:sz="8" w:space="0" w:color="auto"/>
              <w:left w:val="nil"/>
              <w:bottom w:val="single" w:sz="8" w:space="0" w:color="auto"/>
              <w:right w:val="single" w:sz="8" w:space="0" w:color="auto"/>
            </w:tcBorders>
            <w:shd w:val="clear" w:color="auto" w:fill="808080"/>
            <w:vAlign w:val="center"/>
            <w:hideMark/>
            <w:tcPrChange w:id="64" w:author="Blacketer, Margaret [JRDUS]" w:date="2017-12-01T14:17:00Z">
              <w:tcPr>
                <w:tcW w:w="1350" w:type="dxa"/>
                <w:tcBorders>
                  <w:top w:val="single" w:sz="8" w:space="0" w:color="auto"/>
                  <w:left w:val="nil"/>
                  <w:bottom w:val="single" w:sz="8" w:space="0" w:color="auto"/>
                  <w:right w:val="single" w:sz="8" w:space="0" w:color="auto"/>
                </w:tcBorders>
                <w:shd w:val="clear" w:color="auto" w:fill="808080"/>
                <w:vAlign w:val="center"/>
                <w:hideMark/>
              </w:tcPr>
            </w:tcPrChange>
          </w:tcPr>
          <w:p w14:paraId="0699B35F" w14:textId="4A0DE0FA" w:rsidR="00426145" w:rsidRDefault="00426145">
            <w:pPr>
              <w:spacing w:after="0" w:line="240" w:lineRule="auto"/>
              <w:jc w:val="center"/>
              <w:rPr>
                <w:ins w:id="65" w:author="Blacketer, Margaret [JRDUS]" w:date="2017-12-01T14:17:00Z"/>
                <w:rFonts w:eastAsia="Times New Roman" w:cs="Calibri"/>
                <w:b/>
                <w:bCs/>
                <w:color w:val="000000"/>
                <w:lang w:eastAsia="zh-CN"/>
              </w:rPr>
            </w:pPr>
            <w:ins w:id="66" w:author="Blacketer, Margaret [JRDUS]" w:date="2017-12-01T14:17:00Z">
              <w:r w:rsidRPr="00ED2E6D">
                <w:rPr>
                  <w:rFonts w:eastAsia="Times New Roman" w:cs="Calibri"/>
                  <w:b/>
                  <w:bCs/>
                  <w:color w:val="000000"/>
                  <w:highlight w:val="yellow"/>
                  <w:lang w:eastAsia="zh-CN"/>
                  <w:rPrChange w:id="67" w:author="Blacketer, Margaret [JRDUS]" w:date="2017-12-01T14:38:00Z">
                    <w:rPr>
                      <w:rFonts w:eastAsia="Times New Roman" w:cs="Calibri"/>
                      <w:b/>
                      <w:bCs/>
                      <w:color w:val="000000"/>
                      <w:lang w:eastAsia="zh-CN"/>
                    </w:rPr>
                  </w:rPrChange>
                </w:rPr>
                <w:t>Procedure_</w:t>
              </w:r>
            </w:ins>
            <w:ins w:id="68" w:author="Blacketer, Margaret [JRDUS]" w:date="2017-12-01T14:18:00Z">
              <w:r w:rsidRPr="00ED2E6D">
                <w:rPr>
                  <w:rFonts w:eastAsia="Times New Roman" w:cs="Calibri"/>
                  <w:b/>
                  <w:bCs/>
                  <w:color w:val="000000"/>
                  <w:highlight w:val="yellow"/>
                  <w:lang w:eastAsia="zh-CN"/>
                  <w:rPrChange w:id="69" w:author="Blacketer, Margaret [JRDUS]" w:date="2017-12-01T14:38:00Z">
                    <w:rPr>
                      <w:rFonts w:eastAsia="Times New Roman" w:cs="Calibri"/>
                      <w:b/>
                      <w:bCs/>
                      <w:color w:val="000000"/>
                      <w:lang w:eastAsia="zh-CN"/>
                    </w:rPr>
                  </w:rPrChange>
                </w:rPr>
                <w:t>priority</w:t>
              </w:r>
            </w:ins>
          </w:p>
        </w:tc>
        <w:tc>
          <w:tcPr>
            <w:tcW w:w="1617" w:type="dxa"/>
            <w:tcBorders>
              <w:top w:val="single" w:sz="8" w:space="0" w:color="auto"/>
              <w:left w:val="nil"/>
              <w:bottom w:val="single" w:sz="8" w:space="0" w:color="auto"/>
              <w:right w:val="single" w:sz="8" w:space="0" w:color="auto"/>
            </w:tcBorders>
            <w:shd w:val="clear" w:color="auto" w:fill="808080"/>
            <w:vAlign w:val="center"/>
            <w:hideMark/>
            <w:tcPrChange w:id="70" w:author="Blacketer, Margaret [JRDUS]" w:date="2017-12-01T14:17:00Z">
              <w:tcPr>
                <w:tcW w:w="1617" w:type="dxa"/>
                <w:tcBorders>
                  <w:top w:val="single" w:sz="8" w:space="0" w:color="auto"/>
                  <w:left w:val="nil"/>
                  <w:bottom w:val="single" w:sz="8" w:space="0" w:color="auto"/>
                  <w:right w:val="single" w:sz="8" w:space="0" w:color="auto"/>
                </w:tcBorders>
                <w:shd w:val="clear" w:color="auto" w:fill="808080"/>
                <w:vAlign w:val="center"/>
                <w:hideMark/>
              </w:tcPr>
            </w:tcPrChange>
          </w:tcPr>
          <w:p w14:paraId="5182F616" w14:textId="21349F85" w:rsidR="00426145" w:rsidRDefault="00426145">
            <w:pPr>
              <w:spacing w:after="0" w:line="240" w:lineRule="auto"/>
              <w:jc w:val="center"/>
              <w:rPr>
                <w:ins w:id="71" w:author="Blacketer, Margaret [JRDUS]" w:date="2017-12-01T14:17:00Z"/>
                <w:rFonts w:ascii="Courier New" w:eastAsia="Times New Roman" w:hAnsi="Courier New" w:cs="Courier New"/>
                <w:b/>
                <w:bCs/>
                <w:color w:val="000000"/>
                <w:sz w:val="20"/>
                <w:szCs w:val="20"/>
                <w:lang w:eastAsia="zh-CN"/>
              </w:rPr>
            </w:pPr>
            <w:ins w:id="72" w:author="Blacketer, Margaret [JRDUS]" w:date="2017-12-01T14:19:00Z">
              <w:r>
                <w:rPr>
                  <w:rFonts w:eastAsia="Times New Roman" w:cs="Calibri"/>
                  <w:b/>
                  <w:bCs/>
                  <w:color w:val="000000"/>
                  <w:lang w:eastAsia="zh-CN"/>
                </w:rPr>
                <w:t>Type_concept_id</w:t>
              </w:r>
            </w:ins>
          </w:p>
        </w:tc>
        <w:tc>
          <w:tcPr>
            <w:tcW w:w="3361" w:type="dxa"/>
            <w:tcBorders>
              <w:top w:val="single" w:sz="8" w:space="0" w:color="auto"/>
              <w:left w:val="nil"/>
              <w:bottom w:val="single" w:sz="8" w:space="0" w:color="auto"/>
              <w:right w:val="single" w:sz="8" w:space="0" w:color="auto"/>
            </w:tcBorders>
            <w:shd w:val="clear" w:color="auto" w:fill="808080"/>
            <w:vAlign w:val="center"/>
            <w:hideMark/>
            <w:tcPrChange w:id="73" w:author="Blacketer, Margaret [JRDUS]" w:date="2017-12-01T14:17:00Z">
              <w:tcPr>
                <w:tcW w:w="3361" w:type="dxa"/>
                <w:tcBorders>
                  <w:top w:val="single" w:sz="8" w:space="0" w:color="auto"/>
                  <w:left w:val="nil"/>
                  <w:bottom w:val="single" w:sz="8" w:space="0" w:color="auto"/>
                  <w:right w:val="single" w:sz="8" w:space="0" w:color="auto"/>
                </w:tcBorders>
                <w:shd w:val="clear" w:color="auto" w:fill="808080"/>
                <w:vAlign w:val="center"/>
                <w:hideMark/>
              </w:tcPr>
            </w:tcPrChange>
          </w:tcPr>
          <w:p w14:paraId="28279B23" w14:textId="77777777" w:rsidR="00426145" w:rsidRDefault="00426145">
            <w:pPr>
              <w:spacing w:after="0" w:line="240" w:lineRule="auto"/>
              <w:jc w:val="center"/>
              <w:rPr>
                <w:ins w:id="74" w:author="Blacketer, Margaret [JRDUS]" w:date="2017-12-01T14:17:00Z"/>
                <w:rFonts w:ascii="Calibri" w:eastAsia="Times New Roman" w:hAnsi="Calibri" w:cs="Calibri"/>
                <w:b/>
                <w:bCs/>
                <w:color w:val="000000"/>
                <w:lang w:eastAsia="zh-CN"/>
              </w:rPr>
            </w:pPr>
            <w:ins w:id="75" w:author="Blacketer, Margaret [JRDUS]" w:date="2017-12-01T14:17:00Z">
              <w:r>
                <w:rPr>
                  <w:rFonts w:eastAsia="Times New Roman" w:cs="Calibri"/>
                  <w:b/>
                  <w:bCs/>
                  <w:color w:val="000000"/>
                  <w:lang w:eastAsia="zh-CN"/>
                </w:rPr>
                <w:t>CONCEPT_NAME</w:t>
              </w:r>
            </w:ins>
          </w:p>
        </w:tc>
      </w:tr>
      <w:tr w:rsidR="00ED2E6D" w14:paraId="0E67CBF8" w14:textId="77777777" w:rsidTr="00666EAD">
        <w:trPr>
          <w:trHeight w:val="864"/>
          <w:ins w:id="76" w:author="Blacketer, Margaret [JRDUS]" w:date="2017-12-01T14:17:00Z"/>
        </w:trPr>
        <w:tc>
          <w:tcPr>
            <w:tcW w:w="1202" w:type="dxa"/>
            <w:vMerge w:val="restart"/>
            <w:tcBorders>
              <w:top w:val="single" w:sz="8" w:space="0" w:color="auto"/>
              <w:left w:val="single" w:sz="8" w:space="0" w:color="auto"/>
              <w:right w:val="single" w:sz="8" w:space="0" w:color="auto"/>
            </w:tcBorders>
            <w:vAlign w:val="center"/>
            <w:hideMark/>
          </w:tcPr>
          <w:p w14:paraId="05A4F41D" w14:textId="77777777" w:rsidR="00ED2E6D" w:rsidRDefault="00ED2E6D">
            <w:pPr>
              <w:spacing w:after="0" w:line="240" w:lineRule="auto"/>
              <w:rPr>
                <w:ins w:id="77" w:author="Blacketer, Margaret [JRDUS]" w:date="2017-12-01T14:17:00Z"/>
                <w:rFonts w:eastAsia="Times New Roman" w:cs="Calibri"/>
                <w:color w:val="000000"/>
                <w:lang w:eastAsia="zh-CN"/>
              </w:rPr>
            </w:pPr>
            <w:ins w:id="78" w:author="Blacketer, Margaret [JRDUS]" w:date="2017-12-01T14:17:00Z">
              <w:r>
                <w:rPr>
                  <w:rFonts w:eastAsia="Times New Roman" w:cs="Calibri"/>
                  <w:color w:val="000000"/>
                  <w:lang w:eastAsia="zh-CN"/>
                </w:rPr>
                <w:t>IP</w:t>
              </w:r>
            </w:ins>
          </w:p>
        </w:tc>
        <w:tc>
          <w:tcPr>
            <w:tcW w:w="1350" w:type="dxa"/>
            <w:tcBorders>
              <w:top w:val="nil"/>
              <w:left w:val="nil"/>
              <w:bottom w:val="single" w:sz="8" w:space="0" w:color="auto"/>
              <w:right w:val="single" w:sz="8" w:space="0" w:color="auto"/>
            </w:tcBorders>
            <w:noWrap/>
            <w:vAlign w:val="center"/>
            <w:hideMark/>
          </w:tcPr>
          <w:p w14:paraId="3927465A" w14:textId="1931134B" w:rsidR="00ED2E6D" w:rsidRDefault="00ED2E6D">
            <w:pPr>
              <w:spacing w:after="0" w:line="240" w:lineRule="auto"/>
              <w:jc w:val="right"/>
              <w:rPr>
                <w:ins w:id="79" w:author="Blacketer, Margaret [JRDUS]" w:date="2017-12-01T14:17:00Z"/>
                <w:rFonts w:eastAsia="Times New Roman" w:cs="Calibri"/>
                <w:color w:val="000000"/>
                <w:lang w:eastAsia="zh-CN"/>
              </w:rPr>
            </w:pPr>
            <w:ins w:id="80" w:author="Blacketer, Margaret [JRDUS]" w:date="2017-12-01T14:20:00Z">
              <w:r>
                <w:rPr>
                  <w:rFonts w:eastAsia="Times New Roman" w:cs="Calibri"/>
                  <w:color w:val="000000"/>
                  <w:lang w:eastAsia="zh-CN"/>
                </w:rPr>
                <w:t xml:space="preserve">1 </w:t>
              </w:r>
            </w:ins>
          </w:p>
        </w:tc>
        <w:tc>
          <w:tcPr>
            <w:tcW w:w="1617" w:type="dxa"/>
            <w:tcBorders>
              <w:top w:val="nil"/>
              <w:left w:val="nil"/>
              <w:bottom w:val="single" w:sz="8" w:space="0" w:color="auto"/>
              <w:right w:val="single" w:sz="8" w:space="0" w:color="auto"/>
            </w:tcBorders>
            <w:noWrap/>
            <w:vAlign w:val="center"/>
            <w:hideMark/>
          </w:tcPr>
          <w:p w14:paraId="32C2B51A" w14:textId="56F779D8" w:rsidR="00ED2E6D" w:rsidRDefault="00ED2E6D">
            <w:pPr>
              <w:spacing w:after="0" w:line="240" w:lineRule="auto"/>
              <w:jc w:val="right"/>
              <w:rPr>
                <w:ins w:id="81" w:author="Blacketer, Margaret [JRDUS]" w:date="2017-12-01T14:17:00Z"/>
                <w:rFonts w:eastAsia="Times New Roman" w:cs="Calibri"/>
                <w:color w:val="000000"/>
                <w:lang w:eastAsia="zh-CN"/>
              </w:rPr>
            </w:pPr>
            <w:ins w:id="82" w:author="Blacketer, Margaret [JRDUS]" w:date="2017-12-01T14:20:00Z">
              <w:r>
                <w:rPr>
                  <w:rFonts w:eastAsia="Times New Roman" w:cs="Calibri"/>
                  <w:color w:val="000000"/>
                  <w:lang w:eastAsia="zh-CN"/>
                </w:rPr>
                <w:t>38000251</w:t>
              </w:r>
            </w:ins>
          </w:p>
        </w:tc>
        <w:tc>
          <w:tcPr>
            <w:tcW w:w="3361" w:type="dxa"/>
            <w:tcBorders>
              <w:top w:val="nil"/>
              <w:left w:val="nil"/>
              <w:bottom w:val="single" w:sz="8" w:space="0" w:color="auto"/>
              <w:right w:val="single" w:sz="8" w:space="0" w:color="auto"/>
            </w:tcBorders>
            <w:noWrap/>
            <w:vAlign w:val="center"/>
            <w:hideMark/>
          </w:tcPr>
          <w:p w14:paraId="72AA6814" w14:textId="7619CE9E" w:rsidR="00ED2E6D" w:rsidRDefault="00ED2E6D">
            <w:pPr>
              <w:spacing w:after="0" w:line="240" w:lineRule="auto"/>
              <w:rPr>
                <w:ins w:id="83" w:author="Blacketer, Margaret [JRDUS]" w:date="2017-12-01T14:17:00Z"/>
                <w:rFonts w:eastAsia="Times New Roman" w:cs="Calibri"/>
                <w:color w:val="000000"/>
                <w:lang w:eastAsia="zh-CN"/>
              </w:rPr>
            </w:pPr>
            <w:ins w:id="84" w:author="Blacketer, Margaret [JRDUS]" w:date="2017-12-01T14:20:00Z">
              <w:r>
                <w:rPr>
                  <w:rFonts w:eastAsia="Times New Roman" w:cs="Calibri"/>
                  <w:color w:val="000000"/>
                  <w:lang w:eastAsia="zh-CN"/>
                </w:rPr>
                <w:t>Inpatient header - 1st position</w:t>
              </w:r>
            </w:ins>
          </w:p>
        </w:tc>
      </w:tr>
      <w:tr w:rsidR="00ED2E6D" w14:paraId="33AB4765" w14:textId="77777777" w:rsidTr="00666EAD">
        <w:trPr>
          <w:trHeight w:val="315"/>
          <w:ins w:id="85" w:author="Blacketer, Margaret [JRDUS]" w:date="2017-12-01T14:17:00Z"/>
        </w:trPr>
        <w:tc>
          <w:tcPr>
            <w:tcW w:w="1202" w:type="dxa"/>
            <w:vMerge/>
            <w:tcBorders>
              <w:left w:val="single" w:sz="8" w:space="0" w:color="auto"/>
              <w:right w:val="single" w:sz="8" w:space="0" w:color="auto"/>
            </w:tcBorders>
            <w:vAlign w:val="center"/>
            <w:hideMark/>
          </w:tcPr>
          <w:p w14:paraId="15C2D9F1" w14:textId="77777777" w:rsidR="00ED2E6D" w:rsidRDefault="00ED2E6D">
            <w:pPr>
              <w:spacing w:after="0" w:line="240" w:lineRule="auto"/>
              <w:rPr>
                <w:ins w:id="86" w:author="Blacketer, Margaret [JRDUS]" w:date="2017-12-01T14:17: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15CFA060" w14:textId="309C3F49" w:rsidR="00ED2E6D" w:rsidRDefault="00ED2E6D">
            <w:pPr>
              <w:spacing w:after="0" w:line="240" w:lineRule="auto"/>
              <w:jc w:val="right"/>
              <w:rPr>
                <w:ins w:id="87" w:author="Blacketer, Margaret [JRDUS]" w:date="2017-12-01T14:17:00Z"/>
                <w:rFonts w:eastAsia="Times New Roman" w:cs="Calibri"/>
                <w:color w:val="000000"/>
                <w:lang w:eastAsia="zh-CN"/>
              </w:rPr>
            </w:pPr>
            <w:ins w:id="88" w:author="Blacketer, Margaret [JRDUS]" w:date="2017-12-01T14:21:00Z">
              <w:r>
                <w:rPr>
                  <w:rFonts w:eastAsia="Times New Roman" w:cs="Calibri"/>
                  <w:color w:val="000000"/>
                  <w:lang w:eastAsia="zh-CN"/>
                </w:rPr>
                <w:t>2</w:t>
              </w:r>
            </w:ins>
            <w:ins w:id="89" w:author="Blacketer, Margaret [JRDUS]" w:date="2017-12-01T14:20:00Z">
              <w:r>
                <w:rPr>
                  <w:rFonts w:eastAsia="Times New Roman" w:cs="Calibri"/>
                  <w:color w:val="000000"/>
                  <w:lang w:eastAsia="zh-CN"/>
                </w:rPr>
                <w:t xml:space="preserve">  </w:t>
              </w:r>
            </w:ins>
          </w:p>
        </w:tc>
        <w:tc>
          <w:tcPr>
            <w:tcW w:w="1617" w:type="dxa"/>
            <w:tcBorders>
              <w:top w:val="nil"/>
              <w:left w:val="nil"/>
              <w:bottom w:val="single" w:sz="8" w:space="0" w:color="auto"/>
              <w:right w:val="single" w:sz="8" w:space="0" w:color="auto"/>
            </w:tcBorders>
            <w:noWrap/>
            <w:vAlign w:val="center"/>
            <w:hideMark/>
          </w:tcPr>
          <w:p w14:paraId="59484C61" w14:textId="713E8AAA" w:rsidR="00ED2E6D" w:rsidRDefault="00ED2E6D">
            <w:pPr>
              <w:spacing w:after="0" w:line="240" w:lineRule="auto"/>
              <w:jc w:val="right"/>
              <w:rPr>
                <w:ins w:id="90" w:author="Blacketer, Margaret [JRDUS]" w:date="2017-12-01T14:17:00Z"/>
                <w:rFonts w:eastAsia="Times New Roman" w:cs="Calibri"/>
                <w:color w:val="000000"/>
                <w:lang w:eastAsia="zh-CN"/>
              </w:rPr>
            </w:pPr>
            <w:ins w:id="91" w:author="Blacketer, Margaret [JRDUS]" w:date="2017-12-01T14:20:00Z">
              <w:r>
                <w:rPr>
                  <w:rFonts w:eastAsia="Times New Roman" w:cs="Calibri"/>
                  <w:color w:val="000000"/>
                  <w:lang w:eastAsia="zh-CN"/>
                </w:rPr>
                <w:t>38000252</w:t>
              </w:r>
            </w:ins>
          </w:p>
        </w:tc>
        <w:tc>
          <w:tcPr>
            <w:tcW w:w="3361" w:type="dxa"/>
            <w:tcBorders>
              <w:top w:val="nil"/>
              <w:left w:val="nil"/>
              <w:bottom w:val="single" w:sz="8" w:space="0" w:color="auto"/>
              <w:right w:val="single" w:sz="8" w:space="0" w:color="auto"/>
            </w:tcBorders>
            <w:noWrap/>
            <w:vAlign w:val="center"/>
            <w:hideMark/>
          </w:tcPr>
          <w:p w14:paraId="45A70658" w14:textId="3B295203" w:rsidR="00ED2E6D" w:rsidRDefault="00ED2E6D">
            <w:pPr>
              <w:spacing w:after="0" w:line="240" w:lineRule="auto"/>
              <w:rPr>
                <w:ins w:id="92" w:author="Blacketer, Margaret [JRDUS]" w:date="2017-12-01T14:17:00Z"/>
                <w:rFonts w:eastAsia="Times New Roman" w:cs="Calibri"/>
                <w:color w:val="000000"/>
                <w:lang w:eastAsia="zh-CN"/>
              </w:rPr>
            </w:pPr>
            <w:ins w:id="93" w:author="Blacketer, Margaret [JRDUS]" w:date="2017-12-01T14:20:00Z">
              <w:r>
                <w:rPr>
                  <w:rFonts w:eastAsia="Times New Roman" w:cs="Calibri"/>
                  <w:color w:val="000000"/>
                  <w:lang w:eastAsia="zh-CN"/>
                </w:rPr>
                <w:t>Inpatient header - 2nd position</w:t>
              </w:r>
            </w:ins>
          </w:p>
        </w:tc>
      </w:tr>
      <w:tr w:rsidR="00ED2E6D" w14:paraId="484DAB75" w14:textId="77777777" w:rsidTr="00666EAD">
        <w:trPr>
          <w:trHeight w:val="315"/>
          <w:ins w:id="94" w:author="Blacketer, Margaret [JRDUS]" w:date="2017-12-01T14:17:00Z"/>
        </w:trPr>
        <w:tc>
          <w:tcPr>
            <w:tcW w:w="1202" w:type="dxa"/>
            <w:vMerge/>
            <w:tcBorders>
              <w:left w:val="single" w:sz="8" w:space="0" w:color="auto"/>
              <w:right w:val="single" w:sz="8" w:space="0" w:color="auto"/>
            </w:tcBorders>
            <w:vAlign w:val="center"/>
            <w:hideMark/>
          </w:tcPr>
          <w:p w14:paraId="4CDEB6F9" w14:textId="77777777" w:rsidR="00ED2E6D" w:rsidRDefault="00ED2E6D">
            <w:pPr>
              <w:spacing w:after="0" w:line="240" w:lineRule="auto"/>
              <w:rPr>
                <w:ins w:id="95" w:author="Blacketer, Margaret [JRDUS]" w:date="2017-12-01T14:17: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7DBD34D1" w14:textId="7E19F48D" w:rsidR="00ED2E6D" w:rsidRDefault="00ED2E6D">
            <w:pPr>
              <w:spacing w:after="0" w:line="240" w:lineRule="auto"/>
              <w:jc w:val="right"/>
              <w:rPr>
                <w:ins w:id="96" w:author="Blacketer, Margaret [JRDUS]" w:date="2017-12-01T14:17:00Z"/>
                <w:rFonts w:eastAsia="Times New Roman" w:cs="Calibri"/>
                <w:color w:val="000000"/>
                <w:lang w:eastAsia="zh-CN"/>
              </w:rPr>
            </w:pPr>
            <w:ins w:id="97" w:author="Blacketer, Margaret [JRDUS]" w:date="2017-12-01T14:21:00Z">
              <w:r>
                <w:rPr>
                  <w:rFonts w:eastAsia="Times New Roman" w:cs="Calibri"/>
                  <w:color w:val="000000"/>
                  <w:lang w:eastAsia="zh-CN"/>
                </w:rPr>
                <w:t>3</w:t>
              </w:r>
            </w:ins>
            <w:ins w:id="98" w:author="Blacketer, Margaret [JRDUS]" w:date="2017-12-01T14:20:00Z">
              <w:r>
                <w:rPr>
                  <w:rFonts w:eastAsia="Times New Roman" w:cs="Calibri"/>
                  <w:color w:val="000000"/>
                  <w:lang w:eastAsia="zh-CN"/>
                </w:rPr>
                <w:t xml:space="preserve"> </w:t>
              </w:r>
            </w:ins>
          </w:p>
        </w:tc>
        <w:tc>
          <w:tcPr>
            <w:tcW w:w="1617" w:type="dxa"/>
            <w:tcBorders>
              <w:top w:val="nil"/>
              <w:left w:val="nil"/>
              <w:bottom w:val="single" w:sz="8" w:space="0" w:color="auto"/>
              <w:right w:val="single" w:sz="8" w:space="0" w:color="auto"/>
            </w:tcBorders>
            <w:noWrap/>
            <w:vAlign w:val="center"/>
            <w:hideMark/>
          </w:tcPr>
          <w:p w14:paraId="5EA02472" w14:textId="7B214E0B" w:rsidR="00ED2E6D" w:rsidRDefault="00ED2E6D">
            <w:pPr>
              <w:spacing w:after="0" w:line="240" w:lineRule="auto"/>
              <w:jc w:val="right"/>
              <w:rPr>
                <w:ins w:id="99" w:author="Blacketer, Margaret [JRDUS]" w:date="2017-12-01T14:17:00Z"/>
                <w:rFonts w:eastAsia="Times New Roman" w:cs="Calibri"/>
                <w:color w:val="000000"/>
                <w:lang w:eastAsia="zh-CN"/>
              </w:rPr>
            </w:pPr>
            <w:ins w:id="100" w:author="Blacketer, Margaret [JRDUS]" w:date="2017-12-01T14:20:00Z">
              <w:r>
                <w:rPr>
                  <w:rFonts w:eastAsia="Times New Roman" w:cs="Calibri"/>
                  <w:color w:val="000000"/>
                  <w:lang w:eastAsia="zh-CN"/>
                </w:rPr>
                <w:t>38000253</w:t>
              </w:r>
            </w:ins>
          </w:p>
        </w:tc>
        <w:tc>
          <w:tcPr>
            <w:tcW w:w="3361" w:type="dxa"/>
            <w:tcBorders>
              <w:top w:val="nil"/>
              <w:left w:val="nil"/>
              <w:bottom w:val="single" w:sz="8" w:space="0" w:color="auto"/>
              <w:right w:val="single" w:sz="8" w:space="0" w:color="auto"/>
            </w:tcBorders>
            <w:noWrap/>
            <w:vAlign w:val="center"/>
            <w:hideMark/>
          </w:tcPr>
          <w:p w14:paraId="40A30042" w14:textId="5DE9A513" w:rsidR="00ED2E6D" w:rsidRDefault="00ED2E6D">
            <w:pPr>
              <w:spacing w:after="0" w:line="240" w:lineRule="auto"/>
              <w:rPr>
                <w:ins w:id="101" w:author="Blacketer, Margaret [JRDUS]" w:date="2017-12-01T14:17:00Z"/>
                <w:rFonts w:eastAsia="Times New Roman" w:cs="Calibri"/>
                <w:color w:val="000000"/>
                <w:lang w:eastAsia="zh-CN"/>
              </w:rPr>
            </w:pPr>
            <w:ins w:id="102" w:author="Blacketer, Margaret [JRDUS]" w:date="2017-12-01T14:20:00Z">
              <w:r>
                <w:rPr>
                  <w:rFonts w:eastAsia="Times New Roman" w:cs="Calibri"/>
                  <w:color w:val="000000"/>
                  <w:lang w:eastAsia="zh-CN"/>
                </w:rPr>
                <w:t>Inpatient header - 3rd position</w:t>
              </w:r>
            </w:ins>
          </w:p>
        </w:tc>
      </w:tr>
      <w:tr w:rsidR="00ED2E6D" w14:paraId="445D7BD0" w14:textId="77777777" w:rsidTr="00666EAD">
        <w:trPr>
          <w:trHeight w:val="315"/>
          <w:ins w:id="103" w:author="Blacketer, Margaret [JRDUS]" w:date="2017-12-01T14:17:00Z"/>
        </w:trPr>
        <w:tc>
          <w:tcPr>
            <w:tcW w:w="1202" w:type="dxa"/>
            <w:vMerge/>
            <w:tcBorders>
              <w:left w:val="single" w:sz="8" w:space="0" w:color="auto"/>
              <w:right w:val="single" w:sz="8" w:space="0" w:color="auto"/>
            </w:tcBorders>
            <w:vAlign w:val="center"/>
            <w:hideMark/>
          </w:tcPr>
          <w:p w14:paraId="66B78C48" w14:textId="77777777" w:rsidR="00ED2E6D" w:rsidRDefault="00ED2E6D">
            <w:pPr>
              <w:spacing w:after="0" w:line="240" w:lineRule="auto"/>
              <w:rPr>
                <w:ins w:id="104" w:author="Blacketer, Margaret [JRDUS]" w:date="2017-12-01T14:17: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13377702" w14:textId="3EA8BB73" w:rsidR="00ED2E6D" w:rsidRDefault="00ED2E6D">
            <w:pPr>
              <w:spacing w:after="0" w:line="240" w:lineRule="auto"/>
              <w:jc w:val="right"/>
              <w:rPr>
                <w:ins w:id="105" w:author="Blacketer, Margaret [JRDUS]" w:date="2017-12-01T14:17:00Z"/>
                <w:rFonts w:eastAsia="Times New Roman" w:cs="Calibri"/>
                <w:color w:val="000000"/>
                <w:lang w:eastAsia="zh-CN"/>
              </w:rPr>
            </w:pPr>
            <w:ins w:id="106" w:author="Blacketer, Margaret [JRDUS]" w:date="2017-12-01T14:21:00Z">
              <w:r>
                <w:rPr>
                  <w:rFonts w:eastAsia="Times New Roman" w:cs="Calibri"/>
                  <w:color w:val="000000"/>
                  <w:lang w:eastAsia="zh-CN"/>
                </w:rPr>
                <w:t>4</w:t>
              </w:r>
            </w:ins>
            <w:ins w:id="107" w:author="Blacketer, Margaret [JRDUS]" w:date="2017-12-01T14:20:00Z">
              <w:r>
                <w:rPr>
                  <w:rFonts w:eastAsia="Times New Roman" w:cs="Calibri"/>
                  <w:color w:val="000000"/>
                  <w:lang w:eastAsia="zh-CN"/>
                </w:rPr>
                <w:t xml:space="preserve"> </w:t>
              </w:r>
            </w:ins>
          </w:p>
        </w:tc>
        <w:tc>
          <w:tcPr>
            <w:tcW w:w="1617" w:type="dxa"/>
            <w:tcBorders>
              <w:top w:val="nil"/>
              <w:left w:val="nil"/>
              <w:bottom w:val="single" w:sz="8" w:space="0" w:color="auto"/>
              <w:right w:val="single" w:sz="8" w:space="0" w:color="auto"/>
            </w:tcBorders>
            <w:noWrap/>
            <w:vAlign w:val="center"/>
            <w:hideMark/>
          </w:tcPr>
          <w:p w14:paraId="51DD3FEC" w14:textId="5AF5C942" w:rsidR="00ED2E6D" w:rsidRDefault="00ED2E6D">
            <w:pPr>
              <w:spacing w:after="0" w:line="240" w:lineRule="auto"/>
              <w:jc w:val="right"/>
              <w:rPr>
                <w:ins w:id="108" w:author="Blacketer, Margaret [JRDUS]" w:date="2017-12-01T14:17:00Z"/>
                <w:rFonts w:eastAsia="Times New Roman" w:cs="Calibri"/>
                <w:color w:val="000000"/>
                <w:lang w:eastAsia="zh-CN"/>
              </w:rPr>
            </w:pPr>
            <w:ins w:id="109" w:author="Blacketer, Margaret [JRDUS]" w:date="2017-12-01T14:20:00Z">
              <w:r>
                <w:rPr>
                  <w:rFonts w:eastAsia="Times New Roman" w:cs="Calibri"/>
                  <w:color w:val="000000"/>
                  <w:lang w:eastAsia="zh-CN"/>
                </w:rPr>
                <w:t>38000254</w:t>
              </w:r>
            </w:ins>
          </w:p>
        </w:tc>
        <w:tc>
          <w:tcPr>
            <w:tcW w:w="3361" w:type="dxa"/>
            <w:tcBorders>
              <w:top w:val="nil"/>
              <w:left w:val="nil"/>
              <w:bottom w:val="single" w:sz="8" w:space="0" w:color="auto"/>
              <w:right w:val="single" w:sz="8" w:space="0" w:color="auto"/>
            </w:tcBorders>
            <w:noWrap/>
            <w:vAlign w:val="center"/>
            <w:hideMark/>
          </w:tcPr>
          <w:p w14:paraId="2FEA236B" w14:textId="2DBF30DA" w:rsidR="00ED2E6D" w:rsidRDefault="00ED2E6D">
            <w:pPr>
              <w:spacing w:after="0" w:line="240" w:lineRule="auto"/>
              <w:rPr>
                <w:ins w:id="110" w:author="Blacketer, Margaret [JRDUS]" w:date="2017-12-01T14:17:00Z"/>
                <w:rFonts w:eastAsia="Times New Roman" w:cs="Calibri"/>
                <w:color w:val="000000"/>
                <w:lang w:eastAsia="zh-CN"/>
              </w:rPr>
            </w:pPr>
            <w:ins w:id="111" w:author="Blacketer, Margaret [JRDUS]" w:date="2017-12-01T14:20:00Z">
              <w:r>
                <w:rPr>
                  <w:rFonts w:eastAsia="Times New Roman" w:cs="Calibri"/>
                  <w:color w:val="000000"/>
                  <w:lang w:eastAsia="zh-CN"/>
                </w:rPr>
                <w:t>Inpatient header - 4th position</w:t>
              </w:r>
            </w:ins>
          </w:p>
        </w:tc>
      </w:tr>
      <w:tr w:rsidR="00ED2E6D" w14:paraId="6257D748" w14:textId="77777777" w:rsidTr="00666EAD">
        <w:trPr>
          <w:trHeight w:val="315"/>
          <w:ins w:id="112" w:author="Blacketer, Margaret [JRDUS]" w:date="2017-12-01T14:17:00Z"/>
        </w:trPr>
        <w:tc>
          <w:tcPr>
            <w:tcW w:w="1202" w:type="dxa"/>
            <w:vMerge/>
            <w:tcBorders>
              <w:left w:val="single" w:sz="8" w:space="0" w:color="auto"/>
              <w:right w:val="single" w:sz="8" w:space="0" w:color="auto"/>
            </w:tcBorders>
            <w:vAlign w:val="center"/>
            <w:hideMark/>
          </w:tcPr>
          <w:p w14:paraId="5163C064" w14:textId="77777777" w:rsidR="00ED2E6D" w:rsidRDefault="00ED2E6D">
            <w:pPr>
              <w:spacing w:after="0" w:line="240" w:lineRule="auto"/>
              <w:rPr>
                <w:ins w:id="113" w:author="Blacketer, Margaret [JRDUS]" w:date="2017-12-01T14:17: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61286B40" w14:textId="344723C1" w:rsidR="00ED2E6D" w:rsidRDefault="00ED2E6D">
            <w:pPr>
              <w:spacing w:after="0" w:line="240" w:lineRule="auto"/>
              <w:jc w:val="right"/>
              <w:rPr>
                <w:ins w:id="114" w:author="Blacketer, Margaret [JRDUS]" w:date="2017-12-01T14:17:00Z"/>
                <w:rFonts w:eastAsia="Times New Roman" w:cs="Calibri"/>
                <w:color w:val="000000"/>
                <w:lang w:eastAsia="zh-CN"/>
              </w:rPr>
            </w:pPr>
            <w:ins w:id="115" w:author="Blacketer, Margaret [JRDUS]" w:date="2017-12-01T14:21:00Z">
              <w:r>
                <w:rPr>
                  <w:rFonts w:eastAsia="Times New Roman" w:cs="Calibri"/>
                  <w:color w:val="000000"/>
                  <w:lang w:eastAsia="zh-CN"/>
                </w:rPr>
                <w:t>5</w:t>
              </w:r>
            </w:ins>
            <w:ins w:id="116" w:author="Blacketer, Margaret [JRDUS]" w:date="2017-12-01T14:20:00Z">
              <w:r>
                <w:rPr>
                  <w:rFonts w:eastAsia="Times New Roman" w:cs="Calibri"/>
                  <w:color w:val="000000"/>
                  <w:lang w:eastAsia="zh-CN"/>
                </w:rPr>
                <w:t xml:space="preserve"> </w:t>
              </w:r>
            </w:ins>
          </w:p>
        </w:tc>
        <w:tc>
          <w:tcPr>
            <w:tcW w:w="1617" w:type="dxa"/>
            <w:tcBorders>
              <w:top w:val="nil"/>
              <w:left w:val="nil"/>
              <w:bottom w:val="single" w:sz="8" w:space="0" w:color="auto"/>
              <w:right w:val="single" w:sz="8" w:space="0" w:color="auto"/>
            </w:tcBorders>
            <w:noWrap/>
            <w:vAlign w:val="center"/>
            <w:hideMark/>
          </w:tcPr>
          <w:p w14:paraId="66A75A21" w14:textId="16643A20" w:rsidR="00ED2E6D" w:rsidRDefault="00ED2E6D">
            <w:pPr>
              <w:spacing w:after="0" w:line="240" w:lineRule="auto"/>
              <w:jc w:val="right"/>
              <w:rPr>
                <w:ins w:id="117" w:author="Blacketer, Margaret [JRDUS]" w:date="2017-12-01T14:17:00Z"/>
                <w:rFonts w:eastAsia="Times New Roman" w:cs="Calibri"/>
                <w:color w:val="000000"/>
                <w:lang w:eastAsia="zh-CN"/>
              </w:rPr>
            </w:pPr>
            <w:ins w:id="118" w:author="Blacketer, Margaret [JRDUS]" w:date="2017-12-01T14:20:00Z">
              <w:r>
                <w:rPr>
                  <w:rFonts w:eastAsia="Times New Roman" w:cs="Calibri"/>
                  <w:color w:val="000000"/>
                  <w:lang w:eastAsia="zh-CN"/>
                </w:rPr>
                <w:t>38000255</w:t>
              </w:r>
            </w:ins>
          </w:p>
        </w:tc>
        <w:tc>
          <w:tcPr>
            <w:tcW w:w="3361" w:type="dxa"/>
            <w:tcBorders>
              <w:top w:val="nil"/>
              <w:left w:val="nil"/>
              <w:bottom w:val="single" w:sz="8" w:space="0" w:color="auto"/>
              <w:right w:val="single" w:sz="8" w:space="0" w:color="auto"/>
            </w:tcBorders>
            <w:noWrap/>
            <w:vAlign w:val="center"/>
            <w:hideMark/>
          </w:tcPr>
          <w:p w14:paraId="3D3982B3" w14:textId="633C5EF1" w:rsidR="00ED2E6D" w:rsidRDefault="00ED2E6D">
            <w:pPr>
              <w:spacing w:after="0" w:line="240" w:lineRule="auto"/>
              <w:rPr>
                <w:ins w:id="119" w:author="Blacketer, Margaret [JRDUS]" w:date="2017-12-01T14:17:00Z"/>
                <w:rFonts w:eastAsia="Times New Roman" w:cs="Calibri"/>
                <w:color w:val="000000"/>
                <w:lang w:eastAsia="zh-CN"/>
              </w:rPr>
            </w:pPr>
            <w:ins w:id="120" w:author="Blacketer, Margaret [JRDUS]" w:date="2017-12-01T14:20:00Z">
              <w:r>
                <w:rPr>
                  <w:rFonts w:eastAsia="Times New Roman" w:cs="Calibri"/>
                  <w:color w:val="000000"/>
                  <w:lang w:eastAsia="zh-CN"/>
                </w:rPr>
                <w:t>Inpatient header - 5th position</w:t>
              </w:r>
            </w:ins>
          </w:p>
        </w:tc>
      </w:tr>
      <w:tr w:rsidR="00ED2E6D" w14:paraId="0A79B3AD" w14:textId="77777777" w:rsidTr="00666EAD">
        <w:trPr>
          <w:trHeight w:val="315"/>
          <w:ins w:id="121" w:author="Blacketer, Margaret [JRDUS]" w:date="2017-12-01T14:17:00Z"/>
        </w:trPr>
        <w:tc>
          <w:tcPr>
            <w:tcW w:w="1202" w:type="dxa"/>
            <w:vMerge/>
            <w:tcBorders>
              <w:left w:val="single" w:sz="8" w:space="0" w:color="auto"/>
              <w:right w:val="single" w:sz="8" w:space="0" w:color="auto"/>
            </w:tcBorders>
            <w:vAlign w:val="center"/>
            <w:hideMark/>
          </w:tcPr>
          <w:p w14:paraId="5EEABF38" w14:textId="77777777" w:rsidR="00ED2E6D" w:rsidRDefault="00ED2E6D">
            <w:pPr>
              <w:spacing w:after="0" w:line="240" w:lineRule="auto"/>
              <w:rPr>
                <w:ins w:id="122" w:author="Blacketer, Margaret [JRDUS]" w:date="2017-12-01T14:17: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713B03C2" w14:textId="596A5887" w:rsidR="00ED2E6D" w:rsidRDefault="00ED2E6D">
            <w:pPr>
              <w:spacing w:after="0" w:line="240" w:lineRule="auto"/>
              <w:jc w:val="right"/>
              <w:rPr>
                <w:ins w:id="123" w:author="Blacketer, Margaret [JRDUS]" w:date="2017-12-01T14:17:00Z"/>
                <w:rFonts w:eastAsia="Times New Roman" w:cs="Calibri"/>
                <w:color w:val="000000"/>
                <w:lang w:eastAsia="zh-CN"/>
              </w:rPr>
            </w:pPr>
            <w:ins w:id="124" w:author="Blacketer, Margaret [JRDUS]" w:date="2017-12-01T14:21:00Z">
              <w:r>
                <w:rPr>
                  <w:rFonts w:eastAsia="Times New Roman" w:cs="Calibri"/>
                  <w:color w:val="000000"/>
                  <w:lang w:eastAsia="zh-CN"/>
                </w:rPr>
                <w:t>6</w:t>
              </w:r>
            </w:ins>
            <w:ins w:id="125" w:author="Blacketer, Margaret [JRDUS]" w:date="2017-12-01T14:20:00Z">
              <w:r>
                <w:rPr>
                  <w:rFonts w:eastAsia="Times New Roman" w:cs="Calibri"/>
                  <w:color w:val="000000"/>
                  <w:lang w:eastAsia="zh-CN"/>
                </w:rPr>
                <w:t xml:space="preserve"> </w:t>
              </w:r>
            </w:ins>
          </w:p>
        </w:tc>
        <w:tc>
          <w:tcPr>
            <w:tcW w:w="1617" w:type="dxa"/>
            <w:tcBorders>
              <w:top w:val="nil"/>
              <w:left w:val="nil"/>
              <w:bottom w:val="single" w:sz="8" w:space="0" w:color="auto"/>
              <w:right w:val="single" w:sz="8" w:space="0" w:color="auto"/>
            </w:tcBorders>
            <w:noWrap/>
            <w:vAlign w:val="center"/>
            <w:hideMark/>
          </w:tcPr>
          <w:p w14:paraId="000C1F31" w14:textId="5475D655" w:rsidR="00ED2E6D" w:rsidRDefault="00ED2E6D">
            <w:pPr>
              <w:spacing w:after="0" w:line="240" w:lineRule="auto"/>
              <w:jc w:val="right"/>
              <w:rPr>
                <w:ins w:id="126" w:author="Blacketer, Margaret [JRDUS]" w:date="2017-12-01T14:17:00Z"/>
                <w:rFonts w:eastAsia="Times New Roman" w:cs="Calibri"/>
                <w:color w:val="000000"/>
                <w:lang w:eastAsia="zh-CN"/>
              </w:rPr>
            </w:pPr>
            <w:ins w:id="127" w:author="Blacketer, Margaret [JRDUS]" w:date="2017-12-01T14:20:00Z">
              <w:r>
                <w:rPr>
                  <w:rFonts w:eastAsia="Times New Roman" w:cs="Calibri"/>
                  <w:color w:val="000000"/>
                  <w:lang w:eastAsia="zh-CN"/>
                </w:rPr>
                <w:t>38000256</w:t>
              </w:r>
            </w:ins>
          </w:p>
        </w:tc>
        <w:tc>
          <w:tcPr>
            <w:tcW w:w="3361" w:type="dxa"/>
            <w:tcBorders>
              <w:top w:val="nil"/>
              <w:left w:val="nil"/>
              <w:bottom w:val="single" w:sz="8" w:space="0" w:color="auto"/>
              <w:right w:val="single" w:sz="8" w:space="0" w:color="auto"/>
            </w:tcBorders>
            <w:noWrap/>
            <w:vAlign w:val="center"/>
            <w:hideMark/>
          </w:tcPr>
          <w:p w14:paraId="6C155C10" w14:textId="3A09DF34" w:rsidR="00ED2E6D" w:rsidRDefault="00ED2E6D">
            <w:pPr>
              <w:spacing w:after="0" w:line="240" w:lineRule="auto"/>
              <w:rPr>
                <w:ins w:id="128" w:author="Blacketer, Margaret [JRDUS]" w:date="2017-12-01T14:17:00Z"/>
                <w:rFonts w:eastAsia="Times New Roman" w:cs="Calibri"/>
                <w:color w:val="000000"/>
                <w:lang w:eastAsia="zh-CN"/>
              </w:rPr>
            </w:pPr>
            <w:ins w:id="129" w:author="Blacketer, Margaret [JRDUS]" w:date="2017-12-01T14:20:00Z">
              <w:r>
                <w:rPr>
                  <w:rFonts w:eastAsia="Times New Roman" w:cs="Calibri"/>
                  <w:color w:val="000000"/>
                  <w:lang w:eastAsia="zh-CN"/>
                </w:rPr>
                <w:t>Inpatient header - 6th position</w:t>
              </w:r>
            </w:ins>
          </w:p>
        </w:tc>
      </w:tr>
      <w:tr w:rsidR="00ED2E6D" w14:paraId="4A1BE2DE" w14:textId="77777777" w:rsidTr="00666EAD">
        <w:trPr>
          <w:trHeight w:val="315"/>
          <w:ins w:id="130" w:author="Blacketer, Margaret [JRDUS]" w:date="2017-12-01T14:17:00Z"/>
        </w:trPr>
        <w:tc>
          <w:tcPr>
            <w:tcW w:w="1202" w:type="dxa"/>
            <w:vMerge/>
            <w:tcBorders>
              <w:left w:val="single" w:sz="8" w:space="0" w:color="auto"/>
              <w:right w:val="single" w:sz="8" w:space="0" w:color="auto"/>
            </w:tcBorders>
            <w:vAlign w:val="center"/>
            <w:hideMark/>
          </w:tcPr>
          <w:p w14:paraId="79EE9749" w14:textId="77777777" w:rsidR="00ED2E6D" w:rsidRDefault="00ED2E6D">
            <w:pPr>
              <w:spacing w:after="0" w:line="240" w:lineRule="auto"/>
              <w:rPr>
                <w:ins w:id="131" w:author="Blacketer, Margaret [JRDUS]" w:date="2017-12-01T14:17: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0ACEAF72" w14:textId="415C8C59" w:rsidR="00ED2E6D" w:rsidRDefault="00ED2E6D">
            <w:pPr>
              <w:spacing w:after="0" w:line="240" w:lineRule="auto"/>
              <w:jc w:val="right"/>
              <w:rPr>
                <w:ins w:id="132" w:author="Blacketer, Margaret [JRDUS]" w:date="2017-12-01T14:17:00Z"/>
                <w:rFonts w:eastAsia="Times New Roman" w:cs="Calibri"/>
                <w:color w:val="000000"/>
                <w:lang w:eastAsia="zh-CN"/>
              </w:rPr>
            </w:pPr>
            <w:ins w:id="133" w:author="Blacketer, Margaret [JRDUS]" w:date="2017-12-01T14:21:00Z">
              <w:r>
                <w:rPr>
                  <w:rFonts w:eastAsia="Times New Roman" w:cs="Calibri"/>
                  <w:color w:val="000000"/>
                  <w:lang w:eastAsia="zh-CN"/>
                </w:rPr>
                <w:t>7</w:t>
              </w:r>
            </w:ins>
            <w:ins w:id="134" w:author="Blacketer, Margaret [JRDUS]" w:date="2017-12-01T14:20:00Z">
              <w:r>
                <w:rPr>
                  <w:rFonts w:eastAsia="Times New Roman" w:cs="Calibri"/>
                  <w:color w:val="000000"/>
                  <w:lang w:eastAsia="zh-CN"/>
                </w:rPr>
                <w:t xml:space="preserve"> </w:t>
              </w:r>
            </w:ins>
          </w:p>
        </w:tc>
        <w:tc>
          <w:tcPr>
            <w:tcW w:w="1617" w:type="dxa"/>
            <w:tcBorders>
              <w:top w:val="nil"/>
              <w:left w:val="nil"/>
              <w:bottom w:val="single" w:sz="8" w:space="0" w:color="auto"/>
              <w:right w:val="single" w:sz="8" w:space="0" w:color="auto"/>
            </w:tcBorders>
            <w:noWrap/>
            <w:vAlign w:val="center"/>
            <w:hideMark/>
          </w:tcPr>
          <w:p w14:paraId="362D4CD5" w14:textId="6FF0549C" w:rsidR="00ED2E6D" w:rsidRDefault="00ED2E6D">
            <w:pPr>
              <w:spacing w:after="0" w:line="240" w:lineRule="auto"/>
              <w:jc w:val="right"/>
              <w:rPr>
                <w:ins w:id="135" w:author="Blacketer, Margaret [JRDUS]" w:date="2017-12-01T14:17:00Z"/>
                <w:rFonts w:eastAsia="Times New Roman" w:cs="Calibri"/>
                <w:color w:val="000000"/>
                <w:lang w:eastAsia="zh-CN"/>
              </w:rPr>
            </w:pPr>
            <w:ins w:id="136" w:author="Blacketer, Margaret [JRDUS]" w:date="2017-12-01T14:20:00Z">
              <w:r>
                <w:rPr>
                  <w:rFonts w:eastAsia="Times New Roman" w:cs="Calibri"/>
                  <w:color w:val="000000"/>
                  <w:lang w:eastAsia="zh-CN"/>
                </w:rPr>
                <w:t>38000257</w:t>
              </w:r>
            </w:ins>
          </w:p>
        </w:tc>
        <w:tc>
          <w:tcPr>
            <w:tcW w:w="3361" w:type="dxa"/>
            <w:tcBorders>
              <w:top w:val="nil"/>
              <w:left w:val="nil"/>
              <w:bottom w:val="single" w:sz="8" w:space="0" w:color="auto"/>
              <w:right w:val="single" w:sz="8" w:space="0" w:color="auto"/>
            </w:tcBorders>
            <w:noWrap/>
            <w:vAlign w:val="center"/>
            <w:hideMark/>
          </w:tcPr>
          <w:p w14:paraId="02E94580" w14:textId="59A08B09" w:rsidR="00ED2E6D" w:rsidRDefault="00ED2E6D">
            <w:pPr>
              <w:spacing w:after="0" w:line="240" w:lineRule="auto"/>
              <w:rPr>
                <w:ins w:id="137" w:author="Blacketer, Margaret [JRDUS]" w:date="2017-12-01T14:17:00Z"/>
                <w:rFonts w:eastAsia="Times New Roman" w:cs="Calibri"/>
                <w:color w:val="000000"/>
                <w:lang w:eastAsia="zh-CN"/>
              </w:rPr>
            </w:pPr>
            <w:ins w:id="138" w:author="Blacketer, Margaret [JRDUS]" w:date="2017-12-01T14:20:00Z">
              <w:r>
                <w:rPr>
                  <w:rFonts w:eastAsia="Times New Roman" w:cs="Calibri"/>
                  <w:color w:val="000000"/>
                  <w:lang w:eastAsia="zh-CN"/>
                </w:rPr>
                <w:t>Inpatient header - 7th position</w:t>
              </w:r>
            </w:ins>
          </w:p>
        </w:tc>
      </w:tr>
      <w:tr w:rsidR="00ED2E6D" w14:paraId="264FC7BC" w14:textId="77777777" w:rsidTr="00666EAD">
        <w:trPr>
          <w:trHeight w:val="315"/>
          <w:ins w:id="139" w:author="Blacketer, Margaret [JRDUS]" w:date="2017-12-01T14:17:00Z"/>
        </w:trPr>
        <w:tc>
          <w:tcPr>
            <w:tcW w:w="1202" w:type="dxa"/>
            <w:vMerge/>
            <w:tcBorders>
              <w:left w:val="single" w:sz="8" w:space="0" w:color="auto"/>
              <w:right w:val="single" w:sz="8" w:space="0" w:color="auto"/>
            </w:tcBorders>
            <w:vAlign w:val="center"/>
            <w:hideMark/>
          </w:tcPr>
          <w:p w14:paraId="2ADB2E4D" w14:textId="77777777" w:rsidR="00ED2E6D" w:rsidRDefault="00ED2E6D">
            <w:pPr>
              <w:spacing w:after="0" w:line="240" w:lineRule="auto"/>
              <w:rPr>
                <w:ins w:id="140" w:author="Blacketer, Margaret [JRDUS]" w:date="2017-12-01T14:17: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58F5672F" w14:textId="6F132D49" w:rsidR="00ED2E6D" w:rsidRDefault="00ED2E6D">
            <w:pPr>
              <w:spacing w:after="0" w:line="240" w:lineRule="auto"/>
              <w:jc w:val="right"/>
              <w:rPr>
                <w:ins w:id="141" w:author="Blacketer, Margaret [JRDUS]" w:date="2017-12-01T14:17:00Z"/>
                <w:rFonts w:eastAsia="Times New Roman" w:cs="Calibri"/>
                <w:color w:val="000000"/>
                <w:lang w:eastAsia="zh-CN"/>
              </w:rPr>
            </w:pPr>
            <w:ins w:id="142" w:author="Blacketer, Margaret [JRDUS]" w:date="2017-12-01T14:21:00Z">
              <w:r>
                <w:rPr>
                  <w:rFonts w:eastAsia="Times New Roman" w:cs="Calibri"/>
                  <w:color w:val="000000"/>
                  <w:lang w:eastAsia="zh-CN"/>
                </w:rPr>
                <w:t>8</w:t>
              </w:r>
            </w:ins>
            <w:ins w:id="143" w:author="Blacketer, Margaret [JRDUS]" w:date="2017-12-01T14:20:00Z">
              <w:r>
                <w:rPr>
                  <w:rFonts w:eastAsia="Times New Roman" w:cs="Calibri"/>
                  <w:color w:val="000000"/>
                  <w:lang w:eastAsia="zh-CN"/>
                </w:rPr>
                <w:t xml:space="preserve"> </w:t>
              </w:r>
            </w:ins>
          </w:p>
        </w:tc>
        <w:tc>
          <w:tcPr>
            <w:tcW w:w="1617" w:type="dxa"/>
            <w:tcBorders>
              <w:top w:val="nil"/>
              <w:left w:val="nil"/>
              <w:bottom w:val="single" w:sz="8" w:space="0" w:color="auto"/>
              <w:right w:val="single" w:sz="8" w:space="0" w:color="auto"/>
            </w:tcBorders>
            <w:noWrap/>
            <w:vAlign w:val="center"/>
            <w:hideMark/>
          </w:tcPr>
          <w:p w14:paraId="59845EE6" w14:textId="408F405C" w:rsidR="00ED2E6D" w:rsidRDefault="00ED2E6D">
            <w:pPr>
              <w:spacing w:after="0" w:line="240" w:lineRule="auto"/>
              <w:jc w:val="right"/>
              <w:rPr>
                <w:ins w:id="144" w:author="Blacketer, Margaret [JRDUS]" w:date="2017-12-01T14:17:00Z"/>
                <w:rFonts w:eastAsia="Times New Roman" w:cs="Calibri"/>
                <w:color w:val="000000"/>
                <w:lang w:eastAsia="zh-CN"/>
              </w:rPr>
            </w:pPr>
            <w:ins w:id="145" w:author="Blacketer, Margaret [JRDUS]" w:date="2017-12-01T14:20:00Z">
              <w:r>
                <w:rPr>
                  <w:rFonts w:eastAsia="Times New Roman" w:cs="Calibri"/>
                  <w:color w:val="000000"/>
                  <w:lang w:eastAsia="zh-CN"/>
                </w:rPr>
                <w:t>38000258</w:t>
              </w:r>
            </w:ins>
          </w:p>
        </w:tc>
        <w:tc>
          <w:tcPr>
            <w:tcW w:w="3361" w:type="dxa"/>
            <w:tcBorders>
              <w:top w:val="nil"/>
              <w:left w:val="nil"/>
              <w:bottom w:val="single" w:sz="8" w:space="0" w:color="auto"/>
              <w:right w:val="single" w:sz="8" w:space="0" w:color="auto"/>
            </w:tcBorders>
            <w:noWrap/>
            <w:vAlign w:val="center"/>
            <w:hideMark/>
          </w:tcPr>
          <w:p w14:paraId="46397BD0" w14:textId="1403E584" w:rsidR="00ED2E6D" w:rsidRDefault="00ED2E6D">
            <w:pPr>
              <w:spacing w:after="0" w:line="240" w:lineRule="auto"/>
              <w:rPr>
                <w:ins w:id="146" w:author="Blacketer, Margaret [JRDUS]" w:date="2017-12-01T14:17:00Z"/>
                <w:rFonts w:eastAsia="Times New Roman" w:cs="Calibri"/>
                <w:color w:val="000000"/>
                <w:lang w:eastAsia="zh-CN"/>
              </w:rPr>
            </w:pPr>
            <w:ins w:id="147" w:author="Blacketer, Margaret [JRDUS]" w:date="2017-12-01T14:20:00Z">
              <w:r>
                <w:rPr>
                  <w:rFonts w:eastAsia="Times New Roman" w:cs="Calibri"/>
                  <w:color w:val="000000"/>
                  <w:lang w:eastAsia="zh-CN"/>
                </w:rPr>
                <w:t>Inpatient header - 8th position</w:t>
              </w:r>
            </w:ins>
          </w:p>
        </w:tc>
      </w:tr>
      <w:tr w:rsidR="00ED2E6D" w14:paraId="06553A4E" w14:textId="77777777" w:rsidTr="00666EAD">
        <w:trPr>
          <w:trHeight w:val="315"/>
          <w:ins w:id="148" w:author="Blacketer, Margaret [JRDUS]" w:date="2017-12-01T14:17:00Z"/>
        </w:trPr>
        <w:tc>
          <w:tcPr>
            <w:tcW w:w="1202" w:type="dxa"/>
            <w:vMerge/>
            <w:tcBorders>
              <w:left w:val="single" w:sz="8" w:space="0" w:color="auto"/>
              <w:right w:val="single" w:sz="8" w:space="0" w:color="auto"/>
            </w:tcBorders>
            <w:vAlign w:val="center"/>
            <w:hideMark/>
          </w:tcPr>
          <w:p w14:paraId="5DAE43B9" w14:textId="77777777" w:rsidR="00ED2E6D" w:rsidRDefault="00ED2E6D">
            <w:pPr>
              <w:spacing w:after="0" w:line="240" w:lineRule="auto"/>
              <w:rPr>
                <w:ins w:id="149" w:author="Blacketer, Margaret [JRDUS]" w:date="2017-12-01T14:17: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327A0DED" w14:textId="20090F98" w:rsidR="00ED2E6D" w:rsidRDefault="00ED2E6D">
            <w:pPr>
              <w:spacing w:after="0" w:line="240" w:lineRule="auto"/>
              <w:jc w:val="right"/>
              <w:rPr>
                <w:ins w:id="150" w:author="Blacketer, Margaret [JRDUS]" w:date="2017-12-01T14:17:00Z"/>
                <w:rFonts w:eastAsia="Times New Roman" w:cs="Calibri"/>
                <w:color w:val="000000"/>
                <w:lang w:eastAsia="zh-CN"/>
              </w:rPr>
            </w:pPr>
            <w:ins w:id="151" w:author="Blacketer, Margaret [JRDUS]" w:date="2017-12-01T14:21:00Z">
              <w:r>
                <w:rPr>
                  <w:rFonts w:eastAsia="Times New Roman" w:cs="Calibri"/>
                  <w:color w:val="000000"/>
                  <w:lang w:eastAsia="zh-CN"/>
                </w:rPr>
                <w:t>9</w:t>
              </w:r>
            </w:ins>
          </w:p>
        </w:tc>
        <w:tc>
          <w:tcPr>
            <w:tcW w:w="1617" w:type="dxa"/>
            <w:tcBorders>
              <w:top w:val="nil"/>
              <w:left w:val="nil"/>
              <w:bottom w:val="single" w:sz="8" w:space="0" w:color="auto"/>
              <w:right w:val="single" w:sz="8" w:space="0" w:color="auto"/>
            </w:tcBorders>
            <w:noWrap/>
            <w:vAlign w:val="center"/>
            <w:hideMark/>
          </w:tcPr>
          <w:p w14:paraId="0F7514FE" w14:textId="53DB0C70" w:rsidR="00ED2E6D" w:rsidRDefault="00ED2E6D">
            <w:pPr>
              <w:spacing w:after="0" w:line="240" w:lineRule="auto"/>
              <w:jc w:val="right"/>
              <w:rPr>
                <w:ins w:id="152" w:author="Blacketer, Margaret [JRDUS]" w:date="2017-12-01T14:17:00Z"/>
                <w:rFonts w:eastAsia="Times New Roman" w:cs="Calibri"/>
                <w:color w:val="000000"/>
                <w:lang w:eastAsia="zh-CN"/>
              </w:rPr>
            </w:pPr>
            <w:ins w:id="153" w:author="Blacketer, Margaret [JRDUS]" w:date="2017-12-01T14:20:00Z">
              <w:r>
                <w:rPr>
                  <w:rFonts w:eastAsia="Times New Roman" w:cs="Calibri"/>
                  <w:color w:val="000000"/>
                  <w:lang w:eastAsia="zh-CN"/>
                </w:rPr>
                <w:t>38000259</w:t>
              </w:r>
            </w:ins>
          </w:p>
        </w:tc>
        <w:tc>
          <w:tcPr>
            <w:tcW w:w="3361" w:type="dxa"/>
            <w:tcBorders>
              <w:top w:val="nil"/>
              <w:left w:val="nil"/>
              <w:bottom w:val="single" w:sz="8" w:space="0" w:color="auto"/>
              <w:right w:val="single" w:sz="8" w:space="0" w:color="auto"/>
            </w:tcBorders>
            <w:noWrap/>
            <w:vAlign w:val="center"/>
            <w:hideMark/>
          </w:tcPr>
          <w:p w14:paraId="19B315BA" w14:textId="609DB21F" w:rsidR="00ED2E6D" w:rsidRDefault="00ED2E6D">
            <w:pPr>
              <w:spacing w:after="0" w:line="240" w:lineRule="auto"/>
              <w:rPr>
                <w:ins w:id="154" w:author="Blacketer, Margaret [JRDUS]" w:date="2017-12-01T14:17:00Z"/>
                <w:rFonts w:eastAsia="Times New Roman" w:cs="Calibri"/>
                <w:color w:val="000000"/>
                <w:lang w:eastAsia="zh-CN"/>
              </w:rPr>
            </w:pPr>
            <w:ins w:id="155" w:author="Blacketer, Margaret [JRDUS]" w:date="2017-12-01T14:20:00Z">
              <w:r>
                <w:rPr>
                  <w:rFonts w:eastAsia="Times New Roman" w:cs="Calibri"/>
                  <w:color w:val="000000"/>
                  <w:lang w:eastAsia="zh-CN"/>
                </w:rPr>
                <w:t>Inpatient header - 9th position</w:t>
              </w:r>
            </w:ins>
          </w:p>
        </w:tc>
      </w:tr>
      <w:tr w:rsidR="00ED2E6D" w14:paraId="0CCC555F" w14:textId="77777777" w:rsidTr="00666EAD">
        <w:trPr>
          <w:trHeight w:val="315"/>
          <w:ins w:id="156" w:author="Blacketer, Margaret [JRDUS]" w:date="2017-12-01T14:17:00Z"/>
        </w:trPr>
        <w:tc>
          <w:tcPr>
            <w:tcW w:w="1202" w:type="dxa"/>
            <w:vMerge/>
            <w:tcBorders>
              <w:left w:val="single" w:sz="8" w:space="0" w:color="auto"/>
              <w:right w:val="single" w:sz="8" w:space="0" w:color="auto"/>
            </w:tcBorders>
            <w:vAlign w:val="center"/>
            <w:hideMark/>
          </w:tcPr>
          <w:p w14:paraId="0EAA873C" w14:textId="77777777" w:rsidR="00ED2E6D" w:rsidRDefault="00ED2E6D">
            <w:pPr>
              <w:spacing w:after="0" w:line="240" w:lineRule="auto"/>
              <w:rPr>
                <w:ins w:id="157" w:author="Blacketer, Margaret [JRDUS]" w:date="2017-12-01T14:17: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4FC8C8C4" w14:textId="44796912" w:rsidR="00ED2E6D" w:rsidRDefault="00ED2E6D">
            <w:pPr>
              <w:spacing w:after="0" w:line="240" w:lineRule="auto"/>
              <w:jc w:val="right"/>
              <w:rPr>
                <w:ins w:id="158" w:author="Blacketer, Margaret [JRDUS]" w:date="2017-12-01T14:17:00Z"/>
                <w:rFonts w:eastAsia="Times New Roman" w:cs="Calibri"/>
                <w:color w:val="000000"/>
                <w:lang w:eastAsia="zh-CN"/>
              </w:rPr>
            </w:pPr>
            <w:ins w:id="159" w:author="Blacketer, Margaret [JRDUS]" w:date="2017-12-01T14:21:00Z">
              <w:r>
                <w:rPr>
                  <w:rFonts w:eastAsia="Times New Roman" w:cs="Calibri"/>
                  <w:color w:val="000000"/>
                  <w:lang w:eastAsia="zh-CN"/>
                </w:rPr>
                <w:t>10</w:t>
              </w:r>
            </w:ins>
          </w:p>
        </w:tc>
        <w:tc>
          <w:tcPr>
            <w:tcW w:w="1617" w:type="dxa"/>
            <w:tcBorders>
              <w:top w:val="nil"/>
              <w:left w:val="nil"/>
              <w:bottom w:val="single" w:sz="8" w:space="0" w:color="auto"/>
              <w:right w:val="single" w:sz="8" w:space="0" w:color="auto"/>
            </w:tcBorders>
            <w:noWrap/>
            <w:vAlign w:val="center"/>
            <w:hideMark/>
          </w:tcPr>
          <w:p w14:paraId="64CADFC4" w14:textId="24B69869" w:rsidR="00ED2E6D" w:rsidRDefault="00ED2E6D">
            <w:pPr>
              <w:spacing w:after="0" w:line="240" w:lineRule="auto"/>
              <w:jc w:val="right"/>
              <w:rPr>
                <w:ins w:id="160" w:author="Blacketer, Margaret [JRDUS]" w:date="2017-12-01T14:17:00Z"/>
                <w:rFonts w:eastAsia="Times New Roman" w:cs="Calibri"/>
                <w:color w:val="000000"/>
                <w:lang w:eastAsia="zh-CN"/>
              </w:rPr>
            </w:pPr>
            <w:ins w:id="161" w:author="Blacketer, Margaret [JRDUS]" w:date="2017-12-01T14:20:00Z">
              <w:r>
                <w:rPr>
                  <w:rFonts w:eastAsia="Times New Roman" w:cs="Calibri"/>
                  <w:color w:val="000000"/>
                  <w:lang w:eastAsia="zh-CN"/>
                </w:rPr>
                <w:t>38000260</w:t>
              </w:r>
            </w:ins>
          </w:p>
        </w:tc>
        <w:tc>
          <w:tcPr>
            <w:tcW w:w="3361" w:type="dxa"/>
            <w:tcBorders>
              <w:top w:val="nil"/>
              <w:left w:val="nil"/>
              <w:bottom w:val="single" w:sz="8" w:space="0" w:color="auto"/>
              <w:right w:val="single" w:sz="8" w:space="0" w:color="auto"/>
            </w:tcBorders>
            <w:noWrap/>
            <w:vAlign w:val="center"/>
            <w:hideMark/>
          </w:tcPr>
          <w:p w14:paraId="55F756DE" w14:textId="3956F01A" w:rsidR="00ED2E6D" w:rsidRDefault="00ED2E6D">
            <w:pPr>
              <w:spacing w:after="0" w:line="240" w:lineRule="auto"/>
              <w:rPr>
                <w:ins w:id="162" w:author="Blacketer, Margaret [JRDUS]" w:date="2017-12-01T14:17:00Z"/>
                <w:rFonts w:eastAsia="Times New Roman" w:cs="Calibri"/>
                <w:color w:val="000000"/>
                <w:lang w:eastAsia="zh-CN"/>
              </w:rPr>
            </w:pPr>
            <w:ins w:id="163" w:author="Blacketer, Margaret [JRDUS]" w:date="2017-12-01T14:20:00Z">
              <w:r>
                <w:rPr>
                  <w:rFonts w:eastAsia="Times New Roman" w:cs="Calibri"/>
                  <w:color w:val="000000"/>
                  <w:lang w:eastAsia="zh-CN"/>
                </w:rPr>
                <w:t>Inpatient header - 10th position</w:t>
              </w:r>
            </w:ins>
          </w:p>
        </w:tc>
      </w:tr>
      <w:tr w:rsidR="00ED2E6D" w14:paraId="732B51C7" w14:textId="77777777" w:rsidTr="00666EAD">
        <w:trPr>
          <w:trHeight w:val="315"/>
          <w:ins w:id="164" w:author="Blacketer, Margaret [JRDUS]" w:date="2017-12-01T14:17:00Z"/>
        </w:trPr>
        <w:tc>
          <w:tcPr>
            <w:tcW w:w="1202" w:type="dxa"/>
            <w:vMerge/>
            <w:tcBorders>
              <w:left w:val="single" w:sz="8" w:space="0" w:color="auto"/>
              <w:right w:val="single" w:sz="8" w:space="0" w:color="auto"/>
            </w:tcBorders>
            <w:vAlign w:val="center"/>
            <w:hideMark/>
          </w:tcPr>
          <w:p w14:paraId="15F3E55F" w14:textId="77777777" w:rsidR="00ED2E6D" w:rsidRDefault="00ED2E6D">
            <w:pPr>
              <w:spacing w:after="0" w:line="240" w:lineRule="auto"/>
              <w:rPr>
                <w:ins w:id="165" w:author="Blacketer, Margaret [JRDUS]" w:date="2017-12-01T14:17: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1C21EEC8" w14:textId="6255692E" w:rsidR="00ED2E6D" w:rsidRDefault="00ED2E6D">
            <w:pPr>
              <w:spacing w:after="0" w:line="240" w:lineRule="auto"/>
              <w:jc w:val="right"/>
              <w:rPr>
                <w:ins w:id="166" w:author="Blacketer, Margaret [JRDUS]" w:date="2017-12-01T14:17:00Z"/>
                <w:rFonts w:eastAsia="Times New Roman" w:cs="Calibri"/>
                <w:color w:val="000000"/>
                <w:lang w:eastAsia="zh-CN"/>
              </w:rPr>
            </w:pPr>
            <w:ins w:id="167" w:author="Blacketer, Margaret [JRDUS]" w:date="2017-12-01T14:21:00Z">
              <w:r>
                <w:rPr>
                  <w:rFonts w:eastAsia="Times New Roman" w:cs="Calibri"/>
                  <w:color w:val="000000"/>
                  <w:lang w:eastAsia="zh-CN"/>
                </w:rPr>
                <w:t>11</w:t>
              </w:r>
            </w:ins>
          </w:p>
        </w:tc>
        <w:tc>
          <w:tcPr>
            <w:tcW w:w="1617" w:type="dxa"/>
            <w:tcBorders>
              <w:top w:val="nil"/>
              <w:left w:val="nil"/>
              <w:bottom w:val="single" w:sz="8" w:space="0" w:color="auto"/>
              <w:right w:val="single" w:sz="8" w:space="0" w:color="auto"/>
            </w:tcBorders>
            <w:noWrap/>
            <w:vAlign w:val="center"/>
            <w:hideMark/>
          </w:tcPr>
          <w:p w14:paraId="5CD22FB1" w14:textId="32EC3DD1" w:rsidR="00ED2E6D" w:rsidRDefault="00ED2E6D">
            <w:pPr>
              <w:spacing w:after="0" w:line="240" w:lineRule="auto"/>
              <w:jc w:val="right"/>
              <w:rPr>
                <w:ins w:id="168" w:author="Blacketer, Margaret [JRDUS]" w:date="2017-12-01T14:17:00Z"/>
                <w:rFonts w:eastAsia="Times New Roman" w:cs="Calibri"/>
                <w:color w:val="000000"/>
                <w:lang w:eastAsia="zh-CN"/>
              </w:rPr>
            </w:pPr>
            <w:ins w:id="169" w:author="Blacketer, Margaret [JRDUS]" w:date="2017-12-01T14:20:00Z">
              <w:r>
                <w:rPr>
                  <w:rFonts w:eastAsia="Times New Roman" w:cs="Calibri"/>
                  <w:color w:val="000000"/>
                  <w:lang w:eastAsia="zh-CN"/>
                </w:rPr>
                <w:t>38000261</w:t>
              </w:r>
            </w:ins>
          </w:p>
        </w:tc>
        <w:tc>
          <w:tcPr>
            <w:tcW w:w="3361" w:type="dxa"/>
            <w:tcBorders>
              <w:top w:val="nil"/>
              <w:left w:val="nil"/>
              <w:bottom w:val="single" w:sz="8" w:space="0" w:color="auto"/>
              <w:right w:val="single" w:sz="8" w:space="0" w:color="auto"/>
            </w:tcBorders>
            <w:noWrap/>
            <w:vAlign w:val="center"/>
            <w:hideMark/>
          </w:tcPr>
          <w:p w14:paraId="067C8C9F" w14:textId="6C9BDD39" w:rsidR="00ED2E6D" w:rsidRDefault="00ED2E6D">
            <w:pPr>
              <w:spacing w:after="0" w:line="240" w:lineRule="auto"/>
              <w:rPr>
                <w:ins w:id="170" w:author="Blacketer, Margaret [JRDUS]" w:date="2017-12-01T14:17:00Z"/>
                <w:rFonts w:eastAsia="Times New Roman" w:cs="Calibri"/>
                <w:color w:val="000000"/>
                <w:lang w:eastAsia="zh-CN"/>
              </w:rPr>
            </w:pPr>
            <w:ins w:id="171" w:author="Blacketer, Margaret [JRDUS]" w:date="2017-12-01T14:20:00Z">
              <w:r>
                <w:rPr>
                  <w:rFonts w:eastAsia="Times New Roman" w:cs="Calibri"/>
                  <w:color w:val="000000"/>
                  <w:lang w:eastAsia="zh-CN"/>
                </w:rPr>
                <w:t>Inpatient header - 11th position</w:t>
              </w:r>
            </w:ins>
          </w:p>
        </w:tc>
      </w:tr>
      <w:tr w:rsidR="00ED2E6D" w14:paraId="57203C95" w14:textId="77777777" w:rsidTr="00666EAD">
        <w:trPr>
          <w:trHeight w:val="315"/>
          <w:ins w:id="172" w:author="Blacketer, Margaret [JRDUS]" w:date="2017-12-01T14:17:00Z"/>
        </w:trPr>
        <w:tc>
          <w:tcPr>
            <w:tcW w:w="1202" w:type="dxa"/>
            <w:vMerge/>
            <w:tcBorders>
              <w:left w:val="single" w:sz="8" w:space="0" w:color="auto"/>
              <w:right w:val="single" w:sz="8" w:space="0" w:color="auto"/>
            </w:tcBorders>
            <w:vAlign w:val="center"/>
            <w:hideMark/>
          </w:tcPr>
          <w:p w14:paraId="5FED2AF7" w14:textId="77777777" w:rsidR="00ED2E6D" w:rsidRDefault="00ED2E6D">
            <w:pPr>
              <w:spacing w:after="0" w:line="240" w:lineRule="auto"/>
              <w:rPr>
                <w:ins w:id="173" w:author="Blacketer, Margaret [JRDUS]" w:date="2017-12-01T14:17: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2262B46B" w14:textId="1B390068" w:rsidR="00ED2E6D" w:rsidRDefault="00ED2E6D">
            <w:pPr>
              <w:spacing w:after="0" w:line="240" w:lineRule="auto"/>
              <w:jc w:val="right"/>
              <w:rPr>
                <w:ins w:id="174" w:author="Blacketer, Margaret [JRDUS]" w:date="2017-12-01T14:17:00Z"/>
                <w:rFonts w:eastAsia="Times New Roman" w:cs="Calibri"/>
                <w:color w:val="000000"/>
                <w:lang w:eastAsia="zh-CN"/>
              </w:rPr>
            </w:pPr>
            <w:ins w:id="175" w:author="Blacketer, Margaret [JRDUS]" w:date="2017-12-01T14:21:00Z">
              <w:r>
                <w:rPr>
                  <w:rFonts w:eastAsia="Times New Roman" w:cs="Calibri"/>
                  <w:color w:val="000000"/>
                  <w:lang w:eastAsia="zh-CN"/>
                </w:rPr>
                <w:t>12</w:t>
              </w:r>
            </w:ins>
          </w:p>
        </w:tc>
        <w:tc>
          <w:tcPr>
            <w:tcW w:w="1617" w:type="dxa"/>
            <w:tcBorders>
              <w:top w:val="nil"/>
              <w:left w:val="nil"/>
              <w:bottom w:val="single" w:sz="8" w:space="0" w:color="auto"/>
              <w:right w:val="single" w:sz="8" w:space="0" w:color="auto"/>
            </w:tcBorders>
            <w:noWrap/>
            <w:vAlign w:val="center"/>
            <w:hideMark/>
          </w:tcPr>
          <w:p w14:paraId="3FB0436A" w14:textId="45E33D8A" w:rsidR="00ED2E6D" w:rsidRDefault="00ED2E6D">
            <w:pPr>
              <w:spacing w:after="0" w:line="240" w:lineRule="auto"/>
              <w:jc w:val="right"/>
              <w:rPr>
                <w:ins w:id="176" w:author="Blacketer, Margaret [JRDUS]" w:date="2017-12-01T14:17:00Z"/>
                <w:rFonts w:eastAsia="Times New Roman" w:cs="Calibri"/>
                <w:color w:val="000000"/>
                <w:lang w:eastAsia="zh-CN"/>
              </w:rPr>
            </w:pPr>
            <w:ins w:id="177" w:author="Blacketer, Margaret [JRDUS]" w:date="2017-12-01T14:20:00Z">
              <w:r>
                <w:rPr>
                  <w:rFonts w:eastAsia="Times New Roman" w:cs="Calibri"/>
                  <w:color w:val="000000"/>
                  <w:lang w:eastAsia="zh-CN"/>
                </w:rPr>
                <w:t>38000262</w:t>
              </w:r>
            </w:ins>
          </w:p>
        </w:tc>
        <w:tc>
          <w:tcPr>
            <w:tcW w:w="3361" w:type="dxa"/>
            <w:tcBorders>
              <w:top w:val="nil"/>
              <w:left w:val="nil"/>
              <w:bottom w:val="single" w:sz="8" w:space="0" w:color="auto"/>
              <w:right w:val="single" w:sz="8" w:space="0" w:color="auto"/>
            </w:tcBorders>
            <w:noWrap/>
            <w:vAlign w:val="center"/>
            <w:hideMark/>
          </w:tcPr>
          <w:p w14:paraId="68170B7A" w14:textId="16A1B4D9" w:rsidR="00ED2E6D" w:rsidRDefault="00ED2E6D">
            <w:pPr>
              <w:spacing w:after="0" w:line="240" w:lineRule="auto"/>
              <w:rPr>
                <w:ins w:id="178" w:author="Blacketer, Margaret [JRDUS]" w:date="2017-12-01T14:17:00Z"/>
                <w:rFonts w:eastAsia="Times New Roman" w:cs="Calibri"/>
                <w:color w:val="000000"/>
                <w:lang w:eastAsia="zh-CN"/>
              </w:rPr>
            </w:pPr>
            <w:ins w:id="179" w:author="Blacketer, Margaret [JRDUS]" w:date="2017-12-01T14:20:00Z">
              <w:r>
                <w:rPr>
                  <w:rFonts w:eastAsia="Times New Roman" w:cs="Calibri"/>
                  <w:color w:val="000000"/>
                  <w:lang w:eastAsia="zh-CN"/>
                </w:rPr>
                <w:t>Inpatient header - 12th position</w:t>
              </w:r>
            </w:ins>
          </w:p>
        </w:tc>
      </w:tr>
      <w:tr w:rsidR="00ED2E6D" w14:paraId="26DF4DC8" w14:textId="77777777" w:rsidTr="00666EAD">
        <w:trPr>
          <w:trHeight w:val="315"/>
          <w:ins w:id="180" w:author="Blacketer, Margaret [JRDUS]" w:date="2017-12-01T14:17:00Z"/>
        </w:trPr>
        <w:tc>
          <w:tcPr>
            <w:tcW w:w="1202" w:type="dxa"/>
            <w:vMerge/>
            <w:tcBorders>
              <w:left w:val="single" w:sz="8" w:space="0" w:color="auto"/>
              <w:right w:val="single" w:sz="8" w:space="0" w:color="auto"/>
            </w:tcBorders>
            <w:vAlign w:val="center"/>
            <w:hideMark/>
          </w:tcPr>
          <w:p w14:paraId="0AC1043D" w14:textId="77777777" w:rsidR="00ED2E6D" w:rsidRDefault="00ED2E6D">
            <w:pPr>
              <w:spacing w:after="0" w:line="240" w:lineRule="auto"/>
              <w:rPr>
                <w:ins w:id="181" w:author="Blacketer, Margaret [JRDUS]" w:date="2017-12-01T14:17: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1B9B939E" w14:textId="7F308F49" w:rsidR="00ED2E6D" w:rsidRDefault="00ED2E6D">
            <w:pPr>
              <w:spacing w:after="0" w:line="240" w:lineRule="auto"/>
              <w:jc w:val="right"/>
              <w:rPr>
                <w:ins w:id="182" w:author="Blacketer, Margaret [JRDUS]" w:date="2017-12-01T14:17:00Z"/>
                <w:rFonts w:eastAsia="Times New Roman" w:cs="Calibri"/>
                <w:color w:val="000000"/>
                <w:lang w:eastAsia="zh-CN"/>
              </w:rPr>
            </w:pPr>
            <w:ins w:id="183" w:author="Blacketer, Margaret [JRDUS]" w:date="2017-12-01T14:21:00Z">
              <w:r>
                <w:rPr>
                  <w:rFonts w:eastAsia="Times New Roman" w:cs="Calibri"/>
                  <w:color w:val="000000"/>
                  <w:lang w:eastAsia="zh-CN"/>
                </w:rPr>
                <w:t>13</w:t>
              </w:r>
            </w:ins>
          </w:p>
        </w:tc>
        <w:tc>
          <w:tcPr>
            <w:tcW w:w="1617" w:type="dxa"/>
            <w:tcBorders>
              <w:top w:val="nil"/>
              <w:left w:val="nil"/>
              <w:bottom w:val="single" w:sz="8" w:space="0" w:color="auto"/>
              <w:right w:val="single" w:sz="8" w:space="0" w:color="auto"/>
            </w:tcBorders>
            <w:noWrap/>
            <w:vAlign w:val="center"/>
            <w:hideMark/>
          </w:tcPr>
          <w:p w14:paraId="3A7AC939" w14:textId="74DD2A7C" w:rsidR="00ED2E6D" w:rsidRDefault="00ED2E6D">
            <w:pPr>
              <w:spacing w:after="0" w:line="240" w:lineRule="auto"/>
              <w:jc w:val="right"/>
              <w:rPr>
                <w:ins w:id="184" w:author="Blacketer, Margaret [JRDUS]" w:date="2017-12-01T14:17:00Z"/>
                <w:rFonts w:eastAsia="Times New Roman" w:cs="Calibri"/>
                <w:color w:val="000000"/>
                <w:lang w:eastAsia="zh-CN"/>
              </w:rPr>
            </w:pPr>
            <w:ins w:id="185" w:author="Blacketer, Margaret [JRDUS]" w:date="2017-12-01T14:20:00Z">
              <w:r>
                <w:rPr>
                  <w:rFonts w:eastAsia="Times New Roman" w:cs="Calibri"/>
                  <w:color w:val="000000"/>
                  <w:lang w:eastAsia="zh-CN"/>
                </w:rPr>
                <w:t>38000263</w:t>
              </w:r>
            </w:ins>
          </w:p>
        </w:tc>
        <w:tc>
          <w:tcPr>
            <w:tcW w:w="3361" w:type="dxa"/>
            <w:tcBorders>
              <w:top w:val="nil"/>
              <w:left w:val="nil"/>
              <w:bottom w:val="single" w:sz="8" w:space="0" w:color="auto"/>
              <w:right w:val="single" w:sz="8" w:space="0" w:color="auto"/>
            </w:tcBorders>
            <w:noWrap/>
            <w:vAlign w:val="center"/>
            <w:hideMark/>
          </w:tcPr>
          <w:p w14:paraId="13866BB9" w14:textId="20FA4F45" w:rsidR="00ED2E6D" w:rsidRDefault="00ED2E6D">
            <w:pPr>
              <w:spacing w:after="0" w:line="240" w:lineRule="auto"/>
              <w:rPr>
                <w:ins w:id="186" w:author="Blacketer, Margaret [JRDUS]" w:date="2017-12-01T14:17:00Z"/>
                <w:rFonts w:eastAsia="Times New Roman" w:cs="Calibri"/>
                <w:color w:val="000000"/>
                <w:lang w:eastAsia="zh-CN"/>
              </w:rPr>
            </w:pPr>
            <w:ins w:id="187" w:author="Blacketer, Margaret [JRDUS]" w:date="2017-12-01T14:20:00Z">
              <w:r>
                <w:rPr>
                  <w:rFonts w:eastAsia="Times New Roman" w:cs="Calibri"/>
                  <w:color w:val="000000"/>
                  <w:lang w:eastAsia="zh-CN"/>
                </w:rPr>
                <w:t>Inpatient header - 13th position</w:t>
              </w:r>
            </w:ins>
          </w:p>
        </w:tc>
      </w:tr>
      <w:tr w:rsidR="00ED2E6D" w14:paraId="21528088" w14:textId="77777777" w:rsidTr="00666EAD">
        <w:trPr>
          <w:trHeight w:val="315"/>
          <w:ins w:id="188" w:author="Blacketer, Margaret [JRDUS]" w:date="2017-12-01T14:17:00Z"/>
        </w:trPr>
        <w:tc>
          <w:tcPr>
            <w:tcW w:w="1202" w:type="dxa"/>
            <w:vMerge/>
            <w:tcBorders>
              <w:left w:val="single" w:sz="8" w:space="0" w:color="auto"/>
              <w:right w:val="single" w:sz="8" w:space="0" w:color="auto"/>
            </w:tcBorders>
            <w:vAlign w:val="center"/>
            <w:hideMark/>
          </w:tcPr>
          <w:p w14:paraId="5FB7C6A0" w14:textId="77777777" w:rsidR="00ED2E6D" w:rsidRDefault="00ED2E6D">
            <w:pPr>
              <w:spacing w:after="0" w:line="240" w:lineRule="auto"/>
              <w:rPr>
                <w:ins w:id="189" w:author="Blacketer, Margaret [JRDUS]" w:date="2017-12-01T14:17: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7D4033B1" w14:textId="737CC1A9" w:rsidR="00ED2E6D" w:rsidRDefault="00ED2E6D">
            <w:pPr>
              <w:spacing w:after="0" w:line="240" w:lineRule="auto"/>
              <w:jc w:val="right"/>
              <w:rPr>
                <w:ins w:id="190" w:author="Blacketer, Margaret [JRDUS]" w:date="2017-12-01T14:17:00Z"/>
                <w:rFonts w:eastAsia="Times New Roman" w:cs="Calibri"/>
                <w:color w:val="000000"/>
                <w:lang w:eastAsia="zh-CN"/>
              </w:rPr>
            </w:pPr>
            <w:ins w:id="191" w:author="Blacketer, Margaret [JRDUS]" w:date="2017-12-01T14:21:00Z">
              <w:r>
                <w:rPr>
                  <w:rFonts w:eastAsia="Times New Roman" w:cs="Calibri"/>
                  <w:color w:val="000000"/>
                  <w:lang w:eastAsia="zh-CN"/>
                </w:rPr>
                <w:t>14</w:t>
              </w:r>
            </w:ins>
          </w:p>
        </w:tc>
        <w:tc>
          <w:tcPr>
            <w:tcW w:w="1617" w:type="dxa"/>
            <w:tcBorders>
              <w:top w:val="nil"/>
              <w:left w:val="nil"/>
              <w:bottom w:val="single" w:sz="8" w:space="0" w:color="auto"/>
              <w:right w:val="single" w:sz="8" w:space="0" w:color="auto"/>
            </w:tcBorders>
            <w:noWrap/>
            <w:vAlign w:val="center"/>
            <w:hideMark/>
          </w:tcPr>
          <w:p w14:paraId="230C0FE7" w14:textId="4D17DA02" w:rsidR="00ED2E6D" w:rsidRDefault="00ED2E6D">
            <w:pPr>
              <w:spacing w:after="0" w:line="240" w:lineRule="auto"/>
              <w:jc w:val="right"/>
              <w:rPr>
                <w:ins w:id="192" w:author="Blacketer, Margaret [JRDUS]" w:date="2017-12-01T14:17:00Z"/>
                <w:rFonts w:eastAsia="Times New Roman" w:cs="Calibri"/>
                <w:color w:val="000000"/>
                <w:lang w:eastAsia="zh-CN"/>
              </w:rPr>
            </w:pPr>
            <w:ins w:id="193" w:author="Blacketer, Margaret [JRDUS]" w:date="2017-12-01T14:20:00Z">
              <w:r>
                <w:rPr>
                  <w:rFonts w:eastAsia="Times New Roman" w:cs="Calibri"/>
                  <w:color w:val="000000"/>
                  <w:lang w:eastAsia="zh-CN"/>
                </w:rPr>
                <w:t>38000264</w:t>
              </w:r>
            </w:ins>
          </w:p>
        </w:tc>
        <w:tc>
          <w:tcPr>
            <w:tcW w:w="3361" w:type="dxa"/>
            <w:tcBorders>
              <w:top w:val="nil"/>
              <w:left w:val="nil"/>
              <w:bottom w:val="single" w:sz="8" w:space="0" w:color="auto"/>
              <w:right w:val="single" w:sz="8" w:space="0" w:color="auto"/>
            </w:tcBorders>
            <w:noWrap/>
            <w:vAlign w:val="center"/>
            <w:hideMark/>
          </w:tcPr>
          <w:p w14:paraId="20CADB79" w14:textId="2DDA5199" w:rsidR="00ED2E6D" w:rsidRDefault="00ED2E6D">
            <w:pPr>
              <w:spacing w:after="0" w:line="240" w:lineRule="auto"/>
              <w:rPr>
                <w:ins w:id="194" w:author="Blacketer, Margaret [JRDUS]" w:date="2017-12-01T14:17:00Z"/>
                <w:rFonts w:eastAsia="Times New Roman" w:cs="Calibri"/>
                <w:color w:val="000000"/>
                <w:lang w:eastAsia="zh-CN"/>
              </w:rPr>
            </w:pPr>
            <w:ins w:id="195" w:author="Blacketer, Margaret [JRDUS]" w:date="2017-12-01T14:20:00Z">
              <w:r>
                <w:rPr>
                  <w:rFonts w:eastAsia="Times New Roman" w:cs="Calibri"/>
                  <w:color w:val="000000"/>
                  <w:lang w:eastAsia="zh-CN"/>
                </w:rPr>
                <w:t>Inpatient header - 14th position</w:t>
              </w:r>
            </w:ins>
          </w:p>
        </w:tc>
      </w:tr>
      <w:tr w:rsidR="00ED2E6D" w14:paraId="39CFEAE6" w14:textId="77777777" w:rsidTr="00666EAD">
        <w:trPr>
          <w:trHeight w:val="315"/>
          <w:ins w:id="196" w:author="Blacketer, Margaret [JRDUS]" w:date="2017-12-01T14:17:00Z"/>
        </w:trPr>
        <w:tc>
          <w:tcPr>
            <w:tcW w:w="1202" w:type="dxa"/>
            <w:vMerge/>
            <w:tcBorders>
              <w:left w:val="single" w:sz="8" w:space="0" w:color="auto"/>
              <w:right w:val="single" w:sz="8" w:space="0" w:color="auto"/>
            </w:tcBorders>
            <w:vAlign w:val="center"/>
            <w:hideMark/>
          </w:tcPr>
          <w:p w14:paraId="7519B77F" w14:textId="77777777" w:rsidR="00ED2E6D" w:rsidRDefault="00ED2E6D">
            <w:pPr>
              <w:spacing w:after="0" w:line="240" w:lineRule="auto"/>
              <w:rPr>
                <w:ins w:id="197" w:author="Blacketer, Margaret [JRDUS]" w:date="2017-12-01T14:17: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2B8665CF" w14:textId="591257D7" w:rsidR="00ED2E6D" w:rsidRDefault="00ED2E6D">
            <w:pPr>
              <w:spacing w:after="0" w:line="240" w:lineRule="auto"/>
              <w:jc w:val="right"/>
              <w:rPr>
                <w:ins w:id="198" w:author="Blacketer, Margaret [JRDUS]" w:date="2017-12-01T14:17:00Z"/>
                <w:rFonts w:eastAsia="Calibri" w:cs="Times New Roman"/>
              </w:rPr>
            </w:pPr>
            <w:ins w:id="199" w:author="Blacketer, Margaret [JRDUS]" w:date="2017-12-01T14:21:00Z">
              <w:r>
                <w:rPr>
                  <w:rFonts w:eastAsia="Times New Roman" w:cs="Calibri"/>
                  <w:color w:val="000000"/>
                  <w:lang w:eastAsia="zh-CN"/>
                </w:rPr>
                <w:t>15</w:t>
              </w:r>
            </w:ins>
          </w:p>
        </w:tc>
        <w:tc>
          <w:tcPr>
            <w:tcW w:w="1617" w:type="dxa"/>
            <w:tcBorders>
              <w:top w:val="nil"/>
              <w:left w:val="nil"/>
              <w:bottom w:val="single" w:sz="8" w:space="0" w:color="auto"/>
              <w:right w:val="single" w:sz="8" w:space="0" w:color="auto"/>
            </w:tcBorders>
            <w:noWrap/>
            <w:vAlign w:val="center"/>
            <w:hideMark/>
          </w:tcPr>
          <w:p w14:paraId="5DFC71C4" w14:textId="44C954AD" w:rsidR="00ED2E6D" w:rsidRDefault="00ED2E6D">
            <w:pPr>
              <w:spacing w:after="0" w:line="240" w:lineRule="auto"/>
              <w:jc w:val="right"/>
              <w:rPr>
                <w:ins w:id="200" w:author="Blacketer, Margaret [JRDUS]" w:date="2017-12-01T14:17:00Z"/>
                <w:rFonts w:eastAsia="Times New Roman" w:cs="Calibri"/>
                <w:color w:val="000000"/>
                <w:lang w:eastAsia="zh-CN"/>
              </w:rPr>
            </w:pPr>
            <w:ins w:id="201" w:author="Blacketer, Margaret [JRDUS]" w:date="2017-12-01T14:20:00Z">
              <w:r>
                <w:rPr>
                  <w:rFonts w:eastAsia="Times New Roman" w:cs="Calibri"/>
                  <w:color w:val="000000"/>
                  <w:lang w:eastAsia="zh-CN"/>
                </w:rPr>
                <w:t>38000265</w:t>
              </w:r>
            </w:ins>
          </w:p>
        </w:tc>
        <w:tc>
          <w:tcPr>
            <w:tcW w:w="3361" w:type="dxa"/>
            <w:tcBorders>
              <w:top w:val="nil"/>
              <w:left w:val="nil"/>
              <w:bottom w:val="single" w:sz="8" w:space="0" w:color="auto"/>
              <w:right w:val="single" w:sz="8" w:space="0" w:color="auto"/>
            </w:tcBorders>
            <w:noWrap/>
            <w:vAlign w:val="center"/>
            <w:hideMark/>
          </w:tcPr>
          <w:p w14:paraId="38A5558E" w14:textId="0C3C2227" w:rsidR="00ED2E6D" w:rsidRDefault="00ED2E6D">
            <w:pPr>
              <w:spacing w:after="0" w:line="240" w:lineRule="auto"/>
              <w:rPr>
                <w:ins w:id="202" w:author="Blacketer, Margaret [JRDUS]" w:date="2017-12-01T14:17:00Z"/>
                <w:rFonts w:eastAsia="Times New Roman" w:cs="Calibri"/>
                <w:color w:val="000000"/>
                <w:lang w:eastAsia="zh-CN"/>
              </w:rPr>
            </w:pPr>
            <w:ins w:id="203" w:author="Blacketer, Margaret [JRDUS]" w:date="2017-12-01T14:20:00Z">
              <w:r>
                <w:rPr>
                  <w:rFonts w:eastAsia="Times New Roman" w:cs="Calibri"/>
                  <w:color w:val="000000"/>
                  <w:lang w:eastAsia="zh-CN"/>
                </w:rPr>
                <w:t>Inpatient header - 15th position</w:t>
              </w:r>
            </w:ins>
          </w:p>
        </w:tc>
      </w:tr>
      <w:tr w:rsidR="00ED2E6D" w14:paraId="2472F92E" w14:textId="77777777" w:rsidTr="00666EAD">
        <w:trPr>
          <w:trHeight w:val="315"/>
          <w:ins w:id="204" w:author="Blacketer, Margaret [JRDUS]" w:date="2017-12-01T14:30:00Z"/>
        </w:trPr>
        <w:tc>
          <w:tcPr>
            <w:tcW w:w="1202" w:type="dxa"/>
            <w:vMerge/>
            <w:tcBorders>
              <w:left w:val="single" w:sz="8" w:space="0" w:color="auto"/>
              <w:bottom w:val="single" w:sz="8" w:space="0" w:color="auto"/>
              <w:right w:val="single" w:sz="8" w:space="0" w:color="auto"/>
            </w:tcBorders>
            <w:vAlign w:val="center"/>
          </w:tcPr>
          <w:p w14:paraId="601084A2" w14:textId="77777777" w:rsidR="00ED2E6D" w:rsidRDefault="00ED2E6D" w:rsidP="00ED2E6D">
            <w:pPr>
              <w:spacing w:after="0" w:line="240" w:lineRule="auto"/>
              <w:rPr>
                <w:ins w:id="205" w:author="Blacketer, Margaret [JRDUS]" w:date="2017-12-01T14:30: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
          <w:p w14:paraId="74BD2BB1" w14:textId="23DD6D1F" w:rsidR="00ED2E6D" w:rsidRDefault="00ED2E6D" w:rsidP="00ED2E6D">
            <w:pPr>
              <w:spacing w:after="0" w:line="240" w:lineRule="auto"/>
              <w:jc w:val="right"/>
              <w:rPr>
                <w:ins w:id="206" w:author="Blacketer, Margaret [JRDUS]" w:date="2017-12-01T14:30:00Z"/>
                <w:rFonts w:eastAsia="Times New Roman" w:cs="Calibri"/>
                <w:color w:val="000000"/>
                <w:lang w:eastAsia="zh-CN"/>
              </w:rPr>
            </w:pPr>
            <w:ins w:id="207" w:author="Blacketer, Margaret [JRDUS]" w:date="2017-12-01T14:30:00Z">
              <w:r>
                <w:rPr>
                  <w:rFonts w:eastAsia="Times New Roman" w:cs="Calibri"/>
                  <w:color w:val="000000"/>
                  <w:lang w:eastAsia="zh-CN"/>
                </w:rPr>
                <w:t>&gt;15</w:t>
              </w:r>
            </w:ins>
          </w:p>
        </w:tc>
        <w:tc>
          <w:tcPr>
            <w:tcW w:w="1617" w:type="dxa"/>
            <w:tcBorders>
              <w:top w:val="nil"/>
              <w:left w:val="nil"/>
              <w:bottom w:val="single" w:sz="8" w:space="0" w:color="auto"/>
              <w:right w:val="single" w:sz="8" w:space="0" w:color="auto"/>
            </w:tcBorders>
            <w:noWrap/>
            <w:vAlign w:val="center"/>
          </w:tcPr>
          <w:p w14:paraId="18421446" w14:textId="3CB638E7" w:rsidR="00ED2E6D" w:rsidRDefault="00ED2E6D" w:rsidP="00ED2E6D">
            <w:pPr>
              <w:spacing w:after="0" w:line="240" w:lineRule="auto"/>
              <w:jc w:val="right"/>
              <w:rPr>
                <w:ins w:id="208" w:author="Blacketer, Margaret [JRDUS]" w:date="2017-12-01T14:30:00Z"/>
                <w:rFonts w:eastAsia="Times New Roman" w:cs="Calibri"/>
                <w:color w:val="000000"/>
                <w:lang w:eastAsia="zh-CN"/>
              </w:rPr>
            </w:pPr>
            <w:ins w:id="209" w:author="Blacketer, Margaret [JRDUS]" w:date="2017-12-01T14:30:00Z">
              <w:r>
                <w:rPr>
                  <w:rFonts w:eastAsia="Times New Roman" w:cs="Calibri"/>
                  <w:color w:val="000000"/>
                  <w:lang w:eastAsia="zh-CN"/>
                </w:rPr>
                <w:t>38000265</w:t>
              </w:r>
            </w:ins>
          </w:p>
        </w:tc>
        <w:tc>
          <w:tcPr>
            <w:tcW w:w="3361" w:type="dxa"/>
            <w:tcBorders>
              <w:top w:val="nil"/>
              <w:left w:val="nil"/>
              <w:bottom w:val="single" w:sz="8" w:space="0" w:color="auto"/>
              <w:right w:val="single" w:sz="8" w:space="0" w:color="auto"/>
            </w:tcBorders>
            <w:noWrap/>
            <w:vAlign w:val="center"/>
          </w:tcPr>
          <w:p w14:paraId="3A10755B" w14:textId="35B1DB4C" w:rsidR="00ED2E6D" w:rsidRDefault="00ED2E6D" w:rsidP="00ED2E6D">
            <w:pPr>
              <w:spacing w:after="0" w:line="240" w:lineRule="auto"/>
              <w:rPr>
                <w:ins w:id="210" w:author="Blacketer, Margaret [JRDUS]" w:date="2017-12-01T14:30:00Z"/>
                <w:rFonts w:eastAsia="Times New Roman" w:cs="Calibri"/>
                <w:color w:val="000000"/>
                <w:lang w:eastAsia="zh-CN"/>
              </w:rPr>
            </w:pPr>
            <w:ins w:id="211" w:author="Blacketer, Margaret [JRDUS]" w:date="2017-12-01T14:30:00Z">
              <w:r>
                <w:rPr>
                  <w:rFonts w:eastAsia="Times New Roman" w:cs="Calibri"/>
                  <w:color w:val="000000"/>
                  <w:lang w:eastAsia="zh-CN"/>
                </w:rPr>
                <w:t>Inpatient header - 15th position</w:t>
              </w:r>
            </w:ins>
          </w:p>
        </w:tc>
      </w:tr>
      <w:tr w:rsidR="00ED2E6D" w14:paraId="29F3FB22" w14:textId="77777777" w:rsidTr="00D65BE2">
        <w:tblPrEx>
          <w:tblPrExChange w:id="212" w:author="Blacketer, Margaret [JRDUS]" w:date="2017-12-01T14:29:00Z">
            <w:tblPrEx>
              <w:tblW w:w="7530" w:type="dxa"/>
            </w:tblPrEx>
          </w:tblPrExChange>
        </w:tblPrEx>
        <w:trPr>
          <w:trHeight w:val="864"/>
          <w:ins w:id="213" w:author="Blacketer, Margaret [JRDUS]" w:date="2017-12-01T14:17:00Z"/>
          <w:trPrChange w:id="214" w:author="Blacketer, Margaret [JRDUS]" w:date="2017-12-01T14:29:00Z">
            <w:trPr>
              <w:trHeight w:val="864"/>
            </w:trPr>
          </w:trPrChange>
        </w:trPr>
        <w:tc>
          <w:tcPr>
            <w:tcW w:w="1202" w:type="dxa"/>
            <w:vMerge w:val="restart"/>
            <w:tcBorders>
              <w:top w:val="single" w:sz="8" w:space="0" w:color="auto"/>
              <w:left w:val="single" w:sz="8" w:space="0" w:color="auto"/>
              <w:right w:val="single" w:sz="8" w:space="0" w:color="auto"/>
            </w:tcBorders>
            <w:vAlign w:val="center"/>
            <w:hideMark/>
            <w:tcPrChange w:id="215" w:author="Blacketer, Margaret [JRDUS]" w:date="2017-12-01T14:29:00Z">
              <w:tcPr>
                <w:tcW w:w="1202" w:type="dxa"/>
                <w:vMerge w:val="restart"/>
                <w:tcBorders>
                  <w:top w:val="single" w:sz="8" w:space="0" w:color="auto"/>
                  <w:left w:val="single" w:sz="8" w:space="0" w:color="auto"/>
                  <w:right w:val="single" w:sz="8" w:space="0" w:color="auto"/>
                </w:tcBorders>
                <w:vAlign w:val="center"/>
                <w:hideMark/>
              </w:tcPr>
            </w:tcPrChange>
          </w:tcPr>
          <w:p w14:paraId="6CF31110" w14:textId="77777777" w:rsidR="00ED2E6D" w:rsidRDefault="00ED2E6D" w:rsidP="00ED2E6D">
            <w:pPr>
              <w:spacing w:after="0" w:line="240" w:lineRule="auto"/>
              <w:rPr>
                <w:ins w:id="216" w:author="Blacketer, Margaret [JRDUS]" w:date="2017-12-01T14:17:00Z"/>
                <w:rFonts w:eastAsia="Times New Roman" w:cs="Calibri"/>
                <w:color w:val="000000"/>
                <w:lang w:eastAsia="zh-CN"/>
              </w:rPr>
            </w:pPr>
            <w:ins w:id="217" w:author="Blacketer, Margaret [JRDUS]" w:date="2017-12-01T14:17:00Z">
              <w:r>
                <w:rPr>
                  <w:rFonts w:eastAsia="Times New Roman" w:cs="Calibri"/>
                  <w:color w:val="000000"/>
                  <w:lang w:eastAsia="zh-CN"/>
                </w:rPr>
                <w:t>ER or OP</w:t>
              </w:r>
            </w:ins>
          </w:p>
        </w:tc>
        <w:tc>
          <w:tcPr>
            <w:tcW w:w="1350" w:type="dxa"/>
            <w:tcBorders>
              <w:top w:val="single" w:sz="8" w:space="0" w:color="auto"/>
              <w:left w:val="nil"/>
              <w:bottom w:val="single" w:sz="8" w:space="0" w:color="auto"/>
              <w:right w:val="single" w:sz="8" w:space="0" w:color="auto"/>
            </w:tcBorders>
            <w:noWrap/>
            <w:vAlign w:val="center"/>
            <w:hideMark/>
            <w:tcPrChange w:id="218" w:author="Blacketer, Margaret [JRDUS]" w:date="2017-12-01T14:29:00Z">
              <w:tcPr>
                <w:tcW w:w="1350" w:type="dxa"/>
                <w:tcBorders>
                  <w:top w:val="nil"/>
                  <w:left w:val="nil"/>
                  <w:bottom w:val="single" w:sz="8" w:space="0" w:color="auto"/>
                  <w:right w:val="single" w:sz="8" w:space="0" w:color="auto"/>
                </w:tcBorders>
                <w:noWrap/>
                <w:vAlign w:val="center"/>
                <w:hideMark/>
              </w:tcPr>
            </w:tcPrChange>
          </w:tcPr>
          <w:p w14:paraId="637171C1" w14:textId="6BBCDDF7" w:rsidR="00ED2E6D" w:rsidRDefault="00ED2E6D" w:rsidP="00ED2E6D">
            <w:pPr>
              <w:spacing w:after="0" w:line="240" w:lineRule="auto"/>
              <w:jc w:val="right"/>
              <w:rPr>
                <w:ins w:id="219" w:author="Blacketer, Margaret [JRDUS]" w:date="2017-12-01T14:17:00Z"/>
                <w:rFonts w:eastAsia="Times New Roman" w:cs="Calibri"/>
                <w:color w:val="000000"/>
                <w:lang w:eastAsia="zh-CN"/>
              </w:rPr>
            </w:pPr>
            <w:ins w:id="220" w:author="Blacketer, Margaret [JRDUS]" w:date="2017-12-01T14:29:00Z">
              <w:r>
                <w:rPr>
                  <w:rFonts w:eastAsia="Times New Roman" w:cs="Calibri"/>
                  <w:color w:val="000000"/>
                  <w:lang w:eastAsia="zh-CN"/>
                </w:rPr>
                <w:t>1</w:t>
              </w:r>
            </w:ins>
          </w:p>
        </w:tc>
        <w:tc>
          <w:tcPr>
            <w:tcW w:w="1617" w:type="dxa"/>
            <w:tcBorders>
              <w:top w:val="single" w:sz="8" w:space="0" w:color="auto"/>
              <w:left w:val="nil"/>
              <w:bottom w:val="single" w:sz="8" w:space="0" w:color="auto"/>
              <w:right w:val="single" w:sz="8" w:space="0" w:color="auto"/>
            </w:tcBorders>
            <w:noWrap/>
            <w:vAlign w:val="bottom"/>
            <w:hideMark/>
            <w:tcPrChange w:id="221" w:author="Blacketer, Margaret [JRDUS]" w:date="2017-12-01T14:29:00Z">
              <w:tcPr>
                <w:tcW w:w="1617" w:type="dxa"/>
                <w:tcBorders>
                  <w:top w:val="nil"/>
                  <w:left w:val="nil"/>
                  <w:bottom w:val="single" w:sz="8" w:space="0" w:color="auto"/>
                  <w:right w:val="single" w:sz="8" w:space="0" w:color="auto"/>
                </w:tcBorders>
                <w:noWrap/>
                <w:vAlign w:val="center"/>
                <w:hideMark/>
              </w:tcPr>
            </w:tcPrChange>
          </w:tcPr>
          <w:p w14:paraId="1225E191" w14:textId="03657333" w:rsidR="00ED2E6D" w:rsidRDefault="00ED2E6D" w:rsidP="00ED2E6D">
            <w:pPr>
              <w:spacing w:after="0" w:line="240" w:lineRule="auto"/>
              <w:jc w:val="right"/>
              <w:rPr>
                <w:ins w:id="222" w:author="Blacketer, Margaret [JRDUS]" w:date="2017-12-01T14:17:00Z"/>
                <w:rFonts w:eastAsia="Times New Roman" w:cs="Calibri"/>
                <w:color w:val="000000"/>
                <w:lang w:eastAsia="zh-CN"/>
              </w:rPr>
            </w:pPr>
            <w:ins w:id="223" w:author="Blacketer, Margaret [JRDUS]" w:date="2017-12-01T14:29:00Z">
              <w:r>
                <w:rPr>
                  <w:rFonts w:ascii="Calibri" w:hAnsi="Calibri" w:cs="Calibri"/>
                  <w:color w:val="000000"/>
                </w:rPr>
                <w:t>38000269</w:t>
              </w:r>
            </w:ins>
          </w:p>
        </w:tc>
        <w:tc>
          <w:tcPr>
            <w:tcW w:w="3361" w:type="dxa"/>
            <w:tcBorders>
              <w:top w:val="single" w:sz="8" w:space="0" w:color="auto"/>
              <w:left w:val="nil"/>
              <w:bottom w:val="single" w:sz="8" w:space="0" w:color="auto"/>
              <w:right w:val="single" w:sz="8" w:space="0" w:color="auto"/>
            </w:tcBorders>
            <w:noWrap/>
            <w:vAlign w:val="bottom"/>
            <w:hideMark/>
            <w:tcPrChange w:id="224" w:author="Blacketer, Margaret [JRDUS]" w:date="2017-12-01T14:29:00Z">
              <w:tcPr>
                <w:tcW w:w="3361" w:type="dxa"/>
                <w:tcBorders>
                  <w:top w:val="nil"/>
                  <w:left w:val="nil"/>
                  <w:bottom w:val="single" w:sz="8" w:space="0" w:color="auto"/>
                  <w:right w:val="single" w:sz="8" w:space="0" w:color="auto"/>
                </w:tcBorders>
                <w:noWrap/>
                <w:vAlign w:val="center"/>
                <w:hideMark/>
              </w:tcPr>
            </w:tcPrChange>
          </w:tcPr>
          <w:p w14:paraId="524B3318" w14:textId="517FD885" w:rsidR="00ED2E6D" w:rsidRDefault="00ED2E6D" w:rsidP="00ED2E6D">
            <w:pPr>
              <w:spacing w:after="0" w:line="240" w:lineRule="auto"/>
              <w:rPr>
                <w:ins w:id="225" w:author="Blacketer, Margaret [JRDUS]" w:date="2017-12-01T14:17:00Z"/>
                <w:rFonts w:eastAsia="Times New Roman" w:cs="Calibri"/>
                <w:color w:val="000000"/>
                <w:lang w:eastAsia="zh-CN"/>
              </w:rPr>
            </w:pPr>
            <w:ins w:id="226" w:author="Blacketer, Margaret [JRDUS]" w:date="2017-12-01T14:29:00Z">
              <w:r>
                <w:rPr>
                  <w:rFonts w:ascii="Calibri" w:hAnsi="Calibri" w:cs="Calibri"/>
                  <w:color w:val="000000"/>
                </w:rPr>
                <w:t>Outpatient header - 1st position</w:t>
              </w:r>
            </w:ins>
          </w:p>
        </w:tc>
      </w:tr>
      <w:tr w:rsidR="00ED2E6D" w14:paraId="1CE596F0" w14:textId="77777777" w:rsidTr="00666EAD">
        <w:tblPrEx>
          <w:tblPrExChange w:id="227" w:author="Blacketer, Margaret [JRDUS]" w:date="2017-12-01T14:28:00Z">
            <w:tblPrEx>
              <w:tblW w:w="7530" w:type="dxa"/>
            </w:tblPrEx>
          </w:tblPrExChange>
        </w:tblPrEx>
        <w:trPr>
          <w:trHeight w:val="315"/>
          <w:ins w:id="228" w:author="Blacketer, Margaret [JRDUS]" w:date="2017-12-01T14:23:00Z"/>
          <w:trPrChange w:id="229" w:author="Blacketer, Margaret [JRDUS]" w:date="2017-12-01T14:28:00Z">
            <w:trPr>
              <w:trHeight w:val="315"/>
            </w:trPr>
          </w:trPrChange>
        </w:trPr>
        <w:tc>
          <w:tcPr>
            <w:tcW w:w="1202" w:type="dxa"/>
            <w:vMerge/>
            <w:tcBorders>
              <w:left w:val="single" w:sz="8" w:space="0" w:color="auto"/>
              <w:right w:val="single" w:sz="8" w:space="0" w:color="auto"/>
            </w:tcBorders>
            <w:vAlign w:val="center"/>
            <w:tcPrChange w:id="230" w:author="Blacketer, Margaret [JRDUS]" w:date="2017-12-01T14:28:00Z">
              <w:tcPr>
                <w:tcW w:w="1202" w:type="dxa"/>
                <w:vMerge/>
                <w:tcBorders>
                  <w:left w:val="single" w:sz="8" w:space="0" w:color="auto"/>
                  <w:right w:val="single" w:sz="8" w:space="0" w:color="auto"/>
                </w:tcBorders>
                <w:vAlign w:val="center"/>
              </w:tcPr>
            </w:tcPrChange>
          </w:tcPr>
          <w:p w14:paraId="6C3FB335" w14:textId="77777777" w:rsidR="00ED2E6D" w:rsidRDefault="00ED2E6D" w:rsidP="00ED2E6D">
            <w:pPr>
              <w:spacing w:after="0" w:line="240" w:lineRule="auto"/>
              <w:rPr>
                <w:ins w:id="231" w:author="Blacketer, Margaret [JRDUS]" w:date="2017-12-01T14:23: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Change w:id="232" w:author="Blacketer, Margaret [JRDUS]" w:date="2017-12-01T14:28:00Z">
              <w:tcPr>
                <w:tcW w:w="1350" w:type="dxa"/>
                <w:tcBorders>
                  <w:top w:val="nil"/>
                  <w:left w:val="nil"/>
                  <w:bottom w:val="single" w:sz="8" w:space="0" w:color="auto"/>
                  <w:right w:val="single" w:sz="8" w:space="0" w:color="auto"/>
                </w:tcBorders>
                <w:noWrap/>
                <w:vAlign w:val="center"/>
              </w:tcPr>
            </w:tcPrChange>
          </w:tcPr>
          <w:p w14:paraId="62CAE426" w14:textId="479C4F2E" w:rsidR="00ED2E6D" w:rsidRDefault="00ED2E6D" w:rsidP="00ED2E6D">
            <w:pPr>
              <w:spacing w:after="0" w:line="240" w:lineRule="auto"/>
              <w:jc w:val="right"/>
              <w:rPr>
                <w:ins w:id="233" w:author="Blacketer, Margaret [JRDUS]" w:date="2017-12-01T14:23:00Z"/>
                <w:rFonts w:eastAsia="Times New Roman" w:cs="Calibri"/>
                <w:color w:val="000000"/>
                <w:lang w:eastAsia="zh-CN"/>
              </w:rPr>
            </w:pPr>
            <w:ins w:id="234" w:author="Blacketer, Margaret [JRDUS]" w:date="2017-12-01T14:29:00Z">
              <w:r>
                <w:rPr>
                  <w:rFonts w:eastAsia="Times New Roman" w:cs="Calibri"/>
                  <w:color w:val="000000"/>
                  <w:lang w:eastAsia="zh-CN"/>
                </w:rPr>
                <w:t>2</w:t>
              </w:r>
            </w:ins>
          </w:p>
        </w:tc>
        <w:tc>
          <w:tcPr>
            <w:tcW w:w="1617" w:type="dxa"/>
            <w:tcBorders>
              <w:top w:val="nil"/>
              <w:left w:val="nil"/>
              <w:bottom w:val="single" w:sz="8" w:space="0" w:color="auto"/>
              <w:right w:val="single" w:sz="8" w:space="0" w:color="auto"/>
            </w:tcBorders>
            <w:noWrap/>
            <w:vAlign w:val="bottom"/>
            <w:tcPrChange w:id="235" w:author="Blacketer, Margaret [JRDUS]" w:date="2017-12-01T14:28:00Z">
              <w:tcPr>
                <w:tcW w:w="1617" w:type="dxa"/>
                <w:tcBorders>
                  <w:top w:val="nil"/>
                  <w:left w:val="nil"/>
                  <w:bottom w:val="single" w:sz="8" w:space="0" w:color="auto"/>
                  <w:right w:val="single" w:sz="8" w:space="0" w:color="auto"/>
                </w:tcBorders>
                <w:noWrap/>
                <w:vAlign w:val="center"/>
              </w:tcPr>
            </w:tcPrChange>
          </w:tcPr>
          <w:p w14:paraId="1C9F753A" w14:textId="30A25297" w:rsidR="00ED2E6D" w:rsidRDefault="00ED2E6D" w:rsidP="00ED2E6D">
            <w:pPr>
              <w:spacing w:after="0" w:line="240" w:lineRule="auto"/>
              <w:jc w:val="right"/>
              <w:rPr>
                <w:ins w:id="236" w:author="Blacketer, Margaret [JRDUS]" w:date="2017-12-01T14:23:00Z"/>
                <w:rFonts w:eastAsia="Times New Roman" w:cs="Calibri"/>
                <w:color w:val="000000"/>
                <w:lang w:eastAsia="zh-CN"/>
              </w:rPr>
            </w:pPr>
            <w:ins w:id="237" w:author="Blacketer, Margaret [JRDUS]" w:date="2017-12-01T14:29:00Z">
              <w:r>
                <w:rPr>
                  <w:rFonts w:ascii="Calibri" w:hAnsi="Calibri" w:cs="Calibri"/>
                  <w:color w:val="000000"/>
                </w:rPr>
                <w:t>38000270</w:t>
              </w:r>
            </w:ins>
          </w:p>
        </w:tc>
        <w:tc>
          <w:tcPr>
            <w:tcW w:w="3361" w:type="dxa"/>
            <w:tcBorders>
              <w:top w:val="nil"/>
              <w:left w:val="nil"/>
              <w:bottom w:val="single" w:sz="8" w:space="0" w:color="auto"/>
              <w:right w:val="single" w:sz="8" w:space="0" w:color="auto"/>
            </w:tcBorders>
            <w:noWrap/>
            <w:vAlign w:val="bottom"/>
            <w:tcPrChange w:id="238" w:author="Blacketer, Margaret [JRDUS]" w:date="2017-12-01T14:28:00Z">
              <w:tcPr>
                <w:tcW w:w="3361" w:type="dxa"/>
                <w:tcBorders>
                  <w:top w:val="nil"/>
                  <w:left w:val="nil"/>
                  <w:bottom w:val="single" w:sz="8" w:space="0" w:color="auto"/>
                  <w:right w:val="single" w:sz="8" w:space="0" w:color="auto"/>
                </w:tcBorders>
                <w:noWrap/>
                <w:vAlign w:val="center"/>
              </w:tcPr>
            </w:tcPrChange>
          </w:tcPr>
          <w:p w14:paraId="2C60E95E" w14:textId="5E473063" w:rsidR="00ED2E6D" w:rsidRDefault="00ED2E6D" w:rsidP="00ED2E6D">
            <w:pPr>
              <w:spacing w:after="0" w:line="240" w:lineRule="auto"/>
              <w:rPr>
                <w:ins w:id="239" w:author="Blacketer, Margaret [JRDUS]" w:date="2017-12-01T14:23:00Z"/>
                <w:rFonts w:eastAsia="Times New Roman" w:cs="Calibri"/>
                <w:color w:val="000000"/>
                <w:lang w:eastAsia="zh-CN"/>
              </w:rPr>
            </w:pPr>
            <w:ins w:id="240" w:author="Blacketer, Margaret [JRDUS]" w:date="2017-12-01T14:29:00Z">
              <w:r>
                <w:rPr>
                  <w:rFonts w:ascii="Calibri" w:hAnsi="Calibri" w:cs="Calibri"/>
                  <w:color w:val="000000"/>
                </w:rPr>
                <w:t>Outpatient header - 2nd position</w:t>
              </w:r>
            </w:ins>
          </w:p>
        </w:tc>
      </w:tr>
      <w:tr w:rsidR="00ED2E6D" w14:paraId="4E05F292" w14:textId="77777777" w:rsidTr="00666EAD">
        <w:tblPrEx>
          <w:tblPrExChange w:id="241" w:author="Blacketer, Margaret [JRDUS]" w:date="2017-12-01T14:29:00Z">
            <w:tblPrEx>
              <w:tblW w:w="7530" w:type="dxa"/>
            </w:tblPrEx>
          </w:tblPrExChange>
        </w:tblPrEx>
        <w:trPr>
          <w:trHeight w:val="315"/>
          <w:ins w:id="242" w:author="Blacketer, Margaret [JRDUS]" w:date="2017-12-01T14:22:00Z"/>
          <w:trPrChange w:id="243" w:author="Blacketer, Margaret [JRDUS]" w:date="2017-12-01T14:29:00Z">
            <w:trPr>
              <w:trHeight w:val="315"/>
            </w:trPr>
          </w:trPrChange>
        </w:trPr>
        <w:tc>
          <w:tcPr>
            <w:tcW w:w="1202" w:type="dxa"/>
            <w:vMerge/>
            <w:tcBorders>
              <w:left w:val="single" w:sz="8" w:space="0" w:color="auto"/>
              <w:right w:val="single" w:sz="8" w:space="0" w:color="auto"/>
            </w:tcBorders>
            <w:vAlign w:val="center"/>
            <w:tcPrChange w:id="244" w:author="Blacketer, Margaret [JRDUS]" w:date="2017-12-01T14:29:00Z">
              <w:tcPr>
                <w:tcW w:w="1202" w:type="dxa"/>
                <w:vMerge/>
                <w:tcBorders>
                  <w:left w:val="single" w:sz="8" w:space="0" w:color="auto"/>
                  <w:right w:val="single" w:sz="8" w:space="0" w:color="auto"/>
                </w:tcBorders>
                <w:vAlign w:val="center"/>
              </w:tcPr>
            </w:tcPrChange>
          </w:tcPr>
          <w:p w14:paraId="2AC3E8CA" w14:textId="77777777" w:rsidR="00ED2E6D" w:rsidRDefault="00ED2E6D" w:rsidP="00ED2E6D">
            <w:pPr>
              <w:spacing w:after="0" w:line="240" w:lineRule="auto"/>
              <w:rPr>
                <w:ins w:id="245" w:author="Blacketer, Margaret [JRDUS]" w:date="2017-12-01T14:22: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Change w:id="246" w:author="Blacketer, Margaret [JRDUS]" w:date="2017-12-01T14:29:00Z">
              <w:tcPr>
                <w:tcW w:w="1350" w:type="dxa"/>
                <w:tcBorders>
                  <w:top w:val="nil"/>
                  <w:left w:val="nil"/>
                  <w:bottom w:val="single" w:sz="8" w:space="0" w:color="auto"/>
                  <w:right w:val="single" w:sz="8" w:space="0" w:color="auto"/>
                </w:tcBorders>
                <w:noWrap/>
                <w:vAlign w:val="center"/>
              </w:tcPr>
            </w:tcPrChange>
          </w:tcPr>
          <w:p w14:paraId="38C64DAC" w14:textId="52967AB1" w:rsidR="00ED2E6D" w:rsidRDefault="00ED2E6D" w:rsidP="00ED2E6D">
            <w:pPr>
              <w:spacing w:after="0" w:line="240" w:lineRule="auto"/>
              <w:jc w:val="right"/>
              <w:rPr>
                <w:ins w:id="247" w:author="Blacketer, Margaret [JRDUS]" w:date="2017-12-01T14:22:00Z"/>
                <w:rFonts w:eastAsia="Times New Roman" w:cs="Calibri"/>
                <w:color w:val="000000"/>
                <w:lang w:eastAsia="zh-CN"/>
              </w:rPr>
            </w:pPr>
            <w:ins w:id="248" w:author="Blacketer, Margaret [JRDUS]" w:date="2017-12-01T14:29:00Z">
              <w:r>
                <w:rPr>
                  <w:rFonts w:eastAsia="Times New Roman" w:cs="Calibri"/>
                  <w:color w:val="000000"/>
                  <w:lang w:eastAsia="zh-CN"/>
                </w:rPr>
                <w:t>3</w:t>
              </w:r>
            </w:ins>
          </w:p>
        </w:tc>
        <w:tc>
          <w:tcPr>
            <w:tcW w:w="1617" w:type="dxa"/>
            <w:tcBorders>
              <w:top w:val="nil"/>
              <w:left w:val="nil"/>
              <w:bottom w:val="single" w:sz="8" w:space="0" w:color="auto"/>
              <w:right w:val="single" w:sz="8" w:space="0" w:color="auto"/>
            </w:tcBorders>
            <w:noWrap/>
            <w:vAlign w:val="bottom"/>
            <w:tcPrChange w:id="249" w:author="Blacketer, Margaret [JRDUS]" w:date="2017-12-01T14:29:00Z">
              <w:tcPr>
                <w:tcW w:w="1617" w:type="dxa"/>
                <w:tcBorders>
                  <w:top w:val="nil"/>
                  <w:left w:val="nil"/>
                  <w:bottom w:val="single" w:sz="8" w:space="0" w:color="auto"/>
                  <w:right w:val="single" w:sz="8" w:space="0" w:color="auto"/>
                </w:tcBorders>
                <w:noWrap/>
                <w:vAlign w:val="center"/>
              </w:tcPr>
            </w:tcPrChange>
          </w:tcPr>
          <w:p w14:paraId="2A9E937B" w14:textId="6C183561" w:rsidR="00ED2E6D" w:rsidRDefault="00ED2E6D" w:rsidP="00ED2E6D">
            <w:pPr>
              <w:spacing w:after="0" w:line="240" w:lineRule="auto"/>
              <w:jc w:val="right"/>
              <w:rPr>
                <w:ins w:id="250" w:author="Blacketer, Margaret [JRDUS]" w:date="2017-12-01T14:22:00Z"/>
                <w:rFonts w:eastAsia="Times New Roman" w:cs="Calibri"/>
                <w:color w:val="000000"/>
                <w:lang w:eastAsia="zh-CN"/>
              </w:rPr>
            </w:pPr>
            <w:ins w:id="251" w:author="Blacketer, Margaret [JRDUS]" w:date="2017-12-01T14:29:00Z">
              <w:r>
                <w:rPr>
                  <w:rFonts w:ascii="Calibri" w:hAnsi="Calibri" w:cs="Calibri"/>
                  <w:color w:val="000000"/>
                </w:rPr>
                <w:t>38000271</w:t>
              </w:r>
            </w:ins>
          </w:p>
        </w:tc>
        <w:tc>
          <w:tcPr>
            <w:tcW w:w="3361" w:type="dxa"/>
            <w:tcBorders>
              <w:top w:val="nil"/>
              <w:left w:val="nil"/>
              <w:bottom w:val="single" w:sz="8" w:space="0" w:color="auto"/>
              <w:right w:val="single" w:sz="8" w:space="0" w:color="auto"/>
            </w:tcBorders>
            <w:noWrap/>
            <w:vAlign w:val="bottom"/>
            <w:tcPrChange w:id="252" w:author="Blacketer, Margaret [JRDUS]" w:date="2017-12-01T14:29:00Z">
              <w:tcPr>
                <w:tcW w:w="3361" w:type="dxa"/>
                <w:tcBorders>
                  <w:top w:val="nil"/>
                  <w:left w:val="nil"/>
                  <w:bottom w:val="single" w:sz="8" w:space="0" w:color="auto"/>
                  <w:right w:val="single" w:sz="8" w:space="0" w:color="auto"/>
                </w:tcBorders>
                <w:noWrap/>
                <w:vAlign w:val="center"/>
              </w:tcPr>
            </w:tcPrChange>
          </w:tcPr>
          <w:p w14:paraId="208CA0EA" w14:textId="77C4CE42" w:rsidR="00ED2E6D" w:rsidRDefault="00ED2E6D" w:rsidP="00ED2E6D">
            <w:pPr>
              <w:spacing w:after="0" w:line="240" w:lineRule="auto"/>
              <w:rPr>
                <w:ins w:id="253" w:author="Blacketer, Margaret [JRDUS]" w:date="2017-12-01T14:22:00Z"/>
                <w:rFonts w:eastAsia="Times New Roman" w:cs="Calibri"/>
                <w:color w:val="000000"/>
                <w:lang w:eastAsia="zh-CN"/>
              </w:rPr>
            </w:pPr>
            <w:ins w:id="254" w:author="Blacketer, Margaret [JRDUS]" w:date="2017-12-01T14:29:00Z">
              <w:r>
                <w:rPr>
                  <w:rFonts w:ascii="Calibri" w:hAnsi="Calibri" w:cs="Calibri"/>
                  <w:color w:val="000000"/>
                </w:rPr>
                <w:t>Outpatient header - 3rd position</w:t>
              </w:r>
            </w:ins>
          </w:p>
        </w:tc>
      </w:tr>
      <w:tr w:rsidR="00ED2E6D" w14:paraId="44B3D83A" w14:textId="77777777" w:rsidTr="00666EAD">
        <w:tblPrEx>
          <w:tblPrExChange w:id="255" w:author="Blacketer, Margaret [JRDUS]" w:date="2017-12-01T14:29:00Z">
            <w:tblPrEx>
              <w:tblW w:w="7530" w:type="dxa"/>
            </w:tblPrEx>
          </w:tblPrExChange>
        </w:tblPrEx>
        <w:trPr>
          <w:trHeight w:val="315"/>
          <w:ins w:id="256" w:author="Blacketer, Margaret [JRDUS]" w:date="2017-12-01T14:22:00Z"/>
          <w:trPrChange w:id="257" w:author="Blacketer, Margaret [JRDUS]" w:date="2017-12-01T14:29:00Z">
            <w:trPr>
              <w:trHeight w:val="315"/>
            </w:trPr>
          </w:trPrChange>
        </w:trPr>
        <w:tc>
          <w:tcPr>
            <w:tcW w:w="1202" w:type="dxa"/>
            <w:vMerge/>
            <w:tcBorders>
              <w:left w:val="single" w:sz="8" w:space="0" w:color="auto"/>
              <w:right w:val="single" w:sz="8" w:space="0" w:color="auto"/>
            </w:tcBorders>
            <w:vAlign w:val="center"/>
            <w:tcPrChange w:id="258" w:author="Blacketer, Margaret [JRDUS]" w:date="2017-12-01T14:29:00Z">
              <w:tcPr>
                <w:tcW w:w="1202" w:type="dxa"/>
                <w:vMerge/>
                <w:tcBorders>
                  <w:left w:val="single" w:sz="8" w:space="0" w:color="auto"/>
                  <w:right w:val="single" w:sz="8" w:space="0" w:color="auto"/>
                </w:tcBorders>
                <w:vAlign w:val="center"/>
              </w:tcPr>
            </w:tcPrChange>
          </w:tcPr>
          <w:p w14:paraId="0626215F" w14:textId="77777777" w:rsidR="00ED2E6D" w:rsidRDefault="00ED2E6D" w:rsidP="00ED2E6D">
            <w:pPr>
              <w:spacing w:after="0" w:line="240" w:lineRule="auto"/>
              <w:rPr>
                <w:ins w:id="259" w:author="Blacketer, Margaret [JRDUS]" w:date="2017-12-01T14:22: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Change w:id="260" w:author="Blacketer, Margaret [JRDUS]" w:date="2017-12-01T14:29:00Z">
              <w:tcPr>
                <w:tcW w:w="1350" w:type="dxa"/>
                <w:tcBorders>
                  <w:top w:val="nil"/>
                  <w:left w:val="nil"/>
                  <w:bottom w:val="single" w:sz="8" w:space="0" w:color="auto"/>
                  <w:right w:val="single" w:sz="8" w:space="0" w:color="auto"/>
                </w:tcBorders>
                <w:noWrap/>
                <w:vAlign w:val="center"/>
              </w:tcPr>
            </w:tcPrChange>
          </w:tcPr>
          <w:p w14:paraId="7FDAE292" w14:textId="71EDB01D" w:rsidR="00ED2E6D" w:rsidRDefault="00ED2E6D" w:rsidP="00ED2E6D">
            <w:pPr>
              <w:spacing w:after="0" w:line="240" w:lineRule="auto"/>
              <w:jc w:val="right"/>
              <w:rPr>
                <w:ins w:id="261" w:author="Blacketer, Margaret [JRDUS]" w:date="2017-12-01T14:22:00Z"/>
                <w:rFonts w:eastAsia="Times New Roman" w:cs="Calibri"/>
                <w:color w:val="000000"/>
                <w:lang w:eastAsia="zh-CN"/>
              </w:rPr>
            </w:pPr>
            <w:ins w:id="262" w:author="Blacketer, Margaret [JRDUS]" w:date="2017-12-01T14:29:00Z">
              <w:r>
                <w:rPr>
                  <w:rFonts w:eastAsia="Times New Roman" w:cs="Calibri"/>
                  <w:color w:val="000000"/>
                  <w:lang w:eastAsia="zh-CN"/>
                </w:rPr>
                <w:t>4</w:t>
              </w:r>
            </w:ins>
          </w:p>
        </w:tc>
        <w:tc>
          <w:tcPr>
            <w:tcW w:w="1617" w:type="dxa"/>
            <w:tcBorders>
              <w:top w:val="nil"/>
              <w:left w:val="nil"/>
              <w:bottom w:val="single" w:sz="8" w:space="0" w:color="auto"/>
              <w:right w:val="single" w:sz="8" w:space="0" w:color="auto"/>
            </w:tcBorders>
            <w:noWrap/>
            <w:vAlign w:val="bottom"/>
            <w:tcPrChange w:id="263" w:author="Blacketer, Margaret [JRDUS]" w:date="2017-12-01T14:29:00Z">
              <w:tcPr>
                <w:tcW w:w="1617" w:type="dxa"/>
                <w:tcBorders>
                  <w:top w:val="nil"/>
                  <w:left w:val="nil"/>
                  <w:bottom w:val="single" w:sz="8" w:space="0" w:color="auto"/>
                  <w:right w:val="single" w:sz="8" w:space="0" w:color="auto"/>
                </w:tcBorders>
                <w:noWrap/>
                <w:vAlign w:val="center"/>
              </w:tcPr>
            </w:tcPrChange>
          </w:tcPr>
          <w:p w14:paraId="0B32E990" w14:textId="5429BC47" w:rsidR="00ED2E6D" w:rsidRDefault="00ED2E6D" w:rsidP="00ED2E6D">
            <w:pPr>
              <w:spacing w:after="0" w:line="240" w:lineRule="auto"/>
              <w:jc w:val="right"/>
              <w:rPr>
                <w:ins w:id="264" w:author="Blacketer, Margaret [JRDUS]" w:date="2017-12-01T14:22:00Z"/>
                <w:rFonts w:eastAsia="Times New Roman" w:cs="Calibri"/>
                <w:color w:val="000000"/>
                <w:lang w:eastAsia="zh-CN"/>
              </w:rPr>
            </w:pPr>
            <w:ins w:id="265" w:author="Blacketer, Margaret [JRDUS]" w:date="2017-12-01T14:29:00Z">
              <w:r>
                <w:rPr>
                  <w:rFonts w:ascii="Calibri" w:hAnsi="Calibri" w:cs="Calibri"/>
                  <w:color w:val="000000"/>
                </w:rPr>
                <w:t>38000272</w:t>
              </w:r>
            </w:ins>
          </w:p>
        </w:tc>
        <w:tc>
          <w:tcPr>
            <w:tcW w:w="3361" w:type="dxa"/>
            <w:tcBorders>
              <w:top w:val="nil"/>
              <w:left w:val="nil"/>
              <w:bottom w:val="single" w:sz="8" w:space="0" w:color="auto"/>
              <w:right w:val="single" w:sz="8" w:space="0" w:color="auto"/>
            </w:tcBorders>
            <w:noWrap/>
            <w:vAlign w:val="bottom"/>
            <w:tcPrChange w:id="266" w:author="Blacketer, Margaret [JRDUS]" w:date="2017-12-01T14:29:00Z">
              <w:tcPr>
                <w:tcW w:w="3361" w:type="dxa"/>
                <w:tcBorders>
                  <w:top w:val="nil"/>
                  <w:left w:val="nil"/>
                  <w:bottom w:val="single" w:sz="8" w:space="0" w:color="auto"/>
                  <w:right w:val="single" w:sz="8" w:space="0" w:color="auto"/>
                </w:tcBorders>
                <w:noWrap/>
                <w:vAlign w:val="center"/>
              </w:tcPr>
            </w:tcPrChange>
          </w:tcPr>
          <w:p w14:paraId="3B36E9CB" w14:textId="6028C4D6" w:rsidR="00ED2E6D" w:rsidRDefault="00ED2E6D" w:rsidP="00ED2E6D">
            <w:pPr>
              <w:spacing w:after="0" w:line="240" w:lineRule="auto"/>
              <w:rPr>
                <w:ins w:id="267" w:author="Blacketer, Margaret [JRDUS]" w:date="2017-12-01T14:22:00Z"/>
                <w:rFonts w:eastAsia="Times New Roman" w:cs="Calibri"/>
                <w:color w:val="000000"/>
                <w:lang w:eastAsia="zh-CN"/>
              </w:rPr>
            </w:pPr>
            <w:ins w:id="268" w:author="Blacketer, Margaret [JRDUS]" w:date="2017-12-01T14:29:00Z">
              <w:r>
                <w:rPr>
                  <w:rFonts w:ascii="Calibri" w:hAnsi="Calibri" w:cs="Calibri"/>
                  <w:color w:val="000000"/>
                </w:rPr>
                <w:t>Outpatient header - 4th position</w:t>
              </w:r>
            </w:ins>
          </w:p>
        </w:tc>
      </w:tr>
      <w:tr w:rsidR="00ED2E6D" w14:paraId="196CF310" w14:textId="77777777" w:rsidTr="00ED2E6D">
        <w:tblPrEx>
          <w:tblPrExChange w:id="269" w:author="Blacketer, Margaret [JRDUS]" w:date="2017-12-01T14:30:00Z">
            <w:tblPrEx>
              <w:tblW w:w="7530" w:type="dxa"/>
            </w:tblPrEx>
          </w:tblPrExChange>
        </w:tblPrEx>
        <w:trPr>
          <w:trHeight w:val="315"/>
          <w:ins w:id="270" w:author="Blacketer, Margaret [JRDUS]" w:date="2017-12-01T14:22:00Z"/>
          <w:trPrChange w:id="271" w:author="Blacketer, Margaret [JRDUS]" w:date="2017-12-01T14:30:00Z">
            <w:trPr>
              <w:trHeight w:val="315"/>
            </w:trPr>
          </w:trPrChange>
        </w:trPr>
        <w:tc>
          <w:tcPr>
            <w:tcW w:w="1202" w:type="dxa"/>
            <w:vMerge/>
            <w:tcBorders>
              <w:left w:val="single" w:sz="8" w:space="0" w:color="auto"/>
              <w:right w:val="single" w:sz="8" w:space="0" w:color="auto"/>
            </w:tcBorders>
            <w:vAlign w:val="center"/>
            <w:tcPrChange w:id="272" w:author="Blacketer, Margaret [JRDUS]" w:date="2017-12-01T14:30:00Z">
              <w:tcPr>
                <w:tcW w:w="1202" w:type="dxa"/>
                <w:vMerge/>
                <w:tcBorders>
                  <w:left w:val="single" w:sz="8" w:space="0" w:color="auto"/>
                  <w:right w:val="single" w:sz="8" w:space="0" w:color="auto"/>
                </w:tcBorders>
                <w:vAlign w:val="center"/>
              </w:tcPr>
            </w:tcPrChange>
          </w:tcPr>
          <w:p w14:paraId="45D4CFC4" w14:textId="77777777" w:rsidR="00ED2E6D" w:rsidRDefault="00ED2E6D" w:rsidP="00ED2E6D">
            <w:pPr>
              <w:spacing w:after="0" w:line="240" w:lineRule="auto"/>
              <w:rPr>
                <w:ins w:id="273" w:author="Blacketer, Margaret [JRDUS]" w:date="2017-12-01T14:22: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Change w:id="274" w:author="Blacketer, Margaret [JRDUS]" w:date="2017-12-01T14:30:00Z">
              <w:tcPr>
                <w:tcW w:w="1350" w:type="dxa"/>
                <w:tcBorders>
                  <w:top w:val="nil"/>
                  <w:left w:val="nil"/>
                  <w:bottom w:val="single" w:sz="8" w:space="0" w:color="auto"/>
                  <w:right w:val="single" w:sz="8" w:space="0" w:color="auto"/>
                </w:tcBorders>
                <w:noWrap/>
                <w:vAlign w:val="center"/>
              </w:tcPr>
            </w:tcPrChange>
          </w:tcPr>
          <w:p w14:paraId="10336D3F" w14:textId="468A443E" w:rsidR="00ED2E6D" w:rsidRDefault="00ED2E6D" w:rsidP="00ED2E6D">
            <w:pPr>
              <w:spacing w:after="0" w:line="240" w:lineRule="auto"/>
              <w:jc w:val="right"/>
              <w:rPr>
                <w:ins w:id="275" w:author="Blacketer, Margaret [JRDUS]" w:date="2017-12-01T14:22:00Z"/>
                <w:rFonts w:eastAsia="Times New Roman" w:cs="Calibri"/>
                <w:color w:val="000000"/>
                <w:lang w:eastAsia="zh-CN"/>
              </w:rPr>
            </w:pPr>
            <w:ins w:id="276" w:author="Blacketer, Margaret [JRDUS]" w:date="2017-12-01T14:29:00Z">
              <w:r>
                <w:rPr>
                  <w:rFonts w:eastAsia="Times New Roman" w:cs="Calibri"/>
                  <w:color w:val="000000"/>
                  <w:lang w:eastAsia="zh-CN"/>
                </w:rPr>
                <w:t>5</w:t>
              </w:r>
            </w:ins>
          </w:p>
        </w:tc>
        <w:tc>
          <w:tcPr>
            <w:tcW w:w="1617" w:type="dxa"/>
            <w:tcBorders>
              <w:top w:val="nil"/>
              <w:left w:val="nil"/>
              <w:bottom w:val="single" w:sz="8" w:space="0" w:color="auto"/>
              <w:right w:val="single" w:sz="8" w:space="0" w:color="auto"/>
            </w:tcBorders>
            <w:noWrap/>
            <w:vAlign w:val="bottom"/>
            <w:tcPrChange w:id="277" w:author="Blacketer, Margaret [JRDUS]" w:date="2017-12-01T14:30:00Z">
              <w:tcPr>
                <w:tcW w:w="1617" w:type="dxa"/>
                <w:tcBorders>
                  <w:top w:val="nil"/>
                  <w:left w:val="nil"/>
                  <w:bottom w:val="single" w:sz="8" w:space="0" w:color="auto"/>
                  <w:right w:val="single" w:sz="8" w:space="0" w:color="auto"/>
                </w:tcBorders>
                <w:noWrap/>
                <w:vAlign w:val="center"/>
              </w:tcPr>
            </w:tcPrChange>
          </w:tcPr>
          <w:p w14:paraId="1FF2B19A" w14:textId="171425CE" w:rsidR="00ED2E6D" w:rsidRDefault="00ED2E6D" w:rsidP="00ED2E6D">
            <w:pPr>
              <w:spacing w:after="0" w:line="240" w:lineRule="auto"/>
              <w:jc w:val="right"/>
              <w:rPr>
                <w:ins w:id="278" w:author="Blacketer, Margaret [JRDUS]" w:date="2017-12-01T14:22:00Z"/>
                <w:rFonts w:eastAsia="Times New Roman" w:cs="Calibri"/>
                <w:color w:val="000000"/>
                <w:lang w:eastAsia="zh-CN"/>
              </w:rPr>
            </w:pPr>
            <w:ins w:id="279" w:author="Blacketer, Margaret [JRDUS]" w:date="2017-12-01T14:29:00Z">
              <w:r>
                <w:rPr>
                  <w:rFonts w:ascii="Calibri" w:hAnsi="Calibri" w:cs="Calibri"/>
                  <w:color w:val="000000"/>
                </w:rPr>
                <w:t>38000273</w:t>
              </w:r>
            </w:ins>
          </w:p>
        </w:tc>
        <w:tc>
          <w:tcPr>
            <w:tcW w:w="3361" w:type="dxa"/>
            <w:tcBorders>
              <w:top w:val="nil"/>
              <w:left w:val="nil"/>
              <w:bottom w:val="single" w:sz="8" w:space="0" w:color="auto"/>
              <w:right w:val="single" w:sz="8" w:space="0" w:color="auto"/>
            </w:tcBorders>
            <w:noWrap/>
            <w:vAlign w:val="bottom"/>
            <w:tcPrChange w:id="280" w:author="Blacketer, Margaret [JRDUS]" w:date="2017-12-01T14:30:00Z">
              <w:tcPr>
                <w:tcW w:w="3361" w:type="dxa"/>
                <w:tcBorders>
                  <w:top w:val="nil"/>
                  <w:left w:val="nil"/>
                  <w:bottom w:val="single" w:sz="8" w:space="0" w:color="auto"/>
                  <w:right w:val="single" w:sz="8" w:space="0" w:color="auto"/>
                </w:tcBorders>
                <w:noWrap/>
                <w:vAlign w:val="center"/>
              </w:tcPr>
            </w:tcPrChange>
          </w:tcPr>
          <w:p w14:paraId="3C941EC3" w14:textId="7AFAFE10" w:rsidR="00ED2E6D" w:rsidRDefault="00ED2E6D" w:rsidP="00ED2E6D">
            <w:pPr>
              <w:spacing w:after="0" w:line="240" w:lineRule="auto"/>
              <w:rPr>
                <w:ins w:id="281" w:author="Blacketer, Margaret [JRDUS]" w:date="2017-12-01T14:22:00Z"/>
                <w:rFonts w:eastAsia="Times New Roman" w:cs="Calibri"/>
                <w:color w:val="000000"/>
                <w:lang w:eastAsia="zh-CN"/>
              </w:rPr>
            </w:pPr>
            <w:ins w:id="282" w:author="Blacketer, Margaret [JRDUS]" w:date="2017-12-01T14:29:00Z">
              <w:r>
                <w:rPr>
                  <w:rFonts w:ascii="Calibri" w:hAnsi="Calibri" w:cs="Calibri"/>
                  <w:color w:val="000000"/>
                </w:rPr>
                <w:t>Outpatient header - 5th position</w:t>
              </w:r>
            </w:ins>
          </w:p>
        </w:tc>
      </w:tr>
      <w:tr w:rsidR="00ED2E6D" w14:paraId="21B2A44B" w14:textId="77777777" w:rsidTr="00ED2E6D">
        <w:tblPrEx>
          <w:tblPrExChange w:id="283" w:author="Blacketer, Margaret [JRDUS]" w:date="2017-12-01T14:30:00Z">
            <w:tblPrEx>
              <w:tblW w:w="7530" w:type="dxa"/>
            </w:tblPrEx>
          </w:tblPrExChange>
        </w:tblPrEx>
        <w:trPr>
          <w:trHeight w:val="315"/>
          <w:ins w:id="284" w:author="Blacketer, Margaret [JRDUS]" w:date="2017-12-01T14:17:00Z"/>
          <w:trPrChange w:id="285" w:author="Blacketer, Margaret [JRDUS]" w:date="2017-12-01T14:30:00Z">
            <w:trPr>
              <w:trHeight w:val="315"/>
            </w:trPr>
          </w:trPrChange>
        </w:trPr>
        <w:tc>
          <w:tcPr>
            <w:tcW w:w="1202" w:type="dxa"/>
            <w:vMerge/>
            <w:tcBorders>
              <w:left w:val="single" w:sz="8" w:space="0" w:color="auto"/>
              <w:right w:val="single" w:sz="8" w:space="0" w:color="auto"/>
            </w:tcBorders>
            <w:vAlign w:val="center"/>
            <w:hideMark/>
            <w:tcPrChange w:id="286" w:author="Blacketer, Margaret [JRDUS]" w:date="2017-12-01T14:30:00Z">
              <w:tcPr>
                <w:tcW w:w="1202" w:type="dxa"/>
                <w:vMerge/>
                <w:tcBorders>
                  <w:left w:val="single" w:sz="8" w:space="0" w:color="auto"/>
                  <w:right w:val="single" w:sz="8" w:space="0" w:color="auto"/>
                </w:tcBorders>
                <w:vAlign w:val="center"/>
                <w:hideMark/>
              </w:tcPr>
            </w:tcPrChange>
          </w:tcPr>
          <w:p w14:paraId="0FF611E9" w14:textId="77777777" w:rsidR="00ED2E6D" w:rsidRDefault="00ED2E6D" w:rsidP="00ED2E6D">
            <w:pPr>
              <w:spacing w:after="0" w:line="240" w:lineRule="auto"/>
              <w:rPr>
                <w:ins w:id="287" w:author="Blacketer, Margaret [JRDUS]" w:date="2017-12-01T14:17:00Z"/>
                <w:rFonts w:eastAsia="Times New Roman" w:cs="Calibri"/>
                <w:color w:val="000000"/>
                <w:lang w:eastAsia="zh-CN"/>
              </w:rPr>
            </w:pPr>
          </w:p>
        </w:tc>
        <w:tc>
          <w:tcPr>
            <w:tcW w:w="1350" w:type="dxa"/>
            <w:tcBorders>
              <w:top w:val="single" w:sz="8" w:space="0" w:color="auto"/>
              <w:left w:val="nil"/>
              <w:bottom w:val="single" w:sz="4" w:space="0" w:color="auto"/>
              <w:right w:val="single" w:sz="8" w:space="0" w:color="auto"/>
            </w:tcBorders>
            <w:noWrap/>
            <w:vAlign w:val="center"/>
            <w:tcPrChange w:id="288" w:author="Blacketer, Margaret [JRDUS]" w:date="2017-12-01T14:30:00Z">
              <w:tcPr>
                <w:tcW w:w="1350" w:type="dxa"/>
                <w:tcBorders>
                  <w:top w:val="nil"/>
                  <w:left w:val="nil"/>
                  <w:bottom w:val="single" w:sz="8" w:space="0" w:color="auto"/>
                  <w:right w:val="single" w:sz="8" w:space="0" w:color="auto"/>
                </w:tcBorders>
                <w:noWrap/>
                <w:vAlign w:val="center"/>
              </w:tcPr>
            </w:tcPrChange>
          </w:tcPr>
          <w:p w14:paraId="6D0867A6" w14:textId="4168D42B" w:rsidR="00ED2E6D" w:rsidRDefault="00ED2E6D" w:rsidP="00ED2E6D">
            <w:pPr>
              <w:spacing w:after="0" w:line="240" w:lineRule="auto"/>
              <w:jc w:val="right"/>
              <w:rPr>
                <w:ins w:id="289" w:author="Blacketer, Margaret [JRDUS]" w:date="2017-12-01T14:17:00Z"/>
                <w:rFonts w:eastAsia="Times New Roman" w:cs="Calibri"/>
                <w:color w:val="000000"/>
                <w:lang w:eastAsia="zh-CN"/>
              </w:rPr>
            </w:pPr>
            <w:ins w:id="290" w:author="Blacketer, Margaret [JRDUS]" w:date="2017-12-01T14:29:00Z">
              <w:r>
                <w:rPr>
                  <w:rFonts w:eastAsia="Times New Roman" w:cs="Calibri"/>
                  <w:color w:val="000000"/>
                  <w:lang w:eastAsia="zh-CN"/>
                </w:rPr>
                <w:t>6</w:t>
              </w:r>
            </w:ins>
          </w:p>
        </w:tc>
        <w:tc>
          <w:tcPr>
            <w:tcW w:w="1617" w:type="dxa"/>
            <w:tcBorders>
              <w:top w:val="single" w:sz="8" w:space="0" w:color="auto"/>
              <w:left w:val="nil"/>
              <w:bottom w:val="single" w:sz="4" w:space="0" w:color="auto"/>
              <w:right w:val="single" w:sz="8" w:space="0" w:color="auto"/>
            </w:tcBorders>
            <w:noWrap/>
            <w:vAlign w:val="bottom"/>
            <w:tcPrChange w:id="291" w:author="Blacketer, Margaret [JRDUS]" w:date="2017-12-01T14:30:00Z">
              <w:tcPr>
                <w:tcW w:w="1617" w:type="dxa"/>
                <w:tcBorders>
                  <w:top w:val="nil"/>
                  <w:left w:val="nil"/>
                  <w:bottom w:val="single" w:sz="8" w:space="0" w:color="auto"/>
                  <w:right w:val="single" w:sz="8" w:space="0" w:color="auto"/>
                </w:tcBorders>
                <w:noWrap/>
                <w:vAlign w:val="center"/>
              </w:tcPr>
            </w:tcPrChange>
          </w:tcPr>
          <w:p w14:paraId="767D4044" w14:textId="09F1AECA" w:rsidR="00ED2E6D" w:rsidRDefault="00ED2E6D" w:rsidP="00ED2E6D">
            <w:pPr>
              <w:spacing w:after="0" w:line="240" w:lineRule="auto"/>
              <w:jc w:val="right"/>
              <w:rPr>
                <w:ins w:id="292" w:author="Blacketer, Margaret [JRDUS]" w:date="2017-12-01T14:17:00Z"/>
                <w:rFonts w:eastAsia="Times New Roman" w:cs="Calibri"/>
                <w:color w:val="000000"/>
                <w:lang w:eastAsia="zh-CN"/>
              </w:rPr>
            </w:pPr>
            <w:ins w:id="293" w:author="Blacketer, Margaret [JRDUS]" w:date="2017-12-01T14:29:00Z">
              <w:r>
                <w:rPr>
                  <w:rFonts w:ascii="Calibri" w:hAnsi="Calibri" w:cs="Calibri"/>
                  <w:color w:val="000000"/>
                </w:rPr>
                <w:t>38000274</w:t>
              </w:r>
            </w:ins>
          </w:p>
        </w:tc>
        <w:tc>
          <w:tcPr>
            <w:tcW w:w="3361" w:type="dxa"/>
            <w:tcBorders>
              <w:top w:val="single" w:sz="8" w:space="0" w:color="auto"/>
              <w:left w:val="nil"/>
              <w:bottom w:val="single" w:sz="4" w:space="0" w:color="auto"/>
              <w:right w:val="single" w:sz="8" w:space="0" w:color="auto"/>
            </w:tcBorders>
            <w:noWrap/>
            <w:vAlign w:val="bottom"/>
            <w:tcPrChange w:id="294" w:author="Blacketer, Margaret [JRDUS]" w:date="2017-12-01T14:30:00Z">
              <w:tcPr>
                <w:tcW w:w="3361" w:type="dxa"/>
                <w:tcBorders>
                  <w:top w:val="nil"/>
                  <w:left w:val="nil"/>
                  <w:bottom w:val="single" w:sz="8" w:space="0" w:color="auto"/>
                  <w:right w:val="single" w:sz="8" w:space="0" w:color="auto"/>
                </w:tcBorders>
                <w:noWrap/>
                <w:vAlign w:val="center"/>
              </w:tcPr>
            </w:tcPrChange>
          </w:tcPr>
          <w:p w14:paraId="3E175F5F" w14:textId="17CB4258" w:rsidR="00ED2E6D" w:rsidRDefault="00ED2E6D" w:rsidP="00ED2E6D">
            <w:pPr>
              <w:spacing w:after="0" w:line="240" w:lineRule="auto"/>
              <w:rPr>
                <w:ins w:id="295" w:author="Blacketer, Margaret [JRDUS]" w:date="2017-12-01T14:17:00Z"/>
                <w:rFonts w:eastAsia="Times New Roman" w:cs="Calibri"/>
                <w:color w:val="000000"/>
                <w:lang w:eastAsia="zh-CN"/>
              </w:rPr>
            </w:pPr>
            <w:ins w:id="296" w:author="Blacketer, Margaret [JRDUS]" w:date="2017-12-01T14:29:00Z">
              <w:r>
                <w:rPr>
                  <w:rFonts w:ascii="Calibri" w:hAnsi="Calibri" w:cs="Calibri"/>
                  <w:color w:val="000000"/>
                </w:rPr>
                <w:t>Outpatient header - 6th position</w:t>
              </w:r>
            </w:ins>
          </w:p>
        </w:tc>
      </w:tr>
      <w:tr w:rsidR="00ED2E6D" w14:paraId="4EFD33E4" w14:textId="77777777" w:rsidTr="00ED2E6D">
        <w:tblPrEx>
          <w:tblPrExChange w:id="297" w:author="Blacketer, Margaret [JRDUS]" w:date="2017-12-01T14:30:00Z">
            <w:tblPrEx>
              <w:tblW w:w="7530" w:type="dxa"/>
            </w:tblPrEx>
          </w:tblPrExChange>
        </w:tblPrEx>
        <w:trPr>
          <w:trHeight w:val="315"/>
          <w:ins w:id="298" w:author="Blacketer, Margaret [JRDUS]" w:date="2017-12-01T14:30:00Z"/>
          <w:trPrChange w:id="299" w:author="Blacketer, Margaret [JRDUS]" w:date="2017-12-01T14:30:00Z">
            <w:trPr>
              <w:trHeight w:val="315"/>
            </w:trPr>
          </w:trPrChange>
        </w:trPr>
        <w:tc>
          <w:tcPr>
            <w:tcW w:w="1202" w:type="dxa"/>
            <w:tcBorders>
              <w:left w:val="single" w:sz="8" w:space="0" w:color="auto"/>
              <w:bottom w:val="single" w:sz="4" w:space="0" w:color="auto"/>
              <w:right w:val="single" w:sz="8" w:space="0" w:color="auto"/>
            </w:tcBorders>
            <w:vAlign w:val="center"/>
            <w:tcPrChange w:id="300" w:author="Blacketer, Margaret [JRDUS]" w:date="2017-12-01T14:30:00Z">
              <w:tcPr>
                <w:tcW w:w="1202" w:type="dxa"/>
                <w:tcBorders>
                  <w:left w:val="single" w:sz="8" w:space="0" w:color="auto"/>
                  <w:bottom w:val="single" w:sz="4" w:space="0" w:color="auto"/>
                  <w:right w:val="single" w:sz="8" w:space="0" w:color="auto"/>
                </w:tcBorders>
                <w:vAlign w:val="center"/>
              </w:tcPr>
            </w:tcPrChange>
          </w:tcPr>
          <w:p w14:paraId="305E7B7F" w14:textId="77777777" w:rsidR="00ED2E6D" w:rsidRDefault="00ED2E6D" w:rsidP="00ED2E6D">
            <w:pPr>
              <w:spacing w:after="0" w:line="240" w:lineRule="auto"/>
              <w:rPr>
                <w:ins w:id="301" w:author="Blacketer, Margaret [JRDUS]" w:date="2017-12-01T14:30:00Z"/>
                <w:rFonts w:eastAsia="Times New Roman" w:cs="Calibri"/>
                <w:color w:val="000000"/>
                <w:lang w:eastAsia="zh-CN"/>
              </w:rPr>
            </w:pPr>
          </w:p>
        </w:tc>
        <w:tc>
          <w:tcPr>
            <w:tcW w:w="1350" w:type="dxa"/>
            <w:tcBorders>
              <w:top w:val="single" w:sz="4" w:space="0" w:color="auto"/>
              <w:left w:val="nil"/>
              <w:bottom w:val="single" w:sz="4" w:space="0" w:color="auto"/>
              <w:right w:val="single" w:sz="8" w:space="0" w:color="auto"/>
            </w:tcBorders>
            <w:noWrap/>
            <w:vAlign w:val="center"/>
            <w:tcPrChange w:id="302" w:author="Blacketer, Margaret [JRDUS]" w:date="2017-12-01T14:30:00Z">
              <w:tcPr>
                <w:tcW w:w="1350" w:type="dxa"/>
                <w:tcBorders>
                  <w:top w:val="nil"/>
                  <w:left w:val="nil"/>
                  <w:bottom w:val="single" w:sz="4" w:space="0" w:color="auto"/>
                  <w:right w:val="single" w:sz="8" w:space="0" w:color="auto"/>
                </w:tcBorders>
                <w:noWrap/>
                <w:vAlign w:val="center"/>
              </w:tcPr>
            </w:tcPrChange>
          </w:tcPr>
          <w:p w14:paraId="33B48669" w14:textId="7996EAA3" w:rsidR="00ED2E6D" w:rsidRDefault="00ED2E6D" w:rsidP="00ED2E6D">
            <w:pPr>
              <w:spacing w:after="0" w:line="240" w:lineRule="auto"/>
              <w:jc w:val="right"/>
              <w:rPr>
                <w:ins w:id="303" w:author="Blacketer, Margaret [JRDUS]" w:date="2017-12-01T14:30:00Z"/>
                <w:rFonts w:eastAsia="Times New Roman" w:cs="Calibri"/>
                <w:color w:val="000000"/>
                <w:lang w:eastAsia="zh-CN"/>
              </w:rPr>
            </w:pPr>
            <w:ins w:id="304" w:author="Blacketer, Margaret [JRDUS]" w:date="2017-12-01T14:30:00Z">
              <w:r>
                <w:rPr>
                  <w:rFonts w:eastAsia="Times New Roman" w:cs="Calibri"/>
                  <w:color w:val="000000"/>
                  <w:lang w:eastAsia="zh-CN"/>
                </w:rPr>
                <w:t>&gt;6</w:t>
              </w:r>
            </w:ins>
          </w:p>
        </w:tc>
        <w:tc>
          <w:tcPr>
            <w:tcW w:w="1617" w:type="dxa"/>
            <w:tcBorders>
              <w:top w:val="single" w:sz="4" w:space="0" w:color="auto"/>
              <w:left w:val="nil"/>
              <w:bottom w:val="single" w:sz="4" w:space="0" w:color="auto"/>
              <w:right w:val="single" w:sz="8" w:space="0" w:color="auto"/>
            </w:tcBorders>
            <w:noWrap/>
            <w:vAlign w:val="bottom"/>
            <w:tcPrChange w:id="305" w:author="Blacketer, Margaret [JRDUS]" w:date="2017-12-01T14:30:00Z">
              <w:tcPr>
                <w:tcW w:w="1617" w:type="dxa"/>
                <w:tcBorders>
                  <w:top w:val="nil"/>
                  <w:left w:val="nil"/>
                  <w:bottom w:val="single" w:sz="4" w:space="0" w:color="auto"/>
                  <w:right w:val="single" w:sz="8" w:space="0" w:color="auto"/>
                </w:tcBorders>
                <w:noWrap/>
                <w:vAlign w:val="bottom"/>
              </w:tcPr>
            </w:tcPrChange>
          </w:tcPr>
          <w:p w14:paraId="2F954ABA" w14:textId="3C0BFBAC" w:rsidR="00ED2E6D" w:rsidRDefault="00ED2E6D" w:rsidP="00ED2E6D">
            <w:pPr>
              <w:spacing w:after="0" w:line="240" w:lineRule="auto"/>
              <w:jc w:val="right"/>
              <w:rPr>
                <w:ins w:id="306" w:author="Blacketer, Margaret [JRDUS]" w:date="2017-12-01T14:30:00Z"/>
                <w:rFonts w:ascii="Calibri" w:hAnsi="Calibri" w:cs="Calibri"/>
                <w:color w:val="000000"/>
              </w:rPr>
            </w:pPr>
            <w:ins w:id="307" w:author="Blacketer, Margaret [JRDUS]" w:date="2017-12-01T14:30:00Z">
              <w:r>
                <w:rPr>
                  <w:rFonts w:ascii="Calibri" w:hAnsi="Calibri" w:cs="Calibri"/>
                  <w:color w:val="000000"/>
                </w:rPr>
                <w:t>38000274</w:t>
              </w:r>
            </w:ins>
          </w:p>
        </w:tc>
        <w:tc>
          <w:tcPr>
            <w:tcW w:w="3361" w:type="dxa"/>
            <w:tcBorders>
              <w:top w:val="single" w:sz="4" w:space="0" w:color="auto"/>
              <w:left w:val="nil"/>
              <w:bottom w:val="single" w:sz="4" w:space="0" w:color="auto"/>
              <w:right w:val="single" w:sz="8" w:space="0" w:color="auto"/>
            </w:tcBorders>
            <w:noWrap/>
            <w:vAlign w:val="bottom"/>
            <w:tcPrChange w:id="308" w:author="Blacketer, Margaret [JRDUS]" w:date="2017-12-01T14:30:00Z">
              <w:tcPr>
                <w:tcW w:w="3361" w:type="dxa"/>
                <w:tcBorders>
                  <w:top w:val="nil"/>
                  <w:left w:val="nil"/>
                  <w:bottom w:val="single" w:sz="4" w:space="0" w:color="auto"/>
                  <w:right w:val="single" w:sz="8" w:space="0" w:color="auto"/>
                </w:tcBorders>
                <w:noWrap/>
                <w:vAlign w:val="bottom"/>
              </w:tcPr>
            </w:tcPrChange>
          </w:tcPr>
          <w:p w14:paraId="0D60A095" w14:textId="32C2D8D7" w:rsidR="00ED2E6D" w:rsidRDefault="00ED2E6D" w:rsidP="00ED2E6D">
            <w:pPr>
              <w:spacing w:after="0" w:line="240" w:lineRule="auto"/>
              <w:rPr>
                <w:ins w:id="309" w:author="Blacketer, Margaret [JRDUS]" w:date="2017-12-01T14:30:00Z"/>
                <w:rFonts w:ascii="Calibri" w:hAnsi="Calibri" w:cs="Calibri"/>
                <w:color w:val="000000"/>
              </w:rPr>
            </w:pPr>
            <w:ins w:id="310" w:author="Blacketer, Margaret [JRDUS]" w:date="2017-12-01T14:30:00Z">
              <w:r>
                <w:rPr>
                  <w:rFonts w:ascii="Calibri" w:hAnsi="Calibri" w:cs="Calibri"/>
                  <w:color w:val="000000"/>
                </w:rPr>
                <w:t>Outpatient header - 6th position</w:t>
              </w:r>
            </w:ins>
          </w:p>
        </w:tc>
      </w:tr>
    </w:tbl>
    <w:p w14:paraId="1F9D2790" w14:textId="77777777" w:rsidR="00426145" w:rsidRPr="00A436DE" w:rsidRDefault="00426145">
      <w:pPr>
        <w:pPrChange w:id="311" w:author="Blacketer, Margaret [JRDUS]" w:date="2017-12-01T14:16:00Z">
          <w:pPr>
            <w:pStyle w:val="Heading2"/>
          </w:pPr>
        </w:pPrChange>
      </w:pPr>
    </w:p>
    <w:p w14:paraId="18E7A9D2" w14:textId="77777777" w:rsidR="00E47C63" w:rsidRDefault="00F0080D">
      <w:r>
        <w:rPr>
          <w:noProof/>
        </w:rPr>
        <w:lastRenderedPageBreak/>
        <w:drawing>
          <wp:inline distT="0" distB="0" distL="0" distR="0" wp14:anchorId="79683072" wp14:editId="2D1775A8">
            <wp:extent cx="5715000" cy="4457700"/>
            <wp:effectExtent l="0" t="0" r="0" b="0"/>
            <wp:docPr id="21" name="Picture 21" descr="Generated"/>
            <wp:cNvGraphicFramePr/>
            <a:graphic xmlns:a="http://schemas.openxmlformats.org/drawingml/2006/main">
              <a:graphicData uri="http://schemas.openxmlformats.org/drawingml/2006/picture">
                <pic:pic xmlns:pic="http://schemas.openxmlformats.org/drawingml/2006/picture">
                  <pic:nvPicPr>
                    <pic:cNvPr id="21" name="Generated"/>
                    <pic:cNvPicPr/>
                  </pic:nvPicPr>
                  <pic:blipFill>
                    <a:blip r:embed="rId26"/>
                    <a:stretch>
                      <a:fillRect/>
                    </a:stretch>
                  </pic:blipFill>
                  <pic:spPr>
                    <a:xfrm>
                      <a:off x="0" y="0"/>
                      <a:ext cx="5715000" cy="44577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29"/>
        <w:gridCol w:w="1717"/>
        <w:gridCol w:w="3674"/>
        <w:gridCol w:w="1350"/>
      </w:tblGrid>
      <w:tr w:rsidR="00E47C63" w14:paraId="74F77FAD" w14:textId="77777777">
        <w:tc>
          <w:tcPr>
            <w:tcW w:w="0" w:type="auto"/>
            <w:shd w:val="clear" w:color="auto" w:fill="AAAAFF"/>
          </w:tcPr>
          <w:p w14:paraId="0A6A96D6" w14:textId="77777777" w:rsidR="00E47C63" w:rsidRDefault="00F0080D">
            <w:r>
              <w:t>Destination Field</w:t>
            </w:r>
          </w:p>
        </w:tc>
        <w:tc>
          <w:tcPr>
            <w:tcW w:w="0" w:type="auto"/>
            <w:shd w:val="clear" w:color="auto" w:fill="AAAAFF"/>
          </w:tcPr>
          <w:p w14:paraId="36295667" w14:textId="77777777" w:rsidR="00E47C63" w:rsidRDefault="00F0080D">
            <w:r>
              <w:t>Source Field</w:t>
            </w:r>
          </w:p>
        </w:tc>
        <w:tc>
          <w:tcPr>
            <w:tcW w:w="0" w:type="auto"/>
            <w:shd w:val="clear" w:color="auto" w:fill="AAAAFF"/>
          </w:tcPr>
          <w:p w14:paraId="6AE46BE8" w14:textId="77777777" w:rsidR="00E47C63" w:rsidRDefault="00F0080D">
            <w:r>
              <w:t>Logic</w:t>
            </w:r>
          </w:p>
        </w:tc>
        <w:tc>
          <w:tcPr>
            <w:tcW w:w="0" w:type="auto"/>
            <w:shd w:val="clear" w:color="auto" w:fill="AAAAFF"/>
          </w:tcPr>
          <w:p w14:paraId="580C8FDA" w14:textId="77777777" w:rsidR="00E47C63" w:rsidRDefault="00F0080D">
            <w:r>
              <w:t>Comment</w:t>
            </w:r>
          </w:p>
        </w:tc>
      </w:tr>
      <w:tr w:rsidR="00E47C63" w14:paraId="1A7959CC" w14:textId="77777777">
        <w:tc>
          <w:tcPr>
            <w:tcW w:w="0" w:type="auto"/>
          </w:tcPr>
          <w:p w14:paraId="55E9F5C0" w14:textId="77777777" w:rsidR="00E47C63" w:rsidRDefault="00F0080D">
            <w:r>
              <w:t>domain_id</w:t>
            </w:r>
          </w:p>
        </w:tc>
        <w:tc>
          <w:tcPr>
            <w:tcW w:w="0" w:type="auto"/>
          </w:tcPr>
          <w:p w14:paraId="0B85A1CB" w14:textId="77777777" w:rsidR="00E47C63" w:rsidRDefault="00E47C63"/>
        </w:tc>
        <w:tc>
          <w:tcPr>
            <w:tcW w:w="0" w:type="auto"/>
          </w:tcPr>
          <w:p w14:paraId="209C9076" w14:textId="77777777" w:rsidR="00E47C63" w:rsidRDefault="00E47C63"/>
        </w:tc>
        <w:tc>
          <w:tcPr>
            <w:tcW w:w="0" w:type="auto"/>
          </w:tcPr>
          <w:p w14:paraId="315EBCAF" w14:textId="77777777" w:rsidR="00E47C63" w:rsidRDefault="00E47C63"/>
        </w:tc>
      </w:tr>
      <w:tr w:rsidR="00E47C63" w14:paraId="0FE18828" w14:textId="77777777">
        <w:tc>
          <w:tcPr>
            <w:tcW w:w="0" w:type="auto"/>
          </w:tcPr>
          <w:p w14:paraId="3C76A0E1" w14:textId="77777777" w:rsidR="00E47C63" w:rsidRDefault="00F0080D">
            <w:r>
              <w:t>person_id</w:t>
            </w:r>
          </w:p>
        </w:tc>
        <w:tc>
          <w:tcPr>
            <w:tcW w:w="0" w:type="auto"/>
          </w:tcPr>
          <w:p w14:paraId="2E06B34D" w14:textId="77777777" w:rsidR="00E47C63" w:rsidRDefault="00F0080D">
            <w:r>
              <w:t>encounter_id</w:t>
            </w:r>
          </w:p>
        </w:tc>
        <w:tc>
          <w:tcPr>
            <w:tcW w:w="0" w:type="auto"/>
          </w:tcPr>
          <w:p w14:paraId="52196976" w14:textId="77777777" w:rsidR="00E47C63" w:rsidRDefault="00F0080D">
            <w:r>
              <w:t>Use encounter_id to find the patient_id in the hf_f_procedure table, then use the patient_id to find the patient_sk in the hf_d_patient table and use the patient_sk as the person_source_value to find the person_id</w:t>
            </w:r>
          </w:p>
        </w:tc>
        <w:tc>
          <w:tcPr>
            <w:tcW w:w="0" w:type="auto"/>
          </w:tcPr>
          <w:p w14:paraId="33EFC190" w14:textId="77777777" w:rsidR="00E47C63" w:rsidRDefault="00E47C63"/>
        </w:tc>
      </w:tr>
      <w:tr w:rsidR="00E47C63" w14:paraId="5EE1F7DA" w14:textId="77777777">
        <w:tc>
          <w:tcPr>
            <w:tcW w:w="0" w:type="auto"/>
          </w:tcPr>
          <w:p w14:paraId="5A312E03" w14:textId="77777777" w:rsidR="00E47C63" w:rsidRDefault="00F0080D">
            <w:r>
              <w:t>visit_occurrence_id</w:t>
            </w:r>
          </w:p>
        </w:tc>
        <w:tc>
          <w:tcPr>
            <w:tcW w:w="0" w:type="auto"/>
          </w:tcPr>
          <w:p w14:paraId="2BBF0DDF" w14:textId="77777777" w:rsidR="00E47C63" w:rsidRDefault="00F0080D">
            <w:r>
              <w:t>encounter_id</w:t>
            </w:r>
          </w:p>
        </w:tc>
        <w:tc>
          <w:tcPr>
            <w:tcW w:w="0" w:type="auto"/>
          </w:tcPr>
          <w:p w14:paraId="5B83E340" w14:textId="77777777" w:rsidR="00E47C63" w:rsidRDefault="00F0080D">
            <w:r>
              <w:t>Use encounter_id to find the visit_occurrence_id</w:t>
            </w:r>
          </w:p>
        </w:tc>
        <w:tc>
          <w:tcPr>
            <w:tcW w:w="0" w:type="auto"/>
          </w:tcPr>
          <w:p w14:paraId="6DB1F3C6" w14:textId="77777777" w:rsidR="00E47C63" w:rsidRDefault="00E47C63"/>
        </w:tc>
      </w:tr>
      <w:tr w:rsidR="00E47C63" w14:paraId="649F2953" w14:textId="77777777">
        <w:tc>
          <w:tcPr>
            <w:tcW w:w="0" w:type="auto"/>
          </w:tcPr>
          <w:p w14:paraId="1DEE4907" w14:textId="77777777" w:rsidR="00E47C63" w:rsidRDefault="00F0080D">
            <w:r>
              <w:t>provider_id</w:t>
            </w:r>
          </w:p>
        </w:tc>
        <w:tc>
          <w:tcPr>
            <w:tcW w:w="0" w:type="auto"/>
          </w:tcPr>
          <w:p w14:paraId="59745B6C" w14:textId="77777777" w:rsidR="00E47C63" w:rsidRDefault="00E47C63"/>
        </w:tc>
        <w:tc>
          <w:tcPr>
            <w:tcW w:w="0" w:type="auto"/>
          </w:tcPr>
          <w:p w14:paraId="5FE41BD1" w14:textId="77777777" w:rsidR="00E47C63" w:rsidRDefault="00E47C63"/>
        </w:tc>
        <w:tc>
          <w:tcPr>
            <w:tcW w:w="0" w:type="auto"/>
          </w:tcPr>
          <w:p w14:paraId="4D0C1C1B" w14:textId="77777777" w:rsidR="00E47C63" w:rsidRDefault="00E47C63"/>
        </w:tc>
      </w:tr>
      <w:tr w:rsidR="00E47C63" w14:paraId="58A3CA31" w14:textId="77777777">
        <w:tc>
          <w:tcPr>
            <w:tcW w:w="0" w:type="auto"/>
          </w:tcPr>
          <w:p w14:paraId="4901361C" w14:textId="77777777" w:rsidR="00E47C63" w:rsidRDefault="00F0080D">
            <w:r>
              <w:t>id</w:t>
            </w:r>
          </w:p>
        </w:tc>
        <w:tc>
          <w:tcPr>
            <w:tcW w:w="0" w:type="auto"/>
          </w:tcPr>
          <w:p w14:paraId="4E85ABA9" w14:textId="77777777" w:rsidR="00E47C63" w:rsidRDefault="00E47C63"/>
        </w:tc>
        <w:tc>
          <w:tcPr>
            <w:tcW w:w="0" w:type="auto"/>
          </w:tcPr>
          <w:p w14:paraId="791743EA" w14:textId="77777777" w:rsidR="00E47C63" w:rsidRDefault="00E47C63"/>
        </w:tc>
        <w:tc>
          <w:tcPr>
            <w:tcW w:w="0" w:type="auto"/>
          </w:tcPr>
          <w:p w14:paraId="0C9559D4" w14:textId="77777777" w:rsidR="00E47C63" w:rsidRDefault="00F0080D">
            <w:r>
              <w:t>autogenerated</w:t>
            </w:r>
          </w:p>
        </w:tc>
      </w:tr>
      <w:tr w:rsidR="00E47C63" w14:paraId="7958DA90" w14:textId="77777777">
        <w:tc>
          <w:tcPr>
            <w:tcW w:w="0" w:type="auto"/>
          </w:tcPr>
          <w:p w14:paraId="1E90B223" w14:textId="77777777" w:rsidR="00E47C63" w:rsidRDefault="00F0080D">
            <w:r>
              <w:t>concept_id</w:t>
            </w:r>
          </w:p>
        </w:tc>
        <w:tc>
          <w:tcPr>
            <w:tcW w:w="0" w:type="auto"/>
          </w:tcPr>
          <w:p w14:paraId="300EB79E" w14:textId="77777777" w:rsidR="00E47C63" w:rsidRDefault="00F0080D">
            <w:r>
              <w:t>procedure_id</w:t>
            </w:r>
          </w:p>
        </w:tc>
        <w:tc>
          <w:tcPr>
            <w:tcW w:w="0" w:type="auto"/>
          </w:tcPr>
          <w:p w14:paraId="3FA6E624" w14:textId="77777777" w:rsidR="00E47C63" w:rsidRDefault="00F0080D">
            <w:r>
              <w:t xml:space="preserve">Use the procedure_id to map </w:t>
            </w:r>
            <w:r w:rsidR="00DE53AA">
              <w:t xml:space="preserve">to procedure code in the hf_d_procedure table. Use the procedure_code and procedure_type from this table to map </w:t>
            </w:r>
            <w:r w:rsidR="00DE53AA">
              <w:lastRenderedPageBreak/>
              <w:t xml:space="preserve">to </w:t>
            </w:r>
            <w:r>
              <w:t xml:space="preserve">a standard concept using this filter on the source-&gt;standard </w:t>
            </w:r>
            <w:proofErr w:type="gramStart"/>
            <w:r>
              <w:t>query :</w:t>
            </w:r>
            <w:proofErr w:type="gramEnd"/>
          </w:p>
          <w:p w14:paraId="00D7C055" w14:textId="77777777" w:rsidR="00E47C63" w:rsidRDefault="00E47C63"/>
          <w:p w14:paraId="6FFA3AC4" w14:textId="77777777" w:rsidR="00E47C63" w:rsidRDefault="00F0080D">
            <w:r>
              <w:t>WHERE SOURCE_VOCABULARY_ID IN ('ICD9Proc','HCPCS','CPT4',’ICD10PCS’)</w:t>
            </w:r>
          </w:p>
          <w:p w14:paraId="6DAD72C1" w14:textId="77777777" w:rsidR="00E47C63" w:rsidRDefault="00F0080D">
            <w:r>
              <w:t>AND TARGET_STANDARD_CONCEPT IS NOT NULL</w:t>
            </w:r>
          </w:p>
          <w:p w14:paraId="32183DBE" w14:textId="77777777" w:rsidR="00E47C63" w:rsidRDefault="00F0080D">
            <w:r>
              <w:t>AND TARGET_INVALID_REASON IS NULL</w:t>
            </w:r>
          </w:p>
          <w:p w14:paraId="67055D97" w14:textId="77777777" w:rsidR="00E47C63" w:rsidRDefault="00F0080D">
            <w:r>
              <w:t>AND TARGET_CONCEPT_CLASS_ID NOT IN ('HCPCS Modifier','CPT4 Modifier',’CPT4 Hierarchy’, ‘ICD10PCS Hierarchy’)</w:t>
            </w:r>
          </w:p>
        </w:tc>
        <w:tc>
          <w:tcPr>
            <w:tcW w:w="0" w:type="auto"/>
          </w:tcPr>
          <w:p w14:paraId="53E45334" w14:textId="77777777" w:rsidR="00E47C63" w:rsidRDefault="00E47C63"/>
        </w:tc>
      </w:tr>
      <w:tr w:rsidR="00E47C63" w14:paraId="5D5FA499" w14:textId="77777777">
        <w:tc>
          <w:tcPr>
            <w:tcW w:w="0" w:type="auto"/>
          </w:tcPr>
          <w:p w14:paraId="60C5BCFF" w14:textId="77777777" w:rsidR="00E47C63" w:rsidRDefault="00F0080D">
            <w:r>
              <w:t>source_value</w:t>
            </w:r>
          </w:p>
        </w:tc>
        <w:tc>
          <w:tcPr>
            <w:tcW w:w="0" w:type="auto"/>
          </w:tcPr>
          <w:p w14:paraId="1CF0780D" w14:textId="77777777" w:rsidR="00E47C63" w:rsidRDefault="00F0080D">
            <w:r>
              <w:t>procedure_id</w:t>
            </w:r>
          </w:p>
        </w:tc>
        <w:tc>
          <w:tcPr>
            <w:tcW w:w="0" w:type="auto"/>
          </w:tcPr>
          <w:p w14:paraId="503A5666" w14:textId="77777777" w:rsidR="00E47C63" w:rsidRDefault="00F0080D">
            <w:r>
              <w:t>Map to procedure_code in hf_d_procedure</w:t>
            </w:r>
          </w:p>
        </w:tc>
        <w:tc>
          <w:tcPr>
            <w:tcW w:w="0" w:type="auto"/>
          </w:tcPr>
          <w:p w14:paraId="6911726D" w14:textId="77777777" w:rsidR="00E47C63" w:rsidRDefault="00E47C63"/>
        </w:tc>
      </w:tr>
      <w:tr w:rsidR="00E47C63" w14:paraId="66A283BC" w14:textId="77777777">
        <w:tc>
          <w:tcPr>
            <w:tcW w:w="0" w:type="auto"/>
          </w:tcPr>
          <w:p w14:paraId="393A7C17" w14:textId="77777777" w:rsidR="00E47C63" w:rsidRDefault="00F0080D">
            <w:r>
              <w:t>source_concept_id</w:t>
            </w:r>
          </w:p>
        </w:tc>
        <w:tc>
          <w:tcPr>
            <w:tcW w:w="0" w:type="auto"/>
          </w:tcPr>
          <w:p w14:paraId="13B75786" w14:textId="77777777" w:rsidR="00E47C63" w:rsidRDefault="00F0080D">
            <w:r>
              <w:t>procedure_id</w:t>
            </w:r>
          </w:p>
        </w:tc>
        <w:tc>
          <w:tcPr>
            <w:tcW w:w="0" w:type="auto"/>
          </w:tcPr>
          <w:p w14:paraId="7BA568FF" w14:textId="77777777" w:rsidR="00DE53AA" w:rsidRDefault="00DE53AA" w:rsidP="00DE53AA">
            <w:r>
              <w:t xml:space="preserve">Use the procedure_id to map to procedure code in the hf_d_procedure table. Use the procedure_code and procedure_type from this table to find the source_concept_id using this filter on the source-&gt;source </w:t>
            </w:r>
            <w:proofErr w:type="gramStart"/>
            <w:r>
              <w:t>query :</w:t>
            </w:r>
            <w:proofErr w:type="gramEnd"/>
          </w:p>
          <w:p w14:paraId="13B9FD1E" w14:textId="77777777" w:rsidR="00DE53AA" w:rsidRDefault="00DE53AA" w:rsidP="00DE53AA">
            <w:r>
              <w:t>WHERE SOURCE_VOCABULARY_ID IN ('ICD9Proc','HCPCS','CPT4',’ICD10PCS’)</w:t>
            </w:r>
          </w:p>
          <w:p w14:paraId="613032C0" w14:textId="77777777" w:rsidR="00DE53AA" w:rsidRDefault="00DE53AA" w:rsidP="00DE53AA">
            <w:r>
              <w:t>AND TARGET_VOCABULARY_ID IN ('ICD9Proc','HCPCS','CPT4',’ICD10PCS’)</w:t>
            </w:r>
          </w:p>
          <w:p w14:paraId="1117DB33" w14:textId="77777777" w:rsidR="00E47C63" w:rsidRDefault="00DE53AA" w:rsidP="00DE53AA">
            <w:r>
              <w:t>AND TARGET_CONCEPT_CLASS_ID NOT IN ('HCPCS Modifier','CPT4 Modifier',’CPT4 Hierarchy’,’ICD10PCS Hierarchy’)</w:t>
            </w:r>
          </w:p>
        </w:tc>
        <w:tc>
          <w:tcPr>
            <w:tcW w:w="0" w:type="auto"/>
          </w:tcPr>
          <w:p w14:paraId="5B40F922" w14:textId="77777777" w:rsidR="00E47C63" w:rsidRDefault="00E47C63"/>
        </w:tc>
      </w:tr>
      <w:tr w:rsidR="00E47C63" w14:paraId="197949C2" w14:textId="77777777">
        <w:tc>
          <w:tcPr>
            <w:tcW w:w="0" w:type="auto"/>
          </w:tcPr>
          <w:p w14:paraId="03A4C334" w14:textId="77777777" w:rsidR="00E47C63" w:rsidRDefault="00F0080D">
            <w:r>
              <w:t>type_concept_id</w:t>
            </w:r>
          </w:p>
        </w:tc>
        <w:tc>
          <w:tcPr>
            <w:tcW w:w="0" w:type="auto"/>
          </w:tcPr>
          <w:p w14:paraId="62E157B0" w14:textId="77777777" w:rsidR="00E47C63" w:rsidRDefault="00F0080D">
            <w:r>
              <w:t>procedure_priority</w:t>
            </w:r>
          </w:p>
        </w:tc>
        <w:tc>
          <w:tcPr>
            <w:tcW w:w="0" w:type="auto"/>
          </w:tcPr>
          <w:p w14:paraId="79EDE4CF" w14:textId="06B52429" w:rsidR="00E47C63" w:rsidDel="00ED2E6D" w:rsidRDefault="00F0080D">
            <w:pPr>
              <w:rPr>
                <w:del w:id="312" w:author="Blacketer, Margaret [JRDUS]" w:date="2017-12-01T14:32:00Z"/>
              </w:rPr>
            </w:pPr>
            <w:del w:id="313" w:author="Blacketer, Margaret [JRDUS]" w:date="2017-12-01T14:32:00Z">
              <w:r w:rsidDel="00ED2E6D">
                <w:delText xml:space="preserve">If visit = IP (concept_id = 9201) then: </w:delText>
              </w:r>
            </w:del>
          </w:p>
          <w:p w14:paraId="366FCC4A" w14:textId="6E38E9F8" w:rsidR="00E47C63" w:rsidDel="00ED2E6D" w:rsidRDefault="00E47C63">
            <w:pPr>
              <w:rPr>
                <w:del w:id="314" w:author="Blacketer, Margaret [JRDUS]" w:date="2017-12-01T14:32:00Z"/>
              </w:rPr>
            </w:pPr>
          </w:p>
          <w:p w14:paraId="79FD0CB8" w14:textId="541C0A1D" w:rsidR="00E47C63" w:rsidDel="00ED2E6D" w:rsidRDefault="00F0080D">
            <w:pPr>
              <w:rPr>
                <w:del w:id="315" w:author="Blacketer, Margaret [JRDUS]" w:date="2017-12-01T14:32:00Z"/>
              </w:rPr>
            </w:pPr>
            <w:del w:id="316" w:author="Blacketer, Margaret [JRDUS]" w:date="2017-12-01T14:32:00Z">
              <w:r w:rsidDel="00ED2E6D">
                <w:delText>Sequence 1 (PROC1) 38000249 Inpatient detail - 1st position</w:delText>
              </w:r>
            </w:del>
          </w:p>
          <w:p w14:paraId="7BDDE6E0" w14:textId="2FB9693B" w:rsidR="00E47C63" w:rsidDel="00ED2E6D" w:rsidRDefault="00F0080D">
            <w:pPr>
              <w:rPr>
                <w:del w:id="317" w:author="Blacketer, Margaret [JRDUS]" w:date="2017-12-01T14:32:00Z"/>
              </w:rPr>
            </w:pPr>
            <w:del w:id="318" w:author="Blacketer, Margaret [JRDUS]" w:date="2017-12-01T14:32:00Z">
              <w:r w:rsidDel="00ED2E6D">
                <w:delText>Sequence 1 (PPROC) 38000250 Inpatient header - primary position</w:delText>
              </w:r>
            </w:del>
          </w:p>
          <w:p w14:paraId="0AEF1F48" w14:textId="5B73F751" w:rsidR="00E47C63" w:rsidDel="00ED2E6D" w:rsidRDefault="00F0080D">
            <w:pPr>
              <w:rPr>
                <w:del w:id="319" w:author="Blacketer, Margaret [JRDUS]" w:date="2017-12-01T14:32:00Z"/>
              </w:rPr>
            </w:pPr>
            <w:del w:id="320" w:author="Blacketer, Margaret [JRDUS]" w:date="2017-12-01T14:32:00Z">
              <w:r w:rsidDel="00ED2E6D">
                <w:delText xml:space="preserve">Sequence 2 (PROC1) 38000251 Inpatient </w:delText>
              </w:r>
              <w:r w:rsidDel="00ED2E6D">
                <w:lastRenderedPageBreak/>
                <w:delText>header - 1st position</w:delText>
              </w:r>
            </w:del>
          </w:p>
          <w:p w14:paraId="128FC308" w14:textId="6B835B95" w:rsidR="00E47C63" w:rsidDel="00ED2E6D" w:rsidRDefault="00F0080D">
            <w:pPr>
              <w:rPr>
                <w:del w:id="321" w:author="Blacketer, Margaret [JRDUS]" w:date="2017-12-01T14:32:00Z"/>
              </w:rPr>
            </w:pPr>
            <w:del w:id="322" w:author="Blacketer, Margaret [JRDUS]" w:date="2017-12-01T14:32:00Z">
              <w:r w:rsidDel="00ED2E6D">
                <w:delText xml:space="preserve"> Sequence 3 (PROC2) </w:delText>
              </w:r>
              <w:r w:rsidDel="00ED2E6D">
                <w:tab/>
                <w:delText>38000252</w:delText>
              </w:r>
              <w:r w:rsidDel="00ED2E6D">
                <w:tab/>
                <w:delText>Inpatient header - 2nd position</w:delText>
              </w:r>
            </w:del>
          </w:p>
          <w:p w14:paraId="3039D463" w14:textId="7F2E603F" w:rsidR="00E47C63" w:rsidDel="00ED2E6D" w:rsidRDefault="00F0080D">
            <w:pPr>
              <w:rPr>
                <w:del w:id="323" w:author="Blacketer, Margaret [JRDUS]" w:date="2017-12-01T14:32:00Z"/>
              </w:rPr>
            </w:pPr>
            <w:del w:id="324" w:author="Blacketer, Margaret [JRDUS]" w:date="2017-12-01T14:32:00Z">
              <w:r w:rsidDel="00ED2E6D">
                <w:delText>Sequence 4 (PROC3) 38000253 Inpatient header - 3rd position</w:delText>
              </w:r>
            </w:del>
          </w:p>
          <w:p w14:paraId="3595A292" w14:textId="7CE26CB8" w:rsidR="00E47C63" w:rsidDel="00ED2E6D" w:rsidRDefault="00F0080D">
            <w:pPr>
              <w:rPr>
                <w:del w:id="325" w:author="Blacketer, Margaret [JRDUS]" w:date="2017-12-01T14:32:00Z"/>
              </w:rPr>
            </w:pPr>
            <w:del w:id="326" w:author="Blacketer, Margaret [JRDUS]" w:date="2017-12-01T14:32:00Z">
              <w:r w:rsidDel="00ED2E6D">
                <w:delText>Sequence 5 (PROC4)  38000254 Inpatient header - 4th position</w:delText>
              </w:r>
            </w:del>
          </w:p>
          <w:p w14:paraId="488A9541" w14:textId="4B76E1CA" w:rsidR="00E47C63" w:rsidDel="00ED2E6D" w:rsidRDefault="00F0080D">
            <w:pPr>
              <w:rPr>
                <w:del w:id="327" w:author="Blacketer, Margaret [JRDUS]" w:date="2017-12-01T14:32:00Z"/>
              </w:rPr>
            </w:pPr>
            <w:del w:id="328" w:author="Blacketer, Margaret [JRDUS]" w:date="2017-12-01T14:32:00Z">
              <w:r w:rsidDel="00ED2E6D">
                <w:delText>Sequence 6 (PROC5) 38000255 Inpatient header - 5th position</w:delText>
              </w:r>
            </w:del>
          </w:p>
          <w:p w14:paraId="078CACC4" w14:textId="2AC0F207" w:rsidR="00E47C63" w:rsidDel="00ED2E6D" w:rsidRDefault="00E47C63">
            <w:pPr>
              <w:rPr>
                <w:del w:id="329" w:author="Blacketer, Margaret [JRDUS]" w:date="2017-12-01T14:32:00Z"/>
              </w:rPr>
            </w:pPr>
          </w:p>
          <w:p w14:paraId="3ACC9FFD" w14:textId="46B83BB8" w:rsidR="00E47C63" w:rsidDel="00ED2E6D" w:rsidRDefault="00F0080D">
            <w:pPr>
              <w:rPr>
                <w:del w:id="330" w:author="Blacketer, Margaret [JRDUS]" w:date="2017-12-01T14:32:00Z"/>
              </w:rPr>
            </w:pPr>
            <w:del w:id="331" w:author="Blacketer, Margaret [JRDUS]" w:date="2017-12-01T14:32:00Z">
              <w:r w:rsidDel="00ED2E6D">
                <w:delText>If visit = ER (concept_id = 9203) or OP (concept_id = 9202) then:</w:delText>
              </w:r>
            </w:del>
          </w:p>
          <w:p w14:paraId="57227D02" w14:textId="24D7D89D" w:rsidR="00E47C63" w:rsidDel="00ED2E6D" w:rsidRDefault="00E47C63">
            <w:pPr>
              <w:rPr>
                <w:del w:id="332" w:author="Blacketer, Margaret [JRDUS]" w:date="2017-12-01T14:32:00Z"/>
              </w:rPr>
            </w:pPr>
          </w:p>
          <w:p w14:paraId="6122963C" w14:textId="49CA46C2" w:rsidR="00E47C63" w:rsidDel="00ED2E6D" w:rsidRDefault="00F0080D">
            <w:pPr>
              <w:rPr>
                <w:del w:id="333" w:author="Blacketer, Margaret [JRDUS]" w:date="2017-12-01T14:32:00Z"/>
              </w:rPr>
            </w:pPr>
            <w:del w:id="334" w:author="Blacketer, Margaret [JRDUS]" w:date="2017-12-01T14:32:00Z">
              <w:r w:rsidDel="00ED2E6D">
                <w:delText>Sequence 1 (PROC1) 38000267 Outpatient detail - 1st position</w:delText>
              </w:r>
            </w:del>
          </w:p>
          <w:p w14:paraId="06EA53D7" w14:textId="338F9371" w:rsidR="00E47C63" w:rsidDel="00ED2E6D" w:rsidRDefault="00F0080D">
            <w:pPr>
              <w:rPr>
                <w:del w:id="335" w:author="Blacketer, Margaret [JRDUS]" w:date="2017-12-01T14:32:00Z"/>
              </w:rPr>
            </w:pPr>
            <w:del w:id="336" w:author="Blacketer, Margaret [JRDUS]" w:date="2017-12-01T14:32:00Z">
              <w:r w:rsidDel="00ED2E6D">
                <w:delText>Sequence 2 (PROC1) 38000269 Outpatient header - 1st position</w:delText>
              </w:r>
            </w:del>
          </w:p>
          <w:p w14:paraId="669F22FD" w14:textId="0703A5BF" w:rsidR="00E47C63" w:rsidDel="00ED2E6D" w:rsidRDefault="00F0080D">
            <w:pPr>
              <w:rPr>
                <w:del w:id="337" w:author="Blacketer, Margaret [JRDUS]" w:date="2017-12-01T14:32:00Z"/>
              </w:rPr>
            </w:pPr>
            <w:del w:id="338" w:author="Blacketer, Margaret [JRDUS]" w:date="2017-12-01T14:32:00Z">
              <w:r w:rsidDel="00ED2E6D">
                <w:delText>Sequence 3 (PROC2)  38000270 Outpatient header - 2nd position</w:delText>
              </w:r>
            </w:del>
          </w:p>
          <w:p w14:paraId="020E337C" w14:textId="4FC7705F" w:rsidR="00E47C63" w:rsidDel="00ED2E6D" w:rsidRDefault="00F0080D">
            <w:pPr>
              <w:rPr>
                <w:del w:id="339" w:author="Blacketer, Margaret [JRDUS]" w:date="2017-12-01T14:32:00Z"/>
              </w:rPr>
            </w:pPr>
            <w:del w:id="340" w:author="Blacketer, Margaret [JRDUS]" w:date="2017-12-01T14:32:00Z">
              <w:r w:rsidDel="00ED2E6D">
                <w:delText>Sequence 4 (PROC3) 38000271 Outpatient header - 3rd position</w:delText>
              </w:r>
            </w:del>
          </w:p>
          <w:p w14:paraId="75D9BAEA" w14:textId="6A9EBAD0" w:rsidR="00E47C63" w:rsidDel="00ED2E6D" w:rsidRDefault="00F0080D">
            <w:pPr>
              <w:rPr>
                <w:del w:id="341" w:author="Blacketer, Margaret [JRDUS]" w:date="2017-12-01T14:32:00Z"/>
              </w:rPr>
            </w:pPr>
            <w:del w:id="342" w:author="Blacketer, Margaret [JRDUS]" w:date="2017-12-01T14:32:00Z">
              <w:r w:rsidDel="00ED2E6D">
                <w:delText>Sequence 5 (PROC4) 38000272 Outpatient header - 4th position</w:delText>
              </w:r>
            </w:del>
          </w:p>
          <w:p w14:paraId="3CE49CEB" w14:textId="0024C34F" w:rsidR="00E47C63" w:rsidRDefault="00F0080D">
            <w:del w:id="343" w:author="Blacketer, Margaret [JRDUS]" w:date="2017-12-01T14:32:00Z">
              <w:r w:rsidDel="00ED2E6D">
                <w:delText>Sequence 6 (PROC5) 38000273 Outpatient header - 5th position</w:delText>
              </w:r>
            </w:del>
            <w:ins w:id="344" w:author="Blacketer, Margaret [JRDUS]" w:date="2017-12-01T14:32:00Z">
              <w:r w:rsidR="00ED2E6D">
                <w:t>Refer to table above to assign this column</w:t>
              </w:r>
            </w:ins>
          </w:p>
        </w:tc>
        <w:tc>
          <w:tcPr>
            <w:tcW w:w="0" w:type="auto"/>
          </w:tcPr>
          <w:p w14:paraId="2964C228" w14:textId="77777777" w:rsidR="00E47C63" w:rsidRDefault="00E47C63"/>
        </w:tc>
      </w:tr>
      <w:tr w:rsidR="00E47C63" w14:paraId="20CCECB7" w14:textId="77777777">
        <w:tc>
          <w:tcPr>
            <w:tcW w:w="0" w:type="auto"/>
          </w:tcPr>
          <w:p w14:paraId="5D0F470E" w14:textId="77777777" w:rsidR="00E47C63" w:rsidRDefault="00F0080D">
            <w:r>
              <w:t>start_date</w:t>
            </w:r>
          </w:p>
        </w:tc>
        <w:tc>
          <w:tcPr>
            <w:tcW w:w="0" w:type="auto"/>
          </w:tcPr>
          <w:p w14:paraId="2E25CB0A" w14:textId="77777777" w:rsidR="00E47C63" w:rsidRDefault="00F0080D">
            <w:r>
              <w:t>procedure_dt_tm</w:t>
            </w:r>
          </w:p>
        </w:tc>
        <w:tc>
          <w:tcPr>
            <w:tcW w:w="0" w:type="auto"/>
          </w:tcPr>
          <w:p w14:paraId="7AEB0822" w14:textId="77777777" w:rsidR="00E47C63" w:rsidRDefault="00AD294C">
            <w:r>
              <w:t>If the procedure_dt_tm is blank, use the encounter_id to find the visit_occurrence_id and store visit_start_date here instead</w:t>
            </w:r>
          </w:p>
        </w:tc>
        <w:tc>
          <w:tcPr>
            <w:tcW w:w="0" w:type="auto"/>
          </w:tcPr>
          <w:p w14:paraId="25A407D3" w14:textId="77777777" w:rsidR="00E47C63" w:rsidRDefault="00E47C63"/>
        </w:tc>
      </w:tr>
      <w:tr w:rsidR="00E47C63" w14:paraId="1C33AEFE" w14:textId="77777777">
        <w:tc>
          <w:tcPr>
            <w:tcW w:w="0" w:type="auto"/>
          </w:tcPr>
          <w:p w14:paraId="70A1F1C2" w14:textId="77777777" w:rsidR="00E47C63" w:rsidRDefault="00F0080D">
            <w:r>
              <w:t>start_datetime</w:t>
            </w:r>
          </w:p>
        </w:tc>
        <w:tc>
          <w:tcPr>
            <w:tcW w:w="0" w:type="auto"/>
          </w:tcPr>
          <w:p w14:paraId="0FC4920C" w14:textId="77777777" w:rsidR="00E47C63" w:rsidRDefault="00F0080D">
            <w:r>
              <w:t>procedure_dt_tm</w:t>
            </w:r>
          </w:p>
        </w:tc>
        <w:tc>
          <w:tcPr>
            <w:tcW w:w="0" w:type="auto"/>
          </w:tcPr>
          <w:p w14:paraId="03237F80" w14:textId="77777777" w:rsidR="00E47C63" w:rsidRDefault="00AD294C">
            <w:r>
              <w:t>If the procedure_dt_tm is blank, use the encounter_id to find the visit_occurrence_id and store visit_start_date here instead</w:t>
            </w:r>
          </w:p>
        </w:tc>
        <w:tc>
          <w:tcPr>
            <w:tcW w:w="0" w:type="auto"/>
          </w:tcPr>
          <w:p w14:paraId="03DEFA44" w14:textId="77777777" w:rsidR="00E47C63" w:rsidRDefault="00E47C63"/>
        </w:tc>
      </w:tr>
      <w:tr w:rsidR="00E47C63" w14:paraId="306803F6" w14:textId="77777777">
        <w:tc>
          <w:tcPr>
            <w:tcW w:w="0" w:type="auto"/>
          </w:tcPr>
          <w:p w14:paraId="05CCF7CC" w14:textId="77777777" w:rsidR="00E47C63" w:rsidRDefault="00F0080D">
            <w:r>
              <w:t>end_date</w:t>
            </w:r>
          </w:p>
        </w:tc>
        <w:tc>
          <w:tcPr>
            <w:tcW w:w="0" w:type="auto"/>
          </w:tcPr>
          <w:p w14:paraId="234AF3D0" w14:textId="77777777" w:rsidR="00E47C63" w:rsidRDefault="00E47C63"/>
        </w:tc>
        <w:tc>
          <w:tcPr>
            <w:tcW w:w="0" w:type="auto"/>
          </w:tcPr>
          <w:p w14:paraId="0D783238" w14:textId="77777777" w:rsidR="00E47C63" w:rsidRDefault="00E47C63"/>
        </w:tc>
        <w:tc>
          <w:tcPr>
            <w:tcW w:w="0" w:type="auto"/>
          </w:tcPr>
          <w:p w14:paraId="572B3A4A" w14:textId="77777777" w:rsidR="00E47C63" w:rsidRDefault="00E47C63"/>
        </w:tc>
      </w:tr>
      <w:tr w:rsidR="00E47C63" w14:paraId="09AB3A8D" w14:textId="77777777">
        <w:tc>
          <w:tcPr>
            <w:tcW w:w="0" w:type="auto"/>
          </w:tcPr>
          <w:p w14:paraId="216CB2B6" w14:textId="77777777" w:rsidR="00E47C63" w:rsidRDefault="00F0080D">
            <w:r>
              <w:lastRenderedPageBreak/>
              <w:t>end_datetime</w:t>
            </w:r>
          </w:p>
        </w:tc>
        <w:tc>
          <w:tcPr>
            <w:tcW w:w="0" w:type="auto"/>
          </w:tcPr>
          <w:p w14:paraId="6210A863" w14:textId="77777777" w:rsidR="00E47C63" w:rsidRDefault="00E47C63"/>
        </w:tc>
        <w:tc>
          <w:tcPr>
            <w:tcW w:w="0" w:type="auto"/>
          </w:tcPr>
          <w:p w14:paraId="3418C79D" w14:textId="77777777" w:rsidR="00E47C63" w:rsidRDefault="00E47C63"/>
        </w:tc>
        <w:tc>
          <w:tcPr>
            <w:tcW w:w="0" w:type="auto"/>
          </w:tcPr>
          <w:p w14:paraId="35AEB039" w14:textId="77777777" w:rsidR="00E47C63" w:rsidRDefault="00E47C63"/>
        </w:tc>
      </w:tr>
      <w:tr w:rsidR="00E47C63" w14:paraId="039B5A15" w14:textId="77777777">
        <w:tc>
          <w:tcPr>
            <w:tcW w:w="0" w:type="auto"/>
          </w:tcPr>
          <w:p w14:paraId="08F1DD69" w14:textId="77777777" w:rsidR="00E47C63" w:rsidRDefault="00F0080D">
            <w:r>
              <w:t>days_supply</w:t>
            </w:r>
          </w:p>
        </w:tc>
        <w:tc>
          <w:tcPr>
            <w:tcW w:w="0" w:type="auto"/>
          </w:tcPr>
          <w:p w14:paraId="41C7C2BC" w14:textId="77777777" w:rsidR="00E47C63" w:rsidRDefault="00E47C63"/>
        </w:tc>
        <w:tc>
          <w:tcPr>
            <w:tcW w:w="0" w:type="auto"/>
          </w:tcPr>
          <w:p w14:paraId="27868BFA" w14:textId="77777777" w:rsidR="00E47C63" w:rsidRDefault="00E47C63"/>
        </w:tc>
        <w:tc>
          <w:tcPr>
            <w:tcW w:w="0" w:type="auto"/>
          </w:tcPr>
          <w:p w14:paraId="6FB4BBF3" w14:textId="77777777" w:rsidR="00E47C63" w:rsidRDefault="00E47C63"/>
        </w:tc>
      </w:tr>
      <w:tr w:rsidR="00E47C63" w14:paraId="7CE0C225" w14:textId="77777777">
        <w:tc>
          <w:tcPr>
            <w:tcW w:w="0" w:type="auto"/>
          </w:tcPr>
          <w:p w14:paraId="79DB9464" w14:textId="77777777" w:rsidR="00E47C63" w:rsidRDefault="00F0080D">
            <w:r>
              <w:t>dose_unit_concept_id</w:t>
            </w:r>
          </w:p>
        </w:tc>
        <w:tc>
          <w:tcPr>
            <w:tcW w:w="0" w:type="auto"/>
          </w:tcPr>
          <w:p w14:paraId="77D8CC71" w14:textId="77777777" w:rsidR="00E47C63" w:rsidRDefault="00E47C63"/>
        </w:tc>
        <w:tc>
          <w:tcPr>
            <w:tcW w:w="0" w:type="auto"/>
          </w:tcPr>
          <w:p w14:paraId="5327FEAA" w14:textId="77777777" w:rsidR="00E47C63" w:rsidRDefault="00E47C63"/>
        </w:tc>
        <w:tc>
          <w:tcPr>
            <w:tcW w:w="0" w:type="auto"/>
          </w:tcPr>
          <w:p w14:paraId="4061A416" w14:textId="77777777" w:rsidR="00E47C63" w:rsidRDefault="00E47C63"/>
        </w:tc>
      </w:tr>
      <w:tr w:rsidR="00E47C63" w14:paraId="4D49BE17" w14:textId="77777777">
        <w:tc>
          <w:tcPr>
            <w:tcW w:w="0" w:type="auto"/>
          </w:tcPr>
          <w:p w14:paraId="558503B2" w14:textId="77777777" w:rsidR="00E47C63" w:rsidRDefault="00F0080D">
            <w:r>
              <w:t>dose_unit_source_value</w:t>
            </w:r>
          </w:p>
        </w:tc>
        <w:tc>
          <w:tcPr>
            <w:tcW w:w="0" w:type="auto"/>
          </w:tcPr>
          <w:p w14:paraId="6AEBA00C" w14:textId="77777777" w:rsidR="00E47C63" w:rsidRDefault="00E47C63"/>
        </w:tc>
        <w:tc>
          <w:tcPr>
            <w:tcW w:w="0" w:type="auto"/>
          </w:tcPr>
          <w:p w14:paraId="6C67EB23" w14:textId="77777777" w:rsidR="00E47C63" w:rsidRDefault="00E47C63"/>
        </w:tc>
        <w:tc>
          <w:tcPr>
            <w:tcW w:w="0" w:type="auto"/>
          </w:tcPr>
          <w:p w14:paraId="69B48470" w14:textId="77777777" w:rsidR="00E47C63" w:rsidRDefault="00E47C63"/>
        </w:tc>
      </w:tr>
      <w:tr w:rsidR="00E47C63" w14:paraId="5EB37296" w14:textId="77777777">
        <w:tc>
          <w:tcPr>
            <w:tcW w:w="0" w:type="auto"/>
          </w:tcPr>
          <w:p w14:paraId="210E466F" w14:textId="77777777" w:rsidR="00E47C63" w:rsidRDefault="00F0080D">
            <w:r>
              <w:t>effective_drug_dose</w:t>
            </w:r>
          </w:p>
        </w:tc>
        <w:tc>
          <w:tcPr>
            <w:tcW w:w="0" w:type="auto"/>
          </w:tcPr>
          <w:p w14:paraId="3BB0CE24" w14:textId="77777777" w:rsidR="00E47C63" w:rsidRDefault="00E47C63"/>
        </w:tc>
        <w:tc>
          <w:tcPr>
            <w:tcW w:w="0" w:type="auto"/>
          </w:tcPr>
          <w:p w14:paraId="08E10F4D" w14:textId="77777777" w:rsidR="00E47C63" w:rsidRDefault="00E47C63"/>
        </w:tc>
        <w:tc>
          <w:tcPr>
            <w:tcW w:w="0" w:type="auto"/>
          </w:tcPr>
          <w:p w14:paraId="3D14B6BE" w14:textId="77777777" w:rsidR="00E47C63" w:rsidRDefault="00E47C63"/>
        </w:tc>
      </w:tr>
      <w:tr w:rsidR="00E47C63" w14:paraId="24C3C074" w14:textId="77777777">
        <w:tc>
          <w:tcPr>
            <w:tcW w:w="0" w:type="auto"/>
          </w:tcPr>
          <w:p w14:paraId="253FBCFC" w14:textId="77777777" w:rsidR="00E47C63" w:rsidRDefault="00F0080D">
            <w:r>
              <w:t>lot_number</w:t>
            </w:r>
          </w:p>
        </w:tc>
        <w:tc>
          <w:tcPr>
            <w:tcW w:w="0" w:type="auto"/>
          </w:tcPr>
          <w:p w14:paraId="1941D6E2" w14:textId="77777777" w:rsidR="00E47C63" w:rsidRDefault="00E47C63"/>
        </w:tc>
        <w:tc>
          <w:tcPr>
            <w:tcW w:w="0" w:type="auto"/>
          </w:tcPr>
          <w:p w14:paraId="0DDD4C95" w14:textId="77777777" w:rsidR="00E47C63" w:rsidRDefault="00E47C63"/>
        </w:tc>
        <w:tc>
          <w:tcPr>
            <w:tcW w:w="0" w:type="auto"/>
          </w:tcPr>
          <w:p w14:paraId="7DCFB79B" w14:textId="77777777" w:rsidR="00E47C63" w:rsidRDefault="00E47C63"/>
        </w:tc>
      </w:tr>
      <w:tr w:rsidR="00E47C63" w14:paraId="12D432FF" w14:textId="77777777">
        <w:tc>
          <w:tcPr>
            <w:tcW w:w="0" w:type="auto"/>
          </w:tcPr>
          <w:p w14:paraId="04BAE175" w14:textId="77777777" w:rsidR="00E47C63" w:rsidRDefault="00F0080D">
            <w:r>
              <w:t>modifier_concept_id</w:t>
            </w:r>
          </w:p>
        </w:tc>
        <w:tc>
          <w:tcPr>
            <w:tcW w:w="0" w:type="auto"/>
          </w:tcPr>
          <w:p w14:paraId="10680BA4" w14:textId="77777777" w:rsidR="00E47C63" w:rsidRDefault="00E47C63"/>
        </w:tc>
        <w:tc>
          <w:tcPr>
            <w:tcW w:w="0" w:type="auto"/>
          </w:tcPr>
          <w:p w14:paraId="029346A8" w14:textId="77777777" w:rsidR="00E47C63" w:rsidRDefault="00E47C63"/>
        </w:tc>
        <w:tc>
          <w:tcPr>
            <w:tcW w:w="0" w:type="auto"/>
          </w:tcPr>
          <w:p w14:paraId="670A57B9" w14:textId="77777777" w:rsidR="00E47C63" w:rsidRDefault="00E47C63"/>
        </w:tc>
      </w:tr>
      <w:tr w:rsidR="00E47C63" w14:paraId="6F8FC000" w14:textId="77777777">
        <w:tc>
          <w:tcPr>
            <w:tcW w:w="0" w:type="auto"/>
          </w:tcPr>
          <w:p w14:paraId="71B5227F" w14:textId="77777777" w:rsidR="00E47C63" w:rsidRDefault="00F0080D">
            <w:r>
              <w:t>operator_concept_id</w:t>
            </w:r>
          </w:p>
        </w:tc>
        <w:tc>
          <w:tcPr>
            <w:tcW w:w="0" w:type="auto"/>
          </w:tcPr>
          <w:p w14:paraId="4CF95560" w14:textId="77777777" w:rsidR="00E47C63" w:rsidRDefault="00E47C63"/>
        </w:tc>
        <w:tc>
          <w:tcPr>
            <w:tcW w:w="0" w:type="auto"/>
          </w:tcPr>
          <w:p w14:paraId="144D2BCE" w14:textId="77777777" w:rsidR="00E47C63" w:rsidRDefault="00E47C63"/>
        </w:tc>
        <w:tc>
          <w:tcPr>
            <w:tcW w:w="0" w:type="auto"/>
          </w:tcPr>
          <w:p w14:paraId="6F962ED6" w14:textId="77777777" w:rsidR="00E47C63" w:rsidRDefault="00E47C63"/>
        </w:tc>
      </w:tr>
      <w:tr w:rsidR="00E47C63" w14:paraId="12A5A56D" w14:textId="77777777">
        <w:tc>
          <w:tcPr>
            <w:tcW w:w="0" w:type="auto"/>
          </w:tcPr>
          <w:p w14:paraId="78C5AE5E" w14:textId="77777777" w:rsidR="00E47C63" w:rsidRDefault="00F0080D">
            <w:r>
              <w:t>qualifier_concept_id</w:t>
            </w:r>
          </w:p>
        </w:tc>
        <w:tc>
          <w:tcPr>
            <w:tcW w:w="0" w:type="auto"/>
          </w:tcPr>
          <w:p w14:paraId="52BF3B6B" w14:textId="77777777" w:rsidR="00E47C63" w:rsidRDefault="00E47C63"/>
        </w:tc>
        <w:tc>
          <w:tcPr>
            <w:tcW w:w="0" w:type="auto"/>
          </w:tcPr>
          <w:p w14:paraId="0D5747AC" w14:textId="77777777" w:rsidR="00E47C63" w:rsidRDefault="00E47C63"/>
        </w:tc>
        <w:tc>
          <w:tcPr>
            <w:tcW w:w="0" w:type="auto"/>
          </w:tcPr>
          <w:p w14:paraId="6865561E" w14:textId="77777777" w:rsidR="00E47C63" w:rsidRDefault="00E47C63"/>
        </w:tc>
      </w:tr>
      <w:tr w:rsidR="00E47C63" w14:paraId="0962F189" w14:textId="77777777">
        <w:tc>
          <w:tcPr>
            <w:tcW w:w="0" w:type="auto"/>
          </w:tcPr>
          <w:p w14:paraId="77C808FB" w14:textId="77777777" w:rsidR="00E47C63" w:rsidRDefault="00F0080D">
            <w:r>
              <w:t>qualifier_source_value</w:t>
            </w:r>
          </w:p>
        </w:tc>
        <w:tc>
          <w:tcPr>
            <w:tcW w:w="0" w:type="auto"/>
          </w:tcPr>
          <w:p w14:paraId="500D82D6" w14:textId="77777777" w:rsidR="00E47C63" w:rsidRDefault="00E47C63"/>
        </w:tc>
        <w:tc>
          <w:tcPr>
            <w:tcW w:w="0" w:type="auto"/>
          </w:tcPr>
          <w:p w14:paraId="31613D1C" w14:textId="77777777" w:rsidR="00E47C63" w:rsidRDefault="00E47C63"/>
        </w:tc>
        <w:tc>
          <w:tcPr>
            <w:tcW w:w="0" w:type="auto"/>
          </w:tcPr>
          <w:p w14:paraId="7A722E30" w14:textId="77777777" w:rsidR="00E47C63" w:rsidRDefault="00E47C63"/>
        </w:tc>
      </w:tr>
      <w:tr w:rsidR="00E47C63" w14:paraId="20DC2EDB" w14:textId="77777777">
        <w:tc>
          <w:tcPr>
            <w:tcW w:w="0" w:type="auto"/>
          </w:tcPr>
          <w:p w14:paraId="33D8BF41" w14:textId="77777777" w:rsidR="00E47C63" w:rsidRDefault="00F0080D">
            <w:r>
              <w:t>quantity</w:t>
            </w:r>
          </w:p>
        </w:tc>
        <w:tc>
          <w:tcPr>
            <w:tcW w:w="0" w:type="auto"/>
          </w:tcPr>
          <w:p w14:paraId="1D2DFA15" w14:textId="77777777" w:rsidR="00E47C63" w:rsidRDefault="00E47C63"/>
        </w:tc>
        <w:tc>
          <w:tcPr>
            <w:tcW w:w="0" w:type="auto"/>
          </w:tcPr>
          <w:p w14:paraId="07DFA676" w14:textId="77777777" w:rsidR="00E47C63" w:rsidRDefault="00E47C63"/>
        </w:tc>
        <w:tc>
          <w:tcPr>
            <w:tcW w:w="0" w:type="auto"/>
          </w:tcPr>
          <w:p w14:paraId="2A01C480" w14:textId="77777777" w:rsidR="00E47C63" w:rsidRDefault="00E47C63"/>
        </w:tc>
      </w:tr>
      <w:tr w:rsidR="00E47C63" w14:paraId="37CAAA64" w14:textId="77777777">
        <w:tc>
          <w:tcPr>
            <w:tcW w:w="0" w:type="auto"/>
          </w:tcPr>
          <w:p w14:paraId="39FE3E8F" w14:textId="77777777" w:rsidR="00E47C63" w:rsidRDefault="00F0080D">
            <w:r>
              <w:t>range_high</w:t>
            </w:r>
          </w:p>
        </w:tc>
        <w:tc>
          <w:tcPr>
            <w:tcW w:w="0" w:type="auto"/>
          </w:tcPr>
          <w:p w14:paraId="69B2B3DC" w14:textId="77777777" w:rsidR="00E47C63" w:rsidRDefault="00E47C63"/>
        </w:tc>
        <w:tc>
          <w:tcPr>
            <w:tcW w:w="0" w:type="auto"/>
          </w:tcPr>
          <w:p w14:paraId="07AAFCCE" w14:textId="77777777" w:rsidR="00E47C63" w:rsidRDefault="00E47C63"/>
        </w:tc>
        <w:tc>
          <w:tcPr>
            <w:tcW w:w="0" w:type="auto"/>
          </w:tcPr>
          <w:p w14:paraId="45B1244E" w14:textId="77777777" w:rsidR="00E47C63" w:rsidRDefault="00E47C63"/>
        </w:tc>
      </w:tr>
      <w:tr w:rsidR="00E47C63" w14:paraId="58CC0A6A" w14:textId="77777777">
        <w:tc>
          <w:tcPr>
            <w:tcW w:w="0" w:type="auto"/>
          </w:tcPr>
          <w:p w14:paraId="74F780F0" w14:textId="77777777" w:rsidR="00E47C63" w:rsidRDefault="00F0080D">
            <w:r>
              <w:t>range_low</w:t>
            </w:r>
          </w:p>
        </w:tc>
        <w:tc>
          <w:tcPr>
            <w:tcW w:w="0" w:type="auto"/>
          </w:tcPr>
          <w:p w14:paraId="561A6362" w14:textId="77777777" w:rsidR="00E47C63" w:rsidRDefault="00E47C63"/>
        </w:tc>
        <w:tc>
          <w:tcPr>
            <w:tcW w:w="0" w:type="auto"/>
          </w:tcPr>
          <w:p w14:paraId="4D638B88" w14:textId="77777777" w:rsidR="00E47C63" w:rsidRDefault="00E47C63"/>
        </w:tc>
        <w:tc>
          <w:tcPr>
            <w:tcW w:w="0" w:type="auto"/>
          </w:tcPr>
          <w:p w14:paraId="7EECAD94" w14:textId="77777777" w:rsidR="00E47C63" w:rsidRDefault="00E47C63"/>
        </w:tc>
      </w:tr>
      <w:tr w:rsidR="00E47C63" w14:paraId="24ED65AA" w14:textId="77777777">
        <w:tc>
          <w:tcPr>
            <w:tcW w:w="0" w:type="auto"/>
          </w:tcPr>
          <w:p w14:paraId="26B863E5" w14:textId="77777777" w:rsidR="00E47C63" w:rsidRDefault="00F0080D">
            <w:r>
              <w:t>refills</w:t>
            </w:r>
          </w:p>
        </w:tc>
        <w:tc>
          <w:tcPr>
            <w:tcW w:w="0" w:type="auto"/>
          </w:tcPr>
          <w:p w14:paraId="0ADD0470" w14:textId="77777777" w:rsidR="00E47C63" w:rsidRDefault="00E47C63"/>
        </w:tc>
        <w:tc>
          <w:tcPr>
            <w:tcW w:w="0" w:type="auto"/>
          </w:tcPr>
          <w:p w14:paraId="5BFFF1A9" w14:textId="77777777" w:rsidR="00E47C63" w:rsidRDefault="00E47C63"/>
        </w:tc>
        <w:tc>
          <w:tcPr>
            <w:tcW w:w="0" w:type="auto"/>
          </w:tcPr>
          <w:p w14:paraId="04E6CA59" w14:textId="77777777" w:rsidR="00E47C63" w:rsidRDefault="00E47C63"/>
        </w:tc>
      </w:tr>
      <w:tr w:rsidR="00E47C63" w14:paraId="0D455951" w14:textId="77777777">
        <w:tc>
          <w:tcPr>
            <w:tcW w:w="0" w:type="auto"/>
          </w:tcPr>
          <w:p w14:paraId="4262007A" w14:textId="77777777" w:rsidR="00E47C63" w:rsidRDefault="00F0080D">
            <w:r>
              <w:t>route_concept_id</w:t>
            </w:r>
          </w:p>
        </w:tc>
        <w:tc>
          <w:tcPr>
            <w:tcW w:w="0" w:type="auto"/>
          </w:tcPr>
          <w:p w14:paraId="44B91A5E" w14:textId="77777777" w:rsidR="00E47C63" w:rsidRDefault="00E47C63"/>
        </w:tc>
        <w:tc>
          <w:tcPr>
            <w:tcW w:w="0" w:type="auto"/>
          </w:tcPr>
          <w:p w14:paraId="0C355E05" w14:textId="77777777" w:rsidR="00E47C63" w:rsidRDefault="00E47C63"/>
        </w:tc>
        <w:tc>
          <w:tcPr>
            <w:tcW w:w="0" w:type="auto"/>
          </w:tcPr>
          <w:p w14:paraId="76649F6F" w14:textId="77777777" w:rsidR="00E47C63" w:rsidRDefault="00E47C63"/>
        </w:tc>
      </w:tr>
      <w:tr w:rsidR="00E47C63" w14:paraId="4CCF7D3C" w14:textId="77777777">
        <w:tc>
          <w:tcPr>
            <w:tcW w:w="0" w:type="auto"/>
          </w:tcPr>
          <w:p w14:paraId="388032CC" w14:textId="77777777" w:rsidR="00E47C63" w:rsidRDefault="00F0080D">
            <w:r>
              <w:t>route_source_value</w:t>
            </w:r>
          </w:p>
        </w:tc>
        <w:tc>
          <w:tcPr>
            <w:tcW w:w="0" w:type="auto"/>
          </w:tcPr>
          <w:p w14:paraId="292982B2" w14:textId="77777777" w:rsidR="00E47C63" w:rsidRDefault="00E47C63"/>
        </w:tc>
        <w:tc>
          <w:tcPr>
            <w:tcW w:w="0" w:type="auto"/>
          </w:tcPr>
          <w:p w14:paraId="38879E30" w14:textId="77777777" w:rsidR="00E47C63" w:rsidRDefault="00E47C63"/>
        </w:tc>
        <w:tc>
          <w:tcPr>
            <w:tcW w:w="0" w:type="auto"/>
          </w:tcPr>
          <w:p w14:paraId="45CC61C4" w14:textId="77777777" w:rsidR="00E47C63" w:rsidRDefault="00E47C63"/>
        </w:tc>
      </w:tr>
      <w:tr w:rsidR="00E47C63" w14:paraId="00EF6849" w14:textId="77777777">
        <w:tc>
          <w:tcPr>
            <w:tcW w:w="0" w:type="auto"/>
          </w:tcPr>
          <w:p w14:paraId="4F044941" w14:textId="77777777" w:rsidR="00E47C63" w:rsidRDefault="00F0080D">
            <w:r>
              <w:t>sig</w:t>
            </w:r>
          </w:p>
        </w:tc>
        <w:tc>
          <w:tcPr>
            <w:tcW w:w="0" w:type="auto"/>
          </w:tcPr>
          <w:p w14:paraId="727B1003" w14:textId="77777777" w:rsidR="00E47C63" w:rsidRDefault="00E47C63"/>
        </w:tc>
        <w:tc>
          <w:tcPr>
            <w:tcW w:w="0" w:type="auto"/>
          </w:tcPr>
          <w:p w14:paraId="76223547" w14:textId="77777777" w:rsidR="00E47C63" w:rsidRDefault="00E47C63"/>
        </w:tc>
        <w:tc>
          <w:tcPr>
            <w:tcW w:w="0" w:type="auto"/>
          </w:tcPr>
          <w:p w14:paraId="1962DE1B" w14:textId="77777777" w:rsidR="00E47C63" w:rsidRDefault="00E47C63"/>
        </w:tc>
      </w:tr>
      <w:tr w:rsidR="00E47C63" w14:paraId="7E98E6E5" w14:textId="77777777">
        <w:tc>
          <w:tcPr>
            <w:tcW w:w="0" w:type="auto"/>
          </w:tcPr>
          <w:p w14:paraId="7B806E04" w14:textId="77777777" w:rsidR="00E47C63" w:rsidRDefault="00F0080D">
            <w:r>
              <w:t>stop_reason</w:t>
            </w:r>
          </w:p>
        </w:tc>
        <w:tc>
          <w:tcPr>
            <w:tcW w:w="0" w:type="auto"/>
          </w:tcPr>
          <w:p w14:paraId="090983D2" w14:textId="77777777" w:rsidR="00E47C63" w:rsidRDefault="00E47C63"/>
        </w:tc>
        <w:tc>
          <w:tcPr>
            <w:tcW w:w="0" w:type="auto"/>
          </w:tcPr>
          <w:p w14:paraId="4D12D1C0" w14:textId="77777777" w:rsidR="00E47C63" w:rsidRDefault="00E47C63"/>
        </w:tc>
        <w:tc>
          <w:tcPr>
            <w:tcW w:w="0" w:type="auto"/>
          </w:tcPr>
          <w:p w14:paraId="66059102" w14:textId="77777777" w:rsidR="00E47C63" w:rsidRDefault="00E47C63"/>
        </w:tc>
      </w:tr>
      <w:tr w:rsidR="00E47C63" w14:paraId="60D3BC1A" w14:textId="77777777">
        <w:tc>
          <w:tcPr>
            <w:tcW w:w="0" w:type="auto"/>
          </w:tcPr>
          <w:p w14:paraId="4ADED1FB" w14:textId="77777777" w:rsidR="00E47C63" w:rsidRDefault="00F0080D">
            <w:r>
              <w:t>unique_device_id</w:t>
            </w:r>
          </w:p>
        </w:tc>
        <w:tc>
          <w:tcPr>
            <w:tcW w:w="0" w:type="auto"/>
          </w:tcPr>
          <w:p w14:paraId="612A6E83" w14:textId="77777777" w:rsidR="00E47C63" w:rsidRDefault="00E47C63"/>
        </w:tc>
        <w:tc>
          <w:tcPr>
            <w:tcW w:w="0" w:type="auto"/>
          </w:tcPr>
          <w:p w14:paraId="33DE79BF" w14:textId="77777777" w:rsidR="00E47C63" w:rsidRDefault="00E47C63"/>
        </w:tc>
        <w:tc>
          <w:tcPr>
            <w:tcW w:w="0" w:type="auto"/>
          </w:tcPr>
          <w:p w14:paraId="78F16C46" w14:textId="77777777" w:rsidR="00E47C63" w:rsidRDefault="00E47C63"/>
        </w:tc>
      </w:tr>
      <w:tr w:rsidR="00E47C63" w14:paraId="20FC67E5" w14:textId="77777777">
        <w:tc>
          <w:tcPr>
            <w:tcW w:w="0" w:type="auto"/>
          </w:tcPr>
          <w:p w14:paraId="35E42942" w14:textId="77777777" w:rsidR="00E47C63" w:rsidRDefault="00F0080D">
            <w:r>
              <w:t>unit_concept_id</w:t>
            </w:r>
          </w:p>
        </w:tc>
        <w:tc>
          <w:tcPr>
            <w:tcW w:w="0" w:type="auto"/>
          </w:tcPr>
          <w:p w14:paraId="0D0F8D77" w14:textId="77777777" w:rsidR="00E47C63" w:rsidRDefault="00E47C63"/>
        </w:tc>
        <w:tc>
          <w:tcPr>
            <w:tcW w:w="0" w:type="auto"/>
          </w:tcPr>
          <w:p w14:paraId="28B2C275" w14:textId="77777777" w:rsidR="00E47C63" w:rsidRDefault="00E47C63"/>
        </w:tc>
        <w:tc>
          <w:tcPr>
            <w:tcW w:w="0" w:type="auto"/>
          </w:tcPr>
          <w:p w14:paraId="6CDACD21" w14:textId="77777777" w:rsidR="00E47C63" w:rsidRDefault="00E47C63"/>
        </w:tc>
      </w:tr>
      <w:tr w:rsidR="00E47C63" w14:paraId="271E84DB" w14:textId="77777777">
        <w:tc>
          <w:tcPr>
            <w:tcW w:w="0" w:type="auto"/>
          </w:tcPr>
          <w:p w14:paraId="0E2A8E3E" w14:textId="77777777" w:rsidR="00E47C63" w:rsidRDefault="00F0080D">
            <w:r>
              <w:t>unit_source_value</w:t>
            </w:r>
          </w:p>
        </w:tc>
        <w:tc>
          <w:tcPr>
            <w:tcW w:w="0" w:type="auto"/>
          </w:tcPr>
          <w:p w14:paraId="119F9008" w14:textId="77777777" w:rsidR="00E47C63" w:rsidRDefault="00E47C63"/>
        </w:tc>
        <w:tc>
          <w:tcPr>
            <w:tcW w:w="0" w:type="auto"/>
          </w:tcPr>
          <w:p w14:paraId="31653C87" w14:textId="77777777" w:rsidR="00E47C63" w:rsidRDefault="00E47C63"/>
        </w:tc>
        <w:tc>
          <w:tcPr>
            <w:tcW w:w="0" w:type="auto"/>
          </w:tcPr>
          <w:p w14:paraId="13CFD4AC" w14:textId="77777777" w:rsidR="00E47C63" w:rsidRDefault="00E47C63"/>
        </w:tc>
      </w:tr>
      <w:tr w:rsidR="00E47C63" w14:paraId="110B4538" w14:textId="77777777">
        <w:tc>
          <w:tcPr>
            <w:tcW w:w="0" w:type="auto"/>
          </w:tcPr>
          <w:p w14:paraId="58DB8C24" w14:textId="77777777" w:rsidR="00E47C63" w:rsidRDefault="00F0080D">
            <w:r>
              <w:t>value_as_concept_id</w:t>
            </w:r>
          </w:p>
        </w:tc>
        <w:tc>
          <w:tcPr>
            <w:tcW w:w="0" w:type="auto"/>
          </w:tcPr>
          <w:p w14:paraId="799C1EF6" w14:textId="77777777" w:rsidR="00E47C63" w:rsidRDefault="00E47C63"/>
        </w:tc>
        <w:tc>
          <w:tcPr>
            <w:tcW w:w="0" w:type="auto"/>
          </w:tcPr>
          <w:p w14:paraId="755CB40E" w14:textId="77777777" w:rsidR="00E47C63" w:rsidRDefault="00E47C63"/>
        </w:tc>
        <w:tc>
          <w:tcPr>
            <w:tcW w:w="0" w:type="auto"/>
          </w:tcPr>
          <w:p w14:paraId="0074847C" w14:textId="77777777" w:rsidR="00E47C63" w:rsidRDefault="00E47C63"/>
        </w:tc>
      </w:tr>
      <w:tr w:rsidR="00E47C63" w14:paraId="3C4B6C2B" w14:textId="77777777">
        <w:tc>
          <w:tcPr>
            <w:tcW w:w="0" w:type="auto"/>
          </w:tcPr>
          <w:p w14:paraId="786B2359" w14:textId="77777777" w:rsidR="00E47C63" w:rsidRDefault="00F0080D">
            <w:r>
              <w:t>value_as_number</w:t>
            </w:r>
          </w:p>
        </w:tc>
        <w:tc>
          <w:tcPr>
            <w:tcW w:w="0" w:type="auto"/>
          </w:tcPr>
          <w:p w14:paraId="413806E7" w14:textId="77777777" w:rsidR="00E47C63" w:rsidRDefault="00E47C63"/>
        </w:tc>
        <w:tc>
          <w:tcPr>
            <w:tcW w:w="0" w:type="auto"/>
          </w:tcPr>
          <w:p w14:paraId="1D6DAE00" w14:textId="77777777" w:rsidR="00E47C63" w:rsidRDefault="00E47C63"/>
        </w:tc>
        <w:tc>
          <w:tcPr>
            <w:tcW w:w="0" w:type="auto"/>
          </w:tcPr>
          <w:p w14:paraId="13B906ED" w14:textId="77777777" w:rsidR="00E47C63" w:rsidRDefault="00E47C63"/>
        </w:tc>
      </w:tr>
      <w:tr w:rsidR="00E47C63" w14:paraId="4DD1F1DC" w14:textId="77777777">
        <w:tc>
          <w:tcPr>
            <w:tcW w:w="0" w:type="auto"/>
          </w:tcPr>
          <w:p w14:paraId="34817EB2" w14:textId="77777777" w:rsidR="00E47C63" w:rsidRDefault="00F0080D">
            <w:r>
              <w:t>value_as_string</w:t>
            </w:r>
          </w:p>
        </w:tc>
        <w:tc>
          <w:tcPr>
            <w:tcW w:w="0" w:type="auto"/>
          </w:tcPr>
          <w:p w14:paraId="66E63AAB" w14:textId="77777777" w:rsidR="00E47C63" w:rsidRDefault="00E47C63"/>
        </w:tc>
        <w:tc>
          <w:tcPr>
            <w:tcW w:w="0" w:type="auto"/>
          </w:tcPr>
          <w:p w14:paraId="2965A151" w14:textId="77777777" w:rsidR="00E47C63" w:rsidRDefault="00E47C63"/>
        </w:tc>
        <w:tc>
          <w:tcPr>
            <w:tcW w:w="0" w:type="auto"/>
          </w:tcPr>
          <w:p w14:paraId="3AEA692F" w14:textId="77777777" w:rsidR="00E47C63" w:rsidRDefault="00E47C63"/>
        </w:tc>
      </w:tr>
      <w:tr w:rsidR="00E47C63" w14:paraId="06E915D3" w14:textId="77777777">
        <w:tc>
          <w:tcPr>
            <w:tcW w:w="0" w:type="auto"/>
          </w:tcPr>
          <w:p w14:paraId="0A387132" w14:textId="77777777" w:rsidR="00E47C63" w:rsidRDefault="00F0080D">
            <w:r>
              <w:t>value_source_value</w:t>
            </w:r>
          </w:p>
        </w:tc>
        <w:tc>
          <w:tcPr>
            <w:tcW w:w="0" w:type="auto"/>
          </w:tcPr>
          <w:p w14:paraId="325B50B3" w14:textId="77777777" w:rsidR="00E47C63" w:rsidRDefault="00E47C63"/>
        </w:tc>
        <w:tc>
          <w:tcPr>
            <w:tcW w:w="0" w:type="auto"/>
          </w:tcPr>
          <w:p w14:paraId="7433AC14" w14:textId="77777777" w:rsidR="00E47C63" w:rsidRDefault="00E47C63"/>
        </w:tc>
        <w:tc>
          <w:tcPr>
            <w:tcW w:w="0" w:type="auto"/>
          </w:tcPr>
          <w:p w14:paraId="7D5D7F49" w14:textId="77777777" w:rsidR="00E47C63" w:rsidRDefault="00E47C63"/>
        </w:tc>
      </w:tr>
      <w:tr w:rsidR="00E47C63" w14:paraId="402D3C06" w14:textId="77777777">
        <w:tc>
          <w:tcPr>
            <w:tcW w:w="0" w:type="auto"/>
          </w:tcPr>
          <w:p w14:paraId="36F6EE55" w14:textId="77777777" w:rsidR="00E47C63" w:rsidRDefault="00F0080D">
            <w:r>
              <w:t>anatomic_site_concept_id</w:t>
            </w:r>
          </w:p>
        </w:tc>
        <w:tc>
          <w:tcPr>
            <w:tcW w:w="0" w:type="auto"/>
          </w:tcPr>
          <w:p w14:paraId="3A2212F0" w14:textId="77777777" w:rsidR="00E47C63" w:rsidRDefault="00E47C63"/>
        </w:tc>
        <w:tc>
          <w:tcPr>
            <w:tcW w:w="0" w:type="auto"/>
          </w:tcPr>
          <w:p w14:paraId="483D55C8" w14:textId="77777777" w:rsidR="00E47C63" w:rsidRDefault="00E47C63"/>
        </w:tc>
        <w:tc>
          <w:tcPr>
            <w:tcW w:w="0" w:type="auto"/>
          </w:tcPr>
          <w:p w14:paraId="7410B644" w14:textId="77777777" w:rsidR="00E47C63" w:rsidRDefault="00E47C63"/>
        </w:tc>
      </w:tr>
      <w:tr w:rsidR="00E47C63" w14:paraId="58E75CBB" w14:textId="77777777">
        <w:tc>
          <w:tcPr>
            <w:tcW w:w="0" w:type="auto"/>
          </w:tcPr>
          <w:p w14:paraId="22648C9F" w14:textId="77777777" w:rsidR="00E47C63" w:rsidRDefault="00F0080D">
            <w:r>
              <w:t>disease_status_concept_id</w:t>
            </w:r>
          </w:p>
        </w:tc>
        <w:tc>
          <w:tcPr>
            <w:tcW w:w="0" w:type="auto"/>
          </w:tcPr>
          <w:p w14:paraId="06736C75" w14:textId="77777777" w:rsidR="00E47C63" w:rsidRDefault="00E47C63"/>
        </w:tc>
        <w:tc>
          <w:tcPr>
            <w:tcW w:w="0" w:type="auto"/>
          </w:tcPr>
          <w:p w14:paraId="15147CEE" w14:textId="77777777" w:rsidR="00E47C63" w:rsidRDefault="00E47C63"/>
        </w:tc>
        <w:tc>
          <w:tcPr>
            <w:tcW w:w="0" w:type="auto"/>
          </w:tcPr>
          <w:p w14:paraId="4E096152" w14:textId="77777777" w:rsidR="00E47C63" w:rsidRDefault="00E47C63"/>
        </w:tc>
      </w:tr>
      <w:tr w:rsidR="00E47C63" w14:paraId="702F0EEB" w14:textId="77777777">
        <w:tc>
          <w:tcPr>
            <w:tcW w:w="0" w:type="auto"/>
          </w:tcPr>
          <w:p w14:paraId="3EDD58E3" w14:textId="77777777" w:rsidR="00E47C63" w:rsidRDefault="00F0080D">
            <w:r>
              <w:t>specimen_source_id</w:t>
            </w:r>
          </w:p>
        </w:tc>
        <w:tc>
          <w:tcPr>
            <w:tcW w:w="0" w:type="auto"/>
          </w:tcPr>
          <w:p w14:paraId="4CA7C5F8" w14:textId="77777777" w:rsidR="00E47C63" w:rsidRDefault="00E47C63"/>
        </w:tc>
        <w:tc>
          <w:tcPr>
            <w:tcW w:w="0" w:type="auto"/>
          </w:tcPr>
          <w:p w14:paraId="5B629C33" w14:textId="77777777" w:rsidR="00E47C63" w:rsidRDefault="00E47C63"/>
        </w:tc>
        <w:tc>
          <w:tcPr>
            <w:tcW w:w="0" w:type="auto"/>
          </w:tcPr>
          <w:p w14:paraId="710F39F3" w14:textId="77777777" w:rsidR="00E47C63" w:rsidRDefault="00E47C63"/>
        </w:tc>
      </w:tr>
      <w:tr w:rsidR="00E47C63" w14:paraId="04FAAA7F" w14:textId="77777777">
        <w:tc>
          <w:tcPr>
            <w:tcW w:w="0" w:type="auto"/>
          </w:tcPr>
          <w:p w14:paraId="585C4016" w14:textId="77777777" w:rsidR="00E47C63" w:rsidRDefault="00F0080D">
            <w:r>
              <w:lastRenderedPageBreak/>
              <w:t>anatomic_site_source_value</w:t>
            </w:r>
          </w:p>
        </w:tc>
        <w:tc>
          <w:tcPr>
            <w:tcW w:w="0" w:type="auto"/>
          </w:tcPr>
          <w:p w14:paraId="6613696D" w14:textId="77777777" w:rsidR="00E47C63" w:rsidRDefault="00E47C63"/>
        </w:tc>
        <w:tc>
          <w:tcPr>
            <w:tcW w:w="0" w:type="auto"/>
          </w:tcPr>
          <w:p w14:paraId="11C067D9" w14:textId="77777777" w:rsidR="00E47C63" w:rsidRDefault="00E47C63"/>
        </w:tc>
        <w:tc>
          <w:tcPr>
            <w:tcW w:w="0" w:type="auto"/>
          </w:tcPr>
          <w:p w14:paraId="1D5C9CDE" w14:textId="77777777" w:rsidR="00E47C63" w:rsidRDefault="00E47C63"/>
        </w:tc>
      </w:tr>
      <w:tr w:rsidR="00E47C63" w14:paraId="41A47D8C" w14:textId="77777777">
        <w:tc>
          <w:tcPr>
            <w:tcW w:w="0" w:type="auto"/>
          </w:tcPr>
          <w:p w14:paraId="1F6B864E" w14:textId="77777777" w:rsidR="00E47C63" w:rsidRDefault="00F0080D">
            <w:r>
              <w:t>disease_status_source_value</w:t>
            </w:r>
          </w:p>
        </w:tc>
        <w:tc>
          <w:tcPr>
            <w:tcW w:w="0" w:type="auto"/>
          </w:tcPr>
          <w:p w14:paraId="7B0C32B4" w14:textId="77777777" w:rsidR="00E47C63" w:rsidRDefault="00E47C63"/>
        </w:tc>
        <w:tc>
          <w:tcPr>
            <w:tcW w:w="0" w:type="auto"/>
          </w:tcPr>
          <w:p w14:paraId="1E021176" w14:textId="77777777" w:rsidR="00E47C63" w:rsidRDefault="00E47C63"/>
        </w:tc>
        <w:tc>
          <w:tcPr>
            <w:tcW w:w="0" w:type="auto"/>
          </w:tcPr>
          <w:p w14:paraId="5064AF43" w14:textId="77777777" w:rsidR="00E47C63" w:rsidRDefault="00E47C63"/>
        </w:tc>
      </w:tr>
    </w:tbl>
    <w:p w14:paraId="5E714663" w14:textId="00FA1215" w:rsidR="00E47C63" w:rsidRDefault="00F0080D" w:rsidP="00F109C1">
      <w:pPr>
        <w:pStyle w:val="Heading2"/>
        <w:rPr>
          <w:ins w:id="345" w:author="Blacketer, Margaret [JRDUS]" w:date="2017-12-01T14:33:00Z"/>
        </w:rPr>
      </w:pPr>
      <w:r>
        <w:t>Reading from hf_f_diagnosis</w:t>
      </w:r>
    </w:p>
    <w:p w14:paraId="14945C97" w14:textId="1AB0BFBC" w:rsidR="00ED2E6D" w:rsidRDefault="00ED2E6D" w:rsidP="00E86697">
      <w:pPr>
        <w:rPr>
          <w:ins w:id="346" w:author="Blacketer, Margaret [JRDUS]" w:date="2017-12-01T14:33:00Z"/>
        </w:rPr>
      </w:pPr>
    </w:p>
    <w:p w14:paraId="008B3DA4" w14:textId="77777777" w:rsidR="00ED2E6D" w:rsidRDefault="00ED2E6D" w:rsidP="00ED2E6D">
      <w:pPr>
        <w:rPr>
          <w:ins w:id="347" w:author="Blacketer, Margaret [JRDUS]" w:date="2017-12-01T14:33:00Z"/>
        </w:rPr>
      </w:pPr>
      <w:ins w:id="348" w:author="Blacketer, Margaret [JRDUS]" w:date="2017-12-01T14:33:00Z">
        <w:r>
          <w:t>Use the following table to assign type_concept_id:</w:t>
        </w:r>
      </w:ins>
    </w:p>
    <w:tbl>
      <w:tblPr>
        <w:tblW w:w="7530" w:type="dxa"/>
        <w:tblLayout w:type="fixed"/>
        <w:tblLook w:val="04A0" w:firstRow="1" w:lastRow="0" w:firstColumn="1" w:lastColumn="0" w:noHBand="0" w:noVBand="1"/>
      </w:tblPr>
      <w:tblGrid>
        <w:gridCol w:w="1202"/>
        <w:gridCol w:w="1350"/>
        <w:gridCol w:w="1617"/>
        <w:gridCol w:w="3361"/>
      </w:tblGrid>
      <w:tr w:rsidR="00ED2E6D" w14:paraId="70F67DEB" w14:textId="77777777" w:rsidTr="00666EAD">
        <w:trPr>
          <w:trHeight w:val="1095"/>
          <w:ins w:id="349" w:author="Blacketer, Margaret [JRDUS]" w:date="2017-12-01T14:33:00Z"/>
        </w:trPr>
        <w:tc>
          <w:tcPr>
            <w:tcW w:w="1202" w:type="dxa"/>
            <w:tcBorders>
              <w:top w:val="single" w:sz="8" w:space="0" w:color="auto"/>
              <w:left w:val="single" w:sz="8" w:space="0" w:color="auto"/>
              <w:bottom w:val="single" w:sz="8" w:space="0" w:color="auto"/>
              <w:right w:val="single" w:sz="8" w:space="0" w:color="auto"/>
            </w:tcBorders>
            <w:shd w:val="clear" w:color="auto" w:fill="808080"/>
            <w:vAlign w:val="center"/>
            <w:hideMark/>
          </w:tcPr>
          <w:p w14:paraId="78C861DA" w14:textId="77777777" w:rsidR="00ED2E6D" w:rsidRDefault="00ED2E6D" w:rsidP="00666EAD">
            <w:pPr>
              <w:spacing w:after="0" w:line="240" w:lineRule="auto"/>
              <w:rPr>
                <w:ins w:id="350" w:author="Blacketer, Margaret [JRDUS]" w:date="2017-12-01T14:33:00Z"/>
                <w:rFonts w:eastAsia="Times New Roman" w:cs="Calibri"/>
                <w:b/>
                <w:bCs/>
                <w:color w:val="000000"/>
                <w:lang w:eastAsia="zh-CN"/>
              </w:rPr>
            </w:pPr>
            <w:ins w:id="351" w:author="Blacketer, Margaret [JRDUS]" w:date="2017-12-01T14:33:00Z">
              <w:r>
                <w:t xml:space="preserve">    </w:t>
              </w:r>
              <w:r>
                <w:rPr>
                  <w:rFonts w:eastAsia="Times New Roman" w:cs="Calibri"/>
                  <w:b/>
                  <w:bCs/>
                  <w:color w:val="000000"/>
                  <w:lang w:eastAsia="zh-CN"/>
                </w:rPr>
                <w:t>Type of Associated Visit</w:t>
              </w:r>
            </w:ins>
          </w:p>
        </w:tc>
        <w:tc>
          <w:tcPr>
            <w:tcW w:w="1350" w:type="dxa"/>
            <w:tcBorders>
              <w:top w:val="single" w:sz="8" w:space="0" w:color="auto"/>
              <w:left w:val="nil"/>
              <w:bottom w:val="single" w:sz="8" w:space="0" w:color="auto"/>
              <w:right w:val="single" w:sz="8" w:space="0" w:color="auto"/>
            </w:tcBorders>
            <w:shd w:val="clear" w:color="auto" w:fill="808080"/>
            <w:vAlign w:val="center"/>
            <w:hideMark/>
          </w:tcPr>
          <w:p w14:paraId="3A5EE344" w14:textId="674DE230" w:rsidR="00ED2E6D" w:rsidRDefault="00ED2E6D" w:rsidP="00666EAD">
            <w:pPr>
              <w:spacing w:after="0" w:line="240" w:lineRule="auto"/>
              <w:jc w:val="center"/>
              <w:rPr>
                <w:ins w:id="352" w:author="Blacketer, Margaret [JRDUS]" w:date="2017-12-01T14:33:00Z"/>
                <w:rFonts w:eastAsia="Times New Roman" w:cs="Calibri"/>
                <w:b/>
                <w:bCs/>
                <w:color w:val="000000"/>
                <w:lang w:eastAsia="zh-CN"/>
              </w:rPr>
            </w:pPr>
            <w:ins w:id="353" w:author="Blacketer, Margaret [JRDUS]" w:date="2017-12-01T14:35:00Z">
              <w:r w:rsidRPr="00E86697">
                <w:rPr>
                  <w:rFonts w:eastAsia="Times New Roman" w:cs="Calibri"/>
                  <w:b/>
                  <w:bCs/>
                  <w:color w:val="000000"/>
                  <w:highlight w:val="yellow"/>
                  <w:lang w:eastAsia="zh-CN"/>
                </w:rPr>
                <w:t>Diagnosis</w:t>
              </w:r>
            </w:ins>
            <w:ins w:id="354" w:author="Blacketer, Margaret [JRDUS]" w:date="2017-12-01T14:33:00Z">
              <w:r w:rsidRPr="00E86697">
                <w:rPr>
                  <w:rFonts w:eastAsia="Times New Roman" w:cs="Calibri"/>
                  <w:b/>
                  <w:bCs/>
                  <w:color w:val="000000"/>
                  <w:highlight w:val="yellow"/>
                  <w:lang w:eastAsia="zh-CN"/>
                </w:rPr>
                <w:t>_priority</w:t>
              </w:r>
            </w:ins>
          </w:p>
        </w:tc>
        <w:tc>
          <w:tcPr>
            <w:tcW w:w="1617" w:type="dxa"/>
            <w:tcBorders>
              <w:top w:val="single" w:sz="8" w:space="0" w:color="auto"/>
              <w:left w:val="nil"/>
              <w:bottom w:val="single" w:sz="8" w:space="0" w:color="auto"/>
              <w:right w:val="single" w:sz="8" w:space="0" w:color="auto"/>
            </w:tcBorders>
            <w:shd w:val="clear" w:color="auto" w:fill="808080"/>
            <w:vAlign w:val="center"/>
            <w:hideMark/>
          </w:tcPr>
          <w:p w14:paraId="65418716" w14:textId="77777777" w:rsidR="00ED2E6D" w:rsidRDefault="00ED2E6D" w:rsidP="00666EAD">
            <w:pPr>
              <w:spacing w:after="0" w:line="240" w:lineRule="auto"/>
              <w:jc w:val="center"/>
              <w:rPr>
                <w:ins w:id="355" w:author="Blacketer, Margaret [JRDUS]" w:date="2017-12-01T14:33:00Z"/>
                <w:rFonts w:ascii="Courier New" w:eastAsia="Times New Roman" w:hAnsi="Courier New" w:cs="Courier New"/>
                <w:b/>
                <w:bCs/>
                <w:color w:val="000000"/>
                <w:sz w:val="20"/>
                <w:szCs w:val="20"/>
                <w:lang w:eastAsia="zh-CN"/>
              </w:rPr>
            </w:pPr>
            <w:ins w:id="356" w:author="Blacketer, Margaret [JRDUS]" w:date="2017-12-01T14:33:00Z">
              <w:r>
                <w:rPr>
                  <w:rFonts w:eastAsia="Times New Roman" w:cs="Calibri"/>
                  <w:b/>
                  <w:bCs/>
                  <w:color w:val="000000"/>
                  <w:lang w:eastAsia="zh-CN"/>
                </w:rPr>
                <w:t>Type_concept_id</w:t>
              </w:r>
            </w:ins>
          </w:p>
        </w:tc>
        <w:tc>
          <w:tcPr>
            <w:tcW w:w="3361" w:type="dxa"/>
            <w:tcBorders>
              <w:top w:val="single" w:sz="8" w:space="0" w:color="auto"/>
              <w:left w:val="nil"/>
              <w:bottom w:val="single" w:sz="8" w:space="0" w:color="auto"/>
              <w:right w:val="single" w:sz="8" w:space="0" w:color="auto"/>
            </w:tcBorders>
            <w:shd w:val="clear" w:color="auto" w:fill="808080"/>
            <w:vAlign w:val="center"/>
            <w:hideMark/>
          </w:tcPr>
          <w:p w14:paraId="1DE8399A" w14:textId="77777777" w:rsidR="00ED2E6D" w:rsidRDefault="00ED2E6D" w:rsidP="00666EAD">
            <w:pPr>
              <w:spacing w:after="0" w:line="240" w:lineRule="auto"/>
              <w:jc w:val="center"/>
              <w:rPr>
                <w:ins w:id="357" w:author="Blacketer, Margaret [JRDUS]" w:date="2017-12-01T14:33:00Z"/>
                <w:rFonts w:ascii="Calibri" w:eastAsia="Times New Roman" w:hAnsi="Calibri" w:cs="Calibri"/>
                <w:b/>
                <w:bCs/>
                <w:color w:val="000000"/>
                <w:lang w:eastAsia="zh-CN"/>
              </w:rPr>
            </w:pPr>
            <w:ins w:id="358" w:author="Blacketer, Margaret [JRDUS]" w:date="2017-12-01T14:33:00Z">
              <w:r>
                <w:rPr>
                  <w:rFonts w:eastAsia="Times New Roman" w:cs="Calibri"/>
                  <w:b/>
                  <w:bCs/>
                  <w:color w:val="000000"/>
                  <w:lang w:eastAsia="zh-CN"/>
                </w:rPr>
                <w:t>CONCEPT_NAME</w:t>
              </w:r>
            </w:ins>
          </w:p>
        </w:tc>
      </w:tr>
      <w:tr w:rsidR="00ED2E6D" w14:paraId="20EA4F9A" w14:textId="77777777" w:rsidTr="00E86697">
        <w:trPr>
          <w:trHeight w:val="864"/>
          <w:ins w:id="359" w:author="Blacketer, Margaret [JRDUS]" w:date="2017-12-01T14:33:00Z"/>
        </w:trPr>
        <w:tc>
          <w:tcPr>
            <w:tcW w:w="1202" w:type="dxa"/>
            <w:vMerge w:val="restart"/>
            <w:tcBorders>
              <w:top w:val="single" w:sz="8" w:space="0" w:color="auto"/>
              <w:left w:val="single" w:sz="8" w:space="0" w:color="auto"/>
              <w:right w:val="single" w:sz="8" w:space="0" w:color="auto"/>
            </w:tcBorders>
            <w:vAlign w:val="center"/>
            <w:hideMark/>
          </w:tcPr>
          <w:p w14:paraId="3B498A52" w14:textId="77777777" w:rsidR="00ED2E6D" w:rsidRDefault="00ED2E6D" w:rsidP="00ED2E6D">
            <w:pPr>
              <w:spacing w:after="0" w:line="240" w:lineRule="auto"/>
              <w:rPr>
                <w:ins w:id="360" w:author="Blacketer, Margaret [JRDUS]" w:date="2017-12-01T14:33:00Z"/>
                <w:rFonts w:eastAsia="Times New Roman" w:cs="Calibri"/>
                <w:color w:val="000000"/>
                <w:lang w:eastAsia="zh-CN"/>
              </w:rPr>
            </w:pPr>
            <w:ins w:id="361" w:author="Blacketer, Margaret [JRDUS]" w:date="2017-12-01T14:33:00Z">
              <w:r>
                <w:rPr>
                  <w:rFonts w:eastAsia="Times New Roman" w:cs="Calibri"/>
                  <w:color w:val="000000"/>
                  <w:lang w:eastAsia="zh-CN"/>
                </w:rPr>
                <w:t>IP</w:t>
              </w:r>
            </w:ins>
          </w:p>
        </w:tc>
        <w:tc>
          <w:tcPr>
            <w:tcW w:w="1350" w:type="dxa"/>
            <w:tcBorders>
              <w:top w:val="nil"/>
              <w:left w:val="nil"/>
              <w:bottom w:val="single" w:sz="8" w:space="0" w:color="auto"/>
              <w:right w:val="single" w:sz="8" w:space="0" w:color="auto"/>
            </w:tcBorders>
            <w:noWrap/>
            <w:vAlign w:val="center"/>
            <w:hideMark/>
          </w:tcPr>
          <w:p w14:paraId="0F4C3FA3" w14:textId="77777777" w:rsidR="00ED2E6D" w:rsidRDefault="00ED2E6D" w:rsidP="00ED2E6D">
            <w:pPr>
              <w:spacing w:after="0" w:line="240" w:lineRule="auto"/>
              <w:jc w:val="right"/>
              <w:rPr>
                <w:ins w:id="362" w:author="Blacketer, Margaret [JRDUS]" w:date="2017-12-01T14:33:00Z"/>
                <w:rFonts w:eastAsia="Times New Roman" w:cs="Calibri"/>
                <w:color w:val="000000"/>
                <w:lang w:eastAsia="zh-CN"/>
              </w:rPr>
            </w:pPr>
            <w:ins w:id="363" w:author="Blacketer, Margaret [JRDUS]" w:date="2017-12-01T14:33:00Z">
              <w:r>
                <w:rPr>
                  <w:rFonts w:eastAsia="Times New Roman" w:cs="Calibri"/>
                  <w:color w:val="000000"/>
                  <w:lang w:eastAsia="zh-CN"/>
                </w:rPr>
                <w:t xml:space="preserve">1 </w:t>
              </w:r>
            </w:ins>
          </w:p>
        </w:tc>
        <w:tc>
          <w:tcPr>
            <w:tcW w:w="1617" w:type="dxa"/>
            <w:tcBorders>
              <w:top w:val="nil"/>
              <w:left w:val="nil"/>
              <w:bottom w:val="single" w:sz="8" w:space="0" w:color="auto"/>
              <w:right w:val="single" w:sz="8" w:space="0" w:color="auto"/>
            </w:tcBorders>
            <w:noWrap/>
            <w:vAlign w:val="bottom"/>
            <w:hideMark/>
          </w:tcPr>
          <w:p w14:paraId="7B320D81" w14:textId="52076E38" w:rsidR="00ED2E6D" w:rsidRDefault="00ED2E6D" w:rsidP="00ED2E6D">
            <w:pPr>
              <w:spacing w:after="0" w:line="240" w:lineRule="auto"/>
              <w:jc w:val="right"/>
              <w:rPr>
                <w:ins w:id="364" w:author="Blacketer, Margaret [JRDUS]" w:date="2017-12-01T14:33:00Z"/>
                <w:rFonts w:eastAsia="Times New Roman" w:cs="Calibri"/>
                <w:color w:val="000000"/>
                <w:lang w:eastAsia="zh-CN"/>
              </w:rPr>
            </w:pPr>
            <w:ins w:id="365" w:author="Blacketer, Margaret [JRDUS]" w:date="2017-12-01T14:35:00Z">
              <w:r>
                <w:rPr>
                  <w:rFonts w:ascii="Calibri" w:hAnsi="Calibri" w:cs="Calibri"/>
                  <w:color w:val="000000"/>
                </w:rPr>
                <w:t>38000200</w:t>
              </w:r>
            </w:ins>
          </w:p>
        </w:tc>
        <w:tc>
          <w:tcPr>
            <w:tcW w:w="3361" w:type="dxa"/>
            <w:tcBorders>
              <w:top w:val="nil"/>
              <w:left w:val="nil"/>
              <w:bottom w:val="single" w:sz="8" w:space="0" w:color="auto"/>
              <w:right w:val="single" w:sz="8" w:space="0" w:color="auto"/>
            </w:tcBorders>
            <w:noWrap/>
            <w:vAlign w:val="bottom"/>
            <w:hideMark/>
          </w:tcPr>
          <w:p w14:paraId="4A3CFE08" w14:textId="12B0F6B8" w:rsidR="00ED2E6D" w:rsidRDefault="00ED2E6D" w:rsidP="00ED2E6D">
            <w:pPr>
              <w:spacing w:after="0" w:line="240" w:lineRule="auto"/>
              <w:rPr>
                <w:ins w:id="366" w:author="Blacketer, Margaret [JRDUS]" w:date="2017-12-01T14:33:00Z"/>
                <w:rFonts w:eastAsia="Times New Roman" w:cs="Calibri"/>
                <w:color w:val="000000"/>
                <w:lang w:eastAsia="zh-CN"/>
              </w:rPr>
            </w:pPr>
            <w:ins w:id="367" w:author="Blacketer, Margaret [JRDUS]" w:date="2017-12-01T14:35:00Z">
              <w:r>
                <w:rPr>
                  <w:rFonts w:ascii="Calibri" w:hAnsi="Calibri" w:cs="Calibri"/>
                  <w:color w:val="000000"/>
                </w:rPr>
                <w:t>Inpatient header - 1st position</w:t>
              </w:r>
            </w:ins>
          </w:p>
        </w:tc>
      </w:tr>
      <w:tr w:rsidR="00ED2E6D" w14:paraId="4719D9C2" w14:textId="77777777" w:rsidTr="00E86697">
        <w:trPr>
          <w:trHeight w:val="315"/>
          <w:ins w:id="368" w:author="Blacketer, Margaret [JRDUS]" w:date="2017-12-01T14:33:00Z"/>
        </w:trPr>
        <w:tc>
          <w:tcPr>
            <w:tcW w:w="1202" w:type="dxa"/>
            <w:vMerge/>
            <w:tcBorders>
              <w:left w:val="single" w:sz="8" w:space="0" w:color="auto"/>
              <w:right w:val="single" w:sz="8" w:space="0" w:color="auto"/>
            </w:tcBorders>
            <w:vAlign w:val="center"/>
            <w:hideMark/>
          </w:tcPr>
          <w:p w14:paraId="57FC807D" w14:textId="77777777" w:rsidR="00ED2E6D" w:rsidRDefault="00ED2E6D" w:rsidP="00ED2E6D">
            <w:pPr>
              <w:spacing w:after="0" w:line="240" w:lineRule="auto"/>
              <w:rPr>
                <w:ins w:id="369" w:author="Blacketer, Margaret [JRDUS]" w:date="2017-12-01T14:33: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0CDA286F" w14:textId="77777777" w:rsidR="00ED2E6D" w:rsidRDefault="00ED2E6D" w:rsidP="00ED2E6D">
            <w:pPr>
              <w:spacing w:after="0" w:line="240" w:lineRule="auto"/>
              <w:jc w:val="right"/>
              <w:rPr>
                <w:ins w:id="370" w:author="Blacketer, Margaret [JRDUS]" w:date="2017-12-01T14:33:00Z"/>
                <w:rFonts w:eastAsia="Times New Roman" w:cs="Calibri"/>
                <w:color w:val="000000"/>
                <w:lang w:eastAsia="zh-CN"/>
              </w:rPr>
            </w:pPr>
            <w:ins w:id="371" w:author="Blacketer, Margaret [JRDUS]" w:date="2017-12-01T14:33:00Z">
              <w:r>
                <w:rPr>
                  <w:rFonts w:eastAsia="Times New Roman" w:cs="Calibri"/>
                  <w:color w:val="000000"/>
                  <w:lang w:eastAsia="zh-CN"/>
                </w:rPr>
                <w:t xml:space="preserve">2  </w:t>
              </w:r>
            </w:ins>
          </w:p>
        </w:tc>
        <w:tc>
          <w:tcPr>
            <w:tcW w:w="1617" w:type="dxa"/>
            <w:tcBorders>
              <w:top w:val="nil"/>
              <w:left w:val="nil"/>
              <w:bottom w:val="single" w:sz="8" w:space="0" w:color="auto"/>
              <w:right w:val="single" w:sz="8" w:space="0" w:color="auto"/>
            </w:tcBorders>
            <w:noWrap/>
            <w:vAlign w:val="bottom"/>
            <w:hideMark/>
          </w:tcPr>
          <w:p w14:paraId="284DE8D1" w14:textId="501DE16B" w:rsidR="00ED2E6D" w:rsidRDefault="00ED2E6D" w:rsidP="00ED2E6D">
            <w:pPr>
              <w:spacing w:after="0" w:line="240" w:lineRule="auto"/>
              <w:jc w:val="right"/>
              <w:rPr>
                <w:ins w:id="372" w:author="Blacketer, Margaret [JRDUS]" w:date="2017-12-01T14:33:00Z"/>
                <w:rFonts w:eastAsia="Times New Roman" w:cs="Calibri"/>
                <w:color w:val="000000"/>
                <w:lang w:eastAsia="zh-CN"/>
              </w:rPr>
            </w:pPr>
            <w:ins w:id="373" w:author="Blacketer, Margaret [JRDUS]" w:date="2017-12-01T14:35:00Z">
              <w:r>
                <w:rPr>
                  <w:rFonts w:ascii="Calibri" w:hAnsi="Calibri" w:cs="Calibri"/>
                  <w:color w:val="000000"/>
                </w:rPr>
                <w:t>38000201</w:t>
              </w:r>
            </w:ins>
          </w:p>
        </w:tc>
        <w:tc>
          <w:tcPr>
            <w:tcW w:w="3361" w:type="dxa"/>
            <w:tcBorders>
              <w:top w:val="nil"/>
              <w:left w:val="nil"/>
              <w:bottom w:val="single" w:sz="8" w:space="0" w:color="auto"/>
              <w:right w:val="single" w:sz="8" w:space="0" w:color="auto"/>
            </w:tcBorders>
            <w:noWrap/>
            <w:vAlign w:val="bottom"/>
            <w:hideMark/>
          </w:tcPr>
          <w:p w14:paraId="4FE96022" w14:textId="11417149" w:rsidR="00ED2E6D" w:rsidRDefault="00ED2E6D" w:rsidP="00ED2E6D">
            <w:pPr>
              <w:spacing w:after="0" w:line="240" w:lineRule="auto"/>
              <w:rPr>
                <w:ins w:id="374" w:author="Blacketer, Margaret [JRDUS]" w:date="2017-12-01T14:33:00Z"/>
                <w:rFonts w:eastAsia="Times New Roman" w:cs="Calibri"/>
                <w:color w:val="000000"/>
                <w:lang w:eastAsia="zh-CN"/>
              </w:rPr>
            </w:pPr>
            <w:ins w:id="375" w:author="Blacketer, Margaret [JRDUS]" w:date="2017-12-01T14:35:00Z">
              <w:r>
                <w:rPr>
                  <w:rFonts w:ascii="Calibri" w:hAnsi="Calibri" w:cs="Calibri"/>
                  <w:color w:val="000000"/>
                </w:rPr>
                <w:t>Inpatient header - 2nd position</w:t>
              </w:r>
            </w:ins>
          </w:p>
        </w:tc>
      </w:tr>
      <w:tr w:rsidR="00ED2E6D" w14:paraId="054604ED" w14:textId="77777777" w:rsidTr="00E86697">
        <w:trPr>
          <w:trHeight w:val="315"/>
          <w:ins w:id="376" w:author="Blacketer, Margaret [JRDUS]" w:date="2017-12-01T14:33:00Z"/>
        </w:trPr>
        <w:tc>
          <w:tcPr>
            <w:tcW w:w="1202" w:type="dxa"/>
            <w:vMerge/>
            <w:tcBorders>
              <w:left w:val="single" w:sz="8" w:space="0" w:color="auto"/>
              <w:right w:val="single" w:sz="8" w:space="0" w:color="auto"/>
            </w:tcBorders>
            <w:vAlign w:val="center"/>
            <w:hideMark/>
          </w:tcPr>
          <w:p w14:paraId="45C3C669" w14:textId="77777777" w:rsidR="00ED2E6D" w:rsidRDefault="00ED2E6D" w:rsidP="00ED2E6D">
            <w:pPr>
              <w:spacing w:after="0" w:line="240" w:lineRule="auto"/>
              <w:rPr>
                <w:ins w:id="377" w:author="Blacketer, Margaret [JRDUS]" w:date="2017-12-01T14:33: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029F894F" w14:textId="77777777" w:rsidR="00ED2E6D" w:rsidRDefault="00ED2E6D" w:rsidP="00ED2E6D">
            <w:pPr>
              <w:spacing w:after="0" w:line="240" w:lineRule="auto"/>
              <w:jc w:val="right"/>
              <w:rPr>
                <w:ins w:id="378" w:author="Blacketer, Margaret [JRDUS]" w:date="2017-12-01T14:33:00Z"/>
                <w:rFonts w:eastAsia="Times New Roman" w:cs="Calibri"/>
                <w:color w:val="000000"/>
                <w:lang w:eastAsia="zh-CN"/>
              </w:rPr>
            </w:pPr>
            <w:ins w:id="379" w:author="Blacketer, Margaret [JRDUS]" w:date="2017-12-01T14:33:00Z">
              <w:r>
                <w:rPr>
                  <w:rFonts w:eastAsia="Times New Roman" w:cs="Calibri"/>
                  <w:color w:val="000000"/>
                  <w:lang w:eastAsia="zh-CN"/>
                </w:rPr>
                <w:t xml:space="preserve">3 </w:t>
              </w:r>
            </w:ins>
          </w:p>
        </w:tc>
        <w:tc>
          <w:tcPr>
            <w:tcW w:w="1617" w:type="dxa"/>
            <w:tcBorders>
              <w:top w:val="nil"/>
              <w:left w:val="nil"/>
              <w:bottom w:val="single" w:sz="8" w:space="0" w:color="auto"/>
              <w:right w:val="single" w:sz="8" w:space="0" w:color="auto"/>
            </w:tcBorders>
            <w:noWrap/>
            <w:vAlign w:val="bottom"/>
            <w:hideMark/>
          </w:tcPr>
          <w:p w14:paraId="3D634309" w14:textId="23B8368E" w:rsidR="00ED2E6D" w:rsidRDefault="00ED2E6D" w:rsidP="00ED2E6D">
            <w:pPr>
              <w:spacing w:after="0" w:line="240" w:lineRule="auto"/>
              <w:jc w:val="right"/>
              <w:rPr>
                <w:ins w:id="380" w:author="Blacketer, Margaret [JRDUS]" w:date="2017-12-01T14:33:00Z"/>
                <w:rFonts w:eastAsia="Times New Roman" w:cs="Calibri"/>
                <w:color w:val="000000"/>
                <w:lang w:eastAsia="zh-CN"/>
              </w:rPr>
            </w:pPr>
            <w:ins w:id="381" w:author="Blacketer, Margaret [JRDUS]" w:date="2017-12-01T14:35:00Z">
              <w:r>
                <w:rPr>
                  <w:rFonts w:ascii="Calibri" w:hAnsi="Calibri" w:cs="Calibri"/>
                  <w:color w:val="000000"/>
                </w:rPr>
                <w:t>38000202</w:t>
              </w:r>
            </w:ins>
          </w:p>
        </w:tc>
        <w:tc>
          <w:tcPr>
            <w:tcW w:w="3361" w:type="dxa"/>
            <w:tcBorders>
              <w:top w:val="nil"/>
              <w:left w:val="nil"/>
              <w:bottom w:val="single" w:sz="8" w:space="0" w:color="auto"/>
              <w:right w:val="single" w:sz="8" w:space="0" w:color="auto"/>
            </w:tcBorders>
            <w:noWrap/>
            <w:vAlign w:val="bottom"/>
            <w:hideMark/>
          </w:tcPr>
          <w:p w14:paraId="240F97FA" w14:textId="5CA1AD80" w:rsidR="00ED2E6D" w:rsidRDefault="00ED2E6D" w:rsidP="00ED2E6D">
            <w:pPr>
              <w:spacing w:after="0" w:line="240" w:lineRule="auto"/>
              <w:rPr>
                <w:ins w:id="382" w:author="Blacketer, Margaret [JRDUS]" w:date="2017-12-01T14:33:00Z"/>
                <w:rFonts w:eastAsia="Times New Roman" w:cs="Calibri"/>
                <w:color w:val="000000"/>
                <w:lang w:eastAsia="zh-CN"/>
              </w:rPr>
            </w:pPr>
            <w:ins w:id="383" w:author="Blacketer, Margaret [JRDUS]" w:date="2017-12-01T14:35:00Z">
              <w:r>
                <w:rPr>
                  <w:rFonts w:ascii="Calibri" w:hAnsi="Calibri" w:cs="Calibri"/>
                  <w:color w:val="000000"/>
                </w:rPr>
                <w:t>Inpatient header - 3rd position</w:t>
              </w:r>
            </w:ins>
          </w:p>
        </w:tc>
      </w:tr>
      <w:tr w:rsidR="00ED2E6D" w14:paraId="26BE3DB5" w14:textId="77777777" w:rsidTr="00E86697">
        <w:trPr>
          <w:trHeight w:val="315"/>
          <w:ins w:id="384" w:author="Blacketer, Margaret [JRDUS]" w:date="2017-12-01T14:33:00Z"/>
        </w:trPr>
        <w:tc>
          <w:tcPr>
            <w:tcW w:w="1202" w:type="dxa"/>
            <w:vMerge/>
            <w:tcBorders>
              <w:left w:val="single" w:sz="8" w:space="0" w:color="auto"/>
              <w:right w:val="single" w:sz="8" w:space="0" w:color="auto"/>
            </w:tcBorders>
            <w:vAlign w:val="center"/>
            <w:hideMark/>
          </w:tcPr>
          <w:p w14:paraId="6A37A6ED" w14:textId="77777777" w:rsidR="00ED2E6D" w:rsidRDefault="00ED2E6D" w:rsidP="00ED2E6D">
            <w:pPr>
              <w:spacing w:after="0" w:line="240" w:lineRule="auto"/>
              <w:rPr>
                <w:ins w:id="385" w:author="Blacketer, Margaret [JRDUS]" w:date="2017-12-01T14:33: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740BC017" w14:textId="77777777" w:rsidR="00ED2E6D" w:rsidRDefault="00ED2E6D" w:rsidP="00ED2E6D">
            <w:pPr>
              <w:spacing w:after="0" w:line="240" w:lineRule="auto"/>
              <w:jc w:val="right"/>
              <w:rPr>
                <w:ins w:id="386" w:author="Blacketer, Margaret [JRDUS]" w:date="2017-12-01T14:33:00Z"/>
                <w:rFonts w:eastAsia="Times New Roman" w:cs="Calibri"/>
                <w:color w:val="000000"/>
                <w:lang w:eastAsia="zh-CN"/>
              </w:rPr>
            </w:pPr>
            <w:ins w:id="387" w:author="Blacketer, Margaret [JRDUS]" w:date="2017-12-01T14:33:00Z">
              <w:r>
                <w:rPr>
                  <w:rFonts w:eastAsia="Times New Roman" w:cs="Calibri"/>
                  <w:color w:val="000000"/>
                  <w:lang w:eastAsia="zh-CN"/>
                </w:rPr>
                <w:t xml:space="preserve">4 </w:t>
              </w:r>
            </w:ins>
          </w:p>
        </w:tc>
        <w:tc>
          <w:tcPr>
            <w:tcW w:w="1617" w:type="dxa"/>
            <w:tcBorders>
              <w:top w:val="nil"/>
              <w:left w:val="nil"/>
              <w:bottom w:val="single" w:sz="8" w:space="0" w:color="auto"/>
              <w:right w:val="single" w:sz="8" w:space="0" w:color="auto"/>
            </w:tcBorders>
            <w:noWrap/>
            <w:vAlign w:val="bottom"/>
            <w:hideMark/>
          </w:tcPr>
          <w:p w14:paraId="01D52513" w14:textId="65792B87" w:rsidR="00ED2E6D" w:rsidRDefault="00ED2E6D" w:rsidP="00ED2E6D">
            <w:pPr>
              <w:spacing w:after="0" w:line="240" w:lineRule="auto"/>
              <w:jc w:val="right"/>
              <w:rPr>
                <w:ins w:id="388" w:author="Blacketer, Margaret [JRDUS]" w:date="2017-12-01T14:33:00Z"/>
                <w:rFonts w:eastAsia="Times New Roman" w:cs="Calibri"/>
                <w:color w:val="000000"/>
                <w:lang w:eastAsia="zh-CN"/>
              </w:rPr>
            </w:pPr>
            <w:ins w:id="389" w:author="Blacketer, Margaret [JRDUS]" w:date="2017-12-01T14:35:00Z">
              <w:r>
                <w:rPr>
                  <w:rFonts w:ascii="Calibri" w:hAnsi="Calibri" w:cs="Calibri"/>
                  <w:color w:val="000000"/>
                </w:rPr>
                <w:t>38000203</w:t>
              </w:r>
            </w:ins>
          </w:p>
        </w:tc>
        <w:tc>
          <w:tcPr>
            <w:tcW w:w="3361" w:type="dxa"/>
            <w:tcBorders>
              <w:top w:val="nil"/>
              <w:left w:val="nil"/>
              <w:bottom w:val="single" w:sz="8" w:space="0" w:color="auto"/>
              <w:right w:val="single" w:sz="8" w:space="0" w:color="auto"/>
            </w:tcBorders>
            <w:noWrap/>
            <w:vAlign w:val="bottom"/>
            <w:hideMark/>
          </w:tcPr>
          <w:p w14:paraId="68FC00F9" w14:textId="19C40076" w:rsidR="00ED2E6D" w:rsidRDefault="00ED2E6D" w:rsidP="00ED2E6D">
            <w:pPr>
              <w:spacing w:after="0" w:line="240" w:lineRule="auto"/>
              <w:rPr>
                <w:ins w:id="390" w:author="Blacketer, Margaret [JRDUS]" w:date="2017-12-01T14:33:00Z"/>
                <w:rFonts w:eastAsia="Times New Roman" w:cs="Calibri"/>
                <w:color w:val="000000"/>
                <w:lang w:eastAsia="zh-CN"/>
              </w:rPr>
            </w:pPr>
            <w:ins w:id="391" w:author="Blacketer, Margaret [JRDUS]" w:date="2017-12-01T14:35:00Z">
              <w:r>
                <w:rPr>
                  <w:rFonts w:ascii="Calibri" w:hAnsi="Calibri" w:cs="Calibri"/>
                  <w:color w:val="000000"/>
                </w:rPr>
                <w:t>Inpatient header - 4th position</w:t>
              </w:r>
            </w:ins>
          </w:p>
        </w:tc>
      </w:tr>
      <w:tr w:rsidR="00ED2E6D" w14:paraId="0EBF4E4F" w14:textId="77777777" w:rsidTr="00E86697">
        <w:trPr>
          <w:trHeight w:val="315"/>
          <w:ins w:id="392" w:author="Blacketer, Margaret [JRDUS]" w:date="2017-12-01T14:33:00Z"/>
        </w:trPr>
        <w:tc>
          <w:tcPr>
            <w:tcW w:w="1202" w:type="dxa"/>
            <w:vMerge/>
            <w:tcBorders>
              <w:left w:val="single" w:sz="8" w:space="0" w:color="auto"/>
              <w:right w:val="single" w:sz="8" w:space="0" w:color="auto"/>
            </w:tcBorders>
            <w:vAlign w:val="center"/>
            <w:hideMark/>
          </w:tcPr>
          <w:p w14:paraId="6B520CC9" w14:textId="77777777" w:rsidR="00ED2E6D" w:rsidRDefault="00ED2E6D" w:rsidP="00ED2E6D">
            <w:pPr>
              <w:spacing w:after="0" w:line="240" w:lineRule="auto"/>
              <w:rPr>
                <w:ins w:id="393" w:author="Blacketer, Margaret [JRDUS]" w:date="2017-12-01T14:33: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45C17886" w14:textId="77777777" w:rsidR="00ED2E6D" w:rsidRDefault="00ED2E6D" w:rsidP="00ED2E6D">
            <w:pPr>
              <w:spacing w:after="0" w:line="240" w:lineRule="auto"/>
              <w:jc w:val="right"/>
              <w:rPr>
                <w:ins w:id="394" w:author="Blacketer, Margaret [JRDUS]" w:date="2017-12-01T14:33:00Z"/>
                <w:rFonts w:eastAsia="Times New Roman" w:cs="Calibri"/>
                <w:color w:val="000000"/>
                <w:lang w:eastAsia="zh-CN"/>
              </w:rPr>
            </w:pPr>
            <w:ins w:id="395" w:author="Blacketer, Margaret [JRDUS]" w:date="2017-12-01T14:33:00Z">
              <w:r>
                <w:rPr>
                  <w:rFonts w:eastAsia="Times New Roman" w:cs="Calibri"/>
                  <w:color w:val="000000"/>
                  <w:lang w:eastAsia="zh-CN"/>
                </w:rPr>
                <w:t xml:space="preserve">5 </w:t>
              </w:r>
            </w:ins>
          </w:p>
        </w:tc>
        <w:tc>
          <w:tcPr>
            <w:tcW w:w="1617" w:type="dxa"/>
            <w:tcBorders>
              <w:top w:val="nil"/>
              <w:left w:val="nil"/>
              <w:bottom w:val="single" w:sz="8" w:space="0" w:color="auto"/>
              <w:right w:val="single" w:sz="8" w:space="0" w:color="auto"/>
            </w:tcBorders>
            <w:noWrap/>
            <w:vAlign w:val="bottom"/>
            <w:hideMark/>
          </w:tcPr>
          <w:p w14:paraId="2A39901C" w14:textId="65DBA3EA" w:rsidR="00ED2E6D" w:rsidRDefault="00ED2E6D" w:rsidP="00ED2E6D">
            <w:pPr>
              <w:spacing w:after="0" w:line="240" w:lineRule="auto"/>
              <w:jc w:val="right"/>
              <w:rPr>
                <w:ins w:id="396" w:author="Blacketer, Margaret [JRDUS]" w:date="2017-12-01T14:33:00Z"/>
                <w:rFonts w:eastAsia="Times New Roman" w:cs="Calibri"/>
                <w:color w:val="000000"/>
                <w:lang w:eastAsia="zh-CN"/>
              </w:rPr>
            </w:pPr>
            <w:ins w:id="397" w:author="Blacketer, Margaret [JRDUS]" w:date="2017-12-01T14:35:00Z">
              <w:r>
                <w:rPr>
                  <w:rFonts w:ascii="Calibri" w:hAnsi="Calibri" w:cs="Calibri"/>
                  <w:color w:val="000000"/>
                </w:rPr>
                <w:t>38000204</w:t>
              </w:r>
            </w:ins>
          </w:p>
        </w:tc>
        <w:tc>
          <w:tcPr>
            <w:tcW w:w="3361" w:type="dxa"/>
            <w:tcBorders>
              <w:top w:val="nil"/>
              <w:left w:val="nil"/>
              <w:bottom w:val="single" w:sz="8" w:space="0" w:color="auto"/>
              <w:right w:val="single" w:sz="8" w:space="0" w:color="auto"/>
            </w:tcBorders>
            <w:noWrap/>
            <w:vAlign w:val="bottom"/>
            <w:hideMark/>
          </w:tcPr>
          <w:p w14:paraId="7D5A5D6E" w14:textId="5B11DA57" w:rsidR="00ED2E6D" w:rsidRDefault="00ED2E6D" w:rsidP="00ED2E6D">
            <w:pPr>
              <w:spacing w:after="0" w:line="240" w:lineRule="auto"/>
              <w:rPr>
                <w:ins w:id="398" w:author="Blacketer, Margaret [JRDUS]" w:date="2017-12-01T14:33:00Z"/>
                <w:rFonts w:eastAsia="Times New Roman" w:cs="Calibri"/>
                <w:color w:val="000000"/>
                <w:lang w:eastAsia="zh-CN"/>
              </w:rPr>
            </w:pPr>
            <w:ins w:id="399" w:author="Blacketer, Margaret [JRDUS]" w:date="2017-12-01T14:35:00Z">
              <w:r>
                <w:rPr>
                  <w:rFonts w:ascii="Calibri" w:hAnsi="Calibri" w:cs="Calibri"/>
                  <w:color w:val="000000"/>
                </w:rPr>
                <w:t>Inpatient header - 5th position</w:t>
              </w:r>
            </w:ins>
          </w:p>
        </w:tc>
      </w:tr>
      <w:tr w:rsidR="00ED2E6D" w14:paraId="2F228ED8" w14:textId="77777777" w:rsidTr="00E86697">
        <w:trPr>
          <w:trHeight w:val="315"/>
          <w:ins w:id="400" w:author="Blacketer, Margaret [JRDUS]" w:date="2017-12-01T14:33:00Z"/>
        </w:trPr>
        <w:tc>
          <w:tcPr>
            <w:tcW w:w="1202" w:type="dxa"/>
            <w:vMerge/>
            <w:tcBorders>
              <w:left w:val="single" w:sz="8" w:space="0" w:color="auto"/>
              <w:right w:val="single" w:sz="8" w:space="0" w:color="auto"/>
            </w:tcBorders>
            <w:vAlign w:val="center"/>
            <w:hideMark/>
          </w:tcPr>
          <w:p w14:paraId="5C2BDE3A" w14:textId="77777777" w:rsidR="00ED2E6D" w:rsidRDefault="00ED2E6D" w:rsidP="00ED2E6D">
            <w:pPr>
              <w:spacing w:after="0" w:line="240" w:lineRule="auto"/>
              <w:rPr>
                <w:ins w:id="401" w:author="Blacketer, Margaret [JRDUS]" w:date="2017-12-01T14:33: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19F93362" w14:textId="77777777" w:rsidR="00ED2E6D" w:rsidRDefault="00ED2E6D" w:rsidP="00ED2E6D">
            <w:pPr>
              <w:spacing w:after="0" w:line="240" w:lineRule="auto"/>
              <w:jc w:val="right"/>
              <w:rPr>
                <w:ins w:id="402" w:author="Blacketer, Margaret [JRDUS]" w:date="2017-12-01T14:33:00Z"/>
                <w:rFonts w:eastAsia="Times New Roman" w:cs="Calibri"/>
                <w:color w:val="000000"/>
                <w:lang w:eastAsia="zh-CN"/>
              </w:rPr>
            </w:pPr>
            <w:ins w:id="403" w:author="Blacketer, Margaret [JRDUS]" w:date="2017-12-01T14:33:00Z">
              <w:r>
                <w:rPr>
                  <w:rFonts w:eastAsia="Times New Roman" w:cs="Calibri"/>
                  <w:color w:val="000000"/>
                  <w:lang w:eastAsia="zh-CN"/>
                </w:rPr>
                <w:t xml:space="preserve">6 </w:t>
              </w:r>
            </w:ins>
          </w:p>
        </w:tc>
        <w:tc>
          <w:tcPr>
            <w:tcW w:w="1617" w:type="dxa"/>
            <w:tcBorders>
              <w:top w:val="nil"/>
              <w:left w:val="nil"/>
              <w:bottom w:val="single" w:sz="8" w:space="0" w:color="auto"/>
              <w:right w:val="single" w:sz="8" w:space="0" w:color="auto"/>
            </w:tcBorders>
            <w:noWrap/>
            <w:vAlign w:val="bottom"/>
            <w:hideMark/>
          </w:tcPr>
          <w:p w14:paraId="0835080D" w14:textId="2318E677" w:rsidR="00ED2E6D" w:rsidRDefault="00ED2E6D" w:rsidP="00ED2E6D">
            <w:pPr>
              <w:spacing w:after="0" w:line="240" w:lineRule="auto"/>
              <w:jc w:val="right"/>
              <w:rPr>
                <w:ins w:id="404" w:author="Blacketer, Margaret [JRDUS]" w:date="2017-12-01T14:33:00Z"/>
                <w:rFonts w:eastAsia="Times New Roman" w:cs="Calibri"/>
                <w:color w:val="000000"/>
                <w:lang w:eastAsia="zh-CN"/>
              </w:rPr>
            </w:pPr>
            <w:ins w:id="405" w:author="Blacketer, Margaret [JRDUS]" w:date="2017-12-01T14:35:00Z">
              <w:r>
                <w:rPr>
                  <w:rFonts w:ascii="Calibri" w:hAnsi="Calibri" w:cs="Calibri"/>
                  <w:color w:val="000000"/>
                </w:rPr>
                <w:t>38000205</w:t>
              </w:r>
            </w:ins>
          </w:p>
        </w:tc>
        <w:tc>
          <w:tcPr>
            <w:tcW w:w="3361" w:type="dxa"/>
            <w:tcBorders>
              <w:top w:val="nil"/>
              <w:left w:val="nil"/>
              <w:bottom w:val="single" w:sz="8" w:space="0" w:color="auto"/>
              <w:right w:val="single" w:sz="8" w:space="0" w:color="auto"/>
            </w:tcBorders>
            <w:noWrap/>
            <w:vAlign w:val="bottom"/>
            <w:hideMark/>
          </w:tcPr>
          <w:p w14:paraId="75829F34" w14:textId="08202B8D" w:rsidR="00ED2E6D" w:rsidRDefault="00ED2E6D" w:rsidP="00ED2E6D">
            <w:pPr>
              <w:spacing w:after="0" w:line="240" w:lineRule="auto"/>
              <w:rPr>
                <w:ins w:id="406" w:author="Blacketer, Margaret [JRDUS]" w:date="2017-12-01T14:33:00Z"/>
                <w:rFonts w:eastAsia="Times New Roman" w:cs="Calibri"/>
                <w:color w:val="000000"/>
                <w:lang w:eastAsia="zh-CN"/>
              </w:rPr>
            </w:pPr>
            <w:ins w:id="407" w:author="Blacketer, Margaret [JRDUS]" w:date="2017-12-01T14:35:00Z">
              <w:r>
                <w:rPr>
                  <w:rFonts w:ascii="Calibri" w:hAnsi="Calibri" w:cs="Calibri"/>
                  <w:color w:val="000000"/>
                </w:rPr>
                <w:t>Inpatient header - 6th position</w:t>
              </w:r>
            </w:ins>
          </w:p>
        </w:tc>
      </w:tr>
      <w:tr w:rsidR="00ED2E6D" w14:paraId="67A295A8" w14:textId="77777777" w:rsidTr="00E86697">
        <w:trPr>
          <w:trHeight w:val="315"/>
          <w:ins w:id="408" w:author="Blacketer, Margaret [JRDUS]" w:date="2017-12-01T14:33:00Z"/>
        </w:trPr>
        <w:tc>
          <w:tcPr>
            <w:tcW w:w="1202" w:type="dxa"/>
            <w:vMerge/>
            <w:tcBorders>
              <w:left w:val="single" w:sz="8" w:space="0" w:color="auto"/>
              <w:right w:val="single" w:sz="8" w:space="0" w:color="auto"/>
            </w:tcBorders>
            <w:vAlign w:val="center"/>
            <w:hideMark/>
          </w:tcPr>
          <w:p w14:paraId="5BCEBF2C" w14:textId="77777777" w:rsidR="00ED2E6D" w:rsidRDefault="00ED2E6D" w:rsidP="00ED2E6D">
            <w:pPr>
              <w:spacing w:after="0" w:line="240" w:lineRule="auto"/>
              <w:rPr>
                <w:ins w:id="409" w:author="Blacketer, Margaret [JRDUS]" w:date="2017-12-01T14:33: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2588D87F" w14:textId="77777777" w:rsidR="00ED2E6D" w:rsidRDefault="00ED2E6D" w:rsidP="00ED2E6D">
            <w:pPr>
              <w:spacing w:after="0" w:line="240" w:lineRule="auto"/>
              <w:jc w:val="right"/>
              <w:rPr>
                <w:ins w:id="410" w:author="Blacketer, Margaret [JRDUS]" w:date="2017-12-01T14:33:00Z"/>
                <w:rFonts w:eastAsia="Times New Roman" w:cs="Calibri"/>
                <w:color w:val="000000"/>
                <w:lang w:eastAsia="zh-CN"/>
              </w:rPr>
            </w:pPr>
            <w:ins w:id="411" w:author="Blacketer, Margaret [JRDUS]" w:date="2017-12-01T14:33:00Z">
              <w:r>
                <w:rPr>
                  <w:rFonts w:eastAsia="Times New Roman" w:cs="Calibri"/>
                  <w:color w:val="000000"/>
                  <w:lang w:eastAsia="zh-CN"/>
                </w:rPr>
                <w:t xml:space="preserve">7 </w:t>
              </w:r>
            </w:ins>
          </w:p>
        </w:tc>
        <w:tc>
          <w:tcPr>
            <w:tcW w:w="1617" w:type="dxa"/>
            <w:tcBorders>
              <w:top w:val="nil"/>
              <w:left w:val="nil"/>
              <w:bottom w:val="single" w:sz="8" w:space="0" w:color="auto"/>
              <w:right w:val="single" w:sz="8" w:space="0" w:color="auto"/>
            </w:tcBorders>
            <w:noWrap/>
            <w:vAlign w:val="bottom"/>
            <w:hideMark/>
          </w:tcPr>
          <w:p w14:paraId="0DE64DFE" w14:textId="30917B38" w:rsidR="00ED2E6D" w:rsidRDefault="00ED2E6D" w:rsidP="00ED2E6D">
            <w:pPr>
              <w:spacing w:after="0" w:line="240" w:lineRule="auto"/>
              <w:jc w:val="right"/>
              <w:rPr>
                <w:ins w:id="412" w:author="Blacketer, Margaret [JRDUS]" w:date="2017-12-01T14:33:00Z"/>
                <w:rFonts w:eastAsia="Times New Roman" w:cs="Calibri"/>
                <w:color w:val="000000"/>
                <w:lang w:eastAsia="zh-CN"/>
              </w:rPr>
            </w:pPr>
            <w:ins w:id="413" w:author="Blacketer, Margaret [JRDUS]" w:date="2017-12-01T14:35:00Z">
              <w:r>
                <w:rPr>
                  <w:rFonts w:ascii="Calibri" w:hAnsi="Calibri" w:cs="Calibri"/>
                  <w:color w:val="000000"/>
                </w:rPr>
                <w:t>38000206</w:t>
              </w:r>
            </w:ins>
          </w:p>
        </w:tc>
        <w:tc>
          <w:tcPr>
            <w:tcW w:w="3361" w:type="dxa"/>
            <w:tcBorders>
              <w:top w:val="nil"/>
              <w:left w:val="nil"/>
              <w:bottom w:val="single" w:sz="8" w:space="0" w:color="auto"/>
              <w:right w:val="single" w:sz="8" w:space="0" w:color="auto"/>
            </w:tcBorders>
            <w:noWrap/>
            <w:vAlign w:val="bottom"/>
            <w:hideMark/>
          </w:tcPr>
          <w:p w14:paraId="574AB22F" w14:textId="5F5DD48E" w:rsidR="00ED2E6D" w:rsidRDefault="00ED2E6D" w:rsidP="00ED2E6D">
            <w:pPr>
              <w:spacing w:after="0" w:line="240" w:lineRule="auto"/>
              <w:rPr>
                <w:ins w:id="414" w:author="Blacketer, Margaret [JRDUS]" w:date="2017-12-01T14:33:00Z"/>
                <w:rFonts w:eastAsia="Times New Roman" w:cs="Calibri"/>
                <w:color w:val="000000"/>
                <w:lang w:eastAsia="zh-CN"/>
              </w:rPr>
            </w:pPr>
            <w:ins w:id="415" w:author="Blacketer, Margaret [JRDUS]" w:date="2017-12-01T14:35:00Z">
              <w:r>
                <w:rPr>
                  <w:rFonts w:ascii="Calibri" w:hAnsi="Calibri" w:cs="Calibri"/>
                  <w:color w:val="000000"/>
                </w:rPr>
                <w:t>Inpatient header - 7th position</w:t>
              </w:r>
            </w:ins>
          </w:p>
        </w:tc>
      </w:tr>
      <w:tr w:rsidR="00ED2E6D" w14:paraId="30CDA138" w14:textId="77777777" w:rsidTr="00E86697">
        <w:trPr>
          <w:trHeight w:val="315"/>
          <w:ins w:id="416" w:author="Blacketer, Margaret [JRDUS]" w:date="2017-12-01T14:33:00Z"/>
        </w:trPr>
        <w:tc>
          <w:tcPr>
            <w:tcW w:w="1202" w:type="dxa"/>
            <w:vMerge/>
            <w:tcBorders>
              <w:left w:val="single" w:sz="8" w:space="0" w:color="auto"/>
              <w:right w:val="single" w:sz="8" w:space="0" w:color="auto"/>
            </w:tcBorders>
            <w:vAlign w:val="center"/>
            <w:hideMark/>
          </w:tcPr>
          <w:p w14:paraId="63542D0A" w14:textId="77777777" w:rsidR="00ED2E6D" w:rsidRDefault="00ED2E6D" w:rsidP="00ED2E6D">
            <w:pPr>
              <w:spacing w:after="0" w:line="240" w:lineRule="auto"/>
              <w:rPr>
                <w:ins w:id="417" w:author="Blacketer, Margaret [JRDUS]" w:date="2017-12-01T14:33: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2F50BEC3" w14:textId="77777777" w:rsidR="00ED2E6D" w:rsidRDefault="00ED2E6D" w:rsidP="00ED2E6D">
            <w:pPr>
              <w:spacing w:after="0" w:line="240" w:lineRule="auto"/>
              <w:jc w:val="right"/>
              <w:rPr>
                <w:ins w:id="418" w:author="Blacketer, Margaret [JRDUS]" w:date="2017-12-01T14:33:00Z"/>
                <w:rFonts w:eastAsia="Times New Roman" w:cs="Calibri"/>
                <w:color w:val="000000"/>
                <w:lang w:eastAsia="zh-CN"/>
              </w:rPr>
            </w:pPr>
            <w:ins w:id="419" w:author="Blacketer, Margaret [JRDUS]" w:date="2017-12-01T14:33:00Z">
              <w:r>
                <w:rPr>
                  <w:rFonts w:eastAsia="Times New Roman" w:cs="Calibri"/>
                  <w:color w:val="000000"/>
                  <w:lang w:eastAsia="zh-CN"/>
                </w:rPr>
                <w:t xml:space="preserve">8 </w:t>
              </w:r>
            </w:ins>
          </w:p>
        </w:tc>
        <w:tc>
          <w:tcPr>
            <w:tcW w:w="1617" w:type="dxa"/>
            <w:tcBorders>
              <w:top w:val="nil"/>
              <w:left w:val="nil"/>
              <w:bottom w:val="single" w:sz="8" w:space="0" w:color="auto"/>
              <w:right w:val="single" w:sz="8" w:space="0" w:color="auto"/>
            </w:tcBorders>
            <w:noWrap/>
            <w:vAlign w:val="bottom"/>
            <w:hideMark/>
          </w:tcPr>
          <w:p w14:paraId="47B3086B" w14:textId="5A1FB231" w:rsidR="00ED2E6D" w:rsidRDefault="00ED2E6D" w:rsidP="00ED2E6D">
            <w:pPr>
              <w:spacing w:after="0" w:line="240" w:lineRule="auto"/>
              <w:jc w:val="right"/>
              <w:rPr>
                <w:ins w:id="420" w:author="Blacketer, Margaret [JRDUS]" w:date="2017-12-01T14:33:00Z"/>
                <w:rFonts w:eastAsia="Times New Roman" w:cs="Calibri"/>
                <w:color w:val="000000"/>
                <w:lang w:eastAsia="zh-CN"/>
              </w:rPr>
            </w:pPr>
            <w:ins w:id="421" w:author="Blacketer, Margaret [JRDUS]" w:date="2017-12-01T14:35:00Z">
              <w:r>
                <w:rPr>
                  <w:rFonts w:ascii="Calibri" w:hAnsi="Calibri" w:cs="Calibri"/>
                  <w:color w:val="000000"/>
                </w:rPr>
                <w:t>38000207</w:t>
              </w:r>
            </w:ins>
          </w:p>
        </w:tc>
        <w:tc>
          <w:tcPr>
            <w:tcW w:w="3361" w:type="dxa"/>
            <w:tcBorders>
              <w:top w:val="nil"/>
              <w:left w:val="nil"/>
              <w:bottom w:val="single" w:sz="8" w:space="0" w:color="auto"/>
              <w:right w:val="single" w:sz="8" w:space="0" w:color="auto"/>
            </w:tcBorders>
            <w:noWrap/>
            <w:vAlign w:val="bottom"/>
            <w:hideMark/>
          </w:tcPr>
          <w:p w14:paraId="3A56D8F2" w14:textId="67B4D842" w:rsidR="00ED2E6D" w:rsidRDefault="00ED2E6D" w:rsidP="00ED2E6D">
            <w:pPr>
              <w:spacing w:after="0" w:line="240" w:lineRule="auto"/>
              <w:rPr>
                <w:ins w:id="422" w:author="Blacketer, Margaret [JRDUS]" w:date="2017-12-01T14:33:00Z"/>
                <w:rFonts w:eastAsia="Times New Roman" w:cs="Calibri"/>
                <w:color w:val="000000"/>
                <w:lang w:eastAsia="zh-CN"/>
              </w:rPr>
            </w:pPr>
            <w:ins w:id="423" w:author="Blacketer, Margaret [JRDUS]" w:date="2017-12-01T14:35:00Z">
              <w:r>
                <w:rPr>
                  <w:rFonts w:ascii="Calibri" w:hAnsi="Calibri" w:cs="Calibri"/>
                  <w:color w:val="000000"/>
                </w:rPr>
                <w:t>Inpatient header - 8th position</w:t>
              </w:r>
            </w:ins>
          </w:p>
        </w:tc>
      </w:tr>
      <w:tr w:rsidR="00ED2E6D" w14:paraId="14F5515E" w14:textId="77777777" w:rsidTr="00E86697">
        <w:trPr>
          <w:trHeight w:val="315"/>
          <w:ins w:id="424" w:author="Blacketer, Margaret [JRDUS]" w:date="2017-12-01T14:33:00Z"/>
        </w:trPr>
        <w:tc>
          <w:tcPr>
            <w:tcW w:w="1202" w:type="dxa"/>
            <w:vMerge/>
            <w:tcBorders>
              <w:left w:val="single" w:sz="8" w:space="0" w:color="auto"/>
              <w:right w:val="single" w:sz="8" w:space="0" w:color="auto"/>
            </w:tcBorders>
            <w:vAlign w:val="center"/>
            <w:hideMark/>
          </w:tcPr>
          <w:p w14:paraId="5BAEAAFF" w14:textId="77777777" w:rsidR="00ED2E6D" w:rsidRDefault="00ED2E6D" w:rsidP="00ED2E6D">
            <w:pPr>
              <w:spacing w:after="0" w:line="240" w:lineRule="auto"/>
              <w:rPr>
                <w:ins w:id="425" w:author="Blacketer, Margaret [JRDUS]" w:date="2017-12-01T14:33: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56E2E7AE" w14:textId="77777777" w:rsidR="00ED2E6D" w:rsidRDefault="00ED2E6D" w:rsidP="00ED2E6D">
            <w:pPr>
              <w:spacing w:after="0" w:line="240" w:lineRule="auto"/>
              <w:jc w:val="right"/>
              <w:rPr>
                <w:ins w:id="426" w:author="Blacketer, Margaret [JRDUS]" w:date="2017-12-01T14:33:00Z"/>
                <w:rFonts w:eastAsia="Times New Roman" w:cs="Calibri"/>
                <w:color w:val="000000"/>
                <w:lang w:eastAsia="zh-CN"/>
              </w:rPr>
            </w:pPr>
            <w:ins w:id="427" w:author="Blacketer, Margaret [JRDUS]" w:date="2017-12-01T14:33:00Z">
              <w:r>
                <w:rPr>
                  <w:rFonts w:eastAsia="Times New Roman" w:cs="Calibri"/>
                  <w:color w:val="000000"/>
                  <w:lang w:eastAsia="zh-CN"/>
                </w:rPr>
                <w:t>9</w:t>
              </w:r>
            </w:ins>
          </w:p>
        </w:tc>
        <w:tc>
          <w:tcPr>
            <w:tcW w:w="1617" w:type="dxa"/>
            <w:tcBorders>
              <w:top w:val="nil"/>
              <w:left w:val="nil"/>
              <w:bottom w:val="single" w:sz="8" w:space="0" w:color="auto"/>
              <w:right w:val="single" w:sz="8" w:space="0" w:color="auto"/>
            </w:tcBorders>
            <w:noWrap/>
            <w:vAlign w:val="bottom"/>
            <w:hideMark/>
          </w:tcPr>
          <w:p w14:paraId="59DEDF64" w14:textId="6CC6EF84" w:rsidR="00ED2E6D" w:rsidRDefault="00ED2E6D" w:rsidP="00ED2E6D">
            <w:pPr>
              <w:spacing w:after="0" w:line="240" w:lineRule="auto"/>
              <w:jc w:val="right"/>
              <w:rPr>
                <w:ins w:id="428" w:author="Blacketer, Margaret [JRDUS]" w:date="2017-12-01T14:33:00Z"/>
                <w:rFonts w:eastAsia="Times New Roman" w:cs="Calibri"/>
                <w:color w:val="000000"/>
                <w:lang w:eastAsia="zh-CN"/>
              </w:rPr>
            </w:pPr>
            <w:ins w:id="429" w:author="Blacketer, Margaret [JRDUS]" w:date="2017-12-01T14:35:00Z">
              <w:r>
                <w:rPr>
                  <w:rFonts w:ascii="Calibri" w:hAnsi="Calibri" w:cs="Calibri"/>
                  <w:color w:val="000000"/>
                </w:rPr>
                <w:t>38000208</w:t>
              </w:r>
            </w:ins>
          </w:p>
        </w:tc>
        <w:tc>
          <w:tcPr>
            <w:tcW w:w="3361" w:type="dxa"/>
            <w:tcBorders>
              <w:top w:val="nil"/>
              <w:left w:val="nil"/>
              <w:bottom w:val="single" w:sz="8" w:space="0" w:color="auto"/>
              <w:right w:val="single" w:sz="8" w:space="0" w:color="auto"/>
            </w:tcBorders>
            <w:noWrap/>
            <w:vAlign w:val="bottom"/>
            <w:hideMark/>
          </w:tcPr>
          <w:p w14:paraId="562CEFB8" w14:textId="6850A1BB" w:rsidR="00ED2E6D" w:rsidRDefault="00ED2E6D" w:rsidP="00ED2E6D">
            <w:pPr>
              <w:spacing w:after="0" w:line="240" w:lineRule="auto"/>
              <w:rPr>
                <w:ins w:id="430" w:author="Blacketer, Margaret [JRDUS]" w:date="2017-12-01T14:33:00Z"/>
                <w:rFonts w:eastAsia="Times New Roman" w:cs="Calibri"/>
                <w:color w:val="000000"/>
                <w:lang w:eastAsia="zh-CN"/>
              </w:rPr>
            </w:pPr>
            <w:ins w:id="431" w:author="Blacketer, Margaret [JRDUS]" w:date="2017-12-01T14:35:00Z">
              <w:r>
                <w:rPr>
                  <w:rFonts w:ascii="Calibri" w:hAnsi="Calibri" w:cs="Calibri"/>
                  <w:color w:val="000000"/>
                </w:rPr>
                <w:t>Inpatient header - 9th position</w:t>
              </w:r>
            </w:ins>
          </w:p>
        </w:tc>
      </w:tr>
      <w:tr w:rsidR="00ED2E6D" w14:paraId="55641BEF" w14:textId="77777777" w:rsidTr="00E86697">
        <w:trPr>
          <w:trHeight w:val="315"/>
          <w:ins w:id="432" w:author="Blacketer, Margaret [JRDUS]" w:date="2017-12-01T14:33:00Z"/>
        </w:trPr>
        <w:tc>
          <w:tcPr>
            <w:tcW w:w="1202" w:type="dxa"/>
            <w:vMerge/>
            <w:tcBorders>
              <w:left w:val="single" w:sz="8" w:space="0" w:color="auto"/>
              <w:right w:val="single" w:sz="8" w:space="0" w:color="auto"/>
            </w:tcBorders>
            <w:vAlign w:val="center"/>
            <w:hideMark/>
          </w:tcPr>
          <w:p w14:paraId="223F4FBA" w14:textId="77777777" w:rsidR="00ED2E6D" w:rsidRDefault="00ED2E6D" w:rsidP="00ED2E6D">
            <w:pPr>
              <w:spacing w:after="0" w:line="240" w:lineRule="auto"/>
              <w:rPr>
                <w:ins w:id="433" w:author="Blacketer, Margaret [JRDUS]" w:date="2017-12-01T14:33: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71E25E78" w14:textId="77777777" w:rsidR="00ED2E6D" w:rsidRDefault="00ED2E6D" w:rsidP="00ED2E6D">
            <w:pPr>
              <w:spacing w:after="0" w:line="240" w:lineRule="auto"/>
              <w:jc w:val="right"/>
              <w:rPr>
                <w:ins w:id="434" w:author="Blacketer, Margaret [JRDUS]" w:date="2017-12-01T14:33:00Z"/>
                <w:rFonts w:eastAsia="Times New Roman" w:cs="Calibri"/>
                <w:color w:val="000000"/>
                <w:lang w:eastAsia="zh-CN"/>
              </w:rPr>
            </w:pPr>
            <w:ins w:id="435" w:author="Blacketer, Margaret [JRDUS]" w:date="2017-12-01T14:33:00Z">
              <w:r>
                <w:rPr>
                  <w:rFonts w:eastAsia="Times New Roman" w:cs="Calibri"/>
                  <w:color w:val="000000"/>
                  <w:lang w:eastAsia="zh-CN"/>
                </w:rPr>
                <w:t>10</w:t>
              </w:r>
            </w:ins>
          </w:p>
        </w:tc>
        <w:tc>
          <w:tcPr>
            <w:tcW w:w="1617" w:type="dxa"/>
            <w:tcBorders>
              <w:top w:val="nil"/>
              <w:left w:val="nil"/>
              <w:bottom w:val="single" w:sz="8" w:space="0" w:color="auto"/>
              <w:right w:val="single" w:sz="8" w:space="0" w:color="auto"/>
            </w:tcBorders>
            <w:noWrap/>
            <w:vAlign w:val="bottom"/>
            <w:hideMark/>
          </w:tcPr>
          <w:p w14:paraId="144F21E0" w14:textId="1C68F8B0" w:rsidR="00ED2E6D" w:rsidRDefault="00ED2E6D" w:rsidP="00ED2E6D">
            <w:pPr>
              <w:spacing w:after="0" w:line="240" w:lineRule="auto"/>
              <w:jc w:val="right"/>
              <w:rPr>
                <w:ins w:id="436" w:author="Blacketer, Margaret [JRDUS]" w:date="2017-12-01T14:33:00Z"/>
                <w:rFonts w:eastAsia="Times New Roman" w:cs="Calibri"/>
                <w:color w:val="000000"/>
                <w:lang w:eastAsia="zh-CN"/>
              </w:rPr>
            </w:pPr>
            <w:ins w:id="437" w:author="Blacketer, Margaret [JRDUS]" w:date="2017-12-01T14:35:00Z">
              <w:r>
                <w:rPr>
                  <w:rFonts w:ascii="Calibri" w:hAnsi="Calibri" w:cs="Calibri"/>
                  <w:color w:val="000000"/>
                </w:rPr>
                <w:t>38000209</w:t>
              </w:r>
            </w:ins>
          </w:p>
        </w:tc>
        <w:tc>
          <w:tcPr>
            <w:tcW w:w="3361" w:type="dxa"/>
            <w:tcBorders>
              <w:top w:val="nil"/>
              <w:left w:val="nil"/>
              <w:bottom w:val="single" w:sz="8" w:space="0" w:color="auto"/>
              <w:right w:val="single" w:sz="8" w:space="0" w:color="auto"/>
            </w:tcBorders>
            <w:noWrap/>
            <w:vAlign w:val="bottom"/>
            <w:hideMark/>
          </w:tcPr>
          <w:p w14:paraId="3AD340A7" w14:textId="1D273637" w:rsidR="00ED2E6D" w:rsidRDefault="00ED2E6D" w:rsidP="00ED2E6D">
            <w:pPr>
              <w:spacing w:after="0" w:line="240" w:lineRule="auto"/>
              <w:rPr>
                <w:ins w:id="438" w:author="Blacketer, Margaret [JRDUS]" w:date="2017-12-01T14:33:00Z"/>
                <w:rFonts w:eastAsia="Times New Roman" w:cs="Calibri"/>
                <w:color w:val="000000"/>
                <w:lang w:eastAsia="zh-CN"/>
              </w:rPr>
            </w:pPr>
            <w:ins w:id="439" w:author="Blacketer, Margaret [JRDUS]" w:date="2017-12-01T14:35:00Z">
              <w:r>
                <w:rPr>
                  <w:rFonts w:ascii="Calibri" w:hAnsi="Calibri" w:cs="Calibri"/>
                  <w:color w:val="000000"/>
                </w:rPr>
                <w:t>Inpatient header - 10th position</w:t>
              </w:r>
            </w:ins>
          </w:p>
        </w:tc>
      </w:tr>
      <w:tr w:rsidR="00ED2E6D" w14:paraId="4CEB9410" w14:textId="77777777" w:rsidTr="00E86697">
        <w:trPr>
          <w:trHeight w:val="315"/>
          <w:ins w:id="440" w:author="Blacketer, Margaret [JRDUS]" w:date="2017-12-01T14:33:00Z"/>
        </w:trPr>
        <w:tc>
          <w:tcPr>
            <w:tcW w:w="1202" w:type="dxa"/>
            <w:vMerge/>
            <w:tcBorders>
              <w:left w:val="single" w:sz="8" w:space="0" w:color="auto"/>
              <w:right w:val="single" w:sz="8" w:space="0" w:color="auto"/>
            </w:tcBorders>
            <w:vAlign w:val="center"/>
            <w:hideMark/>
          </w:tcPr>
          <w:p w14:paraId="7C9094C9" w14:textId="77777777" w:rsidR="00ED2E6D" w:rsidRDefault="00ED2E6D" w:rsidP="00ED2E6D">
            <w:pPr>
              <w:spacing w:after="0" w:line="240" w:lineRule="auto"/>
              <w:rPr>
                <w:ins w:id="441" w:author="Blacketer, Margaret [JRDUS]" w:date="2017-12-01T14:33: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51A8D19D" w14:textId="77777777" w:rsidR="00ED2E6D" w:rsidRDefault="00ED2E6D" w:rsidP="00ED2E6D">
            <w:pPr>
              <w:spacing w:after="0" w:line="240" w:lineRule="auto"/>
              <w:jc w:val="right"/>
              <w:rPr>
                <w:ins w:id="442" w:author="Blacketer, Margaret [JRDUS]" w:date="2017-12-01T14:33:00Z"/>
                <w:rFonts w:eastAsia="Times New Roman" w:cs="Calibri"/>
                <w:color w:val="000000"/>
                <w:lang w:eastAsia="zh-CN"/>
              </w:rPr>
            </w:pPr>
            <w:ins w:id="443" w:author="Blacketer, Margaret [JRDUS]" w:date="2017-12-01T14:33:00Z">
              <w:r>
                <w:rPr>
                  <w:rFonts w:eastAsia="Times New Roman" w:cs="Calibri"/>
                  <w:color w:val="000000"/>
                  <w:lang w:eastAsia="zh-CN"/>
                </w:rPr>
                <w:t>11</w:t>
              </w:r>
            </w:ins>
          </w:p>
        </w:tc>
        <w:tc>
          <w:tcPr>
            <w:tcW w:w="1617" w:type="dxa"/>
            <w:tcBorders>
              <w:top w:val="nil"/>
              <w:left w:val="nil"/>
              <w:bottom w:val="single" w:sz="8" w:space="0" w:color="auto"/>
              <w:right w:val="single" w:sz="8" w:space="0" w:color="auto"/>
            </w:tcBorders>
            <w:noWrap/>
            <w:vAlign w:val="bottom"/>
            <w:hideMark/>
          </w:tcPr>
          <w:p w14:paraId="547E51C5" w14:textId="2DBA2918" w:rsidR="00ED2E6D" w:rsidRDefault="00ED2E6D" w:rsidP="00ED2E6D">
            <w:pPr>
              <w:spacing w:after="0" w:line="240" w:lineRule="auto"/>
              <w:jc w:val="right"/>
              <w:rPr>
                <w:ins w:id="444" w:author="Blacketer, Margaret [JRDUS]" w:date="2017-12-01T14:33:00Z"/>
                <w:rFonts w:eastAsia="Times New Roman" w:cs="Calibri"/>
                <w:color w:val="000000"/>
                <w:lang w:eastAsia="zh-CN"/>
              </w:rPr>
            </w:pPr>
            <w:ins w:id="445" w:author="Blacketer, Margaret [JRDUS]" w:date="2017-12-01T14:35:00Z">
              <w:r>
                <w:rPr>
                  <w:rFonts w:ascii="Calibri" w:hAnsi="Calibri" w:cs="Calibri"/>
                  <w:color w:val="000000"/>
                </w:rPr>
                <w:t>38000210</w:t>
              </w:r>
            </w:ins>
          </w:p>
        </w:tc>
        <w:tc>
          <w:tcPr>
            <w:tcW w:w="3361" w:type="dxa"/>
            <w:tcBorders>
              <w:top w:val="nil"/>
              <w:left w:val="nil"/>
              <w:bottom w:val="single" w:sz="8" w:space="0" w:color="auto"/>
              <w:right w:val="single" w:sz="8" w:space="0" w:color="auto"/>
            </w:tcBorders>
            <w:noWrap/>
            <w:vAlign w:val="bottom"/>
            <w:hideMark/>
          </w:tcPr>
          <w:p w14:paraId="0D13D553" w14:textId="4E82859D" w:rsidR="00ED2E6D" w:rsidRDefault="00ED2E6D" w:rsidP="00ED2E6D">
            <w:pPr>
              <w:spacing w:after="0" w:line="240" w:lineRule="auto"/>
              <w:rPr>
                <w:ins w:id="446" w:author="Blacketer, Margaret [JRDUS]" w:date="2017-12-01T14:33:00Z"/>
                <w:rFonts w:eastAsia="Times New Roman" w:cs="Calibri"/>
                <w:color w:val="000000"/>
                <w:lang w:eastAsia="zh-CN"/>
              </w:rPr>
            </w:pPr>
            <w:ins w:id="447" w:author="Blacketer, Margaret [JRDUS]" w:date="2017-12-01T14:35:00Z">
              <w:r>
                <w:rPr>
                  <w:rFonts w:ascii="Calibri" w:hAnsi="Calibri" w:cs="Calibri"/>
                  <w:color w:val="000000"/>
                </w:rPr>
                <w:t>Inpatient header - 11th position</w:t>
              </w:r>
            </w:ins>
          </w:p>
        </w:tc>
      </w:tr>
      <w:tr w:rsidR="00ED2E6D" w14:paraId="51899086" w14:textId="77777777" w:rsidTr="00E86697">
        <w:trPr>
          <w:trHeight w:val="315"/>
          <w:ins w:id="448" w:author="Blacketer, Margaret [JRDUS]" w:date="2017-12-01T14:33:00Z"/>
        </w:trPr>
        <w:tc>
          <w:tcPr>
            <w:tcW w:w="1202" w:type="dxa"/>
            <w:vMerge/>
            <w:tcBorders>
              <w:left w:val="single" w:sz="8" w:space="0" w:color="auto"/>
              <w:right w:val="single" w:sz="8" w:space="0" w:color="auto"/>
            </w:tcBorders>
            <w:vAlign w:val="center"/>
            <w:hideMark/>
          </w:tcPr>
          <w:p w14:paraId="049C0B86" w14:textId="77777777" w:rsidR="00ED2E6D" w:rsidRDefault="00ED2E6D" w:rsidP="00ED2E6D">
            <w:pPr>
              <w:spacing w:after="0" w:line="240" w:lineRule="auto"/>
              <w:rPr>
                <w:ins w:id="449" w:author="Blacketer, Margaret [JRDUS]" w:date="2017-12-01T14:33: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7172C1C2" w14:textId="77777777" w:rsidR="00ED2E6D" w:rsidRDefault="00ED2E6D" w:rsidP="00ED2E6D">
            <w:pPr>
              <w:spacing w:after="0" w:line="240" w:lineRule="auto"/>
              <w:jc w:val="right"/>
              <w:rPr>
                <w:ins w:id="450" w:author="Blacketer, Margaret [JRDUS]" w:date="2017-12-01T14:33:00Z"/>
                <w:rFonts w:eastAsia="Times New Roman" w:cs="Calibri"/>
                <w:color w:val="000000"/>
                <w:lang w:eastAsia="zh-CN"/>
              </w:rPr>
            </w:pPr>
            <w:ins w:id="451" w:author="Blacketer, Margaret [JRDUS]" w:date="2017-12-01T14:33:00Z">
              <w:r>
                <w:rPr>
                  <w:rFonts w:eastAsia="Times New Roman" w:cs="Calibri"/>
                  <w:color w:val="000000"/>
                  <w:lang w:eastAsia="zh-CN"/>
                </w:rPr>
                <w:t>12</w:t>
              </w:r>
            </w:ins>
          </w:p>
        </w:tc>
        <w:tc>
          <w:tcPr>
            <w:tcW w:w="1617" w:type="dxa"/>
            <w:tcBorders>
              <w:top w:val="nil"/>
              <w:left w:val="nil"/>
              <w:bottom w:val="single" w:sz="8" w:space="0" w:color="auto"/>
              <w:right w:val="single" w:sz="8" w:space="0" w:color="auto"/>
            </w:tcBorders>
            <w:noWrap/>
            <w:vAlign w:val="bottom"/>
            <w:hideMark/>
          </w:tcPr>
          <w:p w14:paraId="5A802483" w14:textId="1A000829" w:rsidR="00ED2E6D" w:rsidRDefault="00ED2E6D" w:rsidP="00ED2E6D">
            <w:pPr>
              <w:spacing w:after="0" w:line="240" w:lineRule="auto"/>
              <w:jc w:val="right"/>
              <w:rPr>
                <w:ins w:id="452" w:author="Blacketer, Margaret [JRDUS]" w:date="2017-12-01T14:33:00Z"/>
                <w:rFonts w:eastAsia="Times New Roman" w:cs="Calibri"/>
                <w:color w:val="000000"/>
                <w:lang w:eastAsia="zh-CN"/>
              </w:rPr>
            </w:pPr>
            <w:ins w:id="453" w:author="Blacketer, Margaret [JRDUS]" w:date="2017-12-01T14:35:00Z">
              <w:r>
                <w:rPr>
                  <w:rFonts w:ascii="Calibri" w:hAnsi="Calibri" w:cs="Calibri"/>
                  <w:color w:val="000000"/>
                </w:rPr>
                <w:t>38000211</w:t>
              </w:r>
            </w:ins>
          </w:p>
        </w:tc>
        <w:tc>
          <w:tcPr>
            <w:tcW w:w="3361" w:type="dxa"/>
            <w:tcBorders>
              <w:top w:val="nil"/>
              <w:left w:val="nil"/>
              <w:bottom w:val="single" w:sz="8" w:space="0" w:color="auto"/>
              <w:right w:val="single" w:sz="8" w:space="0" w:color="auto"/>
            </w:tcBorders>
            <w:noWrap/>
            <w:vAlign w:val="bottom"/>
            <w:hideMark/>
          </w:tcPr>
          <w:p w14:paraId="0105AB4E" w14:textId="7CFD2748" w:rsidR="00ED2E6D" w:rsidRDefault="00ED2E6D" w:rsidP="00ED2E6D">
            <w:pPr>
              <w:spacing w:after="0" w:line="240" w:lineRule="auto"/>
              <w:rPr>
                <w:ins w:id="454" w:author="Blacketer, Margaret [JRDUS]" w:date="2017-12-01T14:33:00Z"/>
                <w:rFonts w:eastAsia="Times New Roman" w:cs="Calibri"/>
                <w:color w:val="000000"/>
                <w:lang w:eastAsia="zh-CN"/>
              </w:rPr>
            </w:pPr>
            <w:ins w:id="455" w:author="Blacketer, Margaret [JRDUS]" w:date="2017-12-01T14:35:00Z">
              <w:r>
                <w:rPr>
                  <w:rFonts w:ascii="Calibri" w:hAnsi="Calibri" w:cs="Calibri"/>
                  <w:color w:val="000000"/>
                </w:rPr>
                <w:t>Inpatient header - 12th position</w:t>
              </w:r>
            </w:ins>
          </w:p>
        </w:tc>
      </w:tr>
      <w:tr w:rsidR="00ED2E6D" w14:paraId="48D09278" w14:textId="77777777" w:rsidTr="00E86697">
        <w:trPr>
          <w:trHeight w:val="315"/>
          <w:ins w:id="456" w:author="Blacketer, Margaret [JRDUS]" w:date="2017-12-01T14:33:00Z"/>
        </w:trPr>
        <w:tc>
          <w:tcPr>
            <w:tcW w:w="1202" w:type="dxa"/>
            <w:vMerge/>
            <w:tcBorders>
              <w:left w:val="single" w:sz="8" w:space="0" w:color="auto"/>
              <w:right w:val="single" w:sz="8" w:space="0" w:color="auto"/>
            </w:tcBorders>
            <w:vAlign w:val="center"/>
            <w:hideMark/>
          </w:tcPr>
          <w:p w14:paraId="257A3F92" w14:textId="77777777" w:rsidR="00ED2E6D" w:rsidRDefault="00ED2E6D" w:rsidP="00ED2E6D">
            <w:pPr>
              <w:spacing w:after="0" w:line="240" w:lineRule="auto"/>
              <w:rPr>
                <w:ins w:id="457" w:author="Blacketer, Margaret [JRDUS]" w:date="2017-12-01T14:33: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5DE58FA4" w14:textId="77777777" w:rsidR="00ED2E6D" w:rsidRDefault="00ED2E6D" w:rsidP="00ED2E6D">
            <w:pPr>
              <w:spacing w:after="0" w:line="240" w:lineRule="auto"/>
              <w:jc w:val="right"/>
              <w:rPr>
                <w:ins w:id="458" w:author="Blacketer, Margaret [JRDUS]" w:date="2017-12-01T14:33:00Z"/>
                <w:rFonts w:eastAsia="Times New Roman" w:cs="Calibri"/>
                <w:color w:val="000000"/>
                <w:lang w:eastAsia="zh-CN"/>
              </w:rPr>
            </w:pPr>
            <w:ins w:id="459" w:author="Blacketer, Margaret [JRDUS]" w:date="2017-12-01T14:33:00Z">
              <w:r>
                <w:rPr>
                  <w:rFonts w:eastAsia="Times New Roman" w:cs="Calibri"/>
                  <w:color w:val="000000"/>
                  <w:lang w:eastAsia="zh-CN"/>
                </w:rPr>
                <w:t>13</w:t>
              </w:r>
            </w:ins>
          </w:p>
        </w:tc>
        <w:tc>
          <w:tcPr>
            <w:tcW w:w="1617" w:type="dxa"/>
            <w:tcBorders>
              <w:top w:val="nil"/>
              <w:left w:val="nil"/>
              <w:bottom w:val="single" w:sz="8" w:space="0" w:color="auto"/>
              <w:right w:val="single" w:sz="8" w:space="0" w:color="auto"/>
            </w:tcBorders>
            <w:noWrap/>
            <w:vAlign w:val="bottom"/>
            <w:hideMark/>
          </w:tcPr>
          <w:p w14:paraId="4AC46AFB" w14:textId="1991FB78" w:rsidR="00ED2E6D" w:rsidRDefault="00ED2E6D" w:rsidP="00ED2E6D">
            <w:pPr>
              <w:spacing w:after="0" w:line="240" w:lineRule="auto"/>
              <w:jc w:val="right"/>
              <w:rPr>
                <w:ins w:id="460" w:author="Blacketer, Margaret [JRDUS]" w:date="2017-12-01T14:33:00Z"/>
                <w:rFonts w:eastAsia="Times New Roman" w:cs="Calibri"/>
                <w:color w:val="000000"/>
                <w:lang w:eastAsia="zh-CN"/>
              </w:rPr>
            </w:pPr>
            <w:ins w:id="461" w:author="Blacketer, Margaret [JRDUS]" w:date="2017-12-01T14:35:00Z">
              <w:r>
                <w:rPr>
                  <w:rFonts w:ascii="Calibri" w:hAnsi="Calibri" w:cs="Calibri"/>
                  <w:color w:val="000000"/>
                </w:rPr>
                <w:t>38000212</w:t>
              </w:r>
            </w:ins>
          </w:p>
        </w:tc>
        <w:tc>
          <w:tcPr>
            <w:tcW w:w="3361" w:type="dxa"/>
            <w:tcBorders>
              <w:top w:val="nil"/>
              <w:left w:val="nil"/>
              <w:bottom w:val="single" w:sz="8" w:space="0" w:color="auto"/>
              <w:right w:val="single" w:sz="8" w:space="0" w:color="auto"/>
            </w:tcBorders>
            <w:noWrap/>
            <w:vAlign w:val="bottom"/>
            <w:hideMark/>
          </w:tcPr>
          <w:p w14:paraId="6C49084E" w14:textId="23107F38" w:rsidR="00ED2E6D" w:rsidRDefault="00ED2E6D" w:rsidP="00ED2E6D">
            <w:pPr>
              <w:spacing w:after="0" w:line="240" w:lineRule="auto"/>
              <w:rPr>
                <w:ins w:id="462" w:author="Blacketer, Margaret [JRDUS]" w:date="2017-12-01T14:33:00Z"/>
                <w:rFonts w:eastAsia="Times New Roman" w:cs="Calibri"/>
                <w:color w:val="000000"/>
                <w:lang w:eastAsia="zh-CN"/>
              </w:rPr>
            </w:pPr>
            <w:ins w:id="463" w:author="Blacketer, Margaret [JRDUS]" w:date="2017-12-01T14:35:00Z">
              <w:r>
                <w:rPr>
                  <w:rFonts w:ascii="Calibri" w:hAnsi="Calibri" w:cs="Calibri"/>
                  <w:color w:val="000000"/>
                </w:rPr>
                <w:t>Inpatient header - 13th position</w:t>
              </w:r>
            </w:ins>
          </w:p>
        </w:tc>
      </w:tr>
      <w:tr w:rsidR="00ED2E6D" w14:paraId="53310814" w14:textId="77777777" w:rsidTr="00E86697">
        <w:trPr>
          <w:trHeight w:val="315"/>
          <w:ins w:id="464" w:author="Blacketer, Margaret [JRDUS]" w:date="2017-12-01T14:33:00Z"/>
        </w:trPr>
        <w:tc>
          <w:tcPr>
            <w:tcW w:w="1202" w:type="dxa"/>
            <w:vMerge/>
            <w:tcBorders>
              <w:left w:val="single" w:sz="8" w:space="0" w:color="auto"/>
              <w:right w:val="single" w:sz="8" w:space="0" w:color="auto"/>
            </w:tcBorders>
            <w:vAlign w:val="center"/>
            <w:hideMark/>
          </w:tcPr>
          <w:p w14:paraId="048FE26F" w14:textId="77777777" w:rsidR="00ED2E6D" w:rsidRDefault="00ED2E6D" w:rsidP="00ED2E6D">
            <w:pPr>
              <w:spacing w:after="0" w:line="240" w:lineRule="auto"/>
              <w:rPr>
                <w:ins w:id="465" w:author="Blacketer, Margaret [JRDUS]" w:date="2017-12-01T14:33: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1EEE71D3" w14:textId="77777777" w:rsidR="00ED2E6D" w:rsidRDefault="00ED2E6D" w:rsidP="00ED2E6D">
            <w:pPr>
              <w:spacing w:after="0" w:line="240" w:lineRule="auto"/>
              <w:jc w:val="right"/>
              <w:rPr>
                <w:ins w:id="466" w:author="Blacketer, Margaret [JRDUS]" w:date="2017-12-01T14:33:00Z"/>
                <w:rFonts w:eastAsia="Times New Roman" w:cs="Calibri"/>
                <w:color w:val="000000"/>
                <w:lang w:eastAsia="zh-CN"/>
              </w:rPr>
            </w:pPr>
            <w:ins w:id="467" w:author="Blacketer, Margaret [JRDUS]" w:date="2017-12-01T14:33:00Z">
              <w:r>
                <w:rPr>
                  <w:rFonts w:eastAsia="Times New Roman" w:cs="Calibri"/>
                  <w:color w:val="000000"/>
                  <w:lang w:eastAsia="zh-CN"/>
                </w:rPr>
                <w:t>14</w:t>
              </w:r>
            </w:ins>
          </w:p>
        </w:tc>
        <w:tc>
          <w:tcPr>
            <w:tcW w:w="1617" w:type="dxa"/>
            <w:tcBorders>
              <w:top w:val="nil"/>
              <w:left w:val="nil"/>
              <w:bottom w:val="single" w:sz="8" w:space="0" w:color="auto"/>
              <w:right w:val="single" w:sz="8" w:space="0" w:color="auto"/>
            </w:tcBorders>
            <w:noWrap/>
            <w:vAlign w:val="bottom"/>
            <w:hideMark/>
          </w:tcPr>
          <w:p w14:paraId="3C9179A7" w14:textId="0EE44331" w:rsidR="00ED2E6D" w:rsidRDefault="00ED2E6D" w:rsidP="00ED2E6D">
            <w:pPr>
              <w:spacing w:after="0" w:line="240" w:lineRule="auto"/>
              <w:jc w:val="right"/>
              <w:rPr>
                <w:ins w:id="468" w:author="Blacketer, Margaret [JRDUS]" w:date="2017-12-01T14:33:00Z"/>
                <w:rFonts w:eastAsia="Times New Roman" w:cs="Calibri"/>
                <w:color w:val="000000"/>
                <w:lang w:eastAsia="zh-CN"/>
              </w:rPr>
            </w:pPr>
            <w:ins w:id="469" w:author="Blacketer, Margaret [JRDUS]" w:date="2017-12-01T14:35:00Z">
              <w:r>
                <w:rPr>
                  <w:rFonts w:ascii="Calibri" w:hAnsi="Calibri" w:cs="Calibri"/>
                  <w:color w:val="000000"/>
                </w:rPr>
                <w:t>38000213</w:t>
              </w:r>
            </w:ins>
          </w:p>
        </w:tc>
        <w:tc>
          <w:tcPr>
            <w:tcW w:w="3361" w:type="dxa"/>
            <w:tcBorders>
              <w:top w:val="nil"/>
              <w:left w:val="nil"/>
              <w:bottom w:val="single" w:sz="8" w:space="0" w:color="auto"/>
              <w:right w:val="single" w:sz="8" w:space="0" w:color="auto"/>
            </w:tcBorders>
            <w:noWrap/>
            <w:vAlign w:val="bottom"/>
            <w:hideMark/>
          </w:tcPr>
          <w:p w14:paraId="33F4D8E1" w14:textId="1DB6FAB8" w:rsidR="00ED2E6D" w:rsidRDefault="00ED2E6D" w:rsidP="00ED2E6D">
            <w:pPr>
              <w:spacing w:after="0" w:line="240" w:lineRule="auto"/>
              <w:rPr>
                <w:ins w:id="470" w:author="Blacketer, Margaret [JRDUS]" w:date="2017-12-01T14:33:00Z"/>
                <w:rFonts w:eastAsia="Times New Roman" w:cs="Calibri"/>
                <w:color w:val="000000"/>
                <w:lang w:eastAsia="zh-CN"/>
              </w:rPr>
            </w:pPr>
            <w:ins w:id="471" w:author="Blacketer, Margaret [JRDUS]" w:date="2017-12-01T14:35:00Z">
              <w:r>
                <w:rPr>
                  <w:rFonts w:ascii="Calibri" w:hAnsi="Calibri" w:cs="Calibri"/>
                  <w:color w:val="000000"/>
                </w:rPr>
                <w:t>Inpatient header - 14th position</w:t>
              </w:r>
            </w:ins>
          </w:p>
        </w:tc>
      </w:tr>
      <w:tr w:rsidR="00ED2E6D" w14:paraId="536548E4" w14:textId="77777777" w:rsidTr="00E86697">
        <w:trPr>
          <w:trHeight w:val="315"/>
          <w:ins w:id="472" w:author="Blacketer, Margaret [JRDUS]" w:date="2017-12-01T14:33:00Z"/>
        </w:trPr>
        <w:tc>
          <w:tcPr>
            <w:tcW w:w="1202" w:type="dxa"/>
            <w:vMerge/>
            <w:tcBorders>
              <w:left w:val="single" w:sz="8" w:space="0" w:color="auto"/>
              <w:right w:val="single" w:sz="8" w:space="0" w:color="auto"/>
            </w:tcBorders>
            <w:vAlign w:val="center"/>
            <w:hideMark/>
          </w:tcPr>
          <w:p w14:paraId="1B0FC707" w14:textId="77777777" w:rsidR="00ED2E6D" w:rsidRDefault="00ED2E6D" w:rsidP="00ED2E6D">
            <w:pPr>
              <w:spacing w:after="0" w:line="240" w:lineRule="auto"/>
              <w:rPr>
                <w:ins w:id="473" w:author="Blacketer, Margaret [JRDUS]" w:date="2017-12-01T14:33: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47531043" w14:textId="77777777" w:rsidR="00ED2E6D" w:rsidRDefault="00ED2E6D" w:rsidP="00ED2E6D">
            <w:pPr>
              <w:spacing w:after="0" w:line="240" w:lineRule="auto"/>
              <w:jc w:val="right"/>
              <w:rPr>
                <w:ins w:id="474" w:author="Blacketer, Margaret [JRDUS]" w:date="2017-12-01T14:33:00Z"/>
                <w:rFonts w:eastAsia="Calibri" w:cs="Times New Roman"/>
              </w:rPr>
            </w:pPr>
            <w:ins w:id="475" w:author="Blacketer, Margaret [JRDUS]" w:date="2017-12-01T14:33:00Z">
              <w:r>
                <w:rPr>
                  <w:rFonts w:eastAsia="Times New Roman" w:cs="Calibri"/>
                  <w:color w:val="000000"/>
                  <w:lang w:eastAsia="zh-CN"/>
                </w:rPr>
                <w:t>15</w:t>
              </w:r>
            </w:ins>
          </w:p>
        </w:tc>
        <w:tc>
          <w:tcPr>
            <w:tcW w:w="1617" w:type="dxa"/>
            <w:tcBorders>
              <w:top w:val="nil"/>
              <w:left w:val="nil"/>
              <w:bottom w:val="single" w:sz="8" w:space="0" w:color="auto"/>
              <w:right w:val="single" w:sz="8" w:space="0" w:color="auto"/>
            </w:tcBorders>
            <w:noWrap/>
            <w:vAlign w:val="bottom"/>
            <w:hideMark/>
          </w:tcPr>
          <w:p w14:paraId="58A3C76F" w14:textId="66465D58" w:rsidR="00ED2E6D" w:rsidRDefault="00ED2E6D" w:rsidP="00ED2E6D">
            <w:pPr>
              <w:spacing w:after="0" w:line="240" w:lineRule="auto"/>
              <w:jc w:val="right"/>
              <w:rPr>
                <w:ins w:id="476" w:author="Blacketer, Margaret [JRDUS]" w:date="2017-12-01T14:33:00Z"/>
                <w:rFonts w:eastAsia="Times New Roman" w:cs="Calibri"/>
                <w:color w:val="000000"/>
                <w:lang w:eastAsia="zh-CN"/>
              </w:rPr>
            </w:pPr>
            <w:ins w:id="477" w:author="Blacketer, Margaret [JRDUS]" w:date="2017-12-01T14:35:00Z">
              <w:r>
                <w:rPr>
                  <w:rFonts w:ascii="Calibri" w:hAnsi="Calibri" w:cs="Calibri"/>
                  <w:color w:val="000000"/>
                </w:rPr>
                <w:t>38000214</w:t>
              </w:r>
            </w:ins>
          </w:p>
        </w:tc>
        <w:tc>
          <w:tcPr>
            <w:tcW w:w="3361" w:type="dxa"/>
            <w:tcBorders>
              <w:top w:val="nil"/>
              <w:left w:val="nil"/>
              <w:bottom w:val="single" w:sz="8" w:space="0" w:color="auto"/>
              <w:right w:val="single" w:sz="8" w:space="0" w:color="auto"/>
            </w:tcBorders>
            <w:noWrap/>
            <w:vAlign w:val="bottom"/>
            <w:hideMark/>
          </w:tcPr>
          <w:p w14:paraId="1E26D926" w14:textId="776E57DF" w:rsidR="00ED2E6D" w:rsidRDefault="00ED2E6D" w:rsidP="00ED2E6D">
            <w:pPr>
              <w:spacing w:after="0" w:line="240" w:lineRule="auto"/>
              <w:rPr>
                <w:ins w:id="478" w:author="Blacketer, Margaret [JRDUS]" w:date="2017-12-01T14:33:00Z"/>
                <w:rFonts w:eastAsia="Times New Roman" w:cs="Calibri"/>
                <w:color w:val="000000"/>
                <w:lang w:eastAsia="zh-CN"/>
              </w:rPr>
            </w:pPr>
            <w:ins w:id="479" w:author="Blacketer, Margaret [JRDUS]" w:date="2017-12-01T14:35:00Z">
              <w:r>
                <w:rPr>
                  <w:rFonts w:ascii="Calibri" w:hAnsi="Calibri" w:cs="Calibri"/>
                  <w:color w:val="000000"/>
                </w:rPr>
                <w:t>Inpatient header - 15th position</w:t>
              </w:r>
            </w:ins>
          </w:p>
        </w:tc>
      </w:tr>
      <w:tr w:rsidR="00ED2E6D" w14:paraId="73B7A05C" w14:textId="77777777" w:rsidTr="00666EAD">
        <w:trPr>
          <w:trHeight w:val="315"/>
          <w:ins w:id="480" w:author="Blacketer, Margaret [JRDUS]" w:date="2017-12-01T14:33:00Z"/>
        </w:trPr>
        <w:tc>
          <w:tcPr>
            <w:tcW w:w="1202" w:type="dxa"/>
            <w:vMerge/>
            <w:tcBorders>
              <w:left w:val="single" w:sz="8" w:space="0" w:color="auto"/>
              <w:bottom w:val="single" w:sz="8" w:space="0" w:color="auto"/>
              <w:right w:val="single" w:sz="8" w:space="0" w:color="auto"/>
            </w:tcBorders>
            <w:vAlign w:val="center"/>
          </w:tcPr>
          <w:p w14:paraId="6FAA349B" w14:textId="77777777" w:rsidR="00ED2E6D" w:rsidRDefault="00ED2E6D" w:rsidP="00666EAD">
            <w:pPr>
              <w:spacing w:after="0" w:line="240" w:lineRule="auto"/>
              <w:rPr>
                <w:ins w:id="481" w:author="Blacketer, Margaret [JRDUS]" w:date="2017-12-01T14:33: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
          <w:p w14:paraId="6FB12015" w14:textId="77777777" w:rsidR="00ED2E6D" w:rsidRDefault="00ED2E6D" w:rsidP="00666EAD">
            <w:pPr>
              <w:spacing w:after="0" w:line="240" w:lineRule="auto"/>
              <w:jc w:val="right"/>
              <w:rPr>
                <w:ins w:id="482" w:author="Blacketer, Margaret [JRDUS]" w:date="2017-12-01T14:33:00Z"/>
                <w:rFonts w:eastAsia="Times New Roman" w:cs="Calibri"/>
                <w:color w:val="000000"/>
                <w:lang w:eastAsia="zh-CN"/>
              </w:rPr>
            </w:pPr>
            <w:ins w:id="483" w:author="Blacketer, Margaret [JRDUS]" w:date="2017-12-01T14:33:00Z">
              <w:r>
                <w:rPr>
                  <w:rFonts w:eastAsia="Times New Roman" w:cs="Calibri"/>
                  <w:color w:val="000000"/>
                  <w:lang w:eastAsia="zh-CN"/>
                </w:rPr>
                <w:t>&gt;15</w:t>
              </w:r>
            </w:ins>
          </w:p>
        </w:tc>
        <w:tc>
          <w:tcPr>
            <w:tcW w:w="1617" w:type="dxa"/>
            <w:tcBorders>
              <w:top w:val="nil"/>
              <w:left w:val="nil"/>
              <w:bottom w:val="single" w:sz="8" w:space="0" w:color="auto"/>
              <w:right w:val="single" w:sz="8" w:space="0" w:color="auto"/>
            </w:tcBorders>
            <w:noWrap/>
            <w:vAlign w:val="center"/>
          </w:tcPr>
          <w:p w14:paraId="7928B68B" w14:textId="0A892269" w:rsidR="00ED2E6D" w:rsidRDefault="00ED2E6D" w:rsidP="00666EAD">
            <w:pPr>
              <w:spacing w:after="0" w:line="240" w:lineRule="auto"/>
              <w:jc w:val="right"/>
              <w:rPr>
                <w:ins w:id="484" w:author="Blacketer, Margaret [JRDUS]" w:date="2017-12-01T14:33:00Z"/>
                <w:rFonts w:eastAsia="Times New Roman" w:cs="Calibri"/>
                <w:color w:val="000000"/>
                <w:lang w:eastAsia="zh-CN"/>
              </w:rPr>
            </w:pPr>
            <w:ins w:id="485" w:author="Blacketer, Margaret [JRDUS]" w:date="2017-12-01T14:36:00Z">
              <w:r>
                <w:rPr>
                  <w:rFonts w:ascii="Calibri" w:hAnsi="Calibri" w:cs="Calibri"/>
                  <w:color w:val="000000"/>
                </w:rPr>
                <w:t>38000214</w:t>
              </w:r>
            </w:ins>
          </w:p>
        </w:tc>
        <w:tc>
          <w:tcPr>
            <w:tcW w:w="3361" w:type="dxa"/>
            <w:tcBorders>
              <w:top w:val="nil"/>
              <w:left w:val="nil"/>
              <w:bottom w:val="single" w:sz="8" w:space="0" w:color="auto"/>
              <w:right w:val="single" w:sz="8" w:space="0" w:color="auto"/>
            </w:tcBorders>
            <w:noWrap/>
            <w:vAlign w:val="center"/>
          </w:tcPr>
          <w:p w14:paraId="29EFE883" w14:textId="77777777" w:rsidR="00ED2E6D" w:rsidRDefault="00ED2E6D" w:rsidP="00666EAD">
            <w:pPr>
              <w:spacing w:after="0" w:line="240" w:lineRule="auto"/>
              <w:rPr>
                <w:ins w:id="486" w:author="Blacketer, Margaret [JRDUS]" w:date="2017-12-01T14:33:00Z"/>
                <w:rFonts w:eastAsia="Times New Roman" w:cs="Calibri"/>
                <w:color w:val="000000"/>
                <w:lang w:eastAsia="zh-CN"/>
              </w:rPr>
            </w:pPr>
            <w:ins w:id="487" w:author="Blacketer, Margaret [JRDUS]" w:date="2017-12-01T14:33:00Z">
              <w:r>
                <w:rPr>
                  <w:rFonts w:eastAsia="Times New Roman" w:cs="Calibri"/>
                  <w:color w:val="000000"/>
                  <w:lang w:eastAsia="zh-CN"/>
                </w:rPr>
                <w:t>Inpatient header - 15th position</w:t>
              </w:r>
            </w:ins>
          </w:p>
        </w:tc>
      </w:tr>
      <w:tr w:rsidR="00ED2E6D" w14:paraId="606AFA08" w14:textId="77777777" w:rsidTr="00666EAD">
        <w:trPr>
          <w:trHeight w:val="864"/>
          <w:ins w:id="488" w:author="Blacketer, Margaret [JRDUS]" w:date="2017-12-01T14:33:00Z"/>
        </w:trPr>
        <w:tc>
          <w:tcPr>
            <w:tcW w:w="1202" w:type="dxa"/>
            <w:vMerge w:val="restart"/>
            <w:tcBorders>
              <w:top w:val="single" w:sz="8" w:space="0" w:color="auto"/>
              <w:left w:val="single" w:sz="8" w:space="0" w:color="auto"/>
              <w:right w:val="single" w:sz="8" w:space="0" w:color="auto"/>
            </w:tcBorders>
            <w:vAlign w:val="center"/>
            <w:hideMark/>
          </w:tcPr>
          <w:p w14:paraId="668FE128" w14:textId="77777777" w:rsidR="00ED2E6D" w:rsidRDefault="00ED2E6D" w:rsidP="00ED2E6D">
            <w:pPr>
              <w:spacing w:after="0" w:line="240" w:lineRule="auto"/>
              <w:rPr>
                <w:ins w:id="489" w:author="Blacketer, Margaret [JRDUS]" w:date="2017-12-01T14:33:00Z"/>
                <w:rFonts w:eastAsia="Times New Roman" w:cs="Calibri"/>
                <w:color w:val="000000"/>
                <w:lang w:eastAsia="zh-CN"/>
              </w:rPr>
            </w:pPr>
            <w:ins w:id="490" w:author="Blacketer, Margaret [JRDUS]" w:date="2017-12-01T14:33:00Z">
              <w:r>
                <w:rPr>
                  <w:rFonts w:eastAsia="Times New Roman" w:cs="Calibri"/>
                  <w:color w:val="000000"/>
                  <w:lang w:eastAsia="zh-CN"/>
                </w:rPr>
                <w:t>ER or OP</w:t>
              </w:r>
            </w:ins>
          </w:p>
        </w:tc>
        <w:tc>
          <w:tcPr>
            <w:tcW w:w="1350" w:type="dxa"/>
            <w:tcBorders>
              <w:top w:val="single" w:sz="8" w:space="0" w:color="auto"/>
              <w:left w:val="nil"/>
              <w:bottom w:val="single" w:sz="8" w:space="0" w:color="auto"/>
              <w:right w:val="single" w:sz="8" w:space="0" w:color="auto"/>
            </w:tcBorders>
            <w:noWrap/>
            <w:vAlign w:val="center"/>
            <w:hideMark/>
          </w:tcPr>
          <w:p w14:paraId="38BD9F90" w14:textId="77777777" w:rsidR="00ED2E6D" w:rsidRDefault="00ED2E6D" w:rsidP="00ED2E6D">
            <w:pPr>
              <w:spacing w:after="0" w:line="240" w:lineRule="auto"/>
              <w:jc w:val="right"/>
              <w:rPr>
                <w:ins w:id="491" w:author="Blacketer, Margaret [JRDUS]" w:date="2017-12-01T14:33:00Z"/>
                <w:rFonts w:eastAsia="Times New Roman" w:cs="Calibri"/>
                <w:color w:val="000000"/>
                <w:lang w:eastAsia="zh-CN"/>
              </w:rPr>
            </w:pPr>
            <w:ins w:id="492" w:author="Blacketer, Margaret [JRDUS]" w:date="2017-12-01T14:33:00Z">
              <w:r>
                <w:rPr>
                  <w:rFonts w:eastAsia="Times New Roman" w:cs="Calibri"/>
                  <w:color w:val="000000"/>
                  <w:lang w:eastAsia="zh-CN"/>
                </w:rPr>
                <w:t>1</w:t>
              </w:r>
            </w:ins>
          </w:p>
        </w:tc>
        <w:tc>
          <w:tcPr>
            <w:tcW w:w="1617" w:type="dxa"/>
            <w:tcBorders>
              <w:top w:val="single" w:sz="8" w:space="0" w:color="auto"/>
              <w:left w:val="nil"/>
              <w:bottom w:val="single" w:sz="8" w:space="0" w:color="auto"/>
              <w:right w:val="single" w:sz="8" w:space="0" w:color="auto"/>
            </w:tcBorders>
            <w:noWrap/>
            <w:vAlign w:val="bottom"/>
            <w:hideMark/>
          </w:tcPr>
          <w:p w14:paraId="5D9F1D98" w14:textId="2AB110AC" w:rsidR="00ED2E6D" w:rsidRDefault="00ED2E6D" w:rsidP="00ED2E6D">
            <w:pPr>
              <w:spacing w:after="0" w:line="240" w:lineRule="auto"/>
              <w:jc w:val="right"/>
              <w:rPr>
                <w:ins w:id="493" w:author="Blacketer, Margaret [JRDUS]" w:date="2017-12-01T14:33:00Z"/>
                <w:rFonts w:eastAsia="Times New Roman" w:cs="Calibri"/>
                <w:color w:val="000000"/>
                <w:lang w:eastAsia="zh-CN"/>
              </w:rPr>
            </w:pPr>
            <w:ins w:id="494" w:author="Blacketer, Margaret [JRDUS]" w:date="2017-12-01T14:37:00Z">
              <w:r>
                <w:rPr>
                  <w:rFonts w:ascii="Calibri" w:hAnsi="Calibri" w:cs="Calibri"/>
                  <w:color w:val="000000"/>
                </w:rPr>
                <w:t>38000230</w:t>
              </w:r>
            </w:ins>
          </w:p>
        </w:tc>
        <w:tc>
          <w:tcPr>
            <w:tcW w:w="3361" w:type="dxa"/>
            <w:tcBorders>
              <w:top w:val="single" w:sz="8" w:space="0" w:color="auto"/>
              <w:left w:val="nil"/>
              <w:bottom w:val="single" w:sz="8" w:space="0" w:color="auto"/>
              <w:right w:val="single" w:sz="8" w:space="0" w:color="auto"/>
            </w:tcBorders>
            <w:noWrap/>
            <w:vAlign w:val="bottom"/>
            <w:hideMark/>
          </w:tcPr>
          <w:p w14:paraId="3C3F3898" w14:textId="61B9D1B1" w:rsidR="00ED2E6D" w:rsidRDefault="00ED2E6D" w:rsidP="00ED2E6D">
            <w:pPr>
              <w:spacing w:after="0" w:line="240" w:lineRule="auto"/>
              <w:rPr>
                <w:ins w:id="495" w:author="Blacketer, Margaret [JRDUS]" w:date="2017-12-01T14:33:00Z"/>
                <w:rFonts w:eastAsia="Times New Roman" w:cs="Calibri"/>
                <w:color w:val="000000"/>
                <w:lang w:eastAsia="zh-CN"/>
              </w:rPr>
            </w:pPr>
            <w:ins w:id="496" w:author="Blacketer, Margaret [JRDUS]" w:date="2017-12-01T14:37:00Z">
              <w:r>
                <w:rPr>
                  <w:rFonts w:ascii="Calibri" w:hAnsi="Calibri" w:cs="Calibri"/>
                  <w:color w:val="000000"/>
                </w:rPr>
                <w:t>Outpatient header - 1st position</w:t>
              </w:r>
            </w:ins>
          </w:p>
        </w:tc>
      </w:tr>
      <w:tr w:rsidR="00ED2E6D" w14:paraId="6852B6DA" w14:textId="77777777" w:rsidTr="00666EAD">
        <w:trPr>
          <w:trHeight w:val="315"/>
          <w:ins w:id="497" w:author="Blacketer, Margaret [JRDUS]" w:date="2017-12-01T14:36:00Z"/>
        </w:trPr>
        <w:tc>
          <w:tcPr>
            <w:tcW w:w="1202" w:type="dxa"/>
            <w:vMerge/>
            <w:tcBorders>
              <w:left w:val="single" w:sz="8" w:space="0" w:color="auto"/>
              <w:right w:val="single" w:sz="8" w:space="0" w:color="auto"/>
            </w:tcBorders>
            <w:vAlign w:val="center"/>
          </w:tcPr>
          <w:p w14:paraId="14EED822" w14:textId="77777777" w:rsidR="00ED2E6D" w:rsidRDefault="00ED2E6D" w:rsidP="00ED2E6D">
            <w:pPr>
              <w:spacing w:after="0" w:line="240" w:lineRule="auto"/>
              <w:rPr>
                <w:ins w:id="498" w:author="Blacketer, Margaret [JRDUS]" w:date="2017-12-01T14:36: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
          <w:p w14:paraId="29E646D3" w14:textId="3F963BC9" w:rsidR="00ED2E6D" w:rsidRDefault="00ED2E6D" w:rsidP="00ED2E6D">
            <w:pPr>
              <w:spacing w:after="0" w:line="240" w:lineRule="auto"/>
              <w:jc w:val="right"/>
              <w:rPr>
                <w:ins w:id="499" w:author="Blacketer, Margaret [JRDUS]" w:date="2017-12-01T14:36:00Z"/>
                <w:rFonts w:eastAsia="Times New Roman" w:cs="Calibri"/>
                <w:color w:val="000000"/>
                <w:lang w:eastAsia="zh-CN"/>
              </w:rPr>
            </w:pPr>
            <w:ins w:id="500" w:author="Blacketer, Margaret [JRDUS]" w:date="2017-12-01T14:37:00Z">
              <w:r>
                <w:rPr>
                  <w:rFonts w:eastAsia="Times New Roman" w:cs="Calibri"/>
                  <w:color w:val="000000"/>
                  <w:lang w:eastAsia="zh-CN"/>
                </w:rPr>
                <w:t>2</w:t>
              </w:r>
            </w:ins>
          </w:p>
        </w:tc>
        <w:tc>
          <w:tcPr>
            <w:tcW w:w="1617" w:type="dxa"/>
            <w:tcBorders>
              <w:top w:val="nil"/>
              <w:left w:val="nil"/>
              <w:bottom w:val="single" w:sz="8" w:space="0" w:color="auto"/>
              <w:right w:val="single" w:sz="8" w:space="0" w:color="auto"/>
            </w:tcBorders>
            <w:noWrap/>
            <w:vAlign w:val="bottom"/>
          </w:tcPr>
          <w:p w14:paraId="0237E885" w14:textId="30AE6EEF" w:rsidR="00ED2E6D" w:rsidRDefault="00ED2E6D" w:rsidP="00ED2E6D">
            <w:pPr>
              <w:spacing w:after="0" w:line="240" w:lineRule="auto"/>
              <w:jc w:val="right"/>
              <w:rPr>
                <w:ins w:id="501" w:author="Blacketer, Margaret [JRDUS]" w:date="2017-12-01T14:36:00Z"/>
                <w:rFonts w:ascii="Calibri" w:hAnsi="Calibri" w:cs="Calibri"/>
                <w:color w:val="000000"/>
              </w:rPr>
            </w:pPr>
            <w:ins w:id="502" w:author="Blacketer, Margaret [JRDUS]" w:date="2017-12-01T14:37:00Z">
              <w:r>
                <w:rPr>
                  <w:rFonts w:ascii="Calibri" w:hAnsi="Calibri" w:cs="Calibri"/>
                  <w:color w:val="000000"/>
                </w:rPr>
                <w:t>38000231</w:t>
              </w:r>
            </w:ins>
          </w:p>
        </w:tc>
        <w:tc>
          <w:tcPr>
            <w:tcW w:w="3361" w:type="dxa"/>
            <w:tcBorders>
              <w:top w:val="nil"/>
              <w:left w:val="nil"/>
              <w:bottom w:val="single" w:sz="8" w:space="0" w:color="auto"/>
              <w:right w:val="single" w:sz="8" w:space="0" w:color="auto"/>
            </w:tcBorders>
            <w:noWrap/>
            <w:vAlign w:val="bottom"/>
          </w:tcPr>
          <w:p w14:paraId="35DFDDF4" w14:textId="2EE2956D" w:rsidR="00ED2E6D" w:rsidRDefault="00ED2E6D" w:rsidP="00ED2E6D">
            <w:pPr>
              <w:spacing w:after="0" w:line="240" w:lineRule="auto"/>
              <w:rPr>
                <w:ins w:id="503" w:author="Blacketer, Margaret [JRDUS]" w:date="2017-12-01T14:36:00Z"/>
                <w:rFonts w:ascii="Calibri" w:hAnsi="Calibri" w:cs="Calibri"/>
                <w:color w:val="000000"/>
              </w:rPr>
            </w:pPr>
            <w:ins w:id="504" w:author="Blacketer, Margaret [JRDUS]" w:date="2017-12-01T14:37:00Z">
              <w:r>
                <w:rPr>
                  <w:rFonts w:ascii="Calibri" w:hAnsi="Calibri" w:cs="Calibri"/>
                  <w:color w:val="000000"/>
                </w:rPr>
                <w:t>Outpatient header - 2nd position</w:t>
              </w:r>
            </w:ins>
          </w:p>
        </w:tc>
      </w:tr>
      <w:tr w:rsidR="00ED2E6D" w14:paraId="133091F3" w14:textId="77777777" w:rsidTr="00666EAD">
        <w:trPr>
          <w:trHeight w:val="315"/>
          <w:ins w:id="505" w:author="Blacketer, Margaret [JRDUS]" w:date="2017-12-01T14:36:00Z"/>
        </w:trPr>
        <w:tc>
          <w:tcPr>
            <w:tcW w:w="1202" w:type="dxa"/>
            <w:vMerge/>
            <w:tcBorders>
              <w:left w:val="single" w:sz="8" w:space="0" w:color="auto"/>
              <w:right w:val="single" w:sz="8" w:space="0" w:color="auto"/>
            </w:tcBorders>
            <w:vAlign w:val="center"/>
          </w:tcPr>
          <w:p w14:paraId="483DB88A" w14:textId="77777777" w:rsidR="00ED2E6D" w:rsidRDefault="00ED2E6D" w:rsidP="00ED2E6D">
            <w:pPr>
              <w:spacing w:after="0" w:line="240" w:lineRule="auto"/>
              <w:rPr>
                <w:ins w:id="506" w:author="Blacketer, Margaret [JRDUS]" w:date="2017-12-01T14:36: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
          <w:p w14:paraId="02DD5CD4" w14:textId="01807666" w:rsidR="00ED2E6D" w:rsidRDefault="00ED2E6D" w:rsidP="00ED2E6D">
            <w:pPr>
              <w:spacing w:after="0" w:line="240" w:lineRule="auto"/>
              <w:jc w:val="right"/>
              <w:rPr>
                <w:ins w:id="507" w:author="Blacketer, Margaret [JRDUS]" w:date="2017-12-01T14:36:00Z"/>
                <w:rFonts w:eastAsia="Times New Roman" w:cs="Calibri"/>
                <w:color w:val="000000"/>
                <w:lang w:eastAsia="zh-CN"/>
              </w:rPr>
            </w:pPr>
            <w:ins w:id="508" w:author="Blacketer, Margaret [JRDUS]" w:date="2017-12-01T14:37:00Z">
              <w:r>
                <w:rPr>
                  <w:rFonts w:eastAsia="Times New Roman" w:cs="Calibri"/>
                  <w:color w:val="000000"/>
                  <w:lang w:eastAsia="zh-CN"/>
                </w:rPr>
                <w:t>3</w:t>
              </w:r>
            </w:ins>
          </w:p>
        </w:tc>
        <w:tc>
          <w:tcPr>
            <w:tcW w:w="1617" w:type="dxa"/>
            <w:tcBorders>
              <w:top w:val="nil"/>
              <w:left w:val="nil"/>
              <w:bottom w:val="single" w:sz="8" w:space="0" w:color="auto"/>
              <w:right w:val="single" w:sz="8" w:space="0" w:color="auto"/>
            </w:tcBorders>
            <w:noWrap/>
            <w:vAlign w:val="bottom"/>
          </w:tcPr>
          <w:p w14:paraId="013EEA91" w14:textId="458B3ED4" w:rsidR="00ED2E6D" w:rsidRDefault="00ED2E6D" w:rsidP="00ED2E6D">
            <w:pPr>
              <w:spacing w:after="0" w:line="240" w:lineRule="auto"/>
              <w:jc w:val="right"/>
              <w:rPr>
                <w:ins w:id="509" w:author="Blacketer, Margaret [JRDUS]" w:date="2017-12-01T14:36:00Z"/>
                <w:rFonts w:ascii="Calibri" w:hAnsi="Calibri" w:cs="Calibri"/>
                <w:color w:val="000000"/>
              </w:rPr>
            </w:pPr>
            <w:ins w:id="510" w:author="Blacketer, Margaret [JRDUS]" w:date="2017-12-01T14:37:00Z">
              <w:r>
                <w:rPr>
                  <w:rFonts w:ascii="Calibri" w:hAnsi="Calibri" w:cs="Calibri"/>
                  <w:color w:val="000000"/>
                </w:rPr>
                <w:t>38000232</w:t>
              </w:r>
            </w:ins>
          </w:p>
        </w:tc>
        <w:tc>
          <w:tcPr>
            <w:tcW w:w="3361" w:type="dxa"/>
            <w:tcBorders>
              <w:top w:val="nil"/>
              <w:left w:val="nil"/>
              <w:bottom w:val="single" w:sz="8" w:space="0" w:color="auto"/>
              <w:right w:val="single" w:sz="8" w:space="0" w:color="auto"/>
            </w:tcBorders>
            <w:noWrap/>
            <w:vAlign w:val="bottom"/>
          </w:tcPr>
          <w:p w14:paraId="65B95CF8" w14:textId="09F628C1" w:rsidR="00ED2E6D" w:rsidRDefault="00ED2E6D" w:rsidP="00ED2E6D">
            <w:pPr>
              <w:spacing w:after="0" w:line="240" w:lineRule="auto"/>
              <w:rPr>
                <w:ins w:id="511" w:author="Blacketer, Margaret [JRDUS]" w:date="2017-12-01T14:36:00Z"/>
                <w:rFonts w:ascii="Calibri" w:hAnsi="Calibri" w:cs="Calibri"/>
                <w:color w:val="000000"/>
              </w:rPr>
            </w:pPr>
            <w:ins w:id="512" w:author="Blacketer, Margaret [JRDUS]" w:date="2017-12-01T14:37:00Z">
              <w:r>
                <w:rPr>
                  <w:rFonts w:ascii="Calibri" w:hAnsi="Calibri" w:cs="Calibri"/>
                  <w:color w:val="000000"/>
                </w:rPr>
                <w:t>Outpatient header - 3rd position</w:t>
              </w:r>
            </w:ins>
          </w:p>
        </w:tc>
      </w:tr>
      <w:tr w:rsidR="00ED2E6D" w14:paraId="004E7CED" w14:textId="77777777" w:rsidTr="00666EAD">
        <w:trPr>
          <w:trHeight w:val="315"/>
          <w:ins w:id="513" w:author="Blacketer, Margaret [JRDUS]" w:date="2017-12-01T14:36:00Z"/>
        </w:trPr>
        <w:tc>
          <w:tcPr>
            <w:tcW w:w="1202" w:type="dxa"/>
            <w:vMerge/>
            <w:tcBorders>
              <w:left w:val="single" w:sz="8" w:space="0" w:color="auto"/>
              <w:right w:val="single" w:sz="8" w:space="0" w:color="auto"/>
            </w:tcBorders>
            <w:vAlign w:val="center"/>
          </w:tcPr>
          <w:p w14:paraId="495BC150" w14:textId="77777777" w:rsidR="00ED2E6D" w:rsidRDefault="00ED2E6D" w:rsidP="00ED2E6D">
            <w:pPr>
              <w:spacing w:after="0" w:line="240" w:lineRule="auto"/>
              <w:rPr>
                <w:ins w:id="514" w:author="Blacketer, Margaret [JRDUS]" w:date="2017-12-01T14:36: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
          <w:p w14:paraId="6013F014" w14:textId="384ADB81" w:rsidR="00ED2E6D" w:rsidRDefault="00ED2E6D" w:rsidP="00ED2E6D">
            <w:pPr>
              <w:spacing w:after="0" w:line="240" w:lineRule="auto"/>
              <w:jc w:val="right"/>
              <w:rPr>
                <w:ins w:id="515" w:author="Blacketer, Margaret [JRDUS]" w:date="2017-12-01T14:36:00Z"/>
                <w:rFonts w:eastAsia="Times New Roman" w:cs="Calibri"/>
                <w:color w:val="000000"/>
                <w:lang w:eastAsia="zh-CN"/>
              </w:rPr>
            </w:pPr>
            <w:ins w:id="516" w:author="Blacketer, Margaret [JRDUS]" w:date="2017-12-01T14:37:00Z">
              <w:r>
                <w:rPr>
                  <w:rFonts w:eastAsia="Times New Roman" w:cs="Calibri"/>
                  <w:color w:val="000000"/>
                  <w:lang w:eastAsia="zh-CN"/>
                </w:rPr>
                <w:t>4</w:t>
              </w:r>
            </w:ins>
          </w:p>
        </w:tc>
        <w:tc>
          <w:tcPr>
            <w:tcW w:w="1617" w:type="dxa"/>
            <w:tcBorders>
              <w:top w:val="nil"/>
              <w:left w:val="nil"/>
              <w:bottom w:val="single" w:sz="8" w:space="0" w:color="auto"/>
              <w:right w:val="single" w:sz="8" w:space="0" w:color="auto"/>
            </w:tcBorders>
            <w:noWrap/>
            <w:vAlign w:val="bottom"/>
          </w:tcPr>
          <w:p w14:paraId="77EE1D2F" w14:textId="43863081" w:rsidR="00ED2E6D" w:rsidRDefault="00ED2E6D" w:rsidP="00ED2E6D">
            <w:pPr>
              <w:spacing w:after="0" w:line="240" w:lineRule="auto"/>
              <w:jc w:val="right"/>
              <w:rPr>
                <w:ins w:id="517" w:author="Blacketer, Margaret [JRDUS]" w:date="2017-12-01T14:36:00Z"/>
                <w:rFonts w:ascii="Calibri" w:hAnsi="Calibri" w:cs="Calibri"/>
                <w:color w:val="000000"/>
              </w:rPr>
            </w:pPr>
            <w:ins w:id="518" w:author="Blacketer, Margaret [JRDUS]" w:date="2017-12-01T14:37:00Z">
              <w:r>
                <w:rPr>
                  <w:rFonts w:ascii="Calibri" w:hAnsi="Calibri" w:cs="Calibri"/>
                  <w:color w:val="000000"/>
                </w:rPr>
                <w:t>38000233</w:t>
              </w:r>
            </w:ins>
          </w:p>
        </w:tc>
        <w:tc>
          <w:tcPr>
            <w:tcW w:w="3361" w:type="dxa"/>
            <w:tcBorders>
              <w:top w:val="nil"/>
              <w:left w:val="nil"/>
              <w:bottom w:val="single" w:sz="8" w:space="0" w:color="auto"/>
              <w:right w:val="single" w:sz="8" w:space="0" w:color="auto"/>
            </w:tcBorders>
            <w:noWrap/>
            <w:vAlign w:val="bottom"/>
          </w:tcPr>
          <w:p w14:paraId="04E27FD3" w14:textId="0DFFAE24" w:rsidR="00ED2E6D" w:rsidRDefault="00ED2E6D" w:rsidP="00ED2E6D">
            <w:pPr>
              <w:spacing w:after="0" w:line="240" w:lineRule="auto"/>
              <w:rPr>
                <w:ins w:id="519" w:author="Blacketer, Margaret [JRDUS]" w:date="2017-12-01T14:36:00Z"/>
                <w:rFonts w:ascii="Calibri" w:hAnsi="Calibri" w:cs="Calibri"/>
                <w:color w:val="000000"/>
              </w:rPr>
            </w:pPr>
            <w:ins w:id="520" w:author="Blacketer, Margaret [JRDUS]" w:date="2017-12-01T14:37:00Z">
              <w:r>
                <w:rPr>
                  <w:rFonts w:ascii="Calibri" w:hAnsi="Calibri" w:cs="Calibri"/>
                  <w:color w:val="000000"/>
                </w:rPr>
                <w:t>Outpatient header - 4th position</w:t>
              </w:r>
            </w:ins>
          </w:p>
        </w:tc>
      </w:tr>
      <w:tr w:rsidR="00ED2E6D" w14:paraId="5FCB39D5" w14:textId="77777777" w:rsidTr="00666EAD">
        <w:trPr>
          <w:trHeight w:val="315"/>
          <w:ins w:id="521" w:author="Blacketer, Margaret [JRDUS]" w:date="2017-12-01T14:36:00Z"/>
        </w:trPr>
        <w:tc>
          <w:tcPr>
            <w:tcW w:w="1202" w:type="dxa"/>
            <w:vMerge/>
            <w:tcBorders>
              <w:left w:val="single" w:sz="8" w:space="0" w:color="auto"/>
              <w:right w:val="single" w:sz="8" w:space="0" w:color="auto"/>
            </w:tcBorders>
            <w:vAlign w:val="center"/>
          </w:tcPr>
          <w:p w14:paraId="5E1B3735" w14:textId="77777777" w:rsidR="00ED2E6D" w:rsidRDefault="00ED2E6D" w:rsidP="00ED2E6D">
            <w:pPr>
              <w:spacing w:after="0" w:line="240" w:lineRule="auto"/>
              <w:rPr>
                <w:ins w:id="522" w:author="Blacketer, Margaret [JRDUS]" w:date="2017-12-01T14:36: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
          <w:p w14:paraId="5521E56A" w14:textId="2AD3C366" w:rsidR="00ED2E6D" w:rsidRDefault="00ED2E6D" w:rsidP="00ED2E6D">
            <w:pPr>
              <w:spacing w:after="0" w:line="240" w:lineRule="auto"/>
              <w:jc w:val="right"/>
              <w:rPr>
                <w:ins w:id="523" w:author="Blacketer, Margaret [JRDUS]" w:date="2017-12-01T14:36:00Z"/>
                <w:rFonts w:eastAsia="Times New Roman" w:cs="Calibri"/>
                <w:color w:val="000000"/>
                <w:lang w:eastAsia="zh-CN"/>
              </w:rPr>
            </w:pPr>
            <w:ins w:id="524" w:author="Blacketer, Margaret [JRDUS]" w:date="2017-12-01T14:37:00Z">
              <w:r>
                <w:rPr>
                  <w:rFonts w:eastAsia="Times New Roman" w:cs="Calibri"/>
                  <w:color w:val="000000"/>
                  <w:lang w:eastAsia="zh-CN"/>
                </w:rPr>
                <w:t>5</w:t>
              </w:r>
            </w:ins>
          </w:p>
        </w:tc>
        <w:tc>
          <w:tcPr>
            <w:tcW w:w="1617" w:type="dxa"/>
            <w:tcBorders>
              <w:top w:val="nil"/>
              <w:left w:val="nil"/>
              <w:bottom w:val="single" w:sz="8" w:space="0" w:color="auto"/>
              <w:right w:val="single" w:sz="8" w:space="0" w:color="auto"/>
            </w:tcBorders>
            <w:noWrap/>
            <w:vAlign w:val="bottom"/>
          </w:tcPr>
          <w:p w14:paraId="106AF0B9" w14:textId="24C8566C" w:rsidR="00ED2E6D" w:rsidRDefault="00ED2E6D" w:rsidP="00ED2E6D">
            <w:pPr>
              <w:spacing w:after="0" w:line="240" w:lineRule="auto"/>
              <w:jc w:val="right"/>
              <w:rPr>
                <w:ins w:id="525" w:author="Blacketer, Margaret [JRDUS]" w:date="2017-12-01T14:36:00Z"/>
                <w:rFonts w:ascii="Calibri" w:hAnsi="Calibri" w:cs="Calibri"/>
                <w:color w:val="000000"/>
              </w:rPr>
            </w:pPr>
            <w:ins w:id="526" w:author="Blacketer, Margaret [JRDUS]" w:date="2017-12-01T14:37:00Z">
              <w:r>
                <w:rPr>
                  <w:rFonts w:ascii="Calibri" w:hAnsi="Calibri" w:cs="Calibri"/>
                  <w:color w:val="000000"/>
                </w:rPr>
                <w:t>38000234</w:t>
              </w:r>
            </w:ins>
          </w:p>
        </w:tc>
        <w:tc>
          <w:tcPr>
            <w:tcW w:w="3361" w:type="dxa"/>
            <w:tcBorders>
              <w:top w:val="nil"/>
              <w:left w:val="nil"/>
              <w:bottom w:val="single" w:sz="8" w:space="0" w:color="auto"/>
              <w:right w:val="single" w:sz="8" w:space="0" w:color="auto"/>
            </w:tcBorders>
            <w:noWrap/>
            <w:vAlign w:val="bottom"/>
          </w:tcPr>
          <w:p w14:paraId="71A19B2E" w14:textId="34A841AE" w:rsidR="00ED2E6D" w:rsidRDefault="00ED2E6D" w:rsidP="00ED2E6D">
            <w:pPr>
              <w:spacing w:after="0" w:line="240" w:lineRule="auto"/>
              <w:rPr>
                <w:ins w:id="527" w:author="Blacketer, Margaret [JRDUS]" w:date="2017-12-01T14:36:00Z"/>
                <w:rFonts w:ascii="Calibri" w:hAnsi="Calibri" w:cs="Calibri"/>
                <w:color w:val="000000"/>
              </w:rPr>
            </w:pPr>
            <w:ins w:id="528" w:author="Blacketer, Margaret [JRDUS]" w:date="2017-12-01T14:37:00Z">
              <w:r>
                <w:rPr>
                  <w:rFonts w:ascii="Calibri" w:hAnsi="Calibri" w:cs="Calibri"/>
                  <w:color w:val="000000"/>
                </w:rPr>
                <w:t>Outpatient header - 5th position</w:t>
              </w:r>
            </w:ins>
          </w:p>
        </w:tc>
      </w:tr>
      <w:tr w:rsidR="00ED2E6D" w14:paraId="5E7730FC" w14:textId="77777777" w:rsidTr="00666EAD">
        <w:trPr>
          <w:trHeight w:val="315"/>
          <w:ins w:id="529" w:author="Blacketer, Margaret [JRDUS]" w:date="2017-12-01T14:36:00Z"/>
        </w:trPr>
        <w:tc>
          <w:tcPr>
            <w:tcW w:w="1202" w:type="dxa"/>
            <w:vMerge/>
            <w:tcBorders>
              <w:left w:val="single" w:sz="8" w:space="0" w:color="auto"/>
              <w:right w:val="single" w:sz="8" w:space="0" w:color="auto"/>
            </w:tcBorders>
            <w:vAlign w:val="center"/>
          </w:tcPr>
          <w:p w14:paraId="12767F9E" w14:textId="77777777" w:rsidR="00ED2E6D" w:rsidRDefault="00ED2E6D" w:rsidP="00ED2E6D">
            <w:pPr>
              <w:spacing w:after="0" w:line="240" w:lineRule="auto"/>
              <w:rPr>
                <w:ins w:id="530" w:author="Blacketer, Margaret [JRDUS]" w:date="2017-12-01T14:36: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
          <w:p w14:paraId="670A7EB4" w14:textId="18FBF5B3" w:rsidR="00ED2E6D" w:rsidRDefault="00ED2E6D" w:rsidP="00ED2E6D">
            <w:pPr>
              <w:spacing w:after="0" w:line="240" w:lineRule="auto"/>
              <w:jc w:val="right"/>
              <w:rPr>
                <w:ins w:id="531" w:author="Blacketer, Margaret [JRDUS]" w:date="2017-12-01T14:36:00Z"/>
                <w:rFonts w:eastAsia="Times New Roman" w:cs="Calibri"/>
                <w:color w:val="000000"/>
                <w:lang w:eastAsia="zh-CN"/>
              </w:rPr>
            </w:pPr>
            <w:ins w:id="532" w:author="Blacketer, Margaret [JRDUS]" w:date="2017-12-01T14:37:00Z">
              <w:r>
                <w:rPr>
                  <w:rFonts w:eastAsia="Times New Roman" w:cs="Calibri"/>
                  <w:color w:val="000000"/>
                  <w:lang w:eastAsia="zh-CN"/>
                </w:rPr>
                <w:t>6</w:t>
              </w:r>
            </w:ins>
          </w:p>
        </w:tc>
        <w:tc>
          <w:tcPr>
            <w:tcW w:w="1617" w:type="dxa"/>
            <w:tcBorders>
              <w:top w:val="nil"/>
              <w:left w:val="nil"/>
              <w:bottom w:val="single" w:sz="8" w:space="0" w:color="auto"/>
              <w:right w:val="single" w:sz="8" w:space="0" w:color="auto"/>
            </w:tcBorders>
            <w:noWrap/>
            <w:vAlign w:val="bottom"/>
          </w:tcPr>
          <w:p w14:paraId="18ABA2F9" w14:textId="35EC7EE3" w:rsidR="00ED2E6D" w:rsidRDefault="00ED2E6D" w:rsidP="00ED2E6D">
            <w:pPr>
              <w:spacing w:after="0" w:line="240" w:lineRule="auto"/>
              <w:jc w:val="right"/>
              <w:rPr>
                <w:ins w:id="533" w:author="Blacketer, Margaret [JRDUS]" w:date="2017-12-01T14:36:00Z"/>
                <w:rFonts w:ascii="Calibri" w:hAnsi="Calibri" w:cs="Calibri"/>
                <w:color w:val="000000"/>
              </w:rPr>
            </w:pPr>
            <w:ins w:id="534" w:author="Blacketer, Margaret [JRDUS]" w:date="2017-12-01T14:37:00Z">
              <w:r>
                <w:rPr>
                  <w:rFonts w:ascii="Calibri" w:hAnsi="Calibri" w:cs="Calibri"/>
                  <w:color w:val="000000"/>
                </w:rPr>
                <w:t>38000235</w:t>
              </w:r>
            </w:ins>
          </w:p>
        </w:tc>
        <w:tc>
          <w:tcPr>
            <w:tcW w:w="3361" w:type="dxa"/>
            <w:tcBorders>
              <w:top w:val="nil"/>
              <w:left w:val="nil"/>
              <w:bottom w:val="single" w:sz="8" w:space="0" w:color="auto"/>
              <w:right w:val="single" w:sz="8" w:space="0" w:color="auto"/>
            </w:tcBorders>
            <w:noWrap/>
            <w:vAlign w:val="bottom"/>
          </w:tcPr>
          <w:p w14:paraId="0B97ED4C" w14:textId="4CCC99AA" w:rsidR="00ED2E6D" w:rsidRDefault="00ED2E6D" w:rsidP="00ED2E6D">
            <w:pPr>
              <w:spacing w:after="0" w:line="240" w:lineRule="auto"/>
              <w:rPr>
                <w:ins w:id="535" w:author="Blacketer, Margaret [JRDUS]" w:date="2017-12-01T14:36:00Z"/>
                <w:rFonts w:ascii="Calibri" w:hAnsi="Calibri" w:cs="Calibri"/>
                <w:color w:val="000000"/>
              </w:rPr>
            </w:pPr>
            <w:ins w:id="536" w:author="Blacketer, Margaret [JRDUS]" w:date="2017-12-01T14:37:00Z">
              <w:r>
                <w:rPr>
                  <w:rFonts w:ascii="Calibri" w:hAnsi="Calibri" w:cs="Calibri"/>
                  <w:color w:val="000000"/>
                </w:rPr>
                <w:t>Outpatient header - 6th position</w:t>
              </w:r>
            </w:ins>
          </w:p>
        </w:tc>
      </w:tr>
      <w:tr w:rsidR="00ED2E6D" w14:paraId="77216A0B" w14:textId="77777777" w:rsidTr="00666EAD">
        <w:trPr>
          <w:trHeight w:val="315"/>
          <w:ins w:id="537" w:author="Blacketer, Margaret [JRDUS]" w:date="2017-12-01T14:33:00Z"/>
        </w:trPr>
        <w:tc>
          <w:tcPr>
            <w:tcW w:w="1202" w:type="dxa"/>
            <w:vMerge/>
            <w:tcBorders>
              <w:left w:val="single" w:sz="8" w:space="0" w:color="auto"/>
              <w:right w:val="single" w:sz="8" w:space="0" w:color="auto"/>
            </w:tcBorders>
            <w:vAlign w:val="center"/>
          </w:tcPr>
          <w:p w14:paraId="0306E472" w14:textId="77777777" w:rsidR="00ED2E6D" w:rsidRDefault="00ED2E6D" w:rsidP="00ED2E6D">
            <w:pPr>
              <w:spacing w:after="0" w:line="240" w:lineRule="auto"/>
              <w:rPr>
                <w:ins w:id="538" w:author="Blacketer, Margaret [JRDUS]" w:date="2017-12-01T14:33: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
          <w:p w14:paraId="3A768D3B" w14:textId="296179B8" w:rsidR="00ED2E6D" w:rsidRDefault="00ED2E6D" w:rsidP="00ED2E6D">
            <w:pPr>
              <w:spacing w:after="0" w:line="240" w:lineRule="auto"/>
              <w:jc w:val="right"/>
              <w:rPr>
                <w:ins w:id="539" w:author="Blacketer, Margaret [JRDUS]" w:date="2017-12-01T14:33:00Z"/>
                <w:rFonts w:eastAsia="Times New Roman" w:cs="Calibri"/>
                <w:color w:val="000000"/>
                <w:lang w:eastAsia="zh-CN"/>
              </w:rPr>
            </w:pPr>
            <w:ins w:id="540" w:author="Blacketer, Margaret [JRDUS]" w:date="2017-12-01T14:33:00Z">
              <w:r>
                <w:rPr>
                  <w:rFonts w:eastAsia="Times New Roman" w:cs="Calibri"/>
                  <w:color w:val="000000"/>
                  <w:lang w:eastAsia="zh-CN"/>
                </w:rPr>
                <w:t>7</w:t>
              </w:r>
            </w:ins>
          </w:p>
        </w:tc>
        <w:tc>
          <w:tcPr>
            <w:tcW w:w="1617" w:type="dxa"/>
            <w:tcBorders>
              <w:top w:val="nil"/>
              <w:left w:val="nil"/>
              <w:bottom w:val="single" w:sz="8" w:space="0" w:color="auto"/>
              <w:right w:val="single" w:sz="8" w:space="0" w:color="auto"/>
            </w:tcBorders>
            <w:noWrap/>
            <w:vAlign w:val="bottom"/>
          </w:tcPr>
          <w:p w14:paraId="7114E387" w14:textId="28F267A5" w:rsidR="00ED2E6D" w:rsidRDefault="00ED2E6D" w:rsidP="00ED2E6D">
            <w:pPr>
              <w:spacing w:after="0" w:line="240" w:lineRule="auto"/>
              <w:jc w:val="right"/>
              <w:rPr>
                <w:ins w:id="541" w:author="Blacketer, Margaret [JRDUS]" w:date="2017-12-01T14:33:00Z"/>
                <w:rFonts w:eastAsia="Times New Roman" w:cs="Calibri"/>
                <w:color w:val="000000"/>
                <w:lang w:eastAsia="zh-CN"/>
              </w:rPr>
            </w:pPr>
            <w:ins w:id="542" w:author="Blacketer, Margaret [JRDUS]" w:date="2017-12-01T14:37:00Z">
              <w:r>
                <w:rPr>
                  <w:rFonts w:ascii="Calibri" w:hAnsi="Calibri" w:cs="Calibri"/>
                  <w:color w:val="000000"/>
                </w:rPr>
                <w:t>38000236</w:t>
              </w:r>
            </w:ins>
          </w:p>
        </w:tc>
        <w:tc>
          <w:tcPr>
            <w:tcW w:w="3361" w:type="dxa"/>
            <w:tcBorders>
              <w:top w:val="nil"/>
              <w:left w:val="nil"/>
              <w:bottom w:val="single" w:sz="8" w:space="0" w:color="auto"/>
              <w:right w:val="single" w:sz="8" w:space="0" w:color="auto"/>
            </w:tcBorders>
            <w:noWrap/>
            <w:vAlign w:val="bottom"/>
          </w:tcPr>
          <w:p w14:paraId="4969B3BE" w14:textId="7D0A5DFA" w:rsidR="00ED2E6D" w:rsidRDefault="00ED2E6D" w:rsidP="00ED2E6D">
            <w:pPr>
              <w:spacing w:after="0" w:line="240" w:lineRule="auto"/>
              <w:rPr>
                <w:ins w:id="543" w:author="Blacketer, Margaret [JRDUS]" w:date="2017-12-01T14:33:00Z"/>
                <w:rFonts w:eastAsia="Times New Roman" w:cs="Calibri"/>
                <w:color w:val="000000"/>
                <w:lang w:eastAsia="zh-CN"/>
              </w:rPr>
            </w:pPr>
            <w:ins w:id="544" w:author="Blacketer, Margaret [JRDUS]" w:date="2017-12-01T14:37:00Z">
              <w:r>
                <w:rPr>
                  <w:rFonts w:ascii="Calibri" w:hAnsi="Calibri" w:cs="Calibri"/>
                  <w:color w:val="000000"/>
                </w:rPr>
                <w:t>Outpatient header - 7th position</w:t>
              </w:r>
            </w:ins>
          </w:p>
        </w:tc>
      </w:tr>
      <w:tr w:rsidR="00ED2E6D" w14:paraId="798BF68F" w14:textId="77777777" w:rsidTr="00666EAD">
        <w:trPr>
          <w:trHeight w:val="315"/>
          <w:ins w:id="545" w:author="Blacketer, Margaret [JRDUS]" w:date="2017-12-01T14:36:00Z"/>
        </w:trPr>
        <w:tc>
          <w:tcPr>
            <w:tcW w:w="1202" w:type="dxa"/>
            <w:vMerge/>
            <w:tcBorders>
              <w:left w:val="single" w:sz="8" w:space="0" w:color="auto"/>
              <w:right w:val="single" w:sz="8" w:space="0" w:color="auto"/>
            </w:tcBorders>
            <w:vAlign w:val="center"/>
          </w:tcPr>
          <w:p w14:paraId="0B061B48" w14:textId="77777777" w:rsidR="00ED2E6D" w:rsidRDefault="00ED2E6D" w:rsidP="00ED2E6D">
            <w:pPr>
              <w:spacing w:after="0" w:line="240" w:lineRule="auto"/>
              <w:rPr>
                <w:ins w:id="546" w:author="Blacketer, Margaret [JRDUS]" w:date="2017-12-01T14:36: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
          <w:p w14:paraId="04515CD2" w14:textId="1B8758FE" w:rsidR="00ED2E6D" w:rsidRDefault="00ED2E6D" w:rsidP="00ED2E6D">
            <w:pPr>
              <w:spacing w:after="0" w:line="240" w:lineRule="auto"/>
              <w:jc w:val="right"/>
              <w:rPr>
                <w:ins w:id="547" w:author="Blacketer, Margaret [JRDUS]" w:date="2017-12-01T14:36:00Z"/>
                <w:rFonts w:eastAsia="Times New Roman" w:cs="Calibri"/>
                <w:color w:val="000000"/>
                <w:lang w:eastAsia="zh-CN"/>
              </w:rPr>
            </w:pPr>
            <w:ins w:id="548" w:author="Blacketer, Margaret [JRDUS]" w:date="2017-12-01T14:37:00Z">
              <w:r>
                <w:rPr>
                  <w:rFonts w:eastAsia="Times New Roman" w:cs="Calibri"/>
                  <w:color w:val="000000"/>
                  <w:lang w:eastAsia="zh-CN"/>
                </w:rPr>
                <w:t>8</w:t>
              </w:r>
            </w:ins>
          </w:p>
        </w:tc>
        <w:tc>
          <w:tcPr>
            <w:tcW w:w="1617" w:type="dxa"/>
            <w:tcBorders>
              <w:top w:val="nil"/>
              <w:left w:val="nil"/>
              <w:bottom w:val="single" w:sz="8" w:space="0" w:color="auto"/>
              <w:right w:val="single" w:sz="8" w:space="0" w:color="auto"/>
            </w:tcBorders>
            <w:noWrap/>
            <w:vAlign w:val="bottom"/>
          </w:tcPr>
          <w:p w14:paraId="40629897" w14:textId="11C43C94" w:rsidR="00ED2E6D" w:rsidRDefault="00ED2E6D" w:rsidP="00ED2E6D">
            <w:pPr>
              <w:spacing w:after="0" w:line="240" w:lineRule="auto"/>
              <w:jc w:val="right"/>
              <w:rPr>
                <w:ins w:id="549" w:author="Blacketer, Margaret [JRDUS]" w:date="2017-12-01T14:36:00Z"/>
                <w:rFonts w:ascii="Calibri" w:hAnsi="Calibri" w:cs="Calibri"/>
                <w:color w:val="000000"/>
              </w:rPr>
            </w:pPr>
            <w:ins w:id="550" w:author="Blacketer, Margaret [JRDUS]" w:date="2017-12-01T14:37:00Z">
              <w:r>
                <w:rPr>
                  <w:rFonts w:ascii="Calibri" w:hAnsi="Calibri" w:cs="Calibri"/>
                  <w:color w:val="000000"/>
                </w:rPr>
                <w:t>38000237</w:t>
              </w:r>
            </w:ins>
          </w:p>
        </w:tc>
        <w:tc>
          <w:tcPr>
            <w:tcW w:w="3361" w:type="dxa"/>
            <w:tcBorders>
              <w:top w:val="nil"/>
              <w:left w:val="nil"/>
              <w:bottom w:val="single" w:sz="8" w:space="0" w:color="auto"/>
              <w:right w:val="single" w:sz="8" w:space="0" w:color="auto"/>
            </w:tcBorders>
            <w:noWrap/>
            <w:vAlign w:val="bottom"/>
          </w:tcPr>
          <w:p w14:paraId="2184AA74" w14:textId="3054BDE0" w:rsidR="00ED2E6D" w:rsidRDefault="00ED2E6D" w:rsidP="00ED2E6D">
            <w:pPr>
              <w:spacing w:after="0" w:line="240" w:lineRule="auto"/>
              <w:rPr>
                <w:ins w:id="551" w:author="Blacketer, Margaret [JRDUS]" w:date="2017-12-01T14:36:00Z"/>
                <w:rFonts w:ascii="Calibri" w:hAnsi="Calibri" w:cs="Calibri"/>
                <w:color w:val="000000"/>
              </w:rPr>
            </w:pPr>
            <w:ins w:id="552" w:author="Blacketer, Margaret [JRDUS]" w:date="2017-12-01T14:37:00Z">
              <w:r>
                <w:rPr>
                  <w:rFonts w:ascii="Calibri" w:hAnsi="Calibri" w:cs="Calibri"/>
                  <w:color w:val="000000"/>
                </w:rPr>
                <w:t>Outpatient header - 8th position</w:t>
              </w:r>
            </w:ins>
          </w:p>
        </w:tc>
      </w:tr>
      <w:tr w:rsidR="00ED2E6D" w14:paraId="11D4DAD8" w14:textId="77777777" w:rsidTr="00666EAD">
        <w:trPr>
          <w:trHeight w:val="315"/>
          <w:ins w:id="553" w:author="Blacketer, Margaret [JRDUS]" w:date="2017-12-01T14:36:00Z"/>
        </w:trPr>
        <w:tc>
          <w:tcPr>
            <w:tcW w:w="1202" w:type="dxa"/>
            <w:vMerge/>
            <w:tcBorders>
              <w:left w:val="single" w:sz="8" w:space="0" w:color="auto"/>
              <w:right w:val="single" w:sz="8" w:space="0" w:color="auto"/>
            </w:tcBorders>
            <w:vAlign w:val="center"/>
          </w:tcPr>
          <w:p w14:paraId="097EC4AA" w14:textId="77777777" w:rsidR="00ED2E6D" w:rsidRDefault="00ED2E6D" w:rsidP="00ED2E6D">
            <w:pPr>
              <w:spacing w:after="0" w:line="240" w:lineRule="auto"/>
              <w:rPr>
                <w:ins w:id="554" w:author="Blacketer, Margaret [JRDUS]" w:date="2017-12-01T14:36: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
          <w:p w14:paraId="5F4B52D9" w14:textId="326DD740" w:rsidR="00ED2E6D" w:rsidRDefault="00ED2E6D" w:rsidP="00ED2E6D">
            <w:pPr>
              <w:spacing w:after="0" w:line="240" w:lineRule="auto"/>
              <w:jc w:val="right"/>
              <w:rPr>
                <w:ins w:id="555" w:author="Blacketer, Margaret [JRDUS]" w:date="2017-12-01T14:36:00Z"/>
                <w:rFonts w:eastAsia="Times New Roman" w:cs="Calibri"/>
                <w:color w:val="000000"/>
                <w:lang w:eastAsia="zh-CN"/>
              </w:rPr>
            </w:pPr>
            <w:ins w:id="556" w:author="Blacketer, Margaret [JRDUS]" w:date="2017-12-01T14:37:00Z">
              <w:r>
                <w:rPr>
                  <w:rFonts w:eastAsia="Times New Roman" w:cs="Calibri"/>
                  <w:color w:val="000000"/>
                  <w:lang w:eastAsia="zh-CN"/>
                </w:rPr>
                <w:t>9</w:t>
              </w:r>
            </w:ins>
          </w:p>
        </w:tc>
        <w:tc>
          <w:tcPr>
            <w:tcW w:w="1617" w:type="dxa"/>
            <w:tcBorders>
              <w:top w:val="nil"/>
              <w:left w:val="nil"/>
              <w:bottom w:val="single" w:sz="8" w:space="0" w:color="auto"/>
              <w:right w:val="single" w:sz="8" w:space="0" w:color="auto"/>
            </w:tcBorders>
            <w:noWrap/>
            <w:vAlign w:val="bottom"/>
          </w:tcPr>
          <w:p w14:paraId="67B6254C" w14:textId="3E05187C" w:rsidR="00ED2E6D" w:rsidRDefault="00ED2E6D" w:rsidP="00ED2E6D">
            <w:pPr>
              <w:spacing w:after="0" w:line="240" w:lineRule="auto"/>
              <w:jc w:val="right"/>
              <w:rPr>
                <w:ins w:id="557" w:author="Blacketer, Margaret [JRDUS]" w:date="2017-12-01T14:36:00Z"/>
                <w:rFonts w:ascii="Calibri" w:hAnsi="Calibri" w:cs="Calibri"/>
                <w:color w:val="000000"/>
              </w:rPr>
            </w:pPr>
            <w:ins w:id="558" w:author="Blacketer, Margaret [JRDUS]" w:date="2017-12-01T14:37:00Z">
              <w:r>
                <w:rPr>
                  <w:rFonts w:ascii="Calibri" w:hAnsi="Calibri" w:cs="Calibri"/>
                  <w:color w:val="000000"/>
                </w:rPr>
                <w:t>38000238</w:t>
              </w:r>
            </w:ins>
          </w:p>
        </w:tc>
        <w:tc>
          <w:tcPr>
            <w:tcW w:w="3361" w:type="dxa"/>
            <w:tcBorders>
              <w:top w:val="nil"/>
              <w:left w:val="nil"/>
              <w:bottom w:val="single" w:sz="8" w:space="0" w:color="auto"/>
              <w:right w:val="single" w:sz="8" w:space="0" w:color="auto"/>
            </w:tcBorders>
            <w:noWrap/>
            <w:vAlign w:val="bottom"/>
          </w:tcPr>
          <w:p w14:paraId="51C1C5FA" w14:textId="64892C47" w:rsidR="00ED2E6D" w:rsidRDefault="00ED2E6D" w:rsidP="00ED2E6D">
            <w:pPr>
              <w:spacing w:after="0" w:line="240" w:lineRule="auto"/>
              <w:rPr>
                <w:ins w:id="559" w:author="Blacketer, Margaret [JRDUS]" w:date="2017-12-01T14:36:00Z"/>
                <w:rFonts w:ascii="Calibri" w:hAnsi="Calibri" w:cs="Calibri"/>
                <w:color w:val="000000"/>
              </w:rPr>
            </w:pPr>
            <w:ins w:id="560" w:author="Blacketer, Margaret [JRDUS]" w:date="2017-12-01T14:37:00Z">
              <w:r>
                <w:rPr>
                  <w:rFonts w:ascii="Calibri" w:hAnsi="Calibri" w:cs="Calibri"/>
                  <w:color w:val="000000"/>
                </w:rPr>
                <w:t>Outpatient header - 9th position</w:t>
              </w:r>
            </w:ins>
          </w:p>
        </w:tc>
      </w:tr>
      <w:tr w:rsidR="00ED2E6D" w14:paraId="42B011D9" w14:textId="77777777" w:rsidTr="00666EAD">
        <w:trPr>
          <w:trHeight w:val="315"/>
          <w:ins w:id="561" w:author="Blacketer, Margaret [JRDUS]" w:date="2017-12-01T14:36:00Z"/>
        </w:trPr>
        <w:tc>
          <w:tcPr>
            <w:tcW w:w="1202" w:type="dxa"/>
            <w:vMerge/>
            <w:tcBorders>
              <w:left w:val="single" w:sz="8" w:space="0" w:color="auto"/>
              <w:right w:val="single" w:sz="8" w:space="0" w:color="auto"/>
            </w:tcBorders>
            <w:vAlign w:val="center"/>
          </w:tcPr>
          <w:p w14:paraId="2DDC4DD6" w14:textId="77777777" w:rsidR="00ED2E6D" w:rsidRDefault="00ED2E6D" w:rsidP="00ED2E6D">
            <w:pPr>
              <w:spacing w:after="0" w:line="240" w:lineRule="auto"/>
              <w:rPr>
                <w:ins w:id="562" w:author="Blacketer, Margaret [JRDUS]" w:date="2017-12-01T14:36: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
          <w:p w14:paraId="77A2DB83" w14:textId="5CCB847F" w:rsidR="00ED2E6D" w:rsidRDefault="00ED2E6D" w:rsidP="00ED2E6D">
            <w:pPr>
              <w:spacing w:after="0" w:line="240" w:lineRule="auto"/>
              <w:jc w:val="right"/>
              <w:rPr>
                <w:ins w:id="563" w:author="Blacketer, Margaret [JRDUS]" w:date="2017-12-01T14:36:00Z"/>
                <w:rFonts w:eastAsia="Times New Roman" w:cs="Calibri"/>
                <w:color w:val="000000"/>
                <w:lang w:eastAsia="zh-CN"/>
              </w:rPr>
            </w:pPr>
            <w:ins w:id="564" w:author="Blacketer, Margaret [JRDUS]" w:date="2017-12-01T14:37:00Z">
              <w:r>
                <w:rPr>
                  <w:rFonts w:eastAsia="Times New Roman" w:cs="Calibri"/>
                  <w:color w:val="000000"/>
                  <w:lang w:eastAsia="zh-CN"/>
                </w:rPr>
                <w:t>10</w:t>
              </w:r>
            </w:ins>
          </w:p>
        </w:tc>
        <w:tc>
          <w:tcPr>
            <w:tcW w:w="1617" w:type="dxa"/>
            <w:tcBorders>
              <w:top w:val="nil"/>
              <w:left w:val="nil"/>
              <w:bottom w:val="single" w:sz="8" w:space="0" w:color="auto"/>
              <w:right w:val="single" w:sz="8" w:space="0" w:color="auto"/>
            </w:tcBorders>
            <w:noWrap/>
            <w:vAlign w:val="bottom"/>
          </w:tcPr>
          <w:p w14:paraId="3DCC2973" w14:textId="1348E4F2" w:rsidR="00ED2E6D" w:rsidRDefault="00ED2E6D" w:rsidP="00ED2E6D">
            <w:pPr>
              <w:spacing w:after="0" w:line="240" w:lineRule="auto"/>
              <w:jc w:val="right"/>
              <w:rPr>
                <w:ins w:id="565" w:author="Blacketer, Margaret [JRDUS]" w:date="2017-12-01T14:36:00Z"/>
                <w:rFonts w:ascii="Calibri" w:hAnsi="Calibri" w:cs="Calibri"/>
                <w:color w:val="000000"/>
              </w:rPr>
            </w:pPr>
            <w:ins w:id="566" w:author="Blacketer, Margaret [JRDUS]" w:date="2017-12-01T14:37:00Z">
              <w:r>
                <w:rPr>
                  <w:rFonts w:ascii="Calibri" w:hAnsi="Calibri" w:cs="Calibri"/>
                  <w:color w:val="000000"/>
                </w:rPr>
                <w:t>38000239</w:t>
              </w:r>
            </w:ins>
          </w:p>
        </w:tc>
        <w:tc>
          <w:tcPr>
            <w:tcW w:w="3361" w:type="dxa"/>
            <w:tcBorders>
              <w:top w:val="nil"/>
              <w:left w:val="nil"/>
              <w:bottom w:val="single" w:sz="8" w:space="0" w:color="auto"/>
              <w:right w:val="single" w:sz="8" w:space="0" w:color="auto"/>
            </w:tcBorders>
            <w:noWrap/>
            <w:vAlign w:val="bottom"/>
          </w:tcPr>
          <w:p w14:paraId="5C5EFA2A" w14:textId="6E83D2E1" w:rsidR="00ED2E6D" w:rsidRDefault="00ED2E6D" w:rsidP="00ED2E6D">
            <w:pPr>
              <w:spacing w:after="0" w:line="240" w:lineRule="auto"/>
              <w:rPr>
                <w:ins w:id="567" w:author="Blacketer, Margaret [JRDUS]" w:date="2017-12-01T14:36:00Z"/>
                <w:rFonts w:ascii="Calibri" w:hAnsi="Calibri" w:cs="Calibri"/>
                <w:color w:val="000000"/>
              </w:rPr>
            </w:pPr>
            <w:ins w:id="568" w:author="Blacketer, Margaret [JRDUS]" w:date="2017-12-01T14:37:00Z">
              <w:r>
                <w:rPr>
                  <w:rFonts w:ascii="Calibri" w:hAnsi="Calibri" w:cs="Calibri"/>
                  <w:color w:val="000000"/>
                </w:rPr>
                <w:t>Outpatient header - 10th position</w:t>
              </w:r>
            </w:ins>
          </w:p>
        </w:tc>
      </w:tr>
      <w:tr w:rsidR="00ED2E6D" w14:paraId="72E03487" w14:textId="77777777" w:rsidTr="00666EAD">
        <w:trPr>
          <w:trHeight w:val="315"/>
          <w:ins w:id="569" w:author="Blacketer, Margaret [JRDUS]" w:date="2017-12-01T14:36:00Z"/>
        </w:trPr>
        <w:tc>
          <w:tcPr>
            <w:tcW w:w="1202" w:type="dxa"/>
            <w:vMerge/>
            <w:tcBorders>
              <w:left w:val="single" w:sz="8" w:space="0" w:color="auto"/>
              <w:right w:val="single" w:sz="8" w:space="0" w:color="auto"/>
            </w:tcBorders>
            <w:vAlign w:val="center"/>
          </w:tcPr>
          <w:p w14:paraId="77A97D95" w14:textId="77777777" w:rsidR="00ED2E6D" w:rsidRDefault="00ED2E6D" w:rsidP="00ED2E6D">
            <w:pPr>
              <w:spacing w:after="0" w:line="240" w:lineRule="auto"/>
              <w:rPr>
                <w:ins w:id="570" w:author="Blacketer, Margaret [JRDUS]" w:date="2017-12-01T14:36: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
          <w:p w14:paraId="3C43AF78" w14:textId="4B0996DE" w:rsidR="00ED2E6D" w:rsidRDefault="00ED2E6D" w:rsidP="00ED2E6D">
            <w:pPr>
              <w:spacing w:after="0" w:line="240" w:lineRule="auto"/>
              <w:jc w:val="right"/>
              <w:rPr>
                <w:ins w:id="571" w:author="Blacketer, Margaret [JRDUS]" w:date="2017-12-01T14:36:00Z"/>
                <w:rFonts w:eastAsia="Times New Roman" w:cs="Calibri"/>
                <w:color w:val="000000"/>
                <w:lang w:eastAsia="zh-CN"/>
              </w:rPr>
            </w:pPr>
            <w:ins w:id="572" w:author="Blacketer, Margaret [JRDUS]" w:date="2017-12-01T14:37:00Z">
              <w:r>
                <w:rPr>
                  <w:rFonts w:eastAsia="Times New Roman" w:cs="Calibri"/>
                  <w:color w:val="000000"/>
                  <w:lang w:eastAsia="zh-CN"/>
                </w:rPr>
                <w:t>11</w:t>
              </w:r>
            </w:ins>
          </w:p>
        </w:tc>
        <w:tc>
          <w:tcPr>
            <w:tcW w:w="1617" w:type="dxa"/>
            <w:tcBorders>
              <w:top w:val="nil"/>
              <w:left w:val="nil"/>
              <w:bottom w:val="single" w:sz="8" w:space="0" w:color="auto"/>
              <w:right w:val="single" w:sz="8" w:space="0" w:color="auto"/>
            </w:tcBorders>
            <w:noWrap/>
            <w:vAlign w:val="bottom"/>
          </w:tcPr>
          <w:p w14:paraId="0BAF6FA1" w14:textId="523E0011" w:rsidR="00ED2E6D" w:rsidRDefault="00ED2E6D" w:rsidP="00ED2E6D">
            <w:pPr>
              <w:spacing w:after="0" w:line="240" w:lineRule="auto"/>
              <w:jc w:val="right"/>
              <w:rPr>
                <w:ins w:id="573" w:author="Blacketer, Margaret [JRDUS]" w:date="2017-12-01T14:36:00Z"/>
                <w:rFonts w:ascii="Calibri" w:hAnsi="Calibri" w:cs="Calibri"/>
                <w:color w:val="000000"/>
              </w:rPr>
            </w:pPr>
            <w:ins w:id="574" w:author="Blacketer, Margaret [JRDUS]" w:date="2017-12-01T14:37:00Z">
              <w:r>
                <w:rPr>
                  <w:rFonts w:ascii="Calibri" w:hAnsi="Calibri" w:cs="Calibri"/>
                  <w:color w:val="000000"/>
                </w:rPr>
                <w:t>38000240</w:t>
              </w:r>
            </w:ins>
          </w:p>
        </w:tc>
        <w:tc>
          <w:tcPr>
            <w:tcW w:w="3361" w:type="dxa"/>
            <w:tcBorders>
              <w:top w:val="nil"/>
              <w:left w:val="nil"/>
              <w:bottom w:val="single" w:sz="8" w:space="0" w:color="auto"/>
              <w:right w:val="single" w:sz="8" w:space="0" w:color="auto"/>
            </w:tcBorders>
            <w:noWrap/>
            <w:vAlign w:val="bottom"/>
          </w:tcPr>
          <w:p w14:paraId="645A2F94" w14:textId="2F956F9B" w:rsidR="00ED2E6D" w:rsidRDefault="00ED2E6D" w:rsidP="00ED2E6D">
            <w:pPr>
              <w:spacing w:after="0" w:line="240" w:lineRule="auto"/>
              <w:rPr>
                <w:ins w:id="575" w:author="Blacketer, Margaret [JRDUS]" w:date="2017-12-01T14:36:00Z"/>
                <w:rFonts w:ascii="Calibri" w:hAnsi="Calibri" w:cs="Calibri"/>
                <w:color w:val="000000"/>
              </w:rPr>
            </w:pPr>
            <w:ins w:id="576" w:author="Blacketer, Margaret [JRDUS]" w:date="2017-12-01T14:37:00Z">
              <w:r>
                <w:rPr>
                  <w:rFonts w:ascii="Calibri" w:hAnsi="Calibri" w:cs="Calibri"/>
                  <w:color w:val="000000"/>
                </w:rPr>
                <w:t>Outpatient header - 11th position</w:t>
              </w:r>
            </w:ins>
          </w:p>
        </w:tc>
      </w:tr>
      <w:tr w:rsidR="00ED2E6D" w14:paraId="735186DF" w14:textId="77777777" w:rsidTr="00666EAD">
        <w:trPr>
          <w:trHeight w:val="315"/>
          <w:ins w:id="577" w:author="Blacketer, Margaret [JRDUS]" w:date="2017-12-01T14:33:00Z"/>
        </w:trPr>
        <w:tc>
          <w:tcPr>
            <w:tcW w:w="1202" w:type="dxa"/>
            <w:vMerge/>
            <w:tcBorders>
              <w:left w:val="single" w:sz="8" w:space="0" w:color="auto"/>
              <w:right w:val="single" w:sz="8" w:space="0" w:color="auto"/>
            </w:tcBorders>
            <w:vAlign w:val="center"/>
          </w:tcPr>
          <w:p w14:paraId="57EE2906" w14:textId="77777777" w:rsidR="00ED2E6D" w:rsidRDefault="00ED2E6D" w:rsidP="00ED2E6D">
            <w:pPr>
              <w:spacing w:after="0" w:line="240" w:lineRule="auto"/>
              <w:rPr>
                <w:ins w:id="578" w:author="Blacketer, Margaret [JRDUS]" w:date="2017-12-01T14:33: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
          <w:p w14:paraId="66A89CED" w14:textId="2E6547FB" w:rsidR="00ED2E6D" w:rsidRDefault="00ED2E6D" w:rsidP="00ED2E6D">
            <w:pPr>
              <w:spacing w:after="0" w:line="240" w:lineRule="auto"/>
              <w:jc w:val="right"/>
              <w:rPr>
                <w:ins w:id="579" w:author="Blacketer, Margaret [JRDUS]" w:date="2017-12-01T14:33:00Z"/>
                <w:rFonts w:eastAsia="Times New Roman" w:cs="Calibri"/>
                <w:color w:val="000000"/>
                <w:lang w:eastAsia="zh-CN"/>
              </w:rPr>
            </w:pPr>
            <w:ins w:id="580" w:author="Blacketer, Margaret [JRDUS]" w:date="2017-12-01T14:33:00Z">
              <w:r>
                <w:rPr>
                  <w:rFonts w:eastAsia="Times New Roman" w:cs="Calibri"/>
                  <w:color w:val="000000"/>
                  <w:lang w:eastAsia="zh-CN"/>
                </w:rPr>
                <w:t>12</w:t>
              </w:r>
            </w:ins>
          </w:p>
        </w:tc>
        <w:tc>
          <w:tcPr>
            <w:tcW w:w="1617" w:type="dxa"/>
            <w:tcBorders>
              <w:top w:val="nil"/>
              <w:left w:val="nil"/>
              <w:bottom w:val="single" w:sz="8" w:space="0" w:color="auto"/>
              <w:right w:val="single" w:sz="8" w:space="0" w:color="auto"/>
            </w:tcBorders>
            <w:noWrap/>
            <w:vAlign w:val="bottom"/>
          </w:tcPr>
          <w:p w14:paraId="6D991074" w14:textId="52A38C05" w:rsidR="00ED2E6D" w:rsidRDefault="00ED2E6D" w:rsidP="00ED2E6D">
            <w:pPr>
              <w:spacing w:after="0" w:line="240" w:lineRule="auto"/>
              <w:jc w:val="right"/>
              <w:rPr>
                <w:ins w:id="581" w:author="Blacketer, Margaret [JRDUS]" w:date="2017-12-01T14:33:00Z"/>
                <w:rFonts w:eastAsia="Times New Roman" w:cs="Calibri"/>
                <w:color w:val="000000"/>
                <w:lang w:eastAsia="zh-CN"/>
              </w:rPr>
            </w:pPr>
            <w:ins w:id="582" w:author="Blacketer, Margaret [JRDUS]" w:date="2017-12-01T14:37:00Z">
              <w:r>
                <w:rPr>
                  <w:rFonts w:ascii="Calibri" w:hAnsi="Calibri" w:cs="Calibri"/>
                  <w:color w:val="000000"/>
                </w:rPr>
                <w:t>38000241</w:t>
              </w:r>
            </w:ins>
          </w:p>
        </w:tc>
        <w:tc>
          <w:tcPr>
            <w:tcW w:w="3361" w:type="dxa"/>
            <w:tcBorders>
              <w:top w:val="nil"/>
              <w:left w:val="nil"/>
              <w:bottom w:val="single" w:sz="8" w:space="0" w:color="auto"/>
              <w:right w:val="single" w:sz="8" w:space="0" w:color="auto"/>
            </w:tcBorders>
            <w:noWrap/>
            <w:vAlign w:val="bottom"/>
          </w:tcPr>
          <w:p w14:paraId="2419229C" w14:textId="0843E333" w:rsidR="00ED2E6D" w:rsidRDefault="00ED2E6D" w:rsidP="00ED2E6D">
            <w:pPr>
              <w:spacing w:after="0" w:line="240" w:lineRule="auto"/>
              <w:rPr>
                <w:ins w:id="583" w:author="Blacketer, Margaret [JRDUS]" w:date="2017-12-01T14:33:00Z"/>
                <w:rFonts w:eastAsia="Times New Roman" w:cs="Calibri"/>
                <w:color w:val="000000"/>
                <w:lang w:eastAsia="zh-CN"/>
              </w:rPr>
            </w:pPr>
            <w:ins w:id="584" w:author="Blacketer, Margaret [JRDUS]" w:date="2017-12-01T14:37:00Z">
              <w:r>
                <w:rPr>
                  <w:rFonts w:ascii="Calibri" w:hAnsi="Calibri" w:cs="Calibri"/>
                  <w:color w:val="000000"/>
                </w:rPr>
                <w:t>Outpatient header - 12th position</w:t>
              </w:r>
            </w:ins>
          </w:p>
        </w:tc>
      </w:tr>
      <w:tr w:rsidR="00ED2E6D" w14:paraId="4449154F" w14:textId="77777777" w:rsidTr="00666EAD">
        <w:trPr>
          <w:trHeight w:val="315"/>
          <w:ins w:id="585" w:author="Blacketer, Margaret [JRDUS]" w:date="2017-12-01T14:33:00Z"/>
        </w:trPr>
        <w:tc>
          <w:tcPr>
            <w:tcW w:w="1202" w:type="dxa"/>
            <w:vMerge/>
            <w:tcBorders>
              <w:left w:val="single" w:sz="8" w:space="0" w:color="auto"/>
              <w:right w:val="single" w:sz="8" w:space="0" w:color="auto"/>
            </w:tcBorders>
            <w:vAlign w:val="center"/>
          </w:tcPr>
          <w:p w14:paraId="19B00ECD" w14:textId="77777777" w:rsidR="00ED2E6D" w:rsidRDefault="00ED2E6D" w:rsidP="00ED2E6D">
            <w:pPr>
              <w:spacing w:after="0" w:line="240" w:lineRule="auto"/>
              <w:rPr>
                <w:ins w:id="586" w:author="Blacketer, Margaret [JRDUS]" w:date="2017-12-01T14:33: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
          <w:p w14:paraId="123496A2" w14:textId="7F824434" w:rsidR="00ED2E6D" w:rsidRDefault="00ED2E6D" w:rsidP="00ED2E6D">
            <w:pPr>
              <w:spacing w:after="0" w:line="240" w:lineRule="auto"/>
              <w:jc w:val="right"/>
              <w:rPr>
                <w:ins w:id="587" w:author="Blacketer, Margaret [JRDUS]" w:date="2017-12-01T14:33:00Z"/>
                <w:rFonts w:eastAsia="Times New Roman" w:cs="Calibri"/>
                <w:color w:val="000000"/>
                <w:lang w:eastAsia="zh-CN"/>
              </w:rPr>
            </w:pPr>
            <w:ins w:id="588" w:author="Blacketer, Margaret [JRDUS]" w:date="2017-12-01T14:33:00Z">
              <w:r>
                <w:rPr>
                  <w:rFonts w:eastAsia="Times New Roman" w:cs="Calibri"/>
                  <w:color w:val="000000"/>
                  <w:lang w:eastAsia="zh-CN"/>
                </w:rPr>
                <w:t>13</w:t>
              </w:r>
            </w:ins>
          </w:p>
        </w:tc>
        <w:tc>
          <w:tcPr>
            <w:tcW w:w="1617" w:type="dxa"/>
            <w:tcBorders>
              <w:top w:val="nil"/>
              <w:left w:val="nil"/>
              <w:bottom w:val="single" w:sz="8" w:space="0" w:color="auto"/>
              <w:right w:val="single" w:sz="8" w:space="0" w:color="auto"/>
            </w:tcBorders>
            <w:noWrap/>
            <w:vAlign w:val="bottom"/>
          </w:tcPr>
          <w:p w14:paraId="06837542" w14:textId="6EC15267" w:rsidR="00ED2E6D" w:rsidRDefault="00ED2E6D" w:rsidP="00ED2E6D">
            <w:pPr>
              <w:spacing w:after="0" w:line="240" w:lineRule="auto"/>
              <w:jc w:val="right"/>
              <w:rPr>
                <w:ins w:id="589" w:author="Blacketer, Margaret [JRDUS]" w:date="2017-12-01T14:33:00Z"/>
                <w:rFonts w:eastAsia="Times New Roman" w:cs="Calibri"/>
                <w:color w:val="000000"/>
                <w:lang w:eastAsia="zh-CN"/>
              </w:rPr>
            </w:pPr>
            <w:ins w:id="590" w:author="Blacketer, Margaret [JRDUS]" w:date="2017-12-01T14:37:00Z">
              <w:r>
                <w:rPr>
                  <w:rFonts w:ascii="Calibri" w:hAnsi="Calibri" w:cs="Calibri"/>
                  <w:color w:val="000000"/>
                </w:rPr>
                <w:t>38000242</w:t>
              </w:r>
            </w:ins>
          </w:p>
        </w:tc>
        <w:tc>
          <w:tcPr>
            <w:tcW w:w="3361" w:type="dxa"/>
            <w:tcBorders>
              <w:top w:val="nil"/>
              <w:left w:val="nil"/>
              <w:bottom w:val="single" w:sz="8" w:space="0" w:color="auto"/>
              <w:right w:val="single" w:sz="8" w:space="0" w:color="auto"/>
            </w:tcBorders>
            <w:noWrap/>
            <w:vAlign w:val="bottom"/>
          </w:tcPr>
          <w:p w14:paraId="7C36257D" w14:textId="0AEA3311" w:rsidR="00ED2E6D" w:rsidRDefault="00ED2E6D" w:rsidP="00ED2E6D">
            <w:pPr>
              <w:spacing w:after="0" w:line="240" w:lineRule="auto"/>
              <w:rPr>
                <w:ins w:id="591" w:author="Blacketer, Margaret [JRDUS]" w:date="2017-12-01T14:33:00Z"/>
                <w:rFonts w:eastAsia="Times New Roman" w:cs="Calibri"/>
                <w:color w:val="000000"/>
                <w:lang w:eastAsia="zh-CN"/>
              </w:rPr>
            </w:pPr>
            <w:ins w:id="592" w:author="Blacketer, Margaret [JRDUS]" w:date="2017-12-01T14:37:00Z">
              <w:r>
                <w:rPr>
                  <w:rFonts w:ascii="Calibri" w:hAnsi="Calibri" w:cs="Calibri"/>
                  <w:color w:val="000000"/>
                </w:rPr>
                <w:t>Outpatient header - 13th position</w:t>
              </w:r>
            </w:ins>
          </w:p>
        </w:tc>
      </w:tr>
      <w:tr w:rsidR="00ED2E6D" w14:paraId="0D584674" w14:textId="77777777" w:rsidTr="00666EAD">
        <w:trPr>
          <w:trHeight w:val="315"/>
          <w:ins w:id="593" w:author="Blacketer, Margaret [JRDUS]" w:date="2017-12-01T14:33:00Z"/>
        </w:trPr>
        <w:tc>
          <w:tcPr>
            <w:tcW w:w="1202" w:type="dxa"/>
            <w:vMerge/>
            <w:tcBorders>
              <w:left w:val="single" w:sz="8" w:space="0" w:color="auto"/>
              <w:right w:val="single" w:sz="8" w:space="0" w:color="auto"/>
            </w:tcBorders>
            <w:vAlign w:val="center"/>
          </w:tcPr>
          <w:p w14:paraId="42C35CED" w14:textId="77777777" w:rsidR="00ED2E6D" w:rsidRDefault="00ED2E6D" w:rsidP="00ED2E6D">
            <w:pPr>
              <w:spacing w:after="0" w:line="240" w:lineRule="auto"/>
              <w:rPr>
                <w:ins w:id="594" w:author="Blacketer, Margaret [JRDUS]" w:date="2017-12-01T14:33: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
          <w:p w14:paraId="5BD0D925" w14:textId="011150B5" w:rsidR="00ED2E6D" w:rsidRDefault="00ED2E6D" w:rsidP="00ED2E6D">
            <w:pPr>
              <w:spacing w:after="0" w:line="240" w:lineRule="auto"/>
              <w:jc w:val="right"/>
              <w:rPr>
                <w:ins w:id="595" w:author="Blacketer, Margaret [JRDUS]" w:date="2017-12-01T14:33:00Z"/>
                <w:rFonts w:eastAsia="Times New Roman" w:cs="Calibri"/>
                <w:color w:val="000000"/>
                <w:lang w:eastAsia="zh-CN"/>
              </w:rPr>
            </w:pPr>
            <w:ins w:id="596" w:author="Blacketer, Margaret [JRDUS]" w:date="2017-12-01T14:33:00Z">
              <w:r>
                <w:rPr>
                  <w:rFonts w:eastAsia="Times New Roman" w:cs="Calibri"/>
                  <w:color w:val="000000"/>
                  <w:lang w:eastAsia="zh-CN"/>
                </w:rPr>
                <w:t>14</w:t>
              </w:r>
            </w:ins>
          </w:p>
        </w:tc>
        <w:tc>
          <w:tcPr>
            <w:tcW w:w="1617" w:type="dxa"/>
            <w:tcBorders>
              <w:top w:val="nil"/>
              <w:left w:val="nil"/>
              <w:bottom w:val="single" w:sz="8" w:space="0" w:color="auto"/>
              <w:right w:val="single" w:sz="8" w:space="0" w:color="auto"/>
            </w:tcBorders>
            <w:noWrap/>
            <w:vAlign w:val="bottom"/>
          </w:tcPr>
          <w:p w14:paraId="7627539A" w14:textId="38CC6F44" w:rsidR="00ED2E6D" w:rsidRDefault="00ED2E6D" w:rsidP="00ED2E6D">
            <w:pPr>
              <w:spacing w:after="0" w:line="240" w:lineRule="auto"/>
              <w:jc w:val="right"/>
              <w:rPr>
                <w:ins w:id="597" w:author="Blacketer, Margaret [JRDUS]" w:date="2017-12-01T14:33:00Z"/>
                <w:rFonts w:eastAsia="Times New Roman" w:cs="Calibri"/>
                <w:color w:val="000000"/>
                <w:lang w:eastAsia="zh-CN"/>
              </w:rPr>
            </w:pPr>
            <w:ins w:id="598" w:author="Blacketer, Margaret [JRDUS]" w:date="2017-12-01T14:37:00Z">
              <w:r>
                <w:rPr>
                  <w:rFonts w:ascii="Calibri" w:hAnsi="Calibri" w:cs="Calibri"/>
                  <w:color w:val="000000"/>
                </w:rPr>
                <w:t>38000243</w:t>
              </w:r>
            </w:ins>
          </w:p>
        </w:tc>
        <w:tc>
          <w:tcPr>
            <w:tcW w:w="3361" w:type="dxa"/>
            <w:tcBorders>
              <w:top w:val="nil"/>
              <w:left w:val="nil"/>
              <w:bottom w:val="single" w:sz="8" w:space="0" w:color="auto"/>
              <w:right w:val="single" w:sz="8" w:space="0" w:color="auto"/>
            </w:tcBorders>
            <w:noWrap/>
            <w:vAlign w:val="bottom"/>
          </w:tcPr>
          <w:p w14:paraId="5DBF421D" w14:textId="31FFF6DF" w:rsidR="00ED2E6D" w:rsidRDefault="00ED2E6D" w:rsidP="00ED2E6D">
            <w:pPr>
              <w:spacing w:after="0" w:line="240" w:lineRule="auto"/>
              <w:rPr>
                <w:ins w:id="599" w:author="Blacketer, Margaret [JRDUS]" w:date="2017-12-01T14:33:00Z"/>
                <w:rFonts w:eastAsia="Times New Roman" w:cs="Calibri"/>
                <w:color w:val="000000"/>
                <w:lang w:eastAsia="zh-CN"/>
              </w:rPr>
            </w:pPr>
            <w:ins w:id="600" w:author="Blacketer, Margaret [JRDUS]" w:date="2017-12-01T14:37:00Z">
              <w:r>
                <w:rPr>
                  <w:rFonts w:ascii="Calibri" w:hAnsi="Calibri" w:cs="Calibri"/>
                  <w:color w:val="000000"/>
                </w:rPr>
                <w:t>Outpatient header - 14th position</w:t>
              </w:r>
            </w:ins>
          </w:p>
        </w:tc>
      </w:tr>
      <w:tr w:rsidR="00ED2E6D" w14:paraId="6CD67D52" w14:textId="77777777" w:rsidTr="00666EAD">
        <w:trPr>
          <w:trHeight w:val="315"/>
          <w:ins w:id="601" w:author="Blacketer, Margaret [JRDUS]" w:date="2017-12-01T14:33:00Z"/>
        </w:trPr>
        <w:tc>
          <w:tcPr>
            <w:tcW w:w="1202" w:type="dxa"/>
            <w:vMerge/>
            <w:tcBorders>
              <w:left w:val="single" w:sz="8" w:space="0" w:color="auto"/>
              <w:right w:val="single" w:sz="8" w:space="0" w:color="auto"/>
            </w:tcBorders>
            <w:vAlign w:val="center"/>
            <w:hideMark/>
          </w:tcPr>
          <w:p w14:paraId="0E93838B" w14:textId="77777777" w:rsidR="00ED2E6D" w:rsidRDefault="00ED2E6D" w:rsidP="00ED2E6D">
            <w:pPr>
              <w:spacing w:after="0" w:line="240" w:lineRule="auto"/>
              <w:rPr>
                <w:ins w:id="602" w:author="Blacketer, Margaret [JRDUS]" w:date="2017-12-01T14:33:00Z"/>
                <w:rFonts w:eastAsia="Times New Roman" w:cs="Calibri"/>
                <w:color w:val="000000"/>
                <w:lang w:eastAsia="zh-CN"/>
              </w:rPr>
            </w:pPr>
          </w:p>
        </w:tc>
        <w:tc>
          <w:tcPr>
            <w:tcW w:w="1350" w:type="dxa"/>
            <w:tcBorders>
              <w:top w:val="single" w:sz="8" w:space="0" w:color="auto"/>
              <w:left w:val="nil"/>
              <w:bottom w:val="single" w:sz="4" w:space="0" w:color="auto"/>
              <w:right w:val="single" w:sz="8" w:space="0" w:color="auto"/>
            </w:tcBorders>
            <w:noWrap/>
            <w:vAlign w:val="center"/>
          </w:tcPr>
          <w:p w14:paraId="4C2A3633" w14:textId="53D93AFA" w:rsidR="00ED2E6D" w:rsidRDefault="00ED2E6D" w:rsidP="00ED2E6D">
            <w:pPr>
              <w:spacing w:after="0" w:line="240" w:lineRule="auto"/>
              <w:jc w:val="right"/>
              <w:rPr>
                <w:ins w:id="603" w:author="Blacketer, Margaret [JRDUS]" w:date="2017-12-01T14:33:00Z"/>
                <w:rFonts w:eastAsia="Times New Roman" w:cs="Calibri"/>
                <w:color w:val="000000"/>
                <w:lang w:eastAsia="zh-CN"/>
              </w:rPr>
            </w:pPr>
            <w:ins w:id="604" w:author="Blacketer, Margaret [JRDUS]" w:date="2017-12-01T14:33:00Z">
              <w:r>
                <w:rPr>
                  <w:rFonts w:eastAsia="Times New Roman" w:cs="Calibri"/>
                  <w:color w:val="000000"/>
                  <w:lang w:eastAsia="zh-CN"/>
                </w:rPr>
                <w:t>15</w:t>
              </w:r>
            </w:ins>
          </w:p>
        </w:tc>
        <w:tc>
          <w:tcPr>
            <w:tcW w:w="1617" w:type="dxa"/>
            <w:tcBorders>
              <w:top w:val="single" w:sz="8" w:space="0" w:color="auto"/>
              <w:left w:val="nil"/>
              <w:bottom w:val="single" w:sz="4" w:space="0" w:color="auto"/>
              <w:right w:val="single" w:sz="8" w:space="0" w:color="auto"/>
            </w:tcBorders>
            <w:noWrap/>
            <w:vAlign w:val="bottom"/>
          </w:tcPr>
          <w:p w14:paraId="0A6E200B" w14:textId="1D797911" w:rsidR="00ED2E6D" w:rsidRDefault="00ED2E6D" w:rsidP="00ED2E6D">
            <w:pPr>
              <w:spacing w:after="0" w:line="240" w:lineRule="auto"/>
              <w:jc w:val="right"/>
              <w:rPr>
                <w:ins w:id="605" w:author="Blacketer, Margaret [JRDUS]" w:date="2017-12-01T14:33:00Z"/>
                <w:rFonts w:eastAsia="Times New Roman" w:cs="Calibri"/>
                <w:color w:val="000000"/>
                <w:lang w:eastAsia="zh-CN"/>
              </w:rPr>
            </w:pPr>
            <w:ins w:id="606" w:author="Blacketer, Margaret [JRDUS]" w:date="2017-12-01T14:37:00Z">
              <w:r>
                <w:rPr>
                  <w:rFonts w:ascii="Calibri" w:hAnsi="Calibri" w:cs="Calibri"/>
                  <w:color w:val="000000"/>
                </w:rPr>
                <w:t>38000244</w:t>
              </w:r>
            </w:ins>
          </w:p>
        </w:tc>
        <w:tc>
          <w:tcPr>
            <w:tcW w:w="3361" w:type="dxa"/>
            <w:tcBorders>
              <w:top w:val="single" w:sz="8" w:space="0" w:color="auto"/>
              <w:left w:val="nil"/>
              <w:bottom w:val="single" w:sz="4" w:space="0" w:color="auto"/>
              <w:right w:val="single" w:sz="8" w:space="0" w:color="auto"/>
            </w:tcBorders>
            <w:noWrap/>
            <w:vAlign w:val="bottom"/>
          </w:tcPr>
          <w:p w14:paraId="3DCFED7C" w14:textId="516D6669" w:rsidR="00ED2E6D" w:rsidRDefault="00ED2E6D" w:rsidP="00ED2E6D">
            <w:pPr>
              <w:spacing w:after="0" w:line="240" w:lineRule="auto"/>
              <w:rPr>
                <w:ins w:id="607" w:author="Blacketer, Margaret [JRDUS]" w:date="2017-12-01T14:33:00Z"/>
                <w:rFonts w:eastAsia="Times New Roman" w:cs="Calibri"/>
                <w:color w:val="000000"/>
                <w:lang w:eastAsia="zh-CN"/>
              </w:rPr>
            </w:pPr>
            <w:ins w:id="608" w:author="Blacketer, Margaret [JRDUS]" w:date="2017-12-01T14:37:00Z">
              <w:r>
                <w:rPr>
                  <w:rFonts w:ascii="Calibri" w:hAnsi="Calibri" w:cs="Calibri"/>
                  <w:color w:val="000000"/>
                </w:rPr>
                <w:t>Outpatient header - 15th position</w:t>
              </w:r>
            </w:ins>
          </w:p>
        </w:tc>
      </w:tr>
      <w:tr w:rsidR="00ED2E6D" w14:paraId="3C4C5671" w14:textId="77777777" w:rsidTr="00666EAD">
        <w:trPr>
          <w:trHeight w:val="315"/>
          <w:ins w:id="609" w:author="Blacketer, Margaret [JRDUS]" w:date="2017-12-01T14:33:00Z"/>
        </w:trPr>
        <w:tc>
          <w:tcPr>
            <w:tcW w:w="1202" w:type="dxa"/>
            <w:tcBorders>
              <w:left w:val="single" w:sz="8" w:space="0" w:color="auto"/>
              <w:bottom w:val="single" w:sz="4" w:space="0" w:color="auto"/>
              <w:right w:val="single" w:sz="8" w:space="0" w:color="auto"/>
            </w:tcBorders>
            <w:vAlign w:val="center"/>
          </w:tcPr>
          <w:p w14:paraId="7B92935E" w14:textId="77777777" w:rsidR="00ED2E6D" w:rsidRDefault="00ED2E6D" w:rsidP="00666EAD">
            <w:pPr>
              <w:spacing w:after="0" w:line="240" w:lineRule="auto"/>
              <w:rPr>
                <w:ins w:id="610" w:author="Blacketer, Margaret [JRDUS]" w:date="2017-12-01T14:33:00Z"/>
                <w:rFonts w:eastAsia="Times New Roman" w:cs="Calibri"/>
                <w:color w:val="000000"/>
                <w:lang w:eastAsia="zh-CN"/>
              </w:rPr>
            </w:pPr>
          </w:p>
        </w:tc>
        <w:tc>
          <w:tcPr>
            <w:tcW w:w="1350" w:type="dxa"/>
            <w:tcBorders>
              <w:top w:val="single" w:sz="4" w:space="0" w:color="auto"/>
              <w:left w:val="nil"/>
              <w:bottom w:val="single" w:sz="4" w:space="0" w:color="auto"/>
              <w:right w:val="single" w:sz="8" w:space="0" w:color="auto"/>
            </w:tcBorders>
            <w:noWrap/>
            <w:vAlign w:val="center"/>
          </w:tcPr>
          <w:p w14:paraId="412C8299" w14:textId="2A42FFB5" w:rsidR="00ED2E6D" w:rsidRDefault="00ED2E6D" w:rsidP="00666EAD">
            <w:pPr>
              <w:spacing w:after="0" w:line="240" w:lineRule="auto"/>
              <w:jc w:val="right"/>
              <w:rPr>
                <w:ins w:id="611" w:author="Blacketer, Margaret [JRDUS]" w:date="2017-12-01T14:33:00Z"/>
                <w:rFonts w:eastAsia="Times New Roman" w:cs="Calibri"/>
                <w:color w:val="000000"/>
                <w:lang w:eastAsia="zh-CN"/>
              </w:rPr>
            </w:pPr>
            <w:ins w:id="612" w:author="Blacketer, Margaret [JRDUS]" w:date="2017-12-01T14:33:00Z">
              <w:r>
                <w:rPr>
                  <w:rFonts w:eastAsia="Times New Roman" w:cs="Calibri"/>
                  <w:color w:val="000000"/>
                  <w:lang w:eastAsia="zh-CN"/>
                </w:rPr>
                <w:t>&gt;15</w:t>
              </w:r>
            </w:ins>
          </w:p>
        </w:tc>
        <w:tc>
          <w:tcPr>
            <w:tcW w:w="1617" w:type="dxa"/>
            <w:tcBorders>
              <w:top w:val="single" w:sz="4" w:space="0" w:color="auto"/>
              <w:left w:val="nil"/>
              <w:bottom w:val="single" w:sz="4" w:space="0" w:color="auto"/>
              <w:right w:val="single" w:sz="8" w:space="0" w:color="auto"/>
            </w:tcBorders>
            <w:noWrap/>
            <w:vAlign w:val="bottom"/>
          </w:tcPr>
          <w:p w14:paraId="639AEE63" w14:textId="53134CFC" w:rsidR="00ED2E6D" w:rsidRDefault="00ED2E6D" w:rsidP="00666EAD">
            <w:pPr>
              <w:spacing w:after="0" w:line="240" w:lineRule="auto"/>
              <w:jc w:val="right"/>
              <w:rPr>
                <w:ins w:id="613" w:author="Blacketer, Margaret [JRDUS]" w:date="2017-12-01T14:33:00Z"/>
                <w:rFonts w:ascii="Calibri" w:hAnsi="Calibri" w:cs="Calibri"/>
                <w:color w:val="000000"/>
              </w:rPr>
            </w:pPr>
            <w:ins w:id="614" w:author="Blacketer, Margaret [JRDUS]" w:date="2017-12-01T14:37:00Z">
              <w:r>
                <w:rPr>
                  <w:rFonts w:ascii="Calibri" w:hAnsi="Calibri" w:cs="Calibri"/>
                  <w:color w:val="000000"/>
                </w:rPr>
                <w:t>38000244</w:t>
              </w:r>
            </w:ins>
          </w:p>
        </w:tc>
        <w:tc>
          <w:tcPr>
            <w:tcW w:w="3361" w:type="dxa"/>
            <w:tcBorders>
              <w:top w:val="single" w:sz="4" w:space="0" w:color="auto"/>
              <w:left w:val="nil"/>
              <w:bottom w:val="single" w:sz="4" w:space="0" w:color="auto"/>
              <w:right w:val="single" w:sz="8" w:space="0" w:color="auto"/>
            </w:tcBorders>
            <w:noWrap/>
            <w:vAlign w:val="bottom"/>
          </w:tcPr>
          <w:p w14:paraId="49B83EC1" w14:textId="3B5ED175" w:rsidR="00ED2E6D" w:rsidRDefault="00ED2E6D" w:rsidP="00666EAD">
            <w:pPr>
              <w:spacing w:after="0" w:line="240" w:lineRule="auto"/>
              <w:rPr>
                <w:ins w:id="615" w:author="Blacketer, Margaret [JRDUS]" w:date="2017-12-01T14:33:00Z"/>
                <w:rFonts w:ascii="Calibri" w:hAnsi="Calibri" w:cs="Calibri"/>
                <w:color w:val="000000"/>
              </w:rPr>
            </w:pPr>
            <w:ins w:id="616" w:author="Blacketer, Margaret [JRDUS]" w:date="2017-12-01T14:33:00Z">
              <w:r>
                <w:rPr>
                  <w:rFonts w:ascii="Calibri" w:hAnsi="Calibri" w:cs="Calibri"/>
                  <w:color w:val="000000"/>
                </w:rPr>
                <w:t xml:space="preserve">Outpatient header - </w:t>
              </w:r>
            </w:ins>
            <w:ins w:id="617" w:author="Blacketer, Margaret [JRDUS]" w:date="2017-12-01T14:37:00Z">
              <w:r>
                <w:rPr>
                  <w:rFonts w:ascii="Calibri" w:hAnsi="Calibri" w:cs="Calibri"/>
                  <w:color w:val="000000"/>
                </w:rPr>
                <w:t>15</w:t>
              </w:r>
            </w:ins>
            <w:ins w:id="618" w:author="Blacketer, Margaret [JRDUS]" w:date="2017-12-01T14:33:00Z">
              <w:r>
                <w:rPr>
                  <w:rFonts w:ascii="Calibri" w:hAnsi="Calibri" w:cs="Calibri"/>
                  <w:color w:val="000000"/>
                </w:rPr>
                <w:t>th position</w:t>
              </w:r>
            </w:ins>
          </w:p>
        </w:tc>
      </w:tr>
    </w:tbl>
    <w:p w14:paraId="579D0F35" w14:textId="77777777" w:rsidR="00ED2E6D" w:rsidRPr="0002030E" w:rsidRDefault="00ED2E6D" w:rsidP="00ED2E6D">
      <w:pPr>
        <w:rPr>
          <w:ins w:id="619" w:author="Blacketer, Margaret [JRDUS]" w:date="2017-12-01T14:33:00Z"/>
        </w:rPr>
      </w:pPr>
    </w:p>
    <w:p w14:paraId="09B85B17" w14:textId="77777777" w:rsidR="00ED2E6D" w:rsidRPr="00A436DE" w:rsidRDefault="00ED2E6D" w:rsidP="000723A3"/>
    <w:p w14:paraId="3AA63EB3" w14:textId="77777777" w:rsidR="00E47C63" w:rsidRDefault="00F0080D">
      <w:r>
        <w:rPr>
          <w:noProof/>
        </w:rPr>
        <w:drawing>
          <wp:inline distT="0" distB="0" distL="0" distR="0" wp14:anchorId="5C0330FF" wp14:editId="017B8760">
            <wp:extent cx="5715000" cy="3171825"/>
            <wp:effectExtent l="0" t="0" r="0" b="0"/>
            <wp:docPr id="22" name="Picture 22" descr="Generated"/>
            <wp:cNvGraphicFramePr/>
            <a:graphic xmlns:a="http://schemas.openxmlformats.org/drawingml/2006/main">
              <a:graphicData uri="http://schemas.openxmlformats.org/drawingml/2006/picture">
                <pic:pic xmlns:pic="http://schemas.openxmlformats.org/drawingml/2006/picture">
                  <pic:nvPicPr>
                    <pic:cNvPr id="22" name="Generated"/>
                    <pic:cNvPicPr/>
                  </pic:nvPicPr>
                  <pic:blipFill>
                    <a:blip r:embed="rId27"/>
                    <a:stretch>
                      <a:fillRect/>
                    </a:stretch>
                  </pic:blipFill>
                  <pic:spPr>
                    <a:xfrm>
                      <a:off x="0" y="0"/>
                      <a:ext cx="5715000" cy="31718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29"/>
        <w:gridCol w:w="1619"/>
        <w:gridCol w:w="3772"/>
        <w:gridCol w:w="1350"/>
      </w:tblGrid>
      <w:tr w:rsidR="00E47C63" w14:paraId="5E6990A4" w14:textId="77777777">
        <w:tc>
          <w:tcPr>
            <w:tcW w:w="0" w:type="auto"/>
            <w:shd w:val="clear" w:color="auto" w:fill="AAAAFF"/>
          </w:tcPr>
          <w:p w14:paraId="16C020BD" w14:textId="77777777" w:rsidR="00E47C63" w:rsidRDefault="00F0080D">
            <w:r>
              <w:t>Destination Field</w:t>
            </w:r>
          </w:p>
        </w:tc>
        <w:tc>
          <w:tcPr>
            <w:tcW w:w="0" w:type="auto"/>
            <w:shd w:val="clear" w:color="auto" w:fill="AAAAFF"/>
          </w:tcPr>
          <w:p w14:paraId="63B49F9E" w14:textId="77777777" w:rsidR="00E47C63" w:rsidRDefault="00F0080D">
            <w:r>
              <w:t>Source Field</w:t>
            </w:r>
          </w:p>
        </w:tc>
        <w:tc>
          <w:tcPr>
            <w:tcW w:w="0" w:type="auto"/>
            <w:shd w:val="clear" w:color="auto" w:fill="AAAAFF"/>
          </w:tcPr>
          <w:p w14:paraId="235C49A4" w14:textId="77777777" w:rsidR="00E47C63" w:rsidRDefault="00F0080D">
            <w:r>
              <w:t>Logic</w:t>
            </w:r>
          </w:p>
        </w:tc>
        <w:tc>
          <w:tcPr>
            <w:tcW w:w="0" w:type="auto"/>
            <w:shd w:val="clear" w:color="auto" w:fill="AAAAFF"/>
          </w:tcPr>
          <w:p w14:paraId="2681D8DE" w14:textId="77777777" w:rsidR="00E47C63" w:rsidRDefault="00F0080D">
            <w:r>
              <w:t>Comment</w:t>
            </w:r>
          </w:p>
        </w:tc>
      </w:tr>
      <w:tr w:rsidR="00E47C63" w14:paraId="466DB006" w14:textId="77777777">
        <w:tc>
          <w:tcPr>
            <w:tcW w:w="0" w:type="auto"/>
          </w:tcPr>
          <w:p w14:paraId="12DED52C" w14:textId="77777777" w:rsidR="00E47C63" w:rsidRDefault="00F0080D">
            <w:r>
              <w:t>domain_id</w:t>
            </w:r>
          </w:p>
        </w:tc>
        <w:tc>
          <w:tcPr>
            <w:tcW w:w="0" w:type="auto"/>
          </w:tcPr>
          <w:p w14:paraId="09A4BA8D" w14:textId="77777777" w:rsidR="00E47C63" w:rsidRDefault="00E47C63"/>
        </w:tc>
        <w:tc>
          <w:tcPr>
            <w:tcW w:w="0" w:type="auto"/>
          </w:tcPr>
          <w:p w14:paraId="0F95643B" w14:textId="77777777" w:rsidR="00E47C63" w:rsidRDefault="00E47C63"/>
        </w:tc>
        <w:tc>
          <w:tcPr>
            <w:tcW w:w="0" w:type="auto"/>
          </w:tcPr>
          <w:p w14:paraId="7132D6F7" w14:textId="77777777" w:rsidR="00E47C63" w:rsidRDefault="00E47C63"/>
        </w:tc>
      </w:tr>
      <w:tr w:rsidR="00E47C63" w14:paraId="0D8723D2" w14:textId="77777777">
        <w:tc>
          <w:tcPr>
            <w:tcW w:w="0" w:type="auto"/>
          </w:tcPr>
          <w:p w14:paraId="7906BE67" w14:textId="77777777" w:rsidR="00E47C63" w:rsidRDefault="00F0080D">
            <w:r>
              <w:t>person_id</w:t>
            </w:r>
          </w:p>
        </w:tc>
        <w:tc>
          <w:tcPr>
            <w:tcW w:w="0" w:type="auto"/>
          </w:tcPr>
          <w:p w14:paraId="12C368A9" w14:textId="77777777" w:rsidR="00E47C63" w:rsidRDefault="00F0080D">
            <w:r>
              <w:t>encounter_id</w:t>
            </w:r>
          </w:p>
        </w:tc>
        <w:tc>
          <w:tcPr>
            <w:tcW w:w="0" w:type="auto"/>
          </w:tcPr>
          <w:p w14:paraId="6D92DCF4" w14:textId="77777777" w:rsidR="00E47C63" w:rsidRDefault="00F0080D">
            <w:r>
              <w:t>Use encounter_id to find the patient_id in the hf_f_diagnosis table.</w:t>
            </w:r>
          </w:p>
          <w:p w14:paraId="36337A5F" w14:textId="77777777" w:rsidR="00E47C63" w:rsidRDefault="00F0080D">
            <w:r>
              <w:t>Use patient_id to find the patient_sk in the hf_d_patient table and use the patient_sk as the person_source_value assign the person_id.</w:t>
            </w:r>
          </w:p>
        </w:tc>
        <w:tc>
          <w:tcPr>
            <w:tcW w:w="0" w:type="auto"/>
          </w:tcPr>
          <w:p w14:paraId="6FEA608E" w14:textId="77777777" w:rsidR="00E47C63" w:rsidRDefault="00E47C63"/>
        </w:tc>
      </w:tr>
      <w:tr w:rsidR="00E47C63" w14:paraId="0A15F7B6" w14:textId="77777777">
        <w:tc>
          <w:tcPr>
            <w:tcW w:w="0" w:type="auto"/>
          </w:tcPr>
          <w:p w14:paraId="1475E910" w14:textId="77777777" w:rsidR="00E47C63" w:rsidRDefault="00F0080D">
            <w:r>
              <w:t>visit_occurrence_id</w:t>
            </w:r>
          </w:p>
        </w:tc>
        <w:tc>
          <w:tcPr>
            <w:tcW w:w="0" w:type="auto"/>
          </w:tcPr>
          <w:p w14:paraId="0A7AC004" w14:textId="77777777" w:rsidR="00E47C63" w:rsidRDefault="00F0080D">
            <w:r>
              <w:t>encounter_id</w:t>
            </w:r>
          </w:p>
        </w:tc>
        <w:tc>
          <w:tcPr>
            <w:tcW w:w="0" w:type="auto"/>
          </w:tcPr>
          <w:p w14:paraId="22250B95" w14:textId="77777777" w:rsidR="00E47C63" w:rsidRDefault="00F0080D">
            <w:r>
              <w:t>Use encounter_id to find the visit_occurrence_id.</w:t>
            </w:r>
          </w:p>
        </w:tc>
        <w:tc>
          <w:tcPr>
            <w:tcW w:w="0" w:type="auto"/>
          </w:tcPr>
          <w:p w14:paraId="023A1A77" w14:textId="77777777" w:rsidR="00E47C63" w:rsidRDefault="00E47C63"/>
        </w:tc>
      </w:tr>
      <w:tr w:rsidR="00E47C63" w14:paraId="07F88686" w14:textId="77777777">
        <w:tc>
          <w:tcPr>
            <w:tcW w:w="0" w:type="auto"/>
          </w:tcPr>
          <w:p w14:paraId="07CCC89B" w14:textId="77777777" w:rsidR="00E47C63" w:rsidRDefault="00F0080D">
            <w:r>
              <w:t>provider_id</w:t>
            </w:r>
          </w:p>
        </w:tc>
        <w:tc>
          <w:tcPr>
            <w:tcW w:w="0" w:type="auto"/>
          </w:tcPr>
          <w:p w14:paraId="5638915A" w14:textId="77777777" w:rsidR="00E47C63" w:rsidRDefault="00E47C63"/>
        </w:tc>
        <w:tc>
          <w:tcPr>
            <w:tcW w:w="0" w:type="auto"/>
          </w:tcPr>
          <w:p w14:paraId="532D1D56" w14:textId="77777777" w:rsidR="00E47C63" w:rsidRDefault="00E47C63"/>
        </w:tc>
        <w:tc>
          <w:tcPr>
            <w:tcW w:w="0" w:type="auto"/>
          </w:tcPr>
          <w:p w14:paraId="04CB57EB" w14:textId="77777777" w:rsidR="00E47C63" w:rsidRDefault="00E47C63"/>
        </w:tc>
      </w:tr>
      <w:tr w:rsidR="00E47C63" w14:paraId="5ED1950E" w14:textId="77777777">
        <w:tc>
          <w:tcPr>
            <w:tcW w:w="0" w:type="auto"/>
          </w:tcPr>
          <w:p w14:paraId="644D8657" w14:textId="77777777" w:rsidR="00E47C63" w:rsidRDefault="00F0080D">
            <w:r>
              <w:lastRenderedPageBreak/>
              <w:t>id</w:t>
            </w:r>
          </w:p>
        </w:tc>
        <w:tc>
          <w:tcPr>
            <w:tcW w:w="0" w:type="auto"/>
          </w:tcPr>
          <w:p w14:paraId="0D279246" w14:textId="77777777" w:rsidR="00E47C63" w:rsidRDefault="00E47C63"/>
        </w:tc>
        <w:tc>
          <w:tcPr>
            <w:tcW w:w="0" w:type="auto"/>
          </w:tcPr>
          <w:p w14:paraId="422332AA" w14:textId="77777777" w:rsidR="00E47C63" w:rsidRDefault="00E47C63"/>
        </w:tc>
        <w:tc>
          <w:tcPr>
            <w:tcW w:w="0" w:type="auto"/>
          </w:tcPr>
          <w:p w14:paraId="5B5B762D" w14:textId="77777777" w:rsidR="00E47C63" w:rsidRDefault="00F0080D">
            <w:r>
              <w:t>autogenerated</w:t>
            </w:r>
          </w:p>
        </w:tc>
      </w:tr>
      <w:tr w:rsidR="00E47C63" w14:paraId="0EF4DC54" w14:textId="77777777">
        <w:tc>
          <w:tcPr>
            <w:tcW w:w="0" w:type="auto"/>
          </w:tcPr>
          <w:p w14:paraId="29502BD4" w14:textId="77777777" w:rsidR="00E47C63" w:rsidRDefault="00F0080D">
            <w:r>
              <w:t>concept_id</w:t>
            </w:r>
          </w:p>
        </w:tc>
        <w:tc>
          <w:tcPr>
            <w:tcW w:w="0" w:type="auto"/>
          </w:tcPr>
          <w:p w14:paraId="03AE3385" w14:textId="77777777" w:rsidR="00E47C63" w:rsidRDefault="00F0080D">
            <w:r>
              <w:t>diagnosis_id</w:t>
            </w:r>
          </w:p>
        </w:tc>
        <w:tc>
          <w:tcPr>
            <w:tcW w:w="0" w:type="auto"/>
          </w:tcPr>
          <w:p w14:paraId="4CFB1E14" w14:textId="267028FF" w:rsidR="00AD294C" w:rsidDel="00793697" w:rsidRDefault="00AD294C" w:rsidP="00793697">
            <w:pPr>
              <w:rPr>
                <w:del w:id="620" w:author="Blacketer, Clair" w:date="2017-12-22T20:53:00Z"/>
              </w:rPr>
            </w:pPr>
            <w:r>
              <w:t xml:space="preserve">Use the diagnosis_id to map to procedure code in the hf_d_diagnosis table. Use the diagnosis_code and diagnosis_type from this table to map to a standard concept using this filter on the source-&gt;standard query </w:t>
            </w:r>
            <w:del w:id="621" w:author="Blacketer, Clair" w:date="2017-12-22T20:53:00Z">
              <w:r w:rsidDel="00793697">
                <w:delText>:</w:delText>
              </w:r>
            </w:del>
          </w:p>
          <w:p w14:paraId="58BDB7E9" w14:textId="60E61D0E" w:rsidR="00E47C63" w:rsidRDefault="00F0080D" w:rsidP="00793697">
            <w:pPr>
              <w:rPr>
                <w:ins w:id="622" w:author="Blacketer, Clair" w:date="2017-12-22T20:52:00Z"/>
              </w:rPr>
            </w:pPr>
            <w:del w:id="623" w:author="Blacketer, Clair" w:date="2017-12-22T20:53:00Z">
              <w:r w:rsidDel="00793697">
                <w:delText xml:space="preserve">he source-&gt;standard query </w:delText>
              </w:r>
            </w:del>
            <w:r>
              <w:t>we use in Truven:</w:t>
            </w:r>
          </w:p>
          <w:p w14:paraId="12B6CCFB" w14:textId="611B13DA" w:rsidR="00793697" w:rsidRDefault="00793697">
            <w:ins w:id="624" w:author="Blacketer, Clair" w:date="2017-12-22T20:52:00Z">
              <w:r>
                <w:t>If diagnosis_type = ‘ICD9’ use the filter</w:t>
              </w:r>
            </w:ins>
          </w:p>
          <w:p w14:paraId="01454CE6" w14:textId="76F59912" w:rsidR="00E47C63" w:rsidRDefault="00F0080D">
            <w:r>
              <w:t>WHERE SOURCE_VOCABULARY_ID IN ('ICD9CM'</w:t>
            </w:r>
            <w:del w:id="625" w:author="Blacketer, Clair" w:date="2017-12-22T20:53:00Z">
              <w:r w:rsidDel="00793697">
                <w:delText>,’ICD10CM’</w:delText>
              </w:r>
            </w:del>
            <w:r>
              <w:t>)</w:t>
            </w:r>
          </w:p>
          <w:p w14:paraId="5AA3D291" w14:textId="77777777" w:rsidR="00E47C63" w:rsidRDefault="00F0080D">
            <w:r>
              <w:t>AND TARGET_STANDARD_CONCEPT IS NOT NULL</w:t>
            </w:r>
          </w:p>
          <w:p w14:paraId="59D1FBA9" w14:textId="77777777" w:rsidR="00E47C63" w:rsidRDefault="00F0080D">
            <w:r>
              <w:t>AND TARGET_INVALID_REASON IS NULL</w:t>
            </w:r>
          </w:p>
          <w:p w14:paraId="6ABD207F" w14:textId="77777777" w:rsidR="00193068" w:rsidRDefault="00193068">
            <w:pPr>
              <w:rPr>
                <w:ins w:id="626" w:author="Blacketer, Clair" w:date="2017-12-22T20:53:00Z"/>
              </w:rPr>
            </w:pPr>
          </w:p>
          <w:p w14:paraId="18AC7D94" w14:textId="4486BA04" w:rsidR="00193068" w:rsidRDefault="00193068" w:rsidP="00193068">
            <w:pPr>
              <w:rPr>
                <w:ins w:id="627" w:author="Blacketer, Clair" w:date="2017-12-22T20:53:00Z"/>
              </w:rPr>
            </w:pPr>
            <w:ins w:id="628" w:author="Blacketer, Clair" w:date="2017-12-22T20:53:00Z">
              <w:r>
                <w:t>If diagnosis_type = ‘ICD10-CM’ use the filter</w:t>
              </w:r>
            </w:ins>
          </w:p>
          <w:p w14:paraId="2C5A57F5" w14:textId="2A8DA66A" w:rsidR="00193068" w:rsidRDefault="00193068" w:rsidP="00193068">
            <w:pPr>
              <w:rPr>
                <w:ins w:id="629" w:author="Blacketer, Clair" w:date="2017-12-22T20:53:00Z"/>
              </w:rPr>
            </w:pPr>
            <w:ins w:id="630" w:author="Blacketer, Clair" w:date="2017-12-22T20:53:00Z">
              <w:r>
                <w:t>WHERE SOURCE_VOCABULARY_ID IN ('ICD10CM')</w:t>
              </w:r>
            </w:ins>
          </w:p>
          <w:p w14:paraId="20ED1D89" w14:textId="77777777" w:rsidR="00193068" w:rsidRDefault="00193068" w:rsidP="00193068">
            <w:pPr>
              <w:rPr>
                <w:ins w:id="631" w:author="Blacketer, Clair" w:date="2017-12-22T20:53:00Z"/>
              </w:rPr>
            </w:pPr>
            <w:ins w:id="632" w:author="Blacketer, Clair" w:date="2017-12-22T20:53:00Z">
              <w:r>
                <w:t>AND TARGET_STANDARD_CONCEPT IS NOT NULL</w:t>
              </w:r>
            </w:ins>
          </w:p>
          <w:p w14:paraId="0233CF83" w14:textId="4392C7D8" w:rsidR="00193068" w:rsidRDefault="00193068" w:rsidP="00193068">
            <w:pPr>
              <w:rPr>
                <w:ins w:id="633" w:author="Blacketer, Clair" w:date="2017-12-22T20:53:00Z"/>
              </w:rPr>
            </w:pPr>
            <w:ins w:id="634" w:author="Blacketer, Clair" w:date="2017-12-22T20:53:00Z">
              <w:r>
                <w:t>AND TARGET_INVALID_REASON IS NULL</w:t>
              </w:r>
            </w:ins>
          </w:p>
          <w:p w14:paraId="67B078C7" w14:textId="74948EB6" w:rsidR="00E47C63" w:rsidRDefault="00F0080D">
            <w:r>
              <w:t>AND TARGET_CONCEPT_CLASS_ID NOT IN (‘ICD10CM Hierarchy’)</w:t>
            </w:r>
          </w:p>
        </w:tc>
        <w:tc>
          <w:tcPr>
            <w:tcW w:w="0" w:type="auto"/>
          </w:tcPr>
          <w:p w14:paraId="78166A31" w14:textId="77777777" w:rsidR="00E47C63" w:rsidRDefault="00E47C63"/>
        </w:tc>
      </w:tr>
      <w:tr w:rsidR="00E47C63" w14:paraId="45744CC5" w14:textId="77777777">
        <w:tc>
          <w:tcPr>
            <w:tcW w:w="0" w:type="auto"/>
          </w:tcPr>
          <w:p w14:paraId="62B5462D" w14:textId="77777777" w:rsidR="00E47C63" w:rsidRDefault="00F0080D">
            <w:r>
              <w:t>source_value</w:t>
            </w:r>
          </w:p>
        </w:tc>
        <w:tc>
          <w:tcPr>
            <w:tcW w:w="0" w:type="auto"/>
          </w:tcPr>
          <w:p w14:paraId="5F520702" w14:textId="77777777" w:rsidR="00E47C63" w:rsidRDefault="00F0080D">
            <w:r>
              <w:t>diagnosis_id</w:t>
            </w:r>
          </w:p>
        </w:tc>
        <w:tc>
          <w:tcPr>
            <w:tcW w:w="0" w:type="auto"/>
          </w:tcPr>
          <w:p w14:paraId="68E3CFAF" w14:textId="77777777" w:rsidR="00E47C63" w:rsidRDefault="00F0080D">
            <w:r>
              <w:t>Map diagnosis_id to diagnosis_code in hf_d_diagnosis and store diagnosis_code here.</w:t>
            </w:r>
          </w:p>
        </w:tc>
        <w:tc>
          <w:tcPr>
            <w:tcW w:w="0" w:type="auto"/>
          </w:tcPr>
          <w:p w14:paraId="06A3655D" w14:textId="77777777" w:rsidR="00E47C63" w:rsidRDefault="00E47C63"/>
        </w:tc>
      </w:tr>
      <w:tr w:rsidR="00E47C63" w14:paraId="6AD10254" w14:textId="77777777">
        <w:tc>
          <w:tcPr>
            <w:tcW w:w="0" w:type="auto"/>
          </w:tcPr>
          <w:p w14:paraId="19B1ECF2" w14:textId="77777777" w:rsidR="00E47C63" w:rsidRDefault="00F0080D">
            <w:r>
              <w:t>source_concept_id</w:t>
            </w:r>
          </w:p>
        </w:tc>
        <w:tc>
          <w:tcPr>
            <w:tcW w:w="0" w:type="auto"/>
          </w:tcPr>
          <w:p w14:paraId="59DBCF69" w14:textId="77777777" w:rsidR="00E47C63" w:rsidRDefault="00F0080D">
            <w:r>
              <w:t>diagnosis_id</w:t>
            </w:r>
          </w:p>
        </w:tc>
        <w:tc>
          <w:tcPr>
            <w:tcW w:w="0" w:type="auto"/>
          </w:tcPr>
          <w:p w14:paraId="60B0E4A1" w14:textId="77777777" w:rsidR="00E47C63" w:rsidRDefault="00AD294C">
            <w:r>
              <w:t>Use the diagnosis_id to map to diagnosis code in the hf_d_diagnosis table. Use the diagnosis_code and diagnosis_type from this table to find the source_concept_id</w:t>
            </w:r>
          </w:p>
          <w:p w14:paraId="0BB6F25B" w14:textId="2FE37EB7" w:rsidR="00193068" w:rsidRDefault="00193068">
            <w:pPr>
              <w:rPr>
                <w:ins w:id="635" w:author="Blacketer, Clair" w:date="2017-12-22T20:54:00Z"/>
              </w:rPr>
            </w:pPr>
            <w:ins w:id="636" w:author="Blacketer, Clair" w:date="2017-12-22T20:54:00Z">
              <w:r>
                <w:t>If diagnosis_type = ‘ICD9’</w:t>
              </w:r>
            </w:ins>
          </w:p>
          <w:p w14:paraId="7D3FED7E" w14:textId="1735F2F9" w:rsidR="00E47C63" w:rsidRDefault="00F0080D">
            <w:r>
              <w:t>Use the source-&gt; source query with the filters:</w:t>
            </w:r>
          </w:p>
          <w:p w14:paraId="18870864" w14:textId="77777777" w:rsidR="00E47C63" w:rsidRDefault="00E47C63"/>
          <w:p w14:paraId="0F59A37F" w14:textId="458106DA" w:rsidR="00E47C63" w:rsidRDefault="00F0080D">
            <w:r>
              <w:t>Where source_vocabulary_id in ('ICD9CM'</w:t>
            </w:r>
            <w:del w:id="637" w:author="Blacketer, Clair" w:date="2017-12-22T20:54:00Z">
              <w:r w:rsidDel="00193068">
                <w:delText>, 'ICD10CM'</w:delText>
              </w:r>
            </w:del>
            <w:r>
              <w:t>)</w:t>
            </w:r>
          </w:p>
          <w:p w14:paraId="4E1C444A" w14:textId="77777777" w:rsidR="00E47C63" w:rsidRDefault="00F0080D">
            <w:pPr>
              <w:rPr>
                <w:ins w:id="638" w:author="Blacketer, Clair" w:date="2017-12-22T20:54:00Z"/>
              </w:rPr>
            </w:pPr>
            <w:r>
              <w:t>and target_vocabulary_id in ('ICD9CM'</w:t>
            </w:r>
            <w:del w:id="639" w:author="Blacketer, Clair" w:date="2017-12-22T20:54:00Z">
              <w:r w:rsidDel="00193068">
                <w:delText>, 'ICD10CM'</w:delText>
              </w:r>
            </w:del>
            <w:r>
              <w:t>)</w:t>
            </w:r>
          </w:p>
          <w:p w14:paraId="727AD55D" w14:textId="77777777" w:rsidR="00193068" w:rsidRDefault="00193068">
            <w:pPr>
              <w:rPr>
                <w:ins w:id="640" w:author="Blacketer, Clair" w:date="2017-12-22T20:54:00Z"/>
              </w:rPr>
            </w:pPr>
          </w:p>
          <w:p w14:paraId="6D583E07" w14:textId="6959DEB9" w:rsidR="00193068" w:rsidRDefault="00193068" w:rsidP="00193068">
            <w:pPr>
              <w:rPr>
                <w:ins w:id="641" w:author="Blacketer, Clair" w:date="2017-12-22T20:54:00Z"/>
              </w:rPr>
            </w:pPr>
            <w:ins w:id="642" w:author="Blacketer, Clair" w:date="2017-12-22T20:54:00Z">
              <w:r>
                <w:t>If diagnosis_type = ‘ICD10-CM’</w:t>
              </w:r>
            </w:ins>
          </w:p>
          <w:p w14:paraId="462905FF" w14:textId="2B48280E" w:rsidR="00193068" w:rsidRDefault="00193068" w:rsidP="00193068">
            <w:pPr>
              <w:rPr>
                <w:ins w:id="643" w:author="Blacketer, Clair" w:date="2017-12-22T20:54:00Z"/>
              </w:rPr>
            </w:pPr>
            <w:ins w:id="644" w:author="Blacketer, Clair" w:date="2017-12-22T20:54:00Z">
              <w:r>
                <w:t>Use the source-&gt; source query with the filters:</w:t>
              </w:r>
            </w:ins>
          </w:p>
          <w:p w14:paraId="2ED7E8F8" w14:textId="14EC891A" w:rsidR="00193068" w:rsidRDefault="00193068" w:rsidP="00193068">
            <w:pPr>
              <w:rPr>
                <w:ins w:id="645" w:author="Blacketer, Clair" w:date="2017-12-22T20:54:00Z"/>
              </w:rPr>
            </w:pPr>
            <w:ins w:id="646" w:author="Blacketer, Clair" w:date="2017-12-22T20:54:00Z">
              <w:r>
                <w:t>Where source_vocabulary_id in ('ICD10CM')</w:t>
              </w:r>
            </w:ins>
          </w:p>
          <w:p w14:paraId="7CE1F754" w14:textId="64B4587D" w:rsidR="00193068" w:rsidRDefault="00193068" w:rsidP="00193068">
            <w:ins w:id="647" w:author="Blacketer, Clair" w:date="2017-12-22T20:54:00Z">
              <w:r>
                <w:t>and target_vocabulary_id in ('ICD10CM')</w:t>
              </w:r>
            </w:ins>
          </w:p>
        </w:tc>
        <w:tc>
          <w:tcPr>
            <w:tcW w:w="0" w:type="auto"/>
          </w:tcPr>
          <w:p w14:paraId="03DA5A90" w14:textId="77777777" w:rsidR="00E47C63" w:rsidRDefault="00E47C63"/>
        </w:tc>
      </w:tr>
      <w:tr w:rsidR="00E47C63" w14:paraId="6CB5A1E7" w14:textId="77777777">
        <w:tc>
          <w:tcPr>
            <w:tcW w:w="0" w:type="auto"/>
          </w:tcPr>
          <w:p w14:paraId="6F533D4F" w14:textId="77777777" w:rsidR="00E47C63" w:rsidRDefault="00F0080D">
            <w:r>
              <w:t>type_concept_id</w:t>
            </w:r>
          </w:p>
        </w:tc>
        <w:tc>
          <w:tcPr>
            <w:tcW w:w="0" w:type="auto"/>
          </w:tcPr>
          <w:p w14:paraId="6763F602" w14:textId="77777777" w:rsidR="00E47C63" w:rsidRDefault="00F0080D">
            <w:r>
              <w:t>diagnosis_priority</w:t>
            </w:r>
          </w:p>
        </w:tc>
        <w:tc>
          <w:tcPr>
            <w:tcW w:w="0" w:type="auto"/>
          </w:tcPr>
          <w:p w14:paraId="00E1A3BD" w14:textId="496F8AE2" w:rsidR="00E47C63" w:rsidDel="00ED2E6D" w:rsidRDefault="00F0080D">
            <w:pPr>
              <w:rPr>
                <w:del w:id="648" w:author="Blacketer, Margaret [JRDUS]" w:date="2017-12-01T14:37:00Z"/>
              </w:rPr>
            </w:pPr>
            <w:del w:id="649" w:author="Blacketer, Margaret [JRDUS]" w:date="2017-12-01T14:37:00Z">
              <w:r w:rsidDel="00ED2E6D">
                <w:delText>If visit = IP (concept_id = 9201) then:</w:delText>
              </w:r>
            </w:del>
          </w:p>
          <w:p w14:paraId="6B534A8C" w14:textId="572FD43F" w:rsidR="00E47C63" w:rsidDel="00ED2E6D" w:rsidRDefault="00E47C63">
            <w:pPr>
              <w:rPr>
                <w:del w:id="650" w:author="Blacketer, Margaret [JRDUS]" w:date="2017-12-01T14:37:00Z"/>
              </w:rPr>
            </w:pPr>
          </w:p>
          <w:p w14:paraId="755FC23C" w14:textId="31352868" w:rsidR="00E47C63" w:rsidDel="00ED2E6D" w:rsidRDefault="00F0080D">
            <w:pPr>
              <w:rPr>
                <w:del w:id="651" w:author="Blacketer, Margaret [JRDUS]" w:date="2017-12-01T14:37:00Z"/>
              </w:rPr>
            </w:pPr>
            <w:del w:id="652" w:author="Blacketer, Margaret [JRDUS]" w:date="2017-12-01T14:37:00Z">
              <w:r w:rsidDel="00ED2E6D">
                <w:delText>Sequence1 (PROC1) 38000249 Inpatient detail - 1st position</w:delText>
              </w:r>
            </w:del>
          </w:p>
          <w:p w14:paraId="75AB7A65" w14:textId="65F54368" w:rsidR="00E47C63" w:rsidDel="00ED2E6D" w:rsidRDefault="00F0080D">
            <w:pPr>
              <w:rPr>
                <w:del w:id="653" w:author="Blacketer, Margaret [JRDUS]" w:date="2017-12-01T14:37:00Z"/>
              </w:rPr>
            </w:pPr>
            <w:del w:id="654" w:author="Blacketer, Margaret [JRDUS]" w:date="2017-12-01T14:37:00Z">
              <w:r w:rsidDel="00ED2E6D">
                <w:delText>Sequence1 (PPROC) 38000250 Inpatient header - primary position</w:delText>
              </w:r>
            </w:del>
          </w:p>
          <w:p w14:paraId="4E83659C" w14:textId="4C9F150B" w:rsidR="00E47C63" w:rsidDel="00ED2E6D" w:rsidRDefault="00F0080D">
            <w:pPr>
              <w:rPr>
                <w:del w:id="655" w:author="Blacketer, Margaret [JRDUS]" w:date="2017-12-01T14:37:00Z"/>
              </w:rPr>
            </w:pPr>
            <w:del w:id="656" w:author="Blacketer, Margaret [JRDUS]" w:date="2017-12-01T14:37:00Z">
              <w:r w:rsidDel="00ED2E6D">
                <w:delText>Sequence2 (PROC1) 38000251 Inpatient header - 1st position</w:delText>
              </w:r>
            </w:del>
          </w:p>
          <w:p w14:paraId="21DDE153" w14:textId="5B3AF45B" w:rsidR="00E47C63" w:rsidDel="00ED2E6D" w:rsidRDefault="00F0080D">
            <w:pPr>
              <w:rPr>
                <w:del w:id="657" w:author="Blacketer, Margaret [JRDUS]" w:date="2017-12-01T14:37:00Z"/>
              </w:rPr>
            </w:pPr>
            <w:del w:id="658" w:author="Blacketer, Margaret [JRDUS]" w:date="2017-12-01T14:37:00Z">
              <w:r w:rsidDel="00ED2E6D">
                <w:delText>Sequence3 (PROC2)  38000252 Inpatient header - 2nd position</w:delText>
              </w:r>
            </w:del>
          </w:p>
          <w:p w14:paraId="5819E3D9" w14:textId="15FD0538" w:rsidR="00E47C63" w:rsidDel="00ED2E6D" w:rsidRDefault="00F0080D">
            <w:pPr>
              <w:rPr>
                <w:del w:id="659" w:author="Blacketer, Margaret [JRDUS]" w:date="2017-12-01T14:37:00Z"/>
              </w:rPr>
            </w:pPr>
            <w:del w:id="660" w:author="Blacketer, Margaret [JRDUS]" w:date="2017-12-01T14:37:00Z">
              <w:r w:rsidDel="00ED2E6D">
                <w:delText>Sequence4 (PROC3) 38000253 Inpatient header - 3rd position</w:delText>
              </w:r>
            </w:del>
          </w:p>
          <w:p w14:paraId="7446EC99" w14:textId="6265263F" w:rsidR="00E47C63" w:rsidDel="00ED2E6D" w:rsidRDefault="00F0080D">
            <w:pPr>
              <w:rPr>
                <w:del w:id="661" w:author="Blacketer, Margaret [JRDUS]" w:date="2017-12-01T14:37:00Z"/>
              </w:rPr>
            </w:pPr>
            <w:del w:id="662" w:author="Blacketer, Margaret [JRDUS]" w:date="2017-12-01T14:37:00Z">
              <w:r w:rsidDel="00ED2E6D">
                <w:delText>Sequence5 (PROC4)  38000254 Inpatient header - 4th position</w:delText>
              </w:r>
            </w:del>
          </w:p>
          <w:p w14:paraId="5FEF9195" w14:textId="0D9EBC3D" w:rsidR="00E47C63" w:rsidDel="00ED2E6D" w:rsidRDefault="00F0080D">
            <w:pPr>
              <w:rPr>
                <w:del w:id="663" w:author="Blacketer, Margaret [JRDUS]" w:date="2017-12-01T14:37:00Z"/>
              </w:rPr>
            </w:pPr>
            <w:del w:id="664" w:author="Blacketer, Margaret [JRDUS]" w:date="2017-12-01T14:37:00Z">
              <w:r w:rsidDel="00ED2E6D">
                <w:delText>Sequence6 (PROC5) 38000255 Inpatient header - 5th position</w:delText>
              </w:r>
            </w:del>
          </w:p>
          <w:p w14:paraId="04B0DF78" w14:textId="1DA83ADE" w:rsidR="00E47C63" w:rsidDel="00ED2E6D" w:rsidRDefault="00E47C63">
            <w:pPr>
              <w:rPr>
                <w:del w:id="665" w:author="Blacketer, Margaret [JRDUS]" w:date="2017-12-01T14:37:00Z"/>
              </w:rPr>
            </w:pPr>
          </w:p>
          <w:p w14:paraId="1079A602" w14:textId="100918F7" w:rsidR="00E47C63" w:rsidDel="00ED2E6D" w:rsidRDefault="00F0080D">
            <w:pPr>
              <w:rPr>
                <w:del w:id="666" w:author="Blacketer, Margaret [JRDUS]" w:date="2017-12-01T14:37:00Z"/>
              </w:rPr>
            </w:pPr>
            <w:del w:id="667" w:author="Blacketer, Margaret [JRDUS]" w:date="2017-12-01T14:37:00Z">
              <w:r w:rsidDel="00ED2E6D">
                <w:delText>If visit = ER (concept_id = 9203) or OP (concept_id = 9202) then:</w:delText>
              </w:r>
            </w:del>
          </w:p>
          <w:p w14:paraId="25E26309" w14:textId="480F64A4" w:rsidR="00E47C63" w:rsidDel="00ED2E6D" w:rsidRDefault="00E47C63">
            <w:pPr>
              <w:rPr>
                <w:del w:id="668" w:author="Blacketer, Margaret [JRDUS]" w:date="2017-12-01T14:37:00Z"/>
              </w:rPr>
            </w:pPr>
          </w:p>
          <w:p w14:paraId="78FE0E9B" w14:textId="2102A30C" w:rsidR="00E47C63" w:rsidDel="00ED2E6D" w:rsidRDefault="00F0080D">
            <w:pPr>
              <w:rPr>
                <w:del w:id="669" w:author="Blacketer, Margaret [JRDUS]" w:date="2017-12-01T14:37:00Z"/>
              </w:rPr>
            </w:pPr>
            <w:del w:id="670" w:author="Blacketer, Margaret [JRDUS]" w:date="2017-12-01T14:37:00Z">
              <w:r w:rsidDel="00ED2E6D">
                <w:delText xml:space="preserve">Sequence1 (PROC1) 38000267 Outpatient </w:delText>
              </w:r>
              <w:r w:rsidDel="00ED2E6D">
                <w:lastRenderedPageBreak/>
                <w:delText>detail - 1st position</w:delText>
              </w:r>
            </w:del>
          </w:p>
          <w:p w14:paraId="4583554E" w14:textId="1403FB44" w:rsidR="00E47C63" w:rsidDel="00ED2E6D" w:rsidRDefault="00F0080D">
            <w:pPr>
              <w:rPr>
                <w:del w:id="671" w:author="Blacketer, Margaret [JRDUS]" w:date="2017-12-01T14:37:00Z"/>
              </w:rPr>
            </w:pPr>
            <w:del w:id="672" w:author="Blacketer, Margaret [JRDUS]" w:date="2017-12-01T14:37:00Z">
              <w:r w:rsidDel="00ED2E6D">
                <w:delText>Sequence2 (PROC1) 38000269 Outpatient header - 1st position</w:delText>
              </w:r>
            </w:del>
          </w:p>
          <w:p w14:paraId="5A6C7B0F" w14:textId="46664977" w:rsidR="00E47C63" w:rsidDel="00ED2E6D" w:rsidRDefault="00F0080D">
            <w:pPr>
              <w:rPr>
                <w:del w:id="673" w:author="Blacketer, Margaret [JRDUS]" w:date="2017-12-01T14:37:00Z"/>
              </w:rPr>
            </w:pPr>
            <w:del w:id="674" w:author="Blacketer, Margaret [JRDUS]" w:date="2017-12-01T14:37:00Z">
              <w:r w:rsidDel="00ED2E6D">
                <w:delText>Sequence3 (PROC2)  38000270 Outpatient header - 2nd position</w:delText>
              </w:r>
            </w:del>
          </w:p>
          <w:p w14:paraId="0EB9D39B" w14:textId="46F2CAB9" w:rsidR="00E47C63" w:rsidDel="00ED2E6D" w:rsidRDefault="00F0080D">
            <w:pPr>
              <w:rPr>
                <w:del w:id="675" w:author="Blacketer, Margaret [JRDUS]" w:date="2017-12-01T14:37:00Z"/>
              </w:rPr>
            </w:pPr>
            <w:del w:id="676" w:author="Blacketer, Margaret [JRDUS]" w:date="2017-12-01T14:37:00Z">
              <w:r w:rsidDel="00ED2E6D">
                <w:delText>Sequence4 (PROC3) 38000271 Outpatient header - 3rd position</w:delText>
              </w:r>
            </w:del>
          </w:p>
          <w:p w14:paraId="09F79D08" w14:textId="079EDF87" w:rsidR="00E47C63" w:rsidDel="00ED2E6D" w:rsidRDefault="00F0080D">
            <w:pPr>
              <w:rPr>
                <w:del w:id="677" w:author="Blacketer, Margaret [JRDUS]" w:date="2017-12-01T14:37:00Z"/>
              </w:rPr>
            </w:pPr>
            <w:del w:id="678" w:author="Blacketer, Margaret [JRDUS]" w:date="2017-12-01T14:37:00Z">
              <w:r w:rsidDel="00ED2E6D">
                <w:delText>Sequence5 (PROC4) 38000272 Outpatient header - 4th position</w:delText>
              </w:r>
            </w:del>
          </w:p>
          <w:p w14:paraId="7B4FE676" w14:textId="470BEAA6" w:rsidR="00E47C63" w:rsidRDefault="00F0080D">
            <w:del w:id="679" w:author="Blacketer, Margaret [JRDUS]" w:date="2017-12-01T14:37:00Z">
              <w:r w:rsidDel="00ED2E6D">
                <w:delText>Sequence6 (PROC5) 38000273 Outpatient header - 5th position</w:delText>
              </w:r>
            </w:del>
            <w:ins w:id="680" w:author="Blacketer, Margaret [JRDUS]" w:date="2017-12-01T14:37:00Z">
              <w:r w:rsidR="00ED2E6D">
                <w:t>Refer to the above table to assign this variable</w:t>
              </w:r>
            </w:ins>
          </w:p>
        </w:tc>
        <w:tc>
          <w:tcPr>
            <w:tcW w:w="0" w:type="auto"/>
          </w:tcPr>
          <w:p w14:paraId="434943AA" w14:textId="77777777" w:rsidR="00E47C63" w:rsidRDefault="00E47C63"/>
        </w:tc>
      </w:tr>
      <w:tr w:rsidR="00E47C63" w14:paraId="70138FE8" w14:textId="77777777">
        <w:tc>
          <w:tcPr>
            <w:tcW w:w="0" w:type="auto"/>
          </w:tcPr>
          <w:p w14:paraId="0F111042" w14:textId="77777777" w:rsidR="00E47C63" w:rsidRDefault="00F0080D">
            <w:r>
              <w:t>start_date</w:t>
            </w:r>
          </w:p>
        </w:tc>
        <w:tc>
          <w:tcPr>
            <w:tcW w:w="0" w:type="auto"/>
          </w:tcPr>
          <w:p w14:paraId="1CA978D7" w14:textId="77777777" w:rsidR="00E47C63" w:rsidRDefault="00F0080D">
            <w:r>
              <w:t>encounter_id</w:t>
            </w:r>
          </w:p>
        </w:tc>
        <w:tc>
          <w:tcPr>
            <w:tcW w:w="0" w:type="auto"/>
          </w:tcPr>
          <w:p w14:paraId="2C8D80CF" w14:textId="77777777" w:rsidR="00E47C63" w:rsidRDefault="00F0080D">
            <w:r>
              <w:t>Use encounter_id in hf_f_encounter to find visit_start_date</w:t>
            </w:r>
          </w:p>
        </w:tc>
        <w:tc>
          <w:tcPr>
            <w:tcW w:w="0" w:type="auto"/>
          </w:tcPr>
          <w:p w14:paraId="4B936196" w14:textId="77777777" w:rsidR="00E47C63" w:rsidRDefault="00E47C63"/>
        </w:tc>
      </w:tr>
      <w:tr w:rsidR="00E47C63" w14:paraId="7EAF45AC" w14:textId="77777777">
        <w:tc>
          <w:tcPr>
            <w:tcW w:w="0" w:type="auto"/>
          </w:tcPr>
          <w:p w14:paraId="39849E02" w14:textId="77777777" w:rsidR="00E47C63" w:rsidRDefault="00F0080D">
            <w:r>
              <w:t>start_datetime</w:t>
            </w:r>
          </w:p>
        </w:tc>
        <w:tc>
          <w:tcPr>
            <w:tcW w:w="0" w:type="auto"/>
          </w:tcPr>
          <w:p w14:paraId="2FAE8DC4" w14:textId="77777777" w:rsidR="00E47C63" w:rsidRDefault="00E47C63"/>
        </w:tc>
        <w:tc>
          <w:tcPr>
            <w:tcW w:w="0" w:type="auto"/>
          </w:tcPr>
          <w:p w14:paraId="56816647" w14:textId="77777777" w:rsidR="00E47C63" w:rsidRDefault="00E47C63"/>
        </w:tc>
        <w:tc>
          <w:tcPr>
            <w:tcW w:w="0" w:type="auto"/>
          </w:tcPr>
          <w:p w14:paraId="3D3D95F9" w14:textId="77777777" w:rsidR="00E47C63" w:rsidRDefault="00E47C63"/>
        </w:tc>
      </w:tr>
      <w:tr w:rsidR="00E47C63" w14:paraId="27EF3096" w14:textId="77777777">
        <w:tc>
          <w:tcPr>
            <w:tcW w:w="0" w:type="auto"/>
          </w:tcPr>
          <w:p w14:paraId="2510DDFC" w14:textId="77777777" w:rsidR="00E47C63" w:rsidRDefault="00F0080D">
            <w:r>
              <w:t>end_date</w:t>
            </w:r>
          </w:p>
        </w:tc>
        <w:tc>
          <w:tcPr>
            <w:tcW w:w="0" w:type="auto"/>
          </w:tcPr>
          <w:p w14:paraId="1320C1D3" w14:textId="77777777" w:rsidR="00E47C63" w:rsidRDefault="00E47C63"/>
        </w:tc>
        <w:tc>
          <w:tcPr>
            <w:tcW w:w="0" w:type="auto"/>
          </w:tcPr>
          <w:p w14:paraId="6AB874BF" w14:textId="77777777" w:rsidR="00E47C63" w:rsidRDefault="00E47C63"/>
        </w:tc>
        <w:tc>
          <w:tcPr>
            <w:tcW w:w="0" w:type="auto"/>
          </w:tcPr>
          <w:p w14:paraId="4163ACF6" w14:textId="77777777" w:rsidR="00E47C63" w:rsidRDefault="00E47C63"/>
        </w:tc>
      </w:tr>
      <w:tr w:rsidR="00E47C63" w14:paraId="5C770337" w14:textId="77777777">
        <w:tc>
          <w:tcPr>
            <w:tcW w:w="0" w:type="auto"/>
          </w:tcPr>
          <w:p w14:paraId="1E27AE74" w14:textId="77777777" w:rsidR="00E47C63" w:rsidRDefault="00F0080D">
            <w:r>
              <w:t>end_datetime</w:t>
            </w:r>
          </w:p>
        </w:tc>
        <w:tc>
          <w:tcPr>
            <w:tcW w:w="0" w:type="auto"/>
          </w:tcPr>
          <w:p w14:paraId="735C6850" w14:textId="77777777" w:rsidR="00E47C63" w:rsidRDefault="00E47C63"/>
        </w:tc>
        <w:tc>
          <w:tcPr>
            <w:tcW w:w="0" w:type="auto"/>
          </w:tcPr>
          <w:p w14:paraId="3B1AAC8A" w14:textId="77777777" w:rsidR="00E47C63" w:rsidRDefault="00E47C63"/>
        </w:tc>
        <w:tc>
          <w:tcPr>
            <w:tcW w:w="0" w:type="auto"/>
          </w:tcPr>
          <w:p w14:paraId="0959FE22" w14:textId="77777777" w:rsidR="00E47C63" w:rsidRDefault="00E47C63"/>
        </w:tc>
      </w:tr>
      <w:tr w:rsidR="00E47C63" w14:paraId="34E22F84" w14:textId="77777777">
        <w:tc>
          <w:tcPr>
            <w:tcW w:w="0" w:type="auto"/>
          </w:tcPr>
          <w:p w14:paraId="5CC33CE8" w14:textId="77777777" w:rsidR="00E47C63" w:rsidRDefault="00F0080D">
            <w:r>
              <w:t>days_supply</w:t>
            </w:r>
          </w:p>
        </w:tc>
        <w:tc>
          <w:tcPr>
            <w:tcW w:w="0" w:type="auto"/>
          </w:tcPr>
          <w:p w14:paraId="490467A6" w14:textId="77777777" w:rsidR="00E47C63" w:rsidRDefault="00E47C63"/>
        </w:tc>
        <w:tc>
          <w:tcPr>
            <w:tcW w:w="0" w:type="auto"/>
          </w:tcPr>
          <w:p w14:paraId="49091D33" w14:textId="77777777" w:rsidR="00E47C63" w:rsidRDefault="00E47C63"/>
        </w:tc>
        <w:tc>
          <w:tcPr>
            <w:tcW w:w="0" w:type="auto"/>
          </w:tcPr>
          <w:p w14:paraId="7DB21BD1" w14:textId="77777777" w:rsidR="00E47C63" w:rsidRDefault="00E47C63"/>
        </w:tc>
      </w:tr>
      <w:tr w:rsidR="00E47C63" w14:paraId="1BC9E1F7" w14:textId="77777777">
        <w:tc>
          <w:tcPr>
            <w:tcW w:w="0" w:type="auto"/>
          </w:tcPr>
          <w:p w14:paraId="6445A7E7" w14:textId="77777777" w:rsidR="00E47C63" w:rsidRDefault="00F0080D">
            <w:r>
              <w:t>dose_unit_concept_id</w:t>
            </w:r>
          </w:p>
        </w:tc>
        <w:tc>
          <w:tcPr>
            <w:tcW w:w="0" w:type="auto"/>
          </w:tcPr>
          <w:p w14:paraId="5F4737A9" w14:textId="77777777" w:rsidR="00E47C63" w:rsidRDefault="00E47C63"/>
        </w:tc>
        <w:tc>
          <w:tcPr>
            <w:tcW w:w="0" w:type="auto"/>
          </w:tcPr>
          <w:p w14:paraId="4A2F3A11" w14:textId="77777777" w:rsidR="00E47C63" w:rsidRDefault="00E47C63"/>
        </w:tc>
        <w:tc>
          <w:tcPr>
            <w:tcW w:w="0" w:type="auto"/>
          </w:tcPr>
          <w:p w14:paraId="10D378B1" w14:textId="77777777" w:rsidR="00E47C63" w:rsidRDefault="00E47C63"/>
        </w:tc>
      </w:tr>
      <w:tr w:rsidR="00E47C63" w14:paraId="7FCBC206" w14:textId="77777777">
        <w:tc>
          <w:tcPr>
            <w:tcW w:w="0" w:type="auto"/>
          </w:tcPr>
          <w:p w14:paraId="2AEE7508" w14:textId="77777777" w:rsidR="00E47C63" w:rsidRDefault="00F0080D">
            <w:r>
              <w:t>dose_unit_source_value</w:t>
            </w:r>
          </w:p>
        </w:tc>
        <w:tc>
          <w:tcPr>
            <w:tcW w:w="0" w:type="auto"/>
          </w:tcPr>
          <w:p w14:paraId="190C8582" w14:textId="77777777" w:rsidR="00E47C63" w:rsidRDefault="00E47C63"/>
        </w:tc>
        <w:tc>
          <w:tcPr>
            <w:tcW w:w="0" w:type="auto"/>
          </w:tcPr>
          <w:p w14:paraId="106A784A" w14:textId="77777777" w:rsidR="00E47C63" w:rsidRDefault="00E47C63"/>
        </w:tc>
        <w:tc>
          <w:tcPr>
            <w:tcW w:w="0" w:type="auto"/>
          </w:tcPr>
          <w:p w14:paraId="5F955ADD" w14:textId="77777777" w:rsidR="00E47C63" w:rsidRDefault="00E47C63"/>
        </w:tc>
      </w:tr>
      <w:tr w:rsidR="00E47C63" w14:paraId="3A51AF74" w14:textId="77777777">
        <w:tc>
          <w:tcPr>
            <w:tcW w:w="0" w:type="auto"/>
          </w:tcPr>
          <w:p w14:paraId="46DF560B" w14:textId="77777777" w:rsidR="00E47C63" w:rsidRDefault="00F0080D">
            <w:r>
              <w:t>effective_drug_dose</w:t>
            </w:r>
          </w:p>
        </w:tc>
        <w:tc>
          <w:tcPr>
            <w:tcW w:w="0" w:type="auto"/>
          </w:tcPr>
          <w:p w14:paraId="00F4B333" w14:textId="77777777" w:rsidR="00E47C63" w:rsidRDefault="00E47C63"/>
        </w:tc>
        <w:tc>
          <w:tcPr>
            <w:tcW w:w="0" w:type="auto"/>
          </w:tcPr>
          <w:p w14:paraId="468B5EC7" w14:textId="77777777" w:rsidR="00E47C63" w:rsidRDefault="00E47C63"/>
        </w:tc>
        <w:tc>
          <w:tcPr>
            <w:tcW w:w="0" w:type="auto"/>
          </w:tcPr>
          <w:p w14:paraId="6BBFDB6C" w14:textId="77777777" w:rsidR="00E47C63" w:rsidRDefault="00E47C63"/>
        </w:tc>
      </w:tr>
      <w:tr w:rsidR="00E47C63" w14:paraId="39C014C6" w14:textId="77777777">
        <w:tc>
          <w:tcPr>
            <w:tcW w:w="0" w:type="auto"/>
          </w:tcPr>
          <w:p w14:paraId="6AC4BA4C" w14:textId="77777777" w:rsidR="00E47C63" w:rsidRDefault="00F0080D">
            <w:r>
              <w:t>lot_number</w:t>
            </w:r>
          </w:p>
        </w:tc>
        <w:tc>
          <w:tcPr>
            <w:tcW w:w="0" w:type="auto"/>
          </w:tcPr>
          <w:p w14:paraId="182BE88D" w14:textId="77777777" w:rsidR="00E47C63" w:rsidRDefault="00E47C63"/>
        </w:tc>
        <w:tc>
          <w:tcPr>
            <w:tcW w:w="0" w:type="auto"/>
          </w:tcPr>
          <w:p w14:paraId="6785351F" w14:textId="77777777" w:rsidR="00E47C63" w:rsidRDefault="00E47C63"/>
        </w:tc>
        <w:tc>
          <w:tcPr>
            <w:tcW w:w="0" w:type="auto"/>
          </w:tcPr>
          <w:p w14:paraId="7C53E689" w14:textId="77777777" w:rsidR="00E47C63" w:rsidRDefault="00E47C63"/>
        </w:tc>
      </w:tr>
      <w:tr w:rsidR="00E47C63" w14:paraId="0CCDD165" w14:textId="77777777">
        <w:tc>
          <w:tcPr>
            <w:tcW w:w="0" w:type="auto"/>
          </w:tcPr>
          <w:p w14:paraId="18E9C547" w14:textId="77777777" w:rsidR="00E47C63" w:rsidRDefault="00F0080D">
            <w:r>
              <w:t>modifier_concept_id</w:t>
            </w:r>
          </w:p>
        </w:tc>
        <w:tc>
          <w:tcPr>
            <w:tcW w:w="0" w:type="auto"/>
          </w:tcPr>
          <w:p w14:paraId="5B41E3FF" w14:textId="77777777" w:rsidR="00E47C63" w:rsidRDefault="00E47C63"/>
        </w:tc>
        <w:tc>
          <w:tcPr>
            <w:tcW w:w="0" w:type="auto"/>
          </w:tcPr>
          <w:p w14:paraId="09D4981D" w14:textId="77777777" w:rsidR="00E47C63" w:rsidRDefault="00E47C63"/>
        </w:tc>
        <w:tc>
          <w:tcPr>
            <w:tcW w:w="0" w:type="auto"/>
          </w:tcPr>
          <w:p w14:paraId="3BDC4848" w14:textId="77777777" w:rsidR="00E47C63" w:rsidRDefault="00E47C63"/>
        </w:tc>
      </w:tr>
      <w:tr w:rsidR="00E47C63" w14:paraId="1CC5E558" w14:textId="77777777">
        <w:tc>
          <w:tcPr>
            <w:tcW w:w="0" w:type="auto"/>
          </w:tcPr>
          <w:p w14:paraId="4EE6BDFF" w14:textId="77777777" w:rsidR="00E47C63" w:rsidRDefault="00F0080D">
            <w:r>
              <w:t>operator_concept_id</w:t>
            </w:r>
          </w:p>
        </w:tc>
        <w:tc>
          <w:tcPr>
            <w:tcW w:w="0" w:type="auto"/>
          </w:tcPr>
          <w:p w14:paraId="0513C338" w14:textId="77777777" w:rsidR="00E47C63" w:rsidRDefault="00E47C63"/>
        </w:tc>
        <w:tc>
          <w:tcPr>
            <w:tcW w:w="0" w:type="auto"/>
          </w:tcPr>
          <w:p w14:paraId="6234FE2E" w14:textId="77777777" w:rsidR="00E47C63" w:rsidRDefault="00E47C63"/>
        </w:tc>
        <w:tc>
          <w:tcPr>
            <w:tcW w:w="0" w:type="auto"/>
          </w:tcPr>
          <w:p w14:paraId="26080573" w14:textId="77777777" w:rsidR="00E47C63" w:rsidRDefault="00E47C63"/>
        </w:tc>
      </w:tr>
      <w:tr w:rsidR="00E47C63" w14:paraId="64880BDE" w14:textId="77777777">
        <w:tc>
          <w:tcPr>
            <w:tcW w:w="0" w:type="auto"/>
          </w:tcPr>
          <w:p w14:paraId="6EFC2F44" w14:textId="77777777" w:rsidR="00E47C63" w:rsidRDefault="00F0080D">
            <w:r>
              <w:t>qualifier_concept_id</w:t>
            </w:r>
          </w:p>
        </w:tc>
        <w:tc>
          <w:tcPr>
            <w:tcW w:w="0" w:type="auto"/>
          </w:tcPr>
          <w:p w14:paraId="5BAE3CC9" w14:textId="77777777" w:rsidR="00E47C63" w:rsidRDefault="00E47C63"/>
        </w:tc>
        <w:tc>
          <w:tcPr>
            <w:tcW w:w="0" w:type="auto"/>
          </w:tcPr>
          <w:p w14:paraId="465ED93D" w14:textId="77777777" w:rsidR="00E47C63" w:rsidRDefault="00E47C63"/>
        </w:tc>
        <w:tc>
          <w:tcPr>
            <w:tcW w:w="0" w:type="auto"/>
          </w:tcPr>
          <w:p w14:paraId="3FC0DA6B" w14:textId="77777777" w:rsidR="00E47C63" w:rsidRDefault="00E47C63"/>
        </w:tc>
      </w:tr>
      <w:tr w:rsidR="00E47C63" w14:paraId="491DF289" w14:textId="77777777">
        <w:tc>
          <w:tcPr>
            <w:tcW w:w="0" w:type="auto"/>
          </w:tcPr>
          <w:p w14:paraId="523C2B0C" w14:textId="77777777" w:rsidR="00E47C63" w:rsidRDefault="00F0080D">
            <w:r>
              <w:t>qualifier_source_value</w:t>
            </w:r>
          </w:p>
        </w:tc>
        <w:tc>
          <w:tcPr>
            <w:tcW w:w="0" w:type="auto"/>
          </w:tcPr>
          <w:p w14:paraId="694C5EAC" w14:textId="77777777" w:rsidR="00E47C63" w:rsidRDefault="00E47C63"/>
        </w:tc>
        <w:tc>
          <w:tcPr>
            <w:tcW w:w="0" w:type="auto"/>
          </w:tcPr>
          <w:p w14:paraId="31D8DB3B" w14:textId="77777777" w:rsidR="00E47C63" w:rsidRDefault="00E47C63"/>
        </w:tc>
        <w:tc>
          <w:tcPr>
            <w:tcW w:w="0" w:type="auto"/>
          </w:tcPr>
          <w:p w14:paraId="675F2BBD" w14:textId="77777777" w:rsidR="00E47C63" w:rsidRDefault="00E47C63"/>
        </w:tc>
      </w:tr>
      <w:tr w:rsidR="00E47C63" w14:paraId="188464B5" w14:textId="77777777">
        <w:tc>
          <w:tcPr>
            <w:tcW w:w="0" w:type="auto"/>
          </w:tcPr>
          <w:p w14:paraId="1CEE5BCC" w14:textId="77777777" w:rsidR="00E47C63" w:rsidRDefault="00F0080D">
            <w:r>
              <w:t>quantity</w:t>
            </w:r>
          </w:p>
        </w:tc>
        <w:tc>
          <w:tcPr>
            <w:tcW w:w="0" w:type="auto"/>
          </w:tcPr>
          <w:p w14:paraId="7F445568" w14:textId="77777777" w:rsidR="00E47C63" w:rsidRDefault="00E47C63"/>
        </w:tc>
        <w:tc>
          <w:tcPr>
            <w:tcW w:w="0" w:type="auto"/>
          </w:tcPr>
          <w:p w14:paraId="7B8D6EBD" w14:textId="77777777" w:rsidR="00E47C63" w:rsidRDefault="00E47C63"/>
        </w:tc>
        <w:tc>
          <w:tcPr>
            <w:tcW w:w="0" w:type="auto"/>
          </w:tcPr>
          <w:p w14:paraId="7BDE4184" w14:textId="77777777" w:rsidR="00E47C63" w:rsidRDefault="00E47C63"/>
        </w:tc>
      </w:tr>
      <w:tr w:rsidR="00E47C63" w14:paraId="07A520D7" w14:textId="77777777">
        <w:tc>
          <w:tcPr>
            <w:tcW w:w="0" w:type="auto"/>
          </w:tcPr>
          <w:p w14:paraId="2A18420E" w14:textId="77777777" w:rsidR="00E47C63" w:rsidRDefault="00F0080D">
            <w:r>
              <w:t>range_high</w:t>
            </w:r>
          </w:p>
        </w:tc>
        <w:tc>
          <w:tcPr>
            <w:tcW w:w="0" w:type="auto"/>
          </w:tcPr>
          <w:p w14:paraId="7FAAE5CE" w14:textId="77777777" w:rsidR="00E47C63" w:rsidRDefault="00E47C63"/>
        </w:tc>
        <w:tc>
          <w:tcPr>
            <w:tcW w:w="0" w:type="auto"/>
          </w:tcPr>
          <w:p w14:paraId="5A3EFE0E" w14:textId="77777777" w:rsidR="00E47C63" w:rsidRDefault="00E47C63"/>
        </w:tc>
        <w:tc>
          <w:tcPr>
            <w:tcW w:w="0" w:type="auto"/>
          </w:tcPr>
          <w:p w14:paraId="3DA5406B" w14:textId="77777777" w:rsidR="00E47C63" w:rsidRDefault="00E47C63"/>
        </w:tc>
      </w:tr>
      <w:tr w:rsidR="00E47C63" w14:paraId="727516B4" w14:textId="77777777">
        <w:tc>
          <w:tcPr>
            <w:tcW w:w="0" w:type="auto"/>
          </w:tcPr>
          <w:p w14:paraId="64E99505" w14:textId="77777777" w:rsidR="00E47C63" w:rsidRDefault="00F0080D">
            <w:r>
              <w:t>range_low</w:t>
            </w:r>
          </w:p>
        </w:tc>
        <w:tc>
          <w:tcPr>
            <w:tcW w:w="0" w:type="auto"/>
          </w:tcPr>
          <w:p w14:paraId="7006D481" w14:textId="77777777" w:rsidR="00E47C63" w:rsidRDefault="00E47C63"/>
        </w:tc>
        <w:tc>
          <w:tcPr>
            <w:tcW w:w="0" w:type="auto"/>
          </w:tcPr>
          <w:p w14:paraId="51134416" w14:textId="77777777" w:rsidR="00E47C63" w:rsidRDefault="00E47C63"/>
        </w:tc>
        <w:tc>
          <w:tcPr>
            <w:tcW w:w="0" w:type="auto"/>
          </w:tcPr>
          <w:p w14:paraId="6B27D722" w14:textId="77777777" w:rsidR="00E47C63" w:rsidRDefault="00E47C63"/>
        </w:tc>
      </w:tr>
      <w:tr w:rsidR="00E47C63" w14:paraId="2D00576E" w14:textId="77777777">
        <w:tc>
          <w:tcPr>
            <w:tcW w:w="0" w:type="auto"/>
          </w:tcPr>
          <w:p w14:paraId="10F4F234" w14:textId="77777777" w:rsidR="00E47C63" w:rsidRDefault="00F0080D">
            <w:r>
              <w:t>refills</w:t>
            </w:r>
          </w:p>
        </w:tc>
        <w:tc>
          <w:tcPr>
            <w:tcW w:w="0" w:type="auto"/>
          </w:tcPr>
          <w:p w14:paraId="1FFC5D47" w14:textId="77777777" w:rsidR="00E47C63" w:rsidRDefault="00E47C63"/>
        </w:tc>
        <w:tc>
          <w:tcPr>
            <w:tcW w:w="0" w:type="auto"/>
          </w:tcPr>
          <w:p w14:paraId="2F9342F6" w14:textId="77777777" w:rsidR="00E47C63" w:rsidRDefault="00E47C63"/>
        </w:tc>
        <w:tc>
          <w:tcPr>
            <w:tcW w:w="0" w:type="auto"/>
          </w:tcPr>
          <w:p w14:paraId="3F7CACDC" w14:textId="77777777" w:rsidR="00E47C63" w:rsidRDefault="00E47C63"/>
        </w:tc>
      </w:tr>
      <w:tr w:rsidR="00E47C63" w14:paraId="1A88A9AE" w14:textId="77777777">
        <w:tc>
          <w:tcPr>
            <w:tcW w:w="0" w:type="auto"/>
          </w:tcPr>
          <w:p w14:paraId="0126D2D5" w14:textId="77777777" w:rsidR="00E47C63" w:rsidRDefault="00F0080D">
            <w:r>
              <w:t>route_concept_id</w:t>
            </w:r>
          </w:p>
        </w:tc>
        <w:tc>
          <w:tcPr>
            <w:tcW w:w="0" w:type="auto"/>
          </w:tcPr>
          <w:p w14:paraId="4972EDE0" w14:textId="77777777" w:rsidR="00E47C63" w:rsidRDefault="00E47C63"/>
        </w:tc>
        <w:tc>
          <w:tcPr>
            <w:tcW w:w="0" w:type="auto"/>
          </w:tcPr>
          <w:p w14:paraId="591C8291" w14:textId="77777777" w:rsidR="00E47C63" w:rsidRDefault="00E47C63"/>
        </w:tc>
        <w:tc>
          <w:tcPr>
            <w:tcW w:w="0" w:type="auto"/>
          </w:tcPr>
          <w:p w14:paraId="35C9D1F6" w14:textId="77777777" w:rsidR="00E47C63" w:rsidRDefault="00E47C63"/>
        </w:tc>
      </w:tr>
      <w:tr w:rsidR="00E47C63" w14:paraId="7CA1FA3D" w14:textId="77777777">
        <w:tc>
          <w:tcPr>
            <w:tcW w:w="0" w:type="auto"/>
          </w:tcPr>
          <w:p w14:paraId="07E22D7D" w14:textId="77777777" w:rsidR="00E47C63" w:rsidRDefault="00F0080D">
            <w:r>
              <w:lastRenderedPageBreak/>
              <w:t>route_source_value</w:t>
            </w:r>
          </w:p>
        </w:tc>
        <w:tc>
          <w:tcPr>
            <w:tcW w:w="0" w:type="auto"/>
          </w:tcPr>
          <w:p w14:paraId="0AF7CD82" w14:textId="77777777" w:rsidR="00E47C63" w:rsidRDefault="00E47C63"/>
        </w:tc>
        <w:tc>
          <w:tcPr>
            <w:tcW w:w="0" w:type="auto"/>
          </w:tcPr>
          <w:p w14:paraId="5F93B770" w14:textId="77777777" w:rsidR="00E47C63" w:rsidRDefault="00E47C63"/>
        </w:tc>
        <w:tc>
          <w:tcPr>
            <w:tcW w:w="0" w:type="auto"/>
          </w:tcPr>
          <w:p w14:paraId="40F11AE8" w14:textId="77777777" w:rsidR="00E47C63" w:rsidRDefault="00E47C63"/>
        </w:tc>
      </w:tr>
      <w:tr w:rsidR="00E47C63" w14:paraId="77885F51" w14:textId="77777777">
        <w:tc>
          <w:tcPr>
            <w:tcW w:w="0" w:type="auto"/>
          </w:tcPr>
          <w:p w14:paraId="6D09ECB2" w14:textId="77777777" w:rsidR="00E47C63" w:rsidRDefault="00F0080D">
            <w:r>
              <w:t>sig</w:t>
            </w:r>
          </w:p>
        </w:tc>
        <w:tc>
          <w:tcPr>
            <w:tcW w:w="0" w:type="auto"/>
          </w:tcPr>
          <w:p w14:paraId="30CA504B" w14:textId="77777777" w:rsidR="00E47C63" w:rsidRDefault="00E47C63"/>
        </w:tc>
        <w:tc>
          <w:tcPr>
            <w:tcW w:w="0" w:type="auto"/>
          </w:tcPr>
          <w:p w14:paraId="5C7708D0" w14:textId="77777777" w:rsidR="00E47C63" w:rsidRDefault="00E47C63"/>
        </w:tc>
        <w:tc>
          <w:tcPr>
            <w:tcW w:w="0" w:type="auto"/>
          </w:tcPr>
          <w:p w14:paraId="5D99FCE9" w14:textId="77777777" w:rsidR="00E47C63" w:rsidRDefault="00E47C63"/>
        </w:tc>
      </w:tr>
      <w:tr w:rsidR="00E47C63" w14:paraId="51094747" w14:textId="77777777">
        <w:tc>
          <w:tcPr>
            <w:tcW w:w="0" w:type="auto"/>
          </w:tcPr>
          <w:p w14:paraId="45BD9D1D" w14:textId="77777777" w:rsidR="00E47C63" w:rsidRDefault="00F0080D">
            <w:r>
              <w:t>stop_reason</w:t>
            </w:r>
          </w:p>
        </w:tc>
        <w:tc>
          <w:tcPr>
            <w:tcW w:w="0" w:type="auto"/>
          </w:tcPr>
          <w:p w14:paraId="16413096" w14:textId="77777777" w:rsidR="00E47C63" w:rsidRDefault="00E47C63"/>
        </w:tc>
        <w:tc>
          <w:tcPr>
            <w:tcW w:w="0" w:type="auto"/>
          </w:tcPr>
          <w:p w14:paraId="5DF1B62B" w14:textId="77777777" w:rsidR="00E47C63" w:rsidRDefault="00E47C63"/>
        </w:tc>
        <w:tc>
          <w:tcPr>
            <w:tcW w:w="0" w:type="auto"/>
          </w:tcPr>
          <w:p w14:paraId="1CE67AFF" w14:textId="77777777" w:rsidR="00E47C63" w:rsidRDefault="00E47C63"/>
        </w:tc>
      </w:tr>
      <w:tr w:rsidR="00E47C63" w14:paraId="63D5ACD7" w14:textId="77777777">
        <w:tc>
          <w:tcPr>
            <w:tcW w:w="0" w:type="auto"/>
          </w:tcPr>
          <w:p w14:paraId="6C0042EF" w14:textId="77777777" w:rsidR="00E47C63" w:rsidRDefault="00F0080D">
            <w:r>
              <w:t>unique_device_id</w:t>
            </w:r>
          </w:p>
        </w:tc>
        <w:tc>
          <w:tcPr>
            <w:tcW w:w="0" w:type="auto"/>
          </w:tcPr>
          <w:p w14:paraId="6114CA5A" w14:textId="77777777" w:rsidR="00E47C63" w:rsidRDefault="00E47C63"/>
        </w:tc>
        <w:tc>
          <w:tcPr>
            <w:tcW w:w="0" w:type="auto"/>
          </w:tcPr>
          <w:p w14:paraId="75A3BE87" w14:textId="77777777" w:rsidR="00E47C63" w:rsidRDefault="00E47C63"/>
        </w:tc>
        <w:tc>
          <w:tcPr>
            <w:tcW w:w="0" w:type="auto"/>
          </w:tcPr>
          <w:p w14:paraId="25D12719" w14:textId="77777777" w:rsidR="00E47C63" w:rsidRDefault="00E47C63"/>
        </w:tc>
      </w:tr>
      <w:tr w:rsidR="00E47C63" w14:paraId="4183274E" w14:textId="77777777">
        <w:tc>
          <w:tcPr>
            <w:tcW w:w="0" w:type="auto"/>
          </w:tcPr>
          <w:p w14:paraId="1754AE3E" w14:textId="77777777" w:rsidR="00E47C63" w:rsidRDefault="00F0080D">
            <w:r>
              <w:t>unit_concept_id</w:t>
            </w:r>
          </w:p>
        </w:tc>
        <w:tc>
          <w:tcPr>
            <w:tcW w:w="0" w:type="auto"/>
          </w:tcPr>
          <w:p w14:paraId="26AD36D9" w14:textId="77777777" w:rsidR="00E47C63" w:rsidRDefault="00E47C63"/>
        </w:tc>
        <w:tc>
          <w:tcPr>
            <w:tcW w:w="0" w:type="auto"/>
          </w:tcPr>
          <w:p w14:paraId="5E1DF0C2" w14:textId="77777777" w:rsidR="00E47C63" w:rsidRDefault="00E47C63"/>
        </w:tc>
        <w:tc>
          <w:tcPr>
            <w:tcW w:w="0" w:type="auto"/>
          </w:tcPr>
          <w:p w14:paraId="3DAA18B8" w14:textId="77777777" w:rsidR="00E47C63" w:rsidRDefault="00E47C63"/>
        </w:tc>
      </w:tr>
      <w:tr w:rsidR="00E47C63" w14:paraId="16A574B1" w14:textId="77777777">
        <w:tc>
          <w:tcPr>
            <w:tcW w:w="0" w:type="auto"/>
          </w:tcPr>
          <w:p w14:paraId="5F87BAB8" w14:textId="77777777" w:rsidR="00E47C63" w:rsidRDefault="00F0080D">
            <w:r>
              <w:t>unit_source_value</w:t>
            </w:r>
          </w:p>
        </w:tc>
        <w:tc>
          <w:tcPr>
            <w:tcW w:w="0" w:type="auto"/>
          </w:tcPr>
          <w:p w14:paraId="75130772" w14:textId="77777777" w:rsidR="00E47C63" w:rsidRDefault="00E47C63"/>
        </w:tc>
        <w:tc>
          <w:tcPr>
            <w:tcW w:w="0" w:type="auto"/>
          </w:tcPr>
          <w:p w14:paraId="7611A21D" w14:textId="77777777" w:rsidR="00E47C63" w:rsidRDefault="00E47C63"/>
        </w:tc>
        <w:tc>
          <w:tcPr>
            <w:tcW w:w="0" w:type="auto"/>
          </w:tcPr>
          <w:p w14:paraId="1D851C90" w14:textId="77777777" w:rsidR="00E47C63" w:rsidRDefault="00E47C63"/>
        </w:tc>
      </w:tr>
      <w:tr w:rsidR="00E47C63" w14:paraId="37A7A1E4" w14:textId="77777777">
        <w:tc>
          <w:tcPr>
            <w:tcW w:w="0" w:type="auto"/>
          </w:tcPr>
          <w:p w14:paraId="647A5C80" w14:textId="77777777" w:rsidR="00E47C63" w:rsidRDefault="00F0080D">
            <w:r>
              <w:t>value_as_concept_id</w:t>
            </w:r>
          </w:p>
        </w:tc>
        <w:tc>
          <w:tcPr>
            <w:tcW w:w="0" w:type="auto"/>
          </w:tcPr>
          <w:p w14:paraId="453B8F2A" w14:textId="77777777" w:rsidR="00E47C63" w:rsidRDefault="00E47C63"/>
        </w:tc>
        <w:tc>
          <w:tcPr>
            <w:tcW w:w="0" w:type="auto"/>
          </w:tcPr>
          <w:p w14:paraId="18F010FB" w14:textId="77777777" w:rsidR="00E47C63" w:rsidRDefault="00E47C63"/>
        </w:tc>
        <w:tc>
          <w:tcPr>
            <w:tcW w:w="0" w:type="auto"/>
          </w:tcPr>
          <w:p w14:paraId="4CC8350A" w14:textId="77777777" w:rsidR="00E47C63" w:rsidRDefault="00E47C63"/>
        </w:tc>
      </w:tr>
      <w:tr w:rsidR="00E47C63" w14:paraId="2FC0B2C3" w14:textId="77777777">
        <w:tc>
          <w:tcPr>
            <w:tcW w:w="0" w:type="auto"/>
          </w:tcPr>
          <w:p w14:paraId="34FA78D4" w14:textId="77777777" w:rsidR="00E47C63" w:rsidRDefault="00F0080D">
            <w:r>
              <w:t>value_as_number</w:t>
            </w:r>
          </w:p>
        </w:tc>
        <w:tc>
          <w:tcPr>
            <w:tcW w:w="0" w:type="auto"/>
          </w:tcPr>
          <w:p w14:paraId="07FA1E0F" w14:textId="77777777" w:rsidR="00E47C63" w:rsidRDefault="00E47C63"/>
        </w:tc>
        <w:tc>
          <w:tcPr>
            <w:tcW w:w="0" w:type="auto"/>
          </w:tcPr>
          <w:p w14:paraId="215FCC0A" w14:textId="77777777" w:rsidR="00E47C63" w:rsidRDefault="00E47C63"/>
        </w:tc>
        <w:tc>
          <w:tcPr>
            <w:tcW w:w="0" w:type="auto"/>
          </w:tcPr>
          <w:p w14:paraId="73236403" w14:textId="77777777" w:rsidR="00E47C63" w:rsidRDefault="00E47C63"/>
        </w:tc>
      </w:tr>
      <w:tr w:rsidR="00E47C63" w14:paraId="2E56C472" w14:textId="77777777">
        <w:tc>
          <w:tcPr>
            <w:tcW w:w="0" w:type="auto"/>
          </w:tcPr>
          <w:p w14:paraId="0E96BD6E" w14:textId="77777777" w:rsidR="00E47C63" w:rsidRDefault="00F0080D">
            <w:r>
              <w:t>value_as_string</w:t>
            </w:r>
          </w:p>
        </w:tc>
        <w:tc>
          <w:tcPr>
            <w:tcW w:w="0" w:type="auto"/>
          </w:tcPr>
          <w:p w14:paraId="47EDEF97" w14:textId="77777777" w:rsidR="00E47C63" w:rsidRDefault="00E47C63"/>
        </w:tc>
        <w:tc>
          <w:tcPr>
            <w:tcW w:w="0" w:type="auto"/>
          </w:tcPr>
          <w:p w14:paraId="0E0D4A67" w14:textId="77777777" w:rsidR="00E47C63" w:rsidRDefault="00E47C63"/>
        </w:tc>
        <w:tc>
          <w:tcPr>
            <w:tcW w:w="0" w:type="auto"/>
          </w:tcPr>
          <w:p w14:paraId="2EEBFD07" w14:textId="77777777" w:rsidR="00E47C63" w:rsidRDefault="00E47C63"/>
        </w:tc>
      </w:tr>
      <w:tr w:rsidR="00E47C63" w14:paraId="104FC265" w14:textId="77777777">
        <w:tc>
          <w:tcPr>
            <w:tcW w:w="0" w:type="auto"/>
          </w:tcPr>
          <w:p w14:paraId="51BB0727" w14:textId="77777777" w:rsidR="00E47C63" w:rsidRDefault="00F0080D">
            <w:r>
              <w:t>value_source_value</w:t>
            </w:r>
          </w:p>
        </w:tc>
        <w:tc>
          <w:tcPr>
            <w:tcW w:w="0" w:type="auto"/>
          </w:tcPr>
          <w:p w14:paraId="0F0E56C9" w14:textId="77777777" w:rsidR="00E47C63" w:rsidRDefault="00E47C63"/>
        </w:tc>
        <w:tc>
          <w:tcPr>
            <w:tcW w:w="0" w:type="auto"/>
          </w:tcPr>
          <w:p w14:paraId="34241AE9" w14:textId="77777777" w:rsidR="00E47C63" w:rsidRDefault="00E47C63"/>
        </w:tc>
        <w:tc>
          <w:tcPr>
            <w:tcW w:w="0" w:type="auto"/>
          </w:tcPr>
          <w:p w14:paraId="682937D5" w14:textId="77777777" w:rsidR="00E47C63" w:rsidRDefault="00E47C63"/>
        </w:tc>
      </w:tr>
      <w:tr w:rsidR="00E47C63" w14:paraId="19FF9D23" w14:textId="77777777">
        <w:tc>
          <w:tcPr>
            <w:tcW w:w="0" w:type="auto"/>
          </w:tcPr>
          <w:p w14:paraId="5EE15243" w14:textId="77777777" w:rsidR="00E47C63" w:rsidRDefault="00F0080D">
            <w:r>
              <w:t>anatomic_site_concept_id</w:t>
            </w:r>
          </w:p>
        </w:tc>
        <w:tc>
          <w:tcPr>
            <w:tcW w:w="0" w:type="auto"/>
          </w:tcPr>
          <w:p w14:paraId="051DCFAD" w14:textId="77777777" w:rsidR="00E47C63" w:rsidRDefault="00E47C63"/>
        </w:tc>
        <w:tc>
          <w:tcPr>
            <w:tcW w:w="0" w:type="auto"/>
          </w:tcPr>
          <w:p w14:paraId="63B4D292" w14:textId="77777777" w:rsidR="00E47C63" w:rsidRDefault="00E47C63"/>
        </w:tc>
        <w:tc>
          <w:tcPr>
            <w:tcW w:w="0" w:type="auto"/>
          </w:tcPr>
          <w:p w14:paraId="2AFF2A1E" w14:textId="77777777" w:rsidR="00E47C63" w:rsidRDefault="00E47C63"/>
        </w:tc>
      </w:tr>
      <w:tr w:rsidR="00E47C63" w14:paraId="4925C8E0" w14:textId="77777777">
        <w:tc>
          <w:tcPr>
            <w:tcW w:w="0" w:type="auto"/>
          </w:tcPr>
          <w:p w14:paraId="7E3C1231" w14:textId="77777777" w:rsidR="00E47C63" w:rsidRDefault="00F0080D">
            <w:r>
              <w:t>disease_status_concept_id</w:t>
            </w:r>
          </w:p>
        </w:tc>
        <w:tc>
          <w:tcPr>
            <w:tcW w:w="0" w:type="auto"/>
          </w:tcPr>
          <w:p w14:paraId="6192D0C5" w14:textId="77777777" w:rsidR="00E47C63" w:rsidRDefault="00E47C63"/>
        </w:tc>
        <w:tc>
          <w:tcPr>
            <w:tcW w:w="0" w:type="auto"/>
          </w:tcPr>
          <w:p w14:paraId="585FEFDB" w14:textId="77777777" w:rsidR="00E47C63" w:rsidRDefault="00E47C63"/>
        </w:tc>
        <w:tc>
          <w:tcPr>
            <w:tcW w:w="0" w:type="auto"/>
          </w:tcPr>
          <w:p w14:paraId="738179AD" w14:textId="77777777" w:rsidR="00E47C63" w:rsidRDefault="00E47C63"/>
        </w:tc>
      </w:tr>
      <w:tr w:rsidR="00E47C63" w14:paraId="59AECDD8" w14:textId="77777777">
        <w:tc>
          <w:tcPr>
            <w:tcW w:w="0" w:type="auto"/>
          </w:tcPr>
          <w:p w14:paraId="499809EC" w14:textId="77777777" w:rsidR="00E47C63" w:rsidRDefault="00F0080D">
            <w:r>
              <w:t>specimen_source_id</w:t>
            </w:r>
          </w:p>
        </w:tc>
        <w:tc>
          <w:tcPr>
            <w:tcW w:w="0" w:type="auto"/>
          </w:tcPr>
          <w:p w14:paraId="68C186B0" w14:textId="77777777" w:rsidR="00E47C63" w:rsidRDefault="00E47C63"/>
        </w:tc>
        <w:tc>
          <w:tcPr>
            <w:tcW w:w="0" w:type="auto"/>
          </w:tcPr>
          <w:p w14:paraId="6358F39D" w14:textId="77777777" w:rsidR="00E47C63" w:rsidRDefault="00E47C63"/>
        </w:tc>
        <w:tc>
          <w:tcPr>
            <w:tcW w:w="0" w:type="auto"/>
          </w:tcPr>
          <w:p w14:paraId="6686BA87" w14:textId="77777777" w:rsidR="00E47C63" w:rsidRDefault="00E47C63"/>
        </w:tc>
      </w:tr>
      <w:tr w:rsidR="00E47C63" w14:paraId="05EE5396" w14:textId="77777777">
        <w:tc>
          <w:tcPr>
            <w:tcW w:w="0" w:type="auto"/>
          </w:tcPr>
          <w:p w14:paraId="221BBA87" w14:textId="77777777" w:rsidR="00E47C63" w:rsidRDefault="00F0080D">
            <w:r>
              <w:t>anatomic_site_source_value</w:t>
            </w:r>
          </w:p>
        </w:tc>
        <w:tc>
          <w:tcPr>
            <w:tcW w:w="0" w:type="auto"/>
          </w:tcPr>
          <w:p w14:paraId="1CCF8577" w14:textId="77777777" w:rsidR="00E47C63" w:rsidRDefault="00E47C63"/>
        </w:tc>
        <w:tc>
          <w:tcPr>
            <w:tcW w:w="0" w:type="auto"/>
          </w:tcPr>
          <w:p w14:paraId="603FF773" w14:textId="77777777" w:rsidR="00E47C63" w:rsidRDefault="00E47C63"/>
        </w:tc>
        <w:tc>
          <w:tcPr>
            <w:tcW w:w="0" w:type="auto"/>
          </w:tcPr>
          <w:p w14:paraId="1104F316" w14:textId="77777777" w:rsidR="00E47C63" w:rsidRDefault="00E47C63"/>
        </w:tc>
      </w:tr>
      <w:tr w:rsidR="00E47C63" w14:paraId="322B0EBA" w14:textId="77777777">
        <w:tc>
          <w:tcPr>
            <w:tcW w:w="0" w:type="auto"/>
          </w:tcPr>
          <w:p w14:paraId="230944A3" w14:textId="77777777" w:rsidR="00E47C63" w:rsidRDefault="00F0080D">
            <w:r>
              <w:t>disease_status_source_value</w:t>
            </w:r>
          </w:p>
        </w:tc>
        <w:tc>
          <w:tcPr>
            <w:tcW w:w="0" w:type="auto"/>
          </w:tcPr>
          <w:p w14:paraId="359ADBF6" w14:textId="77777777" w:rsidR="00E47C63" w:rsidRDefault="00E47C63"/>
        </w:tc>
        <w:tc>
          <w:tcPr>
            <w:tcW w:w="0" w:type="auto"/>
          </w:tcPr>
          <w:p w14:paraId="10F52F6E" w14:textId="77777777" w:rsidR="00E47C63" w:rsidRDefault="00E47C63"/>
        </w:tc>
        <w:tc>
          <w:tcPr>
            <w:tcW w:w="0" w:type="auto"/>
          </w:tcPr>
          <w:p w14:paraId="2929583E" w14:textId="77777777" w:rsidR="00E47C63" w:rsidRDefault="00E47C63"/>
        </w:tc>
      </w:tr>
    </w:tbl>
    <w:p w14:paraId="38E0C4FF" w14:textId="77777777" w:rsidR="00E47C63" w:rsidRDefault="00F0080D" w:rsidP="00F109C1">
      <w:pPr>
        <w:pStyle w:val="Heading2"/>
      </w:pPr>
      <w:r>
        <w:lastRenderedPageBreak/>
        <w:t>Reading from hf_f_lab_procedure</w:t>
      </w:r>
    </w:p>
    <w:p w14:paraId="21F232CB" w14:textId="77777777" w:rsidR="00E47C63" w:rsidRDefault="00F0080D">
      <w:r>
        <w:rPr>
          <w:noProof/>
        </w:rPr>
        <w:drawing>
          <wp:inline distT="0" distB="0" distL="0" distR="0" wp14:anchorId="7B052518" wp14:editId="0F6D04E8">
            <wp:extent cx="5715000" cy="6172200"/>
            <wp:effectExtent l="0" t="0" r="0" b="0"/>
            <wp:docPr id="23" name="Picture 23" descr="Generated"/>
            <wp:cNvGraphicFramePr/>
            <a:graphic xmlns:a="http://schemas.openxmlformats.org/drawingml/2006/main">
              <a:graphicData uri="http://schemas.openxmlformats.org/drawingml/2006/picture">
                <pic:pic xmlns:pic="http://schemas.openxmlformats.org/drawingml/2006/picture">
                  <pic:nvPicPr>
                    <pic:cNvPr id="23" name="Generated"/>
                    <pic:cNvPicPr/>
                  </pic:nvPicPr>
                  <pic:blipFill>
                    <a:blip r:embed="rId28"/>
                    <a:stretch>
                      <a:fillRect/>
                    </a:stretch>
                  </pic:blipFill>
                  <pic:spPr>
                    <a:xfrm>
                      <a:off x="0" y="0"/>
                      <a:ext cx="5715000" cy="61722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273"/>
        <w:gridCol w:w="2916"/>
        <w:gridCol w:w="3013"/>
        <w:gridCol w:w="1168"/>
      </w:tblGrid>
      <w:tr w:rsidR="00E47C63" w14:paraId="7B954407" w14:textId="77777777">
        <w:tc>
          <w:tcPr>
            <w:tcW w:w="0" w:type="auto"/>
            <w:shd w:val="clear" w:color="auto" w:fill="AAAAFF"/>
          </w:tcPr>
          <w:p w14:paraId="63936C83" w14:textId="77777777" w:rsidR="00E47C63" w:rsidRDefault="00F0080D">
            <w:r>
              <w:t>Destination Field</w:t>
            </w:r>
          </w:p>
        </w:tc>
        <w:tc>
          <w:tcPr>
            <w:tcW w:w="0" w:type="auto"/>
            <w:shd w:val="clear" w:color="auto" w:fill="AAAAFF"/>
          </w:tcPr>
          <w:p w14:paraId="29B6C478" w14:textId="77777777" w:rsidR="00E47C63" w:rsidRDefault="00F0080D">
            <w:r>
              <w:t>Source Field</w:t>
            </w:r>
          </w:p>
        </w:tc>
        <w:tc>
          <w:tcPr>
            <w:tcW w:w="0" w:type="auto"/>
            <w:shd w:val="clear" w:color="auto" w:fill="AAAAFF"/>
          </w:tcPr>
          <w:p w14:paraId="639BF221" w14:textId="77777777" w:rsidR="00E47C63" w:rsidRDefault="00F0080D">
            <w:r>
              <w:t>Logic</w:t>
            </w:r>
          </w:p>
        </w:tc>
        <w:tc>
          <w:tcPr>
            <w:tcW w:w="0" w:type="auto"/>
            <w:shd w:val="clear" w:color="auto" w:fill="AAAAFF"/>
          </w:tcPr>
          <w:p w14:paraId="70A4C137" w14:textId="77777777" w:rsidR="00E47C63" w:rsidRDefault="00F0080D">
            <w:r>
              <w:t>Comment</w:t>
            </w:r>
          </w:p>
        </w:tc>
      </w:tr>
      <w:tr w:rsidR="00E47C63" w14:paraId="0BAEE01D" w14:textId="77777777">
        <w:tc>
          <w:tcPr>
            <w:tcW w:w="0" w:type="auto"/>
          </w:tcPr>
          <w:p w14:paraId="285FB3DC" w14:textId="77777777" w:rsidR="00E47C63" w:rsidRDefault="00F0080D">
            <w:r>
              <w:t>domain_id</w:t>
            </w:r>
          </w:p>
        </w:tc>
        <w:tc>
          <w:tcPr>
            <w:tcW w:w="0" w:type="auto"/>
          </w:tcPr>
          <w:p w14:paraId="7A83C760" w14:textId="77777777" w:rsidR="00E47C63" w:rsidRDefault="00E47C63"/>
        </w:tc>
        <w:tc>
          <w:tcPr>
            <w:tcW w:w="0" w:type="auto"/>
          </w:tcPr>
          <w:p w14:paraId="2C84A084" w14:textId="77777777" w:rsidR="00E47C63" w:rsidRDefault="00E47C63"/>
        </w:tc>
        <w:tc>
          <w:tcPr>
            <w:tcW w:w="0" w:type="auto"/>
          </w:tcPr>
          <w:p w14:paraId="770EBE7E" w14:textId="77777777" w:rsidR="00E47C63" w:rsidRDefault="00E47C63"/>
        </w:tc>
      </w:tr>
      <w:tr w:rsidR="00E47C63" w14:paraId="21E08D04" w14:textId="77777777">
        <w:tc>
          <w:tcPr>
            <w:tcW w:w="0" w:type="auto"/>
          </w:tcPr>
          <w:p w14:paraId="4ED86138" w14:textId="77777777" w:rsidR="00E47C63" w:rsidRDefault="00F0080D">
            <w:r>
              <w:t>person_id</w:t>
            </w:r>
          </w:p>
        </w:tc>
        <w:tc>
          <w:tcPr>
            <w:tcW w:w="0" w:type="auto"/>
          </w:tcPr>
          <w:p w14:paraId="5E169362" w14:textId="77777777" w:rsidR="00E47C63" w:rsidRDefault="00F0080D">
            <w:r>
              <w:t>encounter_id</w:t>
            </w:r>
          </w:p>
        </w:tc>
        <w:tc>
          <w:tcPr>
            <w:tcW w:w="0" w:type="auto"/>
          </w:tcPr>
          <w:p w14:paraId="232101FA" w14:textId="77777777" w:rsidR="00E47C63" w:rsidRDefault="00F0080D">
            <w:r>
              <w:t xml:space="preserve">Use encounter_id to find the patient_id in the hf_f_encounter table, then use the patient_id to find the patient_sk in the hf_d_patient table and use the patient_sk as the </w:t>
            </w:r>
            <w:r>
              <w:lastRenderedPageBreak/>
              <w:t>person_source_value to find the person_id</w:t>
            </w:r>
          </w:p>
        </w:tc>
        <w:tc>
          <w:tcPr>
            <w:tcW w:w="0" w:type="auto"/>
          </w:tcPr>
          <w:p w14:paraId="44559276" w14:textId="77777777" w:rsidR="00E47C63" w:rsidRDefault="00E47C63"/>
        </w:tc>
      </w:tr>
      <w:tr w:rsidR="00E47C63" w14:paraId="53AAD5AE" w14:textId="77777777">
        <w:tc>
          <w:tcPr>
            <w:tcW w:w="0" w:type="auto"/>
          </w:tcPr>
          <w:p w14:paraId="3E8E8541" w14:textId="77777777" w:rsidR="00E47C63" w:rsidRDefault="00F0080D">
            <w:r>
              <w:t>visit_occurrence_id</w:t>
            </w:r>
          </w:p>
        </w:tc>
        <w:tc>
          <w:tcPr>
            <w:tcW w:w="0" w:type="auto"/>
          </w:tcPr>
          <w:p w14:paraId="7C9AEE4B" w14:textId="77777777" w:rsidR="00E47C63" w:rsidRDefault="00F0080D">
            <w:r>
              <w:t>encounter_id</w:t>
            </w:r>
          </w:p>
        </w:tc>
        <w:tc>
          <w:tcPr>
            <w:tcW w:w="0" w:type="auto"/>
          </w:tcPr>
          <w:p w14:paraId="5EB4B1B9" w14:textId="77777777" w:rsidR="00E47C63" w:rsidRDefault="00F0080D">
            <w:r>
              <w:t>Use encounter_id to find the visit_occurrence_id</w:t>
            </w:r>
          </w:p>
        </w:tc>
        <w:tc>
          <w:tcPr>
            <w:tcW w:w="0" w:type="auto"/>
          </w:tcPr>
          <w:p w14:paraId="5512F76C" w14:textId="77777777" w:rsidR="00E47C63" w:rsidRDefault="00E47C63"/>
        </w:tc>
      </w:tr>
      <w:tr w:rsidR="00E47C63" w14:paraId="483DB97B" w14:textId="77777777">
        <w:tc>
          <w:tcPr>
            <w:tcW w:w="0" w:type="auto"/>
          </w:tcPr>
          <w:p w14:paraId="5BD4602E" w14:textId="77777777" w:rsidR="00E47C63" w:rsidRDefault="00F0080D">
            <w:r>
              <w:t>provider_id</w:t>
            </w:r>
          </w:p>
        </w:tc>
        <w:tc>
          <w:tcPr>
            <w:tcW w:w="0" w:type="auto"/>
          </w:tcPr>
          <w:p w14:paraId="7D7ABB18" w14:textId="77777777" w:rsidR="00E47C63" w:rsidRDefault="00F0080D">
            <w:r>
              <w:t>ordering_physician_id</w:t>
            </w:r>
          </w:p>
        </w:tc>
        <w:tc>
          <w:tcPr>
            <w:tcW w:w="0" w:type="auto"/>
          </w:tcPr>
          <w:p w14:paraId="6868879F" w14:textId="39DBE24A" w:rsidR="00E47C63" w:rsidRDefault="00F0080D">
            <w:r>
              <w:t>Map ordering_physician_id to physician_source_value to find provider_id</w:t>
            </w:r>
            <w:ins w:id="681" w:author="Blacketer, Clair" w:date="2018-01-18T13:13:00Z">
              <w:r w:rsidR="00C55110">
                <w:t>. If there is no map then set to NULL.</w:t>
              </w:r>
            </w:ins>
          </w:p>
        </w:tc>
        <w:tc>
          <w:tcPr>
            <w:tcW w:w="0" w:type="auto"/>
          </w:tcPr>
          <w:p w14:paraId="0D27BB00" w14:textId="77777777" w:rsidR="00E47C63" w:rsidRDefault="00E47C63"/>
        </w:tc>
      </w:tr>
      <w:tr w:rsidR="00E47C63" w14:paraId="40BDAC99" w14:textId="77777777">
        <w:tc>
          <w:tcPr>
            <w:tcW w:w="0" w:type="auto"/>
          </w:tcPr>
          <w:p w14:paraId="03016C4B" w14:textId="77777777" w:rsidR="00E47C63" w:rsidRDefault="00F0080D">
            <w:r>
              <w:t>id</w:t>
            </w:r>
          </w:p>
        </w:tc>
        <w:tc>
          <w:tcPr>
            <w:tcW w:w="0" w:type="auto"/>
          </w:tcPr>
          <w:p w14:paraId="68A42D18" w14:textId="77777777" w:rsidR="00E47C63" w:rsidRDefault="00E47C63"/>
        </w:tc>
        <w:tc>
          <w:tcPr>
            <w:tcW w:w="0" w:type="auto"/>
          </w:tcPr>
          <w:p w14:paraId="7D62E63B" w14:textId="77777777" w:rsidR="00E47C63" w:rsidRDefault="00E47C63"/>
        </w:tc>
        <w:tc>
          <w:tcPr>
            <w:tcW w:w="0" w:type="auto"/>
          </w:tcPr>
          <w:p w14:paraId="56276795" w14:textId="77777777" w:rsidR="00E47C63" w:rsidRDefault="00F0080D">
            <w:r>
              <w:t>autogenerated</w:t>
            </w:r>
          </w:p>
        </w:tc>
      </w:tr>
      <w:tr w:rsidR="00E47C63" w14:paraId="25ED1024" w14:textId="77777777">
        <w:tc>
          <w:tcPr>
            <w:tcW w:w="0" w:type="auto"/>
          </w:tcPr>
          <w:p w14:paraId="479351E2" w14:textId="77777777" w:rsidR="00E47C63" w:rsidRDefault="00F0080D">
            <w:r>
              <w:t>concept_id</w:t>
            </w:r>
          </w:p>
        </w:tc>
        <w:tc>
          <w:tcPr>
            <w:tcW w:w="0" w:type="auto"/>
          </w:tcPr>
          <w:p w14:paraId="79B91EF1" w14:textId="77777777" w:rsidR="00E47C63" w:rsidRDefault="00F0080D">
            <w:r>
              <w:t>order_lab_procedure_id</w:t>
            </w:r>
          </w:p>
        </w:tc>
        <w:tc>
          <w:tcPr>
            <w:tcW w:w="0" w:type="auto"/>
          </w:tcPr>
          <w:p w14:paraId="4DE50D91" w14:textId="77777777" w:rsidR="00E47C63" w:rsidRDefault="00F0080D">
            <w:r>
              <w:t>Use the order_lab_procedure_id to map to hf_d_lab_procedure.lab_procedure_id to find the loinc code associated with the procedure. Then use the source-&gt; standard vocabulary mapping query with the filter:</w:t>
            </w:r>
          </w:p>
          <w:p w14:paraId="674663FE" w14:textId="77777777" w:rsidR="00E47C63" w:rsidRDefault="00E47C63"/>
          <w:p w14:paraId="1276EBD5" w14:textId="77777777" w:rsidR="00E47C63" w:rsidRDefault="00F0080D">
            <w:r>
              <w:t>WHERE SOURCE_VOCABULARY_ID = 'LOINC'</w:t>
            </w:r>
          </w:p>
          <w:p w14:paraId="7741F4B6" w14:textId="77777777" w:rsidR="00E47C63" w:rsidRDefault="00F0080D">
            <w:r>
              <w:t>AND TARGET_INVALID_REASON IS NULL</w:t>
            </w:r>
          </w:p>
          <w:p w14:paraId="3855DC02" w14:textId="77777777" w:rsidR="00E47C63" w:rsidRDefault="00F0080D">
            <w:r>
              <w:t>AND TARGET_STANDARD_CONCEPT IS NOT NULL</w:t>
            </w:r>
          </w:p>
        </w:tc>
        <w:tc>
          <w:tcPr>
            <w:tcW w:w="0" w:type="auto"/>
          </w:tcPr>
          <w:p w14:paraId="50E61629" w14:textId="77777777" w:rsidR="00E47C63" w:rsidRDefault="00E47C63"/>
        </w:tc>
      </w:tr>
      <w:tr w:rsidR="00E47C63" w14:paraId="4699AFD2" w14:textId="77777777">
        <w:tc>
          <w:tcPr>
            <w:tcW w:w="0" w:type="auto"/>
          </w:tcPr>
          <w:p w14:paraId="1291087A" w14:textId="77777777" w:rsidR="00E47C63" w:rsidRDefault="00F0080D">
            <w:r>
              <w:t>source_value</w:t>
            </w:r>
          </w:p>
        </w:tc>
        <w:tc>
          <w:tcPr>
            <w:tcW w:w="0" w:type="auto"/>
          </w:tcPr>
          <w:p w14:paraId="60FEEA2A" w14:textId="77777777" w:rsidR="00E47C63" w:rsidRDefault="00F0080D">
            <w:r>
              <w:t>order_lab_procedure_id</w:t>
            </w:r>
          </w:p>
        </w:tc>
        <w:tc>
          <w:tcPr>
            <w:tcW w:w="0" w:type="auto"/>
          </w:tcPr>
          <w:p w14:paraId="2E6A2FCA" w14:textId="77777777" w:rsidR="00E47C63" w:rsidRDefault="00F0080D">
            <w:r>
              <w:t>Use the order_lab_procedure_id to map to hf_d_lab_procedure.lab_procedure_id to find the loinc code associated with the procedure.</w:t>
            </w:r>
          </w:p>
        </w:tc>
        <w:tc>
          <w:tcPr>
            <w:tcW w:w="0" w:type="auto"/>
          </w:tcPr>
          <w:p w14:paraId="3AB82CC1" w14:textId="77777777" w:rsidR="00E47C63" w:rsidRDefault="00E47C63"/>
        </w:tc>
      </w:tr>
      <w:tr w:rsidR="00E47C63" w14:paraId="6B6FEA14" w14:textId="77777777">
        <w:tc>
          <w:tcPr>
            <w:tcW w:w="0" w:type="auto"/>
          </w:tcPr>
          <w:p w14:paraId="10FADE9D" w14:textId="77777777" w:rsidR="00E47C63" w:rsidRDefault="00F0080D">
            <w:r>
              <w:t>source_concept_id</w:t>
            </w:r>
          </w:p>
        </w:tc>
        <w:tc>
          <w:tcPr>
            <w:tcW w:w="0" w:type="auto"/>
          </w:tcPr>
          <w:p w14:paraId="033ADFEA" w14:textId="77777777" w:rsidR="00E47C63" w:rsidRDefault="00F0080D">
            <w:r>
              <w:t>order_lab_procedure_id</w:t>
            </w:r>
          </w:p>
        </w:tc>
        <w:tc>
          <w:tcPr>
            <w:tcW w:w="0" w:type="auto"/>
          </w:tcPr>
          <w:p w14:paraId="04ACD44D" w14:textId="77777777" w:rsidR="00E47C63" w:rsidRDefault="00F0080D">
            <w:r>
              <w:t xml:space="preserve">Use the order_lab_procedure_id to map to hf_d_lab_procedure.lab_procedure_id to find the loinc code associated with the procedure. Then use the source-&gt; source vocabulary mapping query with </w:t>
            </w:r>
            <w:r>
              <w:lastRenderedPageBreak/>
              <w:t>the filter:</w:t>
            </w:r>
          </w:p>
          <w:p w14:paraId="75593B9A" w14:textId="77777777" w:rsidR="00E47C63" w:rsidRDefault="00E47C63"/>
          <w:p w14:paraId="7B508B87" w14:textId="77777777" w:rsidR="00E47C63" w:rsidRDefault="00F0080D">
            <w:r>
              <w:t>WHERE SOURCE_VOCABULARY_ID = 'LOINC'</w:t>
            </w:r>
          </w:p>
          <w:p w14:paraId="5C05B00E" w14:textId="77777777" w:rsidR="00E47C63" w:rsidRDefault="00F0080D">
            <w:r>
              <w:t>AND TARGET_VOCABULARY_ID = 'LOINC'</w:t>
            </w:r>
          </w:p>
        </w:tc>
        <w:tc>
          <w:tcPr>
            <w:tcW w:w="0" w:type="auto"/>
          </w:tcPr>
          <w:p w14:paraId="613FE638" w14:textId="77777777" w:rsidR="00E47C63" w:rsidRDefault="00E47C63"/>
        </w:tc>
      </w:tr>
      <w:tr w:rsidR="00E47C63" w14:paraId="7F6F1863" w14:textId="77777777">
        <w:tc>
          <w:tcPr>
            <w:tcW w:w="0" w:type="auto"/>
          </w:tcPr>
          <w:p w14:paraId="3F73E525" w14:textId="77777777" w:rsidR="00E47C63" w:rsidRDefault="00F0080D">
            <w:r>
              <w:t>type_concept_id</w:t>
            </w:r>
          </w:p>
        </w:tc>
        <w:tc>
          <w:tcPr>
            <w:tcW w:w="0" w:type="auto"/>
          </w:tcPr>
          <w:p w14:paraId="5C2A9B39" w14:textId="77777777" w:rsidR="00E47C63" w:rsidRDefault="00E47C63"/>
        </w:tc>
        <w:tc>
          <w:tcPr>
            <w:tcW w:w="0" w:type="auto"/>
          </w:tcPr>
          <w:p w14:paraId="6991D14A" w14:textId="4035D0B4" w:rsidR="00E47C63" w:rsidRDefault="00AF3AA9">
            <w:ins w:id="682" w:author="Blacketer, Margaret [JRDUS]" w:date="2017-12-01T15:10:00Z">
              <w:r>
                <w:t>44818702 ‘Lab result’</w:t>
              </w:r>
            </w:ins>
          </w:p>
        </w:tc>
        <w:tc>
          <w:tcPr>
            <w:tcW w:w="0" w:type="auto"/>
          </w:tcPr>
          <w:p w14:paraId="1A170031" w14:textId="77777777" w:rsidR="00E47C63" w:rsidRDefault="00E47C63"/>
        </w:tc>
      </w:tr>
      <w:tr w:rsidR="00E47C63" w14:paraId="15E796A5" w14:textId="77777777">
        <w:tc>
          <w:tcPr>
            <w:tcW w:w="0" w:type="auto"/>
          </w:tcPr>
          <w:p w14:paraId="64077DD5" w14:textId="77777777" w:rsidR="00E47C63" w:rsidRDefault="00F0080D">
            <w:r>
              <w:t>start_date</w:t>
            </w:r>
          </w:p>
        </w:tc>
        <w:tc>
          <w:tcPr>
            <w:tcW w:w="0" w:type="auto"/>
          </w:tcPr>
          <w:p w14:paraId="0E733590" w14:textId="77777777" w:rsidR="00E47C63" w:rsidRDefault="00F0080D">
            <w:r>
              <w:t>lab_drawn_dt_tm</w:t>
            </w:r>
          </w:p>
        </w:tc>
        <w:tc>
          <w:tcPr>
            <w:tcW w:w="0" w:type="auto"/>
          </w:tcPr>
          <w:p w14:paraId="74DA9F57" w14:textId="77777777" w:rsidR="00E47C63" w:rsidRDefault="00E47C63"/>
        </w:tc>
        <w:tc>
          <w:tcPr>
            <w:tcW w:w="0" w:type="auto"/>
          </w:tcPr>
          <w:p w14:paraId="021FB822" w14:textId="77777777" w:rsidR="00E47C63" w:rsidRDefault="00E47C63"/>
        </w:tc>
      </w:tr>
      <w:tr w:rsidR="00E47C63" w14:paraId="1D6C7F23" w14:textId="77777777">
        <w:tc>
          <w:tcPr>
            <w:tcW w:w="0" w:type="auto"/>
          </w:tcPr>
          <w:p w14:paraId="708AE473" w14:textId="77777777" w:rsidR="00E47C63" w:rsidRDefault="00F0080D">
            <w:r>
              <w:t>start_datetime</w:t>
            </w:r>
          </w:p>
        </w:tc>
        <w:tc>
          <w:tcPr>
            <w:tcW w:w="0" w:type="auto"/>
          </w:tcPr>
          <w:p w14:paraId="1B6AFC93" w14:textId="77777777" w:rsidR="00E47C63" w:rsidRDefault="00F0080D">
            <w:r>
              <w:t>lab_drawn_dt_tm</w:t>
            </w:r>
          </w:p>
        </w:tc>
        <w:tc>
          <w:tcPr>
            <w:tcW w:w="0" w:type="auto"/>
          </w:tcPr>
          <w:p w14:paraId="72686359" w14:textId="77777777" w:rsidR="00E47C63" w:rsidRDefault="00E47C63"/>
        </w:tc>
        <w:tc>
          <w:tcPr>
            <w:tcW w:w="0" w:type="auto"/>
          </w:tcPr>
          <w:p w14:paraId="29B84645" w14:textId="77777777" w:rsidR="00E47C63" w:rsidRDefault="00E47C63"/>
        </w:tc>
      </w:tr>
      <w:tr w:rsidR="00E47C63" w14:paraId="5FEEA174" w14:textId="77777777">
        <w:tc>
          <w:tcPr>
            <w:tcW w:w="0" w:type="auto"/>
          </w:tcPr>
          <w:p w14:paraId="665632C9" w14:textId="77777777" w:rsidR="00E47C63" w:rsidRDefault="00F0080D">
            <w:r>
              <w:t>end_date</w:t>
            </w:r>
          </w:p>
        </w:tc>
        <w:tc>
          <w:tcPr>
            <w:tcW w:w="0" w:type="auto"/>
          </w:tcPr>
          <w:p w14:paraId="13E73764" w14:textId="77777777" w:rsidR="00E47C63" w:rsidRDefault="00E47C63"/>
        </w:tc>
        <w:tc>
          <w:tcPr>
            <w:tcW w:w="0" w:type="auto"/>
          </w:tcPr>
          <w:p w14:paraId="2844C029" w14:textId="77777777" w:rsidR="00E47C63" w:rsidRDefault="00E47C63"/>
        </w:tc>
        <w:tc>
          <w:tcPr>
            <w:tcW w:w="0" w:type="auto"/>
          </w:tcPr>
          <w:p w14:paraId="708CADA6" w14:textId="77777777" w:rsidR="00E47C63" w:rsidRDefault="00E47C63"/>
        </w:tc>
      </w:tr>
      <w:tr w:rsidR="00E47C63" w14:paraId="5AFCF420" w14:textId="77777777">
        <w:tc>
          <w:tcPr>
            <w:tcW w:w="0" w:type="auto"/>
          </w:tcPr>
          <w:p w14:paraId="60B4CB8F" w14:textId="77777777" w:rsidR="00E47C63" w:rsidRDefault="00F0080D">
            <w:r>
              <w:t>end_datetime</w:t>
            </w:r>
          </w:p>
        </w:tc>
        <w:tc>
          <w:tcPr>
            <w:tcW w:w="0" w:type="auto"/>
          </w:tcPr>
          <w:p w14:paraId="12F226C9" w14:textId="77777777" w:rsidR="00E47C63" w:rsidRDefault="00E47C63"/>
        </w:tc>
        <w:tc>
          <w:tcPr>
            <w:tcW w:w="0" w:type="auto"/>
          </w:tcPr>
          <w:p w14:paraId="6EC6ADD4" w14:textId="77777777" w:rsidR="00E47C63" w:rsidRDefault="00E47C63"/>
        </w:tc>
        <w:tc>
          <w:tcPr>
            <w:tcW w:w="0" w:type="auto"/>
          </w:tcPr>
          <w:p w14:paraId="5707A2CA" w14:textId="77777777" w:rsidR="00E47C63" w:rsidRDefault="00E47C63"/>
        </w:tc>
      </w:tr>
      <w:tr w:rsidR="00E47C63" w14:paraId="0328C537" w14:textId="77777777">
        <w:tc>
          <w:tcPr>
            <w:tcW w:w="0" w:type="auto"/>
          </w:tcPr>
          <w:p w14:paraId="352E5A2D" w14:textId="77777777" w:rsidR="00E47C63" w:rsidRDefault="00F0080D">
            <w:r>
              <w:t>days_supply</w:t>
            </w:r>
          </w:p>
        </w:tc>
        <w:tc>
          <w:tcPr>
            <w:tcW w:w="0" w:type="auto"/>
          </w:tcPr>
          <w:p w14:paraId="4E462F10" w14:textId="77777777" w:rsidR="00E47C63" w:rsidRDefault="00E47C63"/>
        </w:tc>
        <w:tc>
          <w:tcPr>
            <w:tcW w:w="0" w:type="auto"/>
          </w:tcPr>
          <w:p w14:paraId="758853EC" w14:textId="77777777" w:rsidR="00E47C63" w:rsidRDefault="00E47C63"/>
        </w:tc>
        <w:tc>
          <w:tcPr>
            <w:tcW w:w="0" w:type="auto"/>
          </w:tcPr>
          <w:p w14:paraId="0A088025" w14:textId="77777777" w:rsidR="00E47C63" w:rsidRDefault="00E47C63"/>
        </w:tc>
      </w:tr>
      <w:tr w:rsidR="00E47C63" w14:paraId="25023924" w14:textId="77777777">
        <w:tc>
          <w:tcPr>
            <w:tcW w:w="0" w:type="auto"/>
          </w:tcPr>
          <w:p w14:paraId="4E22842E" w14:textId="77777777" w:rsidR="00E47C63" w:rsidRDefault="00F0080D">
            <w:r>
              <w:t>dose_unit_concept_id</w:t>
            </w:r>
          </w:p>
        </w:tc>
        <w:tc>
          <w:tcPr>
            <w:tcW w:w="0" w:type="auto"/>
          </w:tcPr>
          <w:p w14:paraId="1D35B135" w14:textId="77777777" w:rsidR="00E47C63" w:rsidRDefault="00E47C63"/>
        </w:tc>
        <w:tc>
          <w:tcPr>
            <w:tcW w:w="0" w:type="auto"/>
          </w:tcPr>
          <w:p w14:paraId="2FDBF63A" w14:textId="77777777" w:rsidR="00E47C63" w:rsidRDefault="00E47C63"/>
        </w:tc>
        <w:tc>
          <w:tcPr>
            <w:tcW w:w="0" w:type="auto"/>
          </w:tcPr>
          <w:p w14:paraId="2481DCD9" w14:textId="77777777" w:rsidR="00E47C63" w:rsidRDefault="00E47C63"/>
        </w:tc>
      </w:tr>
      <w:tr w:rsidR="00E47C63" w14:paraId="0EC03E36" w14:textId="77777777">
        <w:tc>
          <w:tcPr>
            <w:tcW w:w="0" w:type="auto"/>
          </w:tcPr>
          <w:p w14:paraId="6156D86B" w14:textId="77777777" w:rsidR="00E47C63" w:rsidRDefault="00F0080D">
            <w:r>
              <w:t>dose_unit_source_value</w:t>
            </w:r>
          </w:p>
        </w:tc>
        <w:tc>
          <w:tcPr>
            <w:tcW w:w="0" w:type="auto"/>
          </w:tcPr>
          <w:p w14:paraId="5BB95F81" w14:textId="77777777" w:rsidR="00E47C63" w:rsidRDefault="00E47C63"/>
        </w:tc>
        <w:tc>
          <w:tcPr>
            <w:tcW w:w="0" w:type="auto"/>
          </w:tcPr>
          <w:p w14:paraId="7191C182" w14:textId="77777777" w:rsidR="00E47C63" w:rsidRDefault="00E47C63"/>
        </w:tc>
        <w:tc>
          <w:tcPr>
            <w:tcW w:w="0" w:type="auto"/>
          </w:tcPr>
          <w:p w14:paraId="7FB99CC5" w14:textId="77777777" w:rsidR="00E47C63" w:rsidRDefault="00E47C63"/>
        </w:tc>
      </w:tr>
      <w:tr w:rsidR="00E47C63" w14:paraId="7DD4D563" w14:textId="77777777">
        <w:tc>
          <w:tcPr>
            <w:tcW w:w="0" w:type="auto"/>
          </w:tcPr>
          <w:p w14:paraId="001F4ED9" w14:textId="77777777" w:rsidR="00E47C63" w:rsidRDefault="00F0080D">
            <w:r>
              <w:t>effective_drug_dose</w:t>
            </w:r>
          </w:p>
        </w:tc>
        <w:tc>
          <w:tcPr>
            <w:tcW w:w="0" w:type="auto"/>
          </w:tcPr>
          <w:p w14:paraId="4C209B45" w14:textId="77777777" w:rsidR="00E47C63" w:rsidRDefault="00E47C63"/>
        </w:tc>
        <w:tc>
          <w:tcPr>
            <w:tcW w:w="0" w:type="auto"/>
          </w:tcPr>
          <w:p w14:paraId="19F18800" w14:textId="77777777" w:rsidR="00E47C63" w:rsidRDefault="00E47C63"/>
        </w:tc>
        <w:tc>
          <w:tcPr>
            <w:tcW w:w="0" w:type="auto"/>
          </w:tcPr>
          <w:p w14:paraId="61FB395F" w14:textId="77777777" w:rsidR="00E47C63" w:rsidRDefault="00E47C63"/>
        </w:tc>
      </w:tr>
      <w:tr w:rsidR="00E47C63" w14:paraId="176B1488" w14:textId="77777777">
        <w:tc>
          <w:tcPr>
            <w:tcW w:w="0" w:type="auto"/>
          </w:tcPr>
          <w:p w14:paraId="690B3C09" w14:textId="77777777" w:rsidR="00E47C63" w:rsidRDefault="00F0080D">
            <w:r>
              <w:t>lot_number</w:t>
            </w:r>
          </w:p>
        </w:tc>
        <w:tc>
          <w:tcPr>
            <w:tcW w:w="0" w:type="auto"/>
          </w:tcPr>
          <w:p w14:paraId="6F0B15E2" w14:textId="77777777" w:rsidR="00E47C63" w:rsidRDefault="00E47C63"/>
        </w:tc>
        <w:tc>
          <w:tcPr>
            <w:tcW w:w="0" w:type="auto"/>
          </w:tcPr>
          <w:p w14:paraId="17537F88" w14:textId="77777777" w:rsidR="00E47C63" w:rsidRDefault="00E47C63"/>
        </w:tc>
        <w:tc>
          <w:tcPr>
            <w:tcW w:w="0" w:type="auto"/>
          </w:tcPr>
          <w:p w14:paraId="795044C4" w14:textId="77777777" w:rsidR="00E47C63" w:rsidRDefault="00E47C63"/>
        </w:tc>
      </w:tr>
      <w:tr w:rsidR="00E47C63" w14:paraId="151F5EEC" w14:textId="77777777">
        <w:tc>
          <w:tcPr>
            <w:tcW w:w="0" w:type="auto"/>
          </w:tcPr>
          <w:p w14:paraId="01FF6CAB" w14:textId="77777777" w:rsidR="00E47C63" w:rsidRDefault="00F0080D">
            <w:r>
              <w:t>modifier_concept_id</w:t>
            </w:r>
          </w:p>
        </w:tc>
        <w:tc>
          <w:tcPr>
            <w:tcW w:w="0" w:type="auto"/>
          </w:tcPr>
          <w:p w14:paraId="3EF885A2" w14:textId="77777777" w:rsidR="00E47C63" w:rsidRDefault="00E47C63"/>
        </w:tc>
        <w:tc>
          <w:tcPr>
            <w:tcW w:w="0" w:type="auto"/>
          </w:tcPr>
          <w:p w14:paraId="5F2B6374" w14:textId="77777777" w:rsidR="00E47C63" w:rsidRDefault="00E47C63"/>
        </w:tc>
        <w:tc>
          <w:tcPr>
            <w:tcW w:w="0" w:type="auto"/>
          </w:tcPr>
          <w:p w14:paraId="1E93548D" w14:textId="77777777" w:rsidR="00E47C63" w:rsidRDefault="00E47C63"/>
        </w:tc>
      </w:tr>
      <w:tr w:rsidR="00E47C63" w14:paraId="265917D4" w14:textId="77777777">
        <w:tc>
          <w:tcPr>
            <w:tcW w:w="0" w:type="auto"/>
          </w:tcPr>
          <w:p w14:paraId="6F8931F6" w14:textId="77777777" w:rsidR="00E47C63" w:rsidRDefault="00F0080D">
            <w:r>
              <w:t>operator_concept_id</w:t>
            </w:r>
          </w:p>
        </w:tc>
        <w:tc>
          <w:tcPr>
            <w:tcW w:w="0" w:type="auto"/>
          </w:tcPr>
          <w:p w14:paraId="7D4EAD57" w14:textId="77777777" w:rsidR="00E47C63" w:rsidRDefault="00E47C63"/>
        </w:tc>
        <w:tc>
          <w:tcPr>
            <w:tcW w:w="0" w:type="auto"/>
          </w:tcPr>
          <w:p w14:paraId="4E5CCFED" w14:textId="77777777" w:rsidR="00E47C63" w:rsidRDefault="00E47C63"/>
        </w:tc>
        <w:tc>
          <w:tcPr>
            <w:tcW w:w="0" w:type="auto"/>
          </w:tcPr>
          <w:p w14:paraId="59A19189" w14:textId="77777777" w:rsidR="00E47C63" w:rsidRDefault="00E47C63"/>
        </w:tc>
      </w:tr>
      <w:tr w:rsidR="00E47C63" w14:paraId="17B330EC" w14:textId="77777777">
        <w:tc>
          <w:tcPr>
            <w:tcW w:w="0" w:type="auto"/>
          </w:tcPr>
          <w:p w14:paraId="42F3D870" w14:textId="77777777" w:rsidR="00E47C63" w:rsidRDefault="00F0080D">
            <w:r>
              <w:t>qualifier_concept_id</w:t>
            </w:r>
          </w:p>
        </w:tc>
        <w:tc>
          <w:tcPr>
            <w:tcW w:w="0" w:type="auto"/>
          </w:tcPr>
          <w:p w14:paraId="1FC311E9" w14:textId="77777777" w:rsidR="00E47C63" w:rsidRDefault="00E47C63"/>
        </w:tc>
        <w:tc>
          <w:tcPr>
            <w:tcW w:w="0" w:type="auto"/>
          </w:tcPr>
          <w:p w14:paraId="1992ED97" w14:textId="77777777" w:rsidR="00E47C63" w:rsidRDefault="00E47C63"/>
        </w:tc>
        <w:tc>
          <w:tcPr>
            <w:tcW w:w="0" w:type="auto"/>
          </w:tcPr>
          <w:p w14:paraId="34B17A72" w14:textId="77777777" w:rsidR="00E47C63" w:rsidRDefault="00E47C63"/>
        </w:tc>
      </w:tr>
      <w:tr w:rsidR="00E47C63" w14:paraId="26542094" w14:textId="77777777">
        <w:tc>
          <w:tcPr>
            <w:tcW w:w="0" w:type="auto"/>
          </w:tcPr>
          <w:p w14:paraId="5068887A" w14:textId="77777777" w:rsidR="00E47C63" w:rsidRDefault="00F0080D">
            <w:r>
              <w:t>qualifier_source_value</w:t>
            </w:r>
          </w:p>
        </w:tc>
        <w:tc>
          <w:tcPr>
            <w:tcW w:w="0" w:type="auto"/>
          </w:tcPr>
          <w:p w14:paraId="554899BE" w14:textId="77777777" w:rsidR="00E47C63" w:rsidRDefault="00E47C63"/>
        </w:tc>
        <w:tc>
          <w:tcPr>
            <w:tcW w:w="0" w:type="auto"/>
          </w:tcPr>
          <w:p w14:paraId="5D3EFDAA" w14:textId="77777777" w:rsidR="00E47C63" w:rsidRDefault="00E47C63"/>
        </w:tc>
        <w:tc>
          <w:tcPr>
            <w:tcW w:w="0" w:type="auto"/>
          </w:tcPr>
          <w:p w14:paraId="54965552" w14:textId="77777777" w:rsidR="00E47C63" w:rsidRDefault="00E47C63"/>
        </w:tc>
      </w:tr>
      <w:tr w:rsidR="00E47C63" w14:paraId="0FF7F629" w14:textId="77777777">
        <w:tc>
          <w:tcPr>
            <w:tcW w:w="0" w:type="auto"/>
          </w:tcPr>
          <w:p w14:paraId="047295ED" w14:textId="77777777" w:rsidR="00E47C63" w:rsidRDefault="00F0080D">
            <w:r>
              <w:t>quantity</w:t>
            </w:r>
          </w:p>
        </w:tc>
        <w:tc>
          <w:tcPr>
            <w:tcW w:w="0" w:type="auto"/>
          </w:tcPr>
          <w:p w14:paraId="3AEE5581" w14:textId="77777777" w:rsidR="00E47C63" w:rsidRDefault="00E47C63"/>
        </w:tc>
        <w:tc>
          <w:tcPr>
            <w:tcW w:w="0" w:type="auto"/>
          </w:tcPr>
          <w:p w14:paraId="6452F660" w14:textId="77777777" w:rsidR="00E47C63" w:rsidRDefault="00E47C63"/>
        </w:tc>
        <w:tc>
          <w:tcPr>
            <w:tcW w:w="0" w:type="auto"/>
          </w:tcPr>
          <w:p w14:paraId="5DC2A9C6" w14:textId="77777777" w:rsidR="00E47C63" w:rsidRDefault="00E47C63"/>
        </w:tc>
      </w:tr>
      <w:tr w:rsidR="00E47C63" w14:paraId="49E6B32A" w14:textId="77777777">
        <w:tc>
          <w:tcPr>
            <w:tcW w:w="0" w:type="auto"/>
          </w:tcPr>
          <w:p w14:paraId="36AB4595" w14:textId="77777777" w:rsidR="00E47C63" w:rsidRDefault="00F0080D">
            <w:r>
              <w:t>range_high</w:t>
            </w:r>
          </w:p>
        </w:tc>
        <w:tc>
          <w:tcPr>
            <w:tcW w:w="0" w:type="auto"/>
          </w:tcPr>
          <w:p w14:paraId="639931EE" w14:textId="77777777" w:rsidR="00E47C63" w:rsidRDefault="00F0080D">
            <w:r>
              <w:t>normal_range_high</w:t>
            </w:r>
          </w:p>
        </w:tc>
        <w:tc>
          <w:tcPr>
            <w:tcW w:w="0" w:type="auto"/>
          </w:tcPr>
          <w:p w14:paraId="071D5846" w14:textId="77777777" w:rsidR="00E47C63" w:rsidRDefault="00E47C63"/>
        </w:tc>
        <w:tc>
          <w:tcPr>
            <w:tcW w:w="0" w:type="auto"/>
          </w:tcPr>
          <w:p w14:paraId="0BD01C9F" w14:textId="77777777" w:rsidR="00E47C63" w:rsidRDefault="00E47C63"/>
        </w:tc>
      </w:tr>
      <w:tr w:rsidR="00E47C63" w14:paraId="3BA06D92" w14:textId="77777777">
        <w:tc>
          <w:tcPr>
            <w:tcW w:w="0" w:type="auto"/>
          </w:tcPr>
          <w:p w14:paraId="32741CF6" w14:textId="77777777" w:rsidR="00E47C63" w:rsidRDefault="00F0080D">
            <w:r>
              <w:t>range_low</w:t>
            </w:r>
          </w:p>
        </w:tc>
        <w:tc>
          <w:tcPr>
            <w:tcW w:w="0" w:type="auto"/>
          </w:tcPr>
          <w:p w14:paraId="2B87E6E1" w14:textId="77777777" w:rsidR="00E47C63" w:rsidRDefault="00F0080D">
            <w:r>
              <w:t>normal_range_low</w:t>
            </w:r>
          </w:p>
        </w:tc>
        <w:tc>
          <w:tcPr>
            <w:tcW w:w="0" w:type="auto"/>
          </w:tcPr>
          <w:p w14:paraId="17B11397" w14:textId="77777777" w:rsidR="00E47C63" w:rsidRDefault="00E47C63"/>
        </w:tc>
        <w:tc>
          <w:tcPr>
            <w:tcW w:w="0" w:type="auto"/>
          </w:tcPr>
          <w:p w14:paraId="7F495720" w14:textId="77777777" w:rsidR="00E47C63" w:rsidRDefault="00E47C63"/>
        </w:tc>
      </w:tr>
      <w:tr w:rsidR="00E47C63" w14:paraId="0F0B3439" w14:textId="77777777">
        <w:tc>
          <w:tcPr>
            <w:tcW w:w="0" w:type="auto"/>
          </w:tcPr>
          <w:p w14:paraId="14985920" w14:textId="77777777" w:rsidR="00E47C63" w:rsidRDefault="00F0080D">
            <w:r>
              <w:t>refills</w:t>
            </w:r>
          </w:p>
        </w:tc>
        <w:tc>
          <w:tcPr>
            <w:tcW w:w="0" w:type="auto"/>
          </w:tcPr>
          <w:p w14:paraId="339FE75C" w14:textId="77777777" w:rsidR="00E47C63" w:rsidRDefault="00E47C63"/>
        </w:tc>
        <w:tc>
          <w:tcPr>
            <w:tcW w:w="0" w:type="auto"/>
          </w:tcPr>
          <w:p w14:paraId="187B79E2" w14:textId="77777777" w:rsidR="00E47C63" w:rsidRDefault="00E47C63"/>
        </w:tc>
        <w:tc>
          <w:tcPr>
            <w:tcW w:w="0" w:type="auto"/>
          </w:tcPr>
          <w:p w14:paraId="53FF9530" w14:textId="77777777" w:rsidR="00E47C63" w:rsidRDefault="00E47C63"/>
        </w:tc>
      </w:tr>
      <w:tr w:rsidR="00E47C63" w14:paraId="18D78A90" w14:textId="77777777">
        <w:tc>
          <w:tcPr>
            <w:tcW w:w="0" w:type="auto"/>
          </w:tcPr>
          <w:p w14:paraId="3BDF23C2" w14:textId="77777777" w:rsidR="00E47C63" w:rsidRDefault="00F0080D">
            <w:r>
              <w:t>route_concept_id</w:t>
            </w:r>
          </w:p>
        </w:tc>
        <w:tc>
          <w:tcPr>
            <w:tcW w:w="0" w:type="auto"/>
          </w:tcPr>
          <w:p w14:paraId="7A6B9407" w14:textId="77777777" w:rsidR="00E47C63" w:rsidRDefault="00E47C63"/>
        </w:tc>
        <w:tc>
          <w:tcPr>
            <w:tcW w:w="0" w:type="auto"/>
          </w:tcPr>
          <w:p w14:paraId="0C1AC67C" w14:textId="77777777" w:rsidR="00E47C63" w:rsidRDefault="00E47C63"/>
        </w:tc>
        <w:tc>
          <w:tcPr>
            <w:tcW w:w="0" w:type="auto"/>
          </w:tcPr>
          <w:p w14:paraId="7A3D32EC" w14:textId="77777777" w:rsidR="00E47C63" w:rsidRDefault="00E47C63"/>
        </w:tc>
      </w:tr>
      <w:tr w:rsidR="00E47C63" w14:paraId="6D15E2A7" w14:textId="77777777">
        <w:tc>
          <w:tcPr>
            <w:tcW w:w="0" w:type="auto"/>
          </w:tcPr>
          <w:p w14:paraId="1FEB6F7C" w14:textId="77777777" w:rsidR="00E47C63" w:rsidRDefault="00F0080D">
            <w:r>
              <w:t>route_source_value</w:t>
            </w:r>
          </w:p>
        </w:tc>
        <w:tc>
          <w:tcPr>
            <w:tcW w:w="0" w:type="auto"/>
          </w:tcPr>
          <w:p w14:paraId="2620B23A" w14:textId="77777777" w:rsidR="00E47C63" w:rsidRDefault="00E47C63"/>
        </w:tc>
        <w:tc>
          <w:tcPr>
            <w:tcW w:w="0" w:type="auto"/>
          </w:tcPr>
          <w:p w14:paraId="4F622E2A" w14:textId="77777777" w:rsidR="00E47C63" w:rsidRDefault="00E47C63"/>
        </w:tc>
        <w:tc>
          <w:tcPr>
            <w:tcW w:w="0" w:type="auto"/>
          </w:tcPr>
          <w:p w14:paraId="0491EBF6" w14:textId="77777777" w:rsidR="00E47C63" w:rsidRDefault="00E47C63"/>
        </w:tc>
      </w:tr>
      <w:tr w:rsidR="00E47C63" w14:paraId="022EAABD" w14:textId="77777777">
        <w:tc>
          <w:tcPr>
            <w:tcW w:w="0" w:type="auto"/>
          </w:tcPr>
          <w:p w14:paraId="7BA519E6" w14:textId="77777777" w:rsidR="00E47C63" w:rsidRDefault="00F0080D">
            <w:r>
              <w:t>sig</w:t>
            </w:r>
          </w:p>
        </w:tc>
        <w:tc>
          <w:tcPr>
            <w:tcW w:w="0" w:type="auto"/>
          </w:tcPr>
          <w:p w14:paraId="07DF88DD" w14:textId="77777777" w:rsidR="00E47C63" w:rsidRDefault="00E47C63"/>
        </w:tc>
        <w:tc>
          <w:tcPr>
            <w:tcW w:w="0" w:type="auto"/>
          </w:tcPr>
          <w:p w14:paraId="259246F3" w14:textId="77777777" w:rsidR="00E47C63" w:rsidRDefault="00E47C63"/>
        </w:tc>
        <w:tc>
          <w:tcPr>
            <w:tcW w:w="0" w:type="auto"/>
          </w:tcPr>
          <w:p w14:paraId="77B8A8BF" w14:textId="77777777" w:rsidR="00E47C63" w:rsidRDefault="00E47C63"/>
        </w:tc>
      </w:tr>
      <w:tr w:rsidR="00E47C63" w14:paraId="0B1ACDAD" w14:textId="77777777">
        <w:tc>
          <w:tcPr>
            <w:tcW w:w="0" w:type="auto"/>
          </w:tcPr>
          <w:p w14:paraId="5358D82B" w14:textId="77777777" w:rsidR="00E47C63" w:rsidRDefault="00F0080D">
            <w:r>
              <w:t>stop_reason</w:t>
            </w:r>
          </w:p>
        </w:tc>
        <w:tc>
          <w:tcPr>
            <w:tcW w:w="0" w:type="auto"/>
          </w:tcPr>
          <w:p w14:paraId="1269DCB7" w14:textId="77777777" w:rsidR="00E47C63" w:rsidRDefault="00E47C63"/>
        </w:tc>
        <w:tc>
          <w:tcPr>
            <w:tcW w:w="0" w:type="auto"/>
          </w:tcPr>
          <w:p w14:paraId="024522F7" w14:textId="77777777" w:rsidR="00E47C63" w:rsidRDefault="00E47C63"/>
        </w:tc>
        <w:tc>
          <w:tcPr>
            <w:tcW w:w="0" w:type="auto"/>
          </w:tcPr>
          <w:p w14:paraId="315AFFF9" w14:textId="77777777" w:rsidR="00E47C63" w:rsidRDefault="00E47C63"/>
        </w:tc>
      </w:tr>
      <w:tr w:rsidR="00E47C63" w14:paraId="0679692F" w14:textId="77777777">
        <w:tc>
          <w:tcPr>
            <w:tcW w:w="0" w:type="auto"/>
          </w:tcPr>
          <w:p w14:paraId="1E5124A4" w14:textId="77777777" w:rsidR="00E47C63" w:rsidRDefault="00F0080D">
            <w:r>
              <w:lastRenderedPageBreak/>
              <w:t>unique_device_id</w:t>
            </w:r>
          </w:p>
        </w:tc>
        <w:tc>
          <w:tcPr>
            <w:tcW w:w="0" w:type="auto"/>
          </w:tcPr>
          <w:p w14:paraId="29F7634C" w14:textId="77777777" w:rsidR="00E47C63" w:rsidRDefault="00E47C63"/>
        </w:tc>
        <w:tc>
          <w:tcPr>
            <w:tcW w:w="0" w:type="auto"/>
          </w:tcPr>
          <w:p w14:paraId="12A92B89" w14:textId="77777777" w:rsidR="00E47C63" w:rsidRDefault="00E47C63"/>
        </w:tc>
        <w:tc>
          <w:tcPr>
            <w:tcW w:w="0" w:type="auto"/>
          </w:tcPr>
          <w:p w14:paraId="7EF7E0D6" w14:textId="77777777" w:rsidR="00E47C63" w:rsidRDefault="00E47C63"/>
        </w:tc>
      </w:tr>
      <w:tr w:rsidR="00E47C63" w14:paraId="3DE41565" w14:textId="77777777">
        <w:tc>
          <w:tcPr>
            <w:tcW w:w="0" w:type="auto"/>
          </w:tcPr>
          <w:p w14:paraId="7AC4D1DD" w14:textId="77777777" w:rsidR="00E47C63" w:rsidRDefault="00F0080D">
            <w:r>
              <w:t>unit_concept_id</w:t>
            </w:r>
          </w:p>
        </w:tc>
        <w:tc>
          <w:tcPr>
            <w:tcW w:w="0" w:type="auto"/>
          </w:tcPr>
          <w:p w14:paraId="6BB4086A" w14:textId="68827BC2" w:rsidR="00E47C63" w:rsidRDefault="00F0080D">
            <w:del w:id="683" w:author="Blacketer, Clair" w:date="2017-12-19T14:31:00Z">
              <w:r w:rsidDel="00E86697">
                <w:delText>result_units_id</w:delText>
              </w:r>
            </w:del>
            <w:ins w:id="684" w:author="Blacketer, Clair" w:date="2017-12-19T14:31:00Z">
              <w:r w:rsidR="00E86697">
                <w:t xml:space="preserve"> hf_d_</w:t>
              </w:r>
              <w:proofErr w:type="gramStart"/>
              <w:r w:rsidR="00E86697">
                <w:t>unit.unit</w:t>
              </w:r>
              <w:proofErr w:type="gramEnd"/>
              <w:r w:rsidR="00E86697">
                <w:t>_display</w:t>
              </w:r>
            </w:ins>
          </w:p>
        </w:tc>
        <w:tc>
          <w:tcPr>
            <w:tcW w:w="0" w:type="auto"/>
          </w:tcPr>
          <w:p w14:paraId="74B3B188" w14:textId="6AAE1264" w:rsidR="00E47C63" w:rsidRDefault="00E86697">
            <w:ins w:id="685" w:author="Blacketer, Clair" w:date="2017-12-19T14:34:00Z">
              <w:r>
                <w:t xml:space="preserve">map the result_units_id to unit_id in hf_d_units and then </w:t>
              </w:r>
            </w:ins>
            <w:del w:id="686" w:author="Blacketer, Clair" w:date="2017-12-19T14:34:00Z">
              <w:r w:rsidR="00F0080D" w:rsidDel="00E86697">
                <w:delText>M</w:delText>
              </w:r>
            </w:del>
            <w:ins w:id="687" w:author="Blacketer, Clair" w:date="2017-12-19T14:34:00Z">
              <w:r>
                <w:t>m</w:t>
              </w:r>
            </w:ins>
            <w:r w:rsidR="00F0080D">
              <w:t xml:space="preserve">ap </w:t>
            </w:r>
            <w:ins w:id="688" w:author="Blacketer, Clair" w:date="2017-12-19T14:30:00Z">
              <w:r>
                <w:t>hf_d_</w:t>
              </w:r>
              <w:proofErr w:type="gramStart"/>
              <w:r>
                <w:t>unit.unit</w:t>
              </w:r>
              <w:proofErr w:type="gramEnd"/>
              <w:r>
                <w:t xml:space="preserve">_display </w:t>
              </w:r>
            </w:ins>
            <w:del w:id="689" w:author="Blacketer, Clair" w:date="2017-12-19T14:30:00Z">
              <w:r w:rsidR="00F0080D" w:rsidDel="00E86697">
                <w:delText xml:space="preserve">result_units_id </w:delText>
              </w:r>
            </w:del>
            <w:r w:rsidR="00F0080D">
              <w:t xml:space="preserve">to a </w:t>
            </w:r>
            <w:ins w:id="690" w:author="Blacketer, Clair" w:date="2017-12-19T14:33:00Z">
              <w:r>
                <w:t xml:space="preserve">UCUM </w:t>
              </w:r>
            </w:ins>
            <w:r w:rsidR="00F0080D">
              <w:t>concept_id using the source-&gt;standard query with the filters:</w:t>
            </w:r>
          </w:p>
          <w:p w14:paraId="5812FAC0" w14:textId="77777777" w:rsidR="00E47C63" w:rsidRDefault="00F0080D">
            <w:pPr>
              <w:rPr>
                <w:ins w:id="691" w:author="Blacketer, Clair" w:date="2017-12-19T14:33:00Z"/>
              </w:rPr>
            </w:pPr>
            <w:r>
              <w:t>WHERE source_vocabulary_id = '</w:t>
            </w:r>
            <w:ins w:id="692" w:author="Blacketer, Clair" w:date="2017-12-19T14:33:00Z">
              <w:r w:rsidR="00E86697">
                <w:t>UCUM</w:t>
              </w:r>
            </w:ins>
            <w:r>
              <w:t>'</w:t>
            </w:r>
          </w:p>
          <w:p w14:paraId="4F3F6A38" w14:textId="77777777" w:rsidR="00E86697" w:rsidRDefault="00E86697">
            <w:pPr>
              <w:rPr>
                <w:ins w:id="693" w:author="Blacketer, Clair" w:date="2017-12-19T14:34:00Z"/>
              </w:rPr>
            </w:pPr>
            <w:ins w:id="694" w:author="Blacketer, Clair" w:date="2017-12-19T14:33:00Z">
              <w:r>
                <w:t xml:space="preserve">If there is no map to a UCUM, use the source-&gt;standard query with the filter </w:t>
              </w:r>
            </w:ins>
          </w:p>
          <w:p w14:paraId="4308F875" w14:textId="6C45D8B3" w:rsidR="00E86697" w:rsidRDefault="00E86697">
            <w:ins w:id="695" w:author="Blacketer, Clair" w:date="2017-12-19T14:34:00Z">
              <w:r>
                <w:t>WHERE source_vocabulary_id = 'JNJ_UNITS'</w:t>
              </w:r>
            </w:ins>
          </w:p>
        </w:tc>
        <w:tc>
          <w:tcPr>
            <w:tcW w:w="0" w:type="auto"/>
          </w:tcPr>
          <w:p w14:paraId="4A3066C9" w14:textId="77777777" w:rsidR="00E47C63" w:rsidRDefault="00E47C63"/>
        </w:tc>
      </w:tr>
      <w:tr w:rsidR="00E47C63" w14:paraId="6FCCFC6A" w14:textId="77777777">
        <w:tc>
          <w:tcPr>
            <w:tcW w:w="0" w:type="auto"/>
          </w:tcPr>
          <w:p w14:paraId="72159E80" w14:textId="77777777" w:rsidR="00E47C63" w:rsidRDefault="00F0080D">
            <w:r>
              <w:t>unit_source_value</w:t>
            </w:r>
          </w:p>
        </w:tc>
        <w:tc>
          <w:tcPr>
            <w:tcW w:w="0" w:type="auto"/>
          </w:tcPr>
          <w:p w14:paraId="426E9A66" w14:textId="1BF8B906" w:rsidR="00E47C63" w:rsidRDefault="00E86697">
            <w:ins w:id="696" w:author="Blacketer, Clair" w:date="2017-12-19T14:33:00Z">
              <w:r>
                <w:t>hf_d_</w:t>
              </w:r>
              <w:proofErr w:type="gramStart"/>
              <w:r>
                <w:t>unit.unit</w:t>
              </w:r>
              <w:proofErr w:type="gramEnd"/>
              <w:r>
                <w:t>_display</w:t>
              </w:r>
            </w:ins>
            <w:del w:id="697" w:author="Blacketer, Clair" w:date="2017-12-19T14:33:00Z">
              <w:r w:rsidR="00F0080D" w:rsidDel="00E86697">
                <w:delText>result_units_id</w:delText>
              </w:r>
            </w:del>
          </w:p>
        </w:tc>
        <w:tc>
          <w:tcPr>
            <w:tcW w:w="0" w:type="auto"/>
          </w:tcPr>
          <w:p w14:paraId="2826054F" w14:textId="77777777" w:rsidR="00E47C63" w:rsidRDefault="00F0080D">
            <w:r>
              <w:t>map the result_units_id to unit_id in hf_d_units and store hf_d_</w:t>
            </w:r>
            <w:proofErr w:type="gramStart"/>
            <w:r>
              <w:t>unit.unit</w:t>
            </w:r>
            <w:proofErr w:type="gramEnd"/>
            <w:r>
              <w:t>_display in this column</w:t>
            </w:r>
          </w:p>
        </w:tc>
        <w:tc>
          <w:tcPr>
            <w:tcW w:w="0" w:type="auto"/>
          </w:tcPr>
          <w:p w14:paraId="55A681C3" w14:textId="77777777" w:rsidR="00E47C63" w:rsidRDefault="00E47C63"/>
        </w:tc>
      </w:tr>
      <w:tr w:rsidR="00E47C63" w14:paraId="08460F30" w14:textId="77777777">
        <w:tc>
          <w:tcPr>
            <w:tcW w:w="0" w:type="auto"/>
          </w:tcPr>
          <w:p w14:paraId="25FC61E6" w14:textId="77777777" w:rsidR="00E47C63" w:rsidRDefault="00F0080D">
            <w:r>
              <w:t>value_as_concept_id</w:t>
            </w:r>
          </w:p>
        </w:tc>
        <w:tc>
          <w:tcPr>
            <w:tcW w:w="0" w:type="auto"/>
          </w:tcPr>
          <w:p w14:paraId="5E4483E7" w14:textId="77777777" w:rsidR="00E47C63" w:rsidRDefault="00E47C63"/>
        </w:tc>
        <w:tc>
          <w:tcPr>
            <w:tcW w:w="0" w:type="auto"/>
          </w:tcPr>
          <w:p w14:paraId="05851C79" w14:textId="77777777" w:rsidR="00E47C63" w:rsidRDefault="00E47C63"/>
        </w:tc>
        <w:tc>
          <w:tcPr>
            <w:tcW w:w="0" w:type="auto"/>
          </w:tcPr>
          <w:p w14:paraId="5EA2027B" w14:textId="77777777" w:rsidR="00E47C63" w:rsidRDefault="00E47C63"/>
        </w:tc>
      </w:tr>
      <w:tr w:rsidR="00E47C63" w14:paraId="7C0F568B" w14:textId="77777777">
        <w:tc>
          <w:tcPr>
            <w:tcW w:w="0" w:type="auto"/>
          </w:tcPr>
          <w:p w14:paraId="02C16A80" w14:textId="77777777" w:rsidR="00E47C63" w:rsidRDefault="00F0080D">
            <w:r>
              <w:t>value_as_number</w:t>
            </w:r>
          </w:p>
        </w:tc>
        <w:tc>
          <w:tcPr>
            <w:tcW w:w="0" w:type="auto"/>
          </w:tcPr>
          <w:p w14:paraId="511F5D9B" w14:textId="77777777" w:rsidR="00E47C63" w:rsidRDefault="00F0080D">
            <w:r>
              <w:t>numeric_result</w:t>
            </w:r>
          </w:p>
        </w:tc>
        <w:tc>
          <w:tcPr>
            <w:tcW w:w="0" w:type="auto"/>
          </w:tcPr>
          <w:p w14:paraId="3B56EA7D" w14:textId="77777777" w:rsidR="00E47C63" w:rsidRDefault="00E47C63"/>
        </w:tc>
        <w:tc>
          <w:tcPr>
            <w:tcW w:w="0" w:type="auto"/>
          </w:tcPr>
          <w:p w14:paraId="106E8C76" w14:textId="77777777" w:rsidR="00E47C63" w:rsidRDefault="00E47C63"/>
        </w:tc>
      </w:tr>
      <w:tr w:rsidR="00E47C63" w14:paraId="6BAA7158" w14:textId="77777777">
        <w:tc>
          <w:tcPr>
            <w:tcW w:w="0" w:type="auto"/>
          </w:tcPr>
          <w:p w14:paraId="7377FDDE" w14:textId="77777777" w:rsidR="00E47C63" w:rsidRDefault="00F0080D">
            <w:r>
              <w:t>value_as_string</w:t>
            </w:r>
          </w:p>
        </w:tc>
        <w:tc>
          <w:tcPr>
            <w:tcW w:w="0" w:type="auto"/>
          </w:tcPr>
          <w:p w14:paraId="5D5312BA" w14:textId="77777777" w:rsidR="00E47C63" w:rsidRDefault="00E47C63"/>
        </w:tc>
        <w:tc>
          <w:tcPr>
            <w:tcW w:w="0" w:type="auto"/>
          </w:tcPr>
          <w:p w14:paraId="570244C2" w14:textId="77777777" w:rsidR="00E47C63" w:rsidRDefault="00E47C63"/>
        </w:tc>
        <w:tc>
          <w:tcPr>
            <w:tcW w:w="0" w:type="auto"/>
          </w:tcPr>
          <w:p w14:paraId="0D14A27E" w14:textId="77777777" w:rsidR="00E47C63" w:rsidRDefault="00E47C63"/>
        </w:tc>
      </w:tr>
      <w:tr w:rsidR="00E47C63" w14:paraId="031FFC0C" w14:textId="77777777">
        <w:tc>
          <w:tcPr>
            <w:tcW w:w="0" w:type="auto"/>
          </w:tcPr>
          <w:p w14:paraId="04CB384E" w14:textId="77777777" w:rsidR="00E47C63" w:rsidRDefault="00F0080D">
            <w:r>
              <w:t>value_source_value</w:t>
            </w:r>
          </w:p>
        </w:tc>
        <w:tc>
          <w:tcPr>
            <w:tcW w:w="0" w:type="auto"/>
          </w:tcPr>
          <w:p w14:paraId="033BBB37" w14:textId="77777777" w:rsidR="00E47C63" w:rsidRDefault="00F0080D">
            <w:r>
              <w:t>numeric_result</w:t>
            </w:r>
          </w:p>
        </w:tc>
        <w:tc>
          <w:tcPr>
            <w:tcW w:w="0" w:type="auto"/>
          </w:tcPr>
          <w:p w14:paraId="2589ED45" w14:textId="77777777" w:rsidR="00E47C63" w:rsidRDefault="00E47C63"/>
        </w:tc>
        <w:tc>
          <w:tcPr>
            <w:tcW w:w="0" w:type="auto"/>
          </w:tcPr>
          <w:p w14:paraId="37604410" w14:textId="77777777" w:rsidR="00E47C63" w:rsidRDefault="00E47C63"/>
        </w:tc>
      </w:tr>
      <w:tr w:rsidR="00E47C63" w14:paraId="268F6CB7" w14:textId="77777777">
        <w:tc>
          <w:tcPr>
            <w:tcW w:w="0" w:type="auto"/>
          </w:tcPr>
          <w:p w14:paraId="7D1510DA" w14:textId="77777777" w:rsidR="00E47C63" w:rsidRDefault="00F0080D">
            <w:r>
              <w:t>anatomic_site_concept_id</w:t>
            </w:r>
          </w:p>
        </w:tc>
        <w:tc>
          <w:tcPr>
            <w:tcW w:w="0" w:type="auto"/>
          </w:tcPr>
          <w:p w14:paraId="2C3479C1" w14:textId="77777777" w:rsidR="00E47C63" w:rsidRDefault="00E47C63"/>
        </w:tc>
        <w:tc>
          <w:tcPr>
            <w:tcW w:w="0" w:type="auto"/>
          </w:tcPr>
          <w:p w14:paraId="742FA392" w14:textId="77777777" w:rsidR="00E47C63" w:rsidRDefault="00E47C63"/>
        </w:tc>
        <w:tc>
          <w:tcPr>
            <w:tcW w:w="0" w:type="auto"/>
          </w:tcPr>
          <w:p w14:paraId="62A31CA9" w14:textId="77777777" w:rsidR="00E47C63" w:rsidRDefault="00E47C63"/>
        </w:tc>
      </w:tr>
      <w:tr w:rsidR="00E47C63" w14:paraId="403D953A" w14:textId="77777777">
        <w:tc>
          <w:tcPr>
            <w:tcW w:w="0" w:type="auto"/>
          </w:tcPr>
          <w:p w14:paraId="674A82D8" w14:textId="77777777" w:rsidR="00E47C63" w:rsidRDefault="00F0080D">
            <w:r>
              <w:t>disease_status_concept_id</w:t>
            </w:r>
          </w:p>
        </w:tc>
        <w:tc>
          <w:tcPr>
            <w:tcW w:w="0" w:type="auto"/>
          </w:tcPr>
          <w:p w14:paraId="308A748F" w14:textId="77777777" w:rsidR="00E47C63" w:rsidRDefault="00E47C63"/>
        </w:tc>
        <w:tc>
          <w:tcPr>
            <w:tcW w:w="0" w:type="auto"/>
          </w:tcPr>
          <w:p w14:paraId="4AA64E7E" w14:textId="77777777" w:rsidR="00E47C63" w:rsidRDefault="00E47C63"/>
        </w:tc>
        <w:tc>
          <w:tcPr>
            <w:tcW w:w="0" w:type="auto"/>
          </w:tcPr>
          <w:p w14:paraId="691E089E" w14:textId="77777777" w:rsidR="00E47C63" w:rsidRDefault="00E47C63"/>
        </w:tc>
      </w:tr>
      <w:tr w:rsidR="00E47C63" w14:paraId="6EE93E0A" w14:textId="77777777">
        <w:tc>
          <w:tcPr>
            <w:tcW w:w="0" w:type="auto"/>
          </w:tcPr>
          <w:p w14:paraId="1592A744" w14:textId="77777777" w:rsidR="00E47C63" w:rsidRDefault="00F0080D">
            <w:r>
              <w:t>specimen_source_id</w:t>
            </w:r>
          </w:p>
        </w:tc>
        <w:tc>
          <w:tcPr>
            <w:tcW w:w="0" w:type="auto"/>
          </w:tcPr>
          <w:p w14:paraId="3627A356" w14:textId="77777777" w:rsidR="00E47C63" w:rsidRDefault="00E47C63"/>
        </w:tc>
        <w:tc>
          <w:tcPr>
            <w:tcW w:w="0" w:type="auto"/>
          </w:tcPr>
          <w:p w14:paraId="29B1E699" w14:textId="77777777" w:rsidR="00E47C63" w:rsidRDefault="00E47C63"/>
        </w:tc>
        <w:tc>
          <w:tcPr>
            <w:tcW w:w="0" w:type="auto"/>
          </w:tcPr>
          <w:p w14:paraId="28E83295" w14:textId="77777777" w:rsidR="00E47C63" w:rsidRDefault="00E47C63"/>
        </w:tc>
      </w:tr>
      <w:tr w:rsidR="00E47C63" w14:paraId="5056180B" w14:textId="77777777">
        <w:tc>
          <w:tcPr>
            <w:tcW w:w="0" w:type="auto"/>
          </w:tcPr>
          <w:p w14:paraId="04FE0384" w14:textId="77777777" w:rsidR="00E47C63" w:rsidRDefault="00F0080D">
            <w:r>
              <w:t>anatomic_site_source_value</w:t>
            </w:r>
          </w:p>
        </w:tc>
        <w:tc>
          <w:tcPr>
            <w:tcW w:w="0" w:type="auto"/>
          </w:tcPr>
          <w:p w14:paraId="1FD9986D" w14:textId="77777777" w:rsidR="00E47C63" w:rsidRDefault="00E47C63"/>
        </w:tc>
        <w:tc>
          <w:tcPr>
            <w:tcW w:w="0" w:type="auto"/>
          </w:tcPr>
          <w:p w14:paraId="79B94D49" w14:textId="77777777" w:rsidR="00E47C63" w:rsidRDefault="00E47C63"/>
        </w:tc>
        <w:tc>
          <w:tcPr>
            <w:tcW w:w="0" w:type="auto"/>
          </w:tcPr>
          <w:p w14:paraId="54D6D27E" w14:textId="77777777" w:rsidR="00E47C63" w:rsidRDefault="00E47C63"/>
        </w:tc>
      </w:tr>
      <w:tr w:rsidR="00E47C63" w14:paraId="2918BE57" w14:textId="77777777">
        <w:tc>
          <w:tcPr>
            <w:tcW w:w="0" w:type="auto"/>
          </w:tcPr>
          <w:p w14:paraId="11E549E5" w14:textId="77777777" w:rsidR="00E47C63" w:rsidRDefault="00F0080D">
            <w:r>
              <w:t>disease_status_source_value</w:t>
            </w:r>
          </w:p>
        </w:tc>
        <w:tc>
          <w:tcPr>
            <w:tcW w:w="0" w:type="auto"/>
          </w:tcPr>
          <w:p w14:paraId="24509F40" w14:textId="77777777" w:rsidR="00E47C63" w:rsidRDefault="00E47C63"/>
        </w:tc>
        <w:tc>
          <w:tcPr>
            <w:tcW w:w="0" w:type="auto"/>
          </w:tcPr>
          <w:p w14:paraId="43FA118C" w14:textId="77777777" w:rsidR="00E47C63" w:rsidRDefault="00E47C63"/>
        </w:tc>
        <w:tc>
          <w:tcPr>
            <w:tcW w:w="0" w:type="auto"/>
          </w:tcPr>
          <w:p w14:paraId="6B8003A5" w14:textId="77777777" w:rsidR="00E47C63" w:rsidRDefault="00E47C63"/>
        </w:tc>
      </w:tr>
    </w:tbl>
    <w:p w14:paraId="354ACA93" w14:textId="77777777" w:rsidR="00E47C63" w:rsidRDefault="00F0080D" w:rsidP="00F109C1">
      <w:pPr>
        <w:pStyle w:val="Heading2"/>
      </w:pPr>
      <w:r>
        <w:lastRenderedPageBreak/>
        <w:t>Reading from hf_f_medication</w:t>
      </w:r>
    </w:p>
    <w:p w14:paraId="114A415F" w14:textId="77777777" w:rsidR="00E47C63" w:rsidRDefault="00F0080D">
      <w:r>
        <w:rPr>
          <w:noProof/>
        </w:rPr>
        <w:drawing>
          <wp:inline distT="0" distB="0" distL="0" distR="0" wp14:anchorId="6461E89C" wp14:editId="1B258895">
            <wp:extent cx="5715000" cy="6172200"/>
            <wp:effectExtent l="0" t="0" r="0" b="0"/>
            <wp:docPr id="24" name="Picture 24" descr="Generated"/>
            <wp:cNvGraphicFramePr/>
            <a:graphic xmlns:a="http://schemas.openxmlformats.org/drawingml/2006/main">
              <a:graphicData uri="http://schemas.openxmlformats.org/drawingml/2006/picture">
                <pic:pic xmlns:pic="http://schemas.openxmlformats.org/drawingml/2006/picture">
                  <pic:nvPicPr>
                    <pic:cNvPr id="24" name="Generated"/>
                    <pic:cNvPicPr/>
                  </pic:nvPicPr>
                  <pic:blipFill>
                    <a:blip r:embed="rId29"/>
                    <a:stretch>
                      <a:fillRect/>
                    </a:stretch>
                  </pic:blipFill>
                  <pic:spPr>
                    <a:xfrm>
                      <a:off x="0" y="0"/>
                      <a:ext cx="5715000" cy="61722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29"/>
        <w:gridCol w:w="2208"/>
        <w:gridCol w:w="3131"/>
        <w:gridCol w:w="1402"/>
      </w:tblGrid>
      <w:tr w:rsidR="00E47C63" w14:paraId="48A534BE" w14:textId="77777777">
        <w:tc>
          <w:tcPr>
            <w:tcW w:w="0" w:type="auto"/>
            <w:shd w:val="clear" w:color="auto" w:fill="AAAAFF"/>
          </w:tcPr>
          <w:p w14:paraId="68BA966D" w14:textId="77777777" w:rsidR="00E47C63" w:rsidRDefault="00F0080D">
            <w:r>
              <w:t>Destination Field</w:t>
            </w:r>
          </w:p>
        </w:tc>
        <w:tc>
          <w:tcPr>
            <w:tcW w:w="0" w:type="auto"/>
            <w:shd w:val="clear" w:color="auto" w:fill="AAAAFF"/>
          </w:tcPr>
          <w:p w14:paraId="5929C749" w14:textId="77777777" w:rsidR="00E47C63" w:rsidRDefault="00F0080D">
            <w:r>
              <w:t>Source Field</w:t>
            </w:r>
          </w:p>
        </w:tc>
        <w:tc>
          <w:tcPr>
            <w:tcW w:w="0" w:type="auto"/>
            <w:shd w:val="clear" w:color="auto" w:fill="AAAAFF"/>
          </w:tcPr>
          <w:p w14:paraId="32CF26BE" w14:textId="77777777" w:rsidR="00E47C63" w:rsidRDefault="00F0080D">
            <w:r>
              <w:t>Logic</w:t>
            </w:r>
          </w:p>
        </w:tc>
        <w:tc>
          <w:tcPr>
            <w:tcW w:w="0" w:type="auto"/>
            <w:shd w:val="clear" w:color="auto" w:fill="AAAAFF"/>
          </w:tcPr>
          <w:p w14:paraId="500E1E17" w14:textId="77777777" w:rsidR="00E47C63" w:rsidRDefault="00F0080D">
            <w:r>
              <w:t>Comment</w:t>
            </w:r>
          </w:p>
        </w:tc>
      </w:tr>
      <w:tr w:rsidR="00E47C63" w14:paraId="5CB90830" w14:textId="77777777">
        <w:tc>
          <w:tcPr>
            <w:tcW w:w="0" w:type="auto"/>
          </w:tcPr>
          <w:p w14:paraId="04E53571" w14:textId="77777777" w:rsidR="00E47C63" w:rsidRDefault="00F0080D">
            <w:r>
              <w:t>domain_id</w:t>
            </w:r>
          </w:p>
        </w:tc>
        <w:tc>
          <w:tcPr>
            <w:tcW w:w="0" w:type="auto"/>
          </w:tcPr>
          <w:p w14:paraId="683FF069" w14:textId="77777777" w:rsidR="00E47C63" w:rsidRDefault="00E47C63"/>
        </w:tc>
        <w:tc>
          <w:tcPr>
            <w:tcW w:w="0" w:type="auto"/>
          </w:tcPr>
          <w:p w14:paraId="77F6ED78" w14:textId="77777777" w:rsidR="00E47C63" w:rsidRDefault="00E47C63"/>
        </w:tc>
        <w:tc>
          <w:tcPr>
            <w:tcW w:w="0" w:type="auto"/>
          </w:tcPr>
          <w:p w14:paraId="57010210" w14:textId="77777777" w:rsidR="00E47C63" w:rsidRDefault="00E47C63"/>
        </w:tc>
      </w:tr>
      <w:tr w:rsidR="00E47C63" w14:paraId="7FF26C75" w14:textId="77777777">
        <w:tc>
          <w:tcPr>
            <w:tcW w:w="0" w:type="auto"/>
          </w:tcPr>
          <w:p w14:paraId="417BF440" w14:textId="77777777" w:rsidR="00E47C63" w:rsidRDefault="00F0080D">
            <w:r>
              <w:t>person_id</w:t>
            </w:r>
          </w:p>
        </w:tc>
        <w:tc>
          <w:tcPr>
            <w:tcW w:w="0" w:type="auto"/>
          </w:tcPr>
          <w:p w14:paraId="4B561AC9" w14:textId="77777777" w:rsidR="00E47C63" w:rsidRDefault="00F0080D">
            <w:r>
              <w:t>encounter_id</w:t>
            </w:r>
          </w:p>
        </w:tc>
        <w:tc>
          <w:tcPr>
            <w:tcW w:w="0" w:type="auto"/>
          </w:tcPr>
          <w:p w14:paraId="414E5B33" w14:textId="77777777" w:rsidR="00E47C63" w:rsidRDefault="00E47C63"/>
        </w:tc>
        <w:tc>
          <w:tcPr>
            <w:tcW w:w="0" w:type="auto"/>
          </w:tcPr>
          <w:p w14:paraId="760D869F" w14:textId="77777777" w:rsidR="00E47C63" w:rsidRDefault="00E47C63"/>
        </w:tc>
      </w:tr>
      <w:tr w:rsidR="00E47C63" w14:paraId="4DDEB878" w14:textId="77777777">
        <w:tc>
          <w:tcPr>
            <w:tcW w:w="0" w:type="auto"/>
          </w:tcPr>
          <w:p w14:paraId="1237B786" w14:textId="77777777" w:rsidR="00E47C63" w:rsidRDefault="00F0080D">
            <w:r>
              <w:t>visit_occurrence_id</w:t>
            </w:r>
          </w:p>
        </w:tc>
        <w:tc>
          <w:tcPr>
            <w:tcW w:w="0" w:type="auto"/>
          </w:tcPr>
          <w:p w14:paraId="7E883C42" w14:textId="77777777" w:rsidR="00E47C63" w:rsidRDefault="00F0080D">
            <w:r>
              <w:t>encounter_id</w:t>
            </w:r>
          </w:p>
        </w:tc>
        <w:tc>
          <w:tcPr>
            <w:tcW w:w="0" w:type="auto"/>
          </w:tcPr>
          <w:p w14:paraId="4B7CB31A" w14:textId="77777777" w:rsidR="00E47C63" w:rsidRDefault="00E47C63"/>
        </w:tc>
        <w:tc>
          <w:tcPr>
            <w:tcW w:w="0" w:type="auto"/>
          </w:tcPr>
          <w:p w14:paraId="09EFC17E" w14:textId="77777777" w:rsidR="00E47C63" w:rsidRDefault="00E47C63"/>
        </w:tc>
      </w:tr>
      <w:tr w:rsidR="00C55110" w14:paraId="6015AB7D" w14:textId="77777777">
        <w:tc>
          <w:tcPr>
            <w:tcW w:w="0" w:type="auto"/>
          </w:tcPr>
          <w:p w14:paraId="7457A82F" w14:textId="77777777" w:rsidR="00C55110" w:rsidRDefault="00C55110" w:rsidP="00C55110">
            <w:r>
              <w:t>provider_id</w:t>
            </w:r>
          </w:p>
        </w:tc>
        <w:tc>
          <w:tcPr>
            <w:tcW w:w="0" w:type="auto"/>
          </w:tcPr>
          <w:p w14:paraId="61DC160C" w14:textId="77777777" w:rsidR="00C55110" w:rsidRDefault="00C55110" w:rsidP="00C55110">
            <w:r>
              <w:t>ordering_physician_id</w:t>
            </w:r>
          </w:p>
        </w:tc>
        <w:tc>
          <w:tcPr>
            <w:tcW w:w="0" w:type="auto"/>
          </w:tcPr>
          <w:p w14:paraId="5346B7AE" w14:textId="05A1DD76" w:rsidR="00C55110" w:rsidRDefault="00C55110" w:rsidP="00C55110">
            <w:ins w:id="698" w:author="Blacketer, Clair" w:date="2018-01-18T13:13:00Z">
              <w:r>
                <w:t xml:space="preserve">Map ordering_physician_id to physician_source_value to find provider_id. If there is no map </w:t>
              </w:r>
              <w:r>
                <w:lastRenderedPageBreak/>
                <w:t>then set to NULL.</w:t>
              </w:r>
            </w:ins>
          </w:p>
        </w:tc>
        <w:tc>
          <w:tcPr>
            <w:tcW w:w="0" w:type="auto"/>
          </w:tcPr>
          <w:p w14:paraId="5B016893" w14:textId="77777777" w:rsidR="00C55110" w:rsidRDefault="00C55110" w:rsidP="00C55110"/>
        </w:tc>
      </w:tr>
      <w:tr w:rsidR="00C55110" w14:paraId="7BD302AB" w14:textId="77777777">
        <w:tc>
          <w:tcPr>
            <w:tcW w:w="0" w:type="auto"/>
          </w:tcPr>
          <w:p w14:paraId="3A60BD51" w14:textId="77777777" w:rsidR="00C55110" w:rsidRDefault="00C55110" w:rsidP="00C55110">
            <w:r>
              <w:t>id</w:t>
            </w:r>
          </w:p>
        </w:tc>
        <w:tc>
          <w:tcPr>
            <w:tcW w:w="0" w:type="auto"/>
          </w:tcPr>
          <w:p w14:paraId="2C4B9D46" w14:textId="77777777" w:rsidR="00C55110" w:rsidRDefault="00C55110" w:rsidP="00C55110"/>
        </w:tc>
        <w:tc>
          <w:tcPr>
            <w:tcW w:w="0" w:type="auto"/>
          </w:tcPr>
          <w:p w14:paraId="6BDD5FE4" w14:textId="77777777" w:rsidR="00C55110" w:rsidRDefault="00C55110" w:rsidP="00C55110"/>
        </w:tc>
        <w:tc>
          <w:tcPr>
            <w:tcW w:w="0" w:type="auto"/>
          </w:tcPr>
          <w:p w14:paraId="26B4A963" w14:textId="77777777" w:rsidR="00C55110" w:rsidRDefault="00C55110" w:rsidP="00C55110">
            <w:r>
              <w:t>autogenerated</w:t>
            </w:r>
          </w:p>
        </w:tc>
      </w:tr>
      <w:tr w:rsidR="00C55110" w14:paraId="701C8236" w14:textId="77777777">
        <w:tc>
          <w:tcPr>
            <w:tcW w:w="0" w:type="auto"/>
          </w:tcPr>
          <w:p w14:paraId="691A53CD" w14:textId="77777777" w:rsidR="00C55110" w:rsidRDefault="00C55110" w:rsidP="00C55110">
            <w:r>
              <w:t>concept_id</w:t>
            </w:r>
          </w:p>
        </w:tc>
        <w:tc>
          <w:tcPr>
            <w:tcW w:w="0" w:type="auto"/>
          </w:tcPr>
          <w:p w14:paraId="320DDF14" w14:textId="77777777" w:rsidR="00C55110" w:rsidRDefault="00C55110" w:rsidP="00C55110">
            <w:r>
              <w:t>medication_id</w:t>
            </w:r>
          </w:p>
        </w:tc>
        <w:tc>
          <w:tcPr>
            <w:tcW w:w="0" w:type="auto"/>
          </w:tcPr>
          <w:p w14:paraId="5933C28E" w14:textId="77777777" w:rsidR="00C55110" w:rsidRDefault="00C55110" w:rsidP="00C55110">
            <w:r>
              <w:t>Use medication_id to link to hf_d_medication to find ndc_code. Use ndc_code with source-&gt;standard query with the filters:</w:t>
            </w:r>
          </w:p>
          <w:p w14:paraId="31BB9595" w14:textId="77777777" w:rsidR="00C55110" w:rsidRDefault="00C55110" w:rsidP="00C55110">
            <w:r>
              <w:t>where source_vocabulary_id = 'NDC'</w:t>
            </w:r>
          </w:p>
          <w:p w14:paraId="0466405C" w14:textId="77777777" w:rsidR="00C55110" w:rsidRDefault="00C55110" w:rsidP="00C55110">
            <w:r>
              <w:t>and target_invalid_reason is null</w:t>
            </w:r>
          </w:p>
          <w:p w14:paraId="61BFCAFB" w14:textId="77777777" w:rsidR="00C55110" w:rsidRDefault="00C55110" w:rsidP="00C55110">
            <w:r>
              <w:t>and target_vocabulary_id = 'RxNorm'</w:t>
            </w:r>
          </w:p>
          <w:p w14:paraId="6AC4DEAC" w14:textId="5DD64212" w:rsidR="00C55110" w:rsidRDefault="00C55110" w:rsidP="00C55110">
            <w:pPr>
              <w:rPr>
                <w:ins w:id="699" w:author="Blacketer, Clair" w:date="2018-01-18T12:09:00Z"/>
              </w:rPr>
            </w:pPr>
            <w:r>
              <w:t xml:space="preserve">and drug_exposure_start_date between </w:t>
            </w:r>
            <w:commentRangeStart w:id="700"/>
            <w:r>
              <w:t xml:space="preserve">valid_start_date </w:t>
            </w:r>
            <w:ins w:id="701" w:author="Blacketer, Clair" w:date="2018-01-19T12:44:00Z">
              <w:r w:rsidR="000563A5">
                <w:t xml:space="preserve">- 1 yr </w:t>
              </w:r>
            </w:ins>
            <w:r>
              <w:t>and valid_end_date</w:t>
            </w:r>
            <w:ins w:id="702" w:author="Blacketer, Clair" w:date="2018-01-19T12:44:00Z">
              <w:r w:rsidR="000563A5">
                <w:t xml:space="preserve"> + 1 yr</w:t>
              </w:r>
              <w:commentRangeEnd w:id="700"/>
              <w:r w:rsidR="000563A5">
                <w:rPr>
                  <w:rStyle w:val="CommentReference"/>
                </w:rPr>
                <w:commentReference w:id="700"/>
              </w:r>
            </w:ins>
          </w:p>
          <w:p w14:paraId="0578CBF3" w14:textId="77777777" w:rsidR="00C55110" w:rsidRDefault="00C55110" w:rsidP="00C55110">
            <w:pPr>
              <w:rPr>
                <w:ins w:id="703" w:author="Blacketer, Clair" w:date="2018-01-18T12:09:00Z"/>
              </w:rPr>
            </w:pPr>
          </w:p>
          <w:p w14:paraId="15DAFCEB" w14:textId="32583F58" w:rsidR="00C55110" w:rsidRPr="00FC1418" w:rsidRDefault="00C55110" w:rsidP="00C55110">
            <w:pPr>
              <w:rPr>
                <w:rFonts w:cstheme="minorHAnsi"/>
              </w:rPr>
            </w:pPr>
            <w:ins w:id="704" w:author="Blacketer, Clair" w:date="2018-01-18T12:09:00Z">
              <w:r w:rsidRPr="00FC1418">
                <w:rPr>
                  <w:rFonts w:cstheme="minorHAnsi"/>
                  <w:position w:val="3"/>
                  <w:sz w:val="20"/>
                  <w:szCs w:val="21"/>
                  <w:rPrChange w:id="705" w:author="Blacketer, Clair" w:date="2018-01-18T12:09:00Z">
                    <w:rPr>
                      <w:rFonts w:ascii="Arial" w:hAnsi="Arial" w:cs="Arial"/>
                      <w:position w:val="3"/>
                      <w:sz w:val="21"/>
                      <w:szCs w:val="21"/>
                    </w:rPr>
                  </w:rPrChange>
                </w:rPr>
                <w:t>When mapping DRUG_SOURCE_VALUE to a concept_id, map the 11-digit NDC code to SOURCE_CODE in OMOP vocab first. If no mapping found, map the first 9 digits of NDC code to SOURCE_CODE. If there is still no mapping found, remove leading and trailing zeros from the SOURCE_CODE in OMOP vocab and then try mapping the NDC code</w:t>
              </w:r>
            </w:ins>
          </w:p>
        </w:tc>
        <w:tc>
          <w:tcPr>
            <w:tcW w:w="0" w:type="auto"/>
          </w:tcPr>
          <w:p w14:paraId="0D256EE8" w14:textId="77777777" w:rsidR="00C55110" w:rsidRDefault="00C55110" w:rsidP="00C55110"/>
        </w:tc>
      </w:tr>
      <w:tr w:rsidR="00C55110" w14:paraId="1C7DB345" w14:textId="77777777">
        <w:tc>
          <w:tcPr>
            <w:tcW w:w="0" w:type="auto"/>
          </w:tcPr>
          <w:p w14:paraId="10BC39D8" w14:textId="77777777" w:rsidR="00C55110" w:rsidRDefault="00C55110" w:rsidP="00C55110">
            <w:r>
              <w:t>source_value</w:t>
            </w:r>
          </w:p>
        </w:tc>
        <w:tc>
          <w:tcPr>
            <w:tcW w:w="0" w:type="auto"/>
          </w:tcPr>
          <w:p w14:paraId="2003E06C" w14:textId="77777777" w:rsidR="00C55110" w:rsidRDefault="00C55110" w:rsidP="00C55110">
            <w:r>
              <w:t>medication_id</w:t>
            </w:r>
          </w:p>
        </w:tc>
        <w:tc>
          <w:tcPr>
            <w:tcW w:w="0" w:type="auto"/>
          </w:tcPr>
          <w:p w14:paraId="4FC5579D" w14:textId="77777777" w:rsidR="00C55110" w:rsidRDefault="00C55110" w:rsidP="00C55110">
            <w:r>
              <w:t>link to hf_d_medication to find ndc_code.</w:t>
            </w:r>
          </w:p>
        </w:tc>
        <w:tc>
          <w:tcPr>
            <w:tcW w:w="0" w:type="auto"/>
          </w:tcPr>
          <w:p w14:paraId="60BF0DB5" w14:textId="77777777" w:rsidR="00C55110" w:rsidRDefault="00C55110" w:rsidP="00C55110"/>
        </w:tc>
      </w:tr>
      <w:tr w:rsidR="00C55110" w14:paraId="18378754" w14:textId="77777777">
        <w:tc>
          <w:tcPr>
            <w:tcW w:w="0" w:type="auto"/>
          </w:tcPr>
          <w:p w14:paraId="1D5321BB" w14:textId="77777777" w:rsidR="00C55110" w:rsidRDefault="00C55110" w:rsidP="00C55110">
            <w:r>
              <w:t>source_concept_id</w:t>
            </w:r>
          </w:p>
        </w:tc>
        <w:tc>
          <w:tcPr>
            <w:tcW w:w="0" w:type="auto"/>
          </w:tcPr>
          <w:p w14:paraId="1941B73C" w14:textId="77777777" w:rsidR="00C55110" w:rsidRDefault="00C55110" w:rsidP="00C55110">
            <w:r>
              <w:t>medication_id</w:t>
            </w:r>
          </w:p>
        </w:tc>
        <w:tc>
          <w:tcPr>
            <w:tcW w:w="0" w:type="auto"/>
          </w:tcPr>
          <w:p w14:paraId="091F4A66" w14:textId="77777777" w:rsidR="00C55110" w:rsidRDefault="00C55110" w:rsidP="00C55110">
            <w:r>
              <w:t xml:space="preserve">link to hf_d_medication to find ndc_code. </w:t>
            </w:r>
          </w:p>
          <w:p w14:paraId="1075D71E" w14:textId="77777777" w:rsidR="00C55110" w:rsidRDefault="00C55110" w:rsidP="00C55110"/>
          <w:p w14:paraId="13CA45E2" w14:textId="77777777" w:rsidR="00C55110" w:rsidRDefault="00C55110" w:rsidP="00C55110">
            <w:r>
              <w:t>Use the source-&gt; source query with the filters:</w:t>
            </w:r>
          </w:p>
          <w:p w14:paraId="51E7BA7B" w14:textId="77777777" w:rsidR="00C55110" w:rsidRDefault="00C55110" w:rsidP="00C55110"/>
          <w:p w14:paraId="41E9D02F" w14:textId="77777777" w:rsidR="00C55110" w:rsidRDefault="00C55110" w:rsidP="00C55110">
            <w:r>
              <w:t xml:space="preserve">where source_vocabulary_id = 'NDC' </w:t>
            </w:r>
          </w:p>
          <w:p w14:paraId="41E46A33" w14:textId="77777777" w:rsidR="00C55110" w:rsidRDefault="00C55110" w:rsidP="00C55110">
            <w:r>
              <w:lastRenderedPageBreak/>
              <w:t>and target_vocabulary_id = 'NDC'</w:t>
            </w:r>
          </w:p>
          <w:p w14:paraId="458DB52A" w14:textId="09305BAF" w:rsidR="00C55110" w:rsidRDefault="00C55110" w:rsidP="00C55110">
            <w:pPr>
              <w:rPr>
                <w:ins w:id="706" w:author="Blacketer, Clair" w:date="2018-01-18T12:09:00Z"/>
              </w:rPr>
            </w:pPr>
            <w:r>
              <w:t xml:space="preserve">and drug_exposure_start_date between </w:t>
            </w:r>
            <w:commentRangeStart w:id="707"/>
            <w:r>
              <w:t>valid_start_date</w:t>
            </w:r>
            <w:ins w:id="708" w:author="Blacketer, Clair" w:date="2018-01-19T12:45:00Z">
              <w:r w:rsidR="000563A5">
                <w:t xml:space="preserve"> + 1yr</w:t>
              </w:r>
            </w:ins>
            <w:r>
              <w:t xml:space="preserve"> and valid_end_date</w:t>
            </w:r>
            <w:ins w:id="709" w:author="Blacketer, Clair" w:date="2018-01-19T12:45:00Z">
              <w:r w:rsidR="000563A5">
                <w:t xml:space="preserve"> + 1yr</w:t>
              </w:r>
              <w:commentRangeEnd w:id="707"/>
              <w:r w:rsidR="000563A5">
                <w:rPr>
                  <w:rStyle w:val="CommentReference"/>
                </w:rPr>
                <w:commentReference w:id="707"/>
              </w:r>
            </w:ins>
          </w:p>
          <w:p w14:paraId="10866651" w14:textId="77777777" w:rsidR="00C55110" w:rsidRPr="00FC1418" w:rsidRDefault="00C55110" w:rsidP="00C55110">
            <w:pPr>
              <w:rPr>
                <w:ins w:id="710" w:author="Blacketer, Clair" w:date="2018-01-18T12:09:00Z"/>
                <w:rFonts w:cstheme="minorHAnsi"/>
                <w:sz w:val="20"/>
                <w:rPrChange w:id="711" w:author="Blacketer, Clair" w:date="2018-01-18T12:10:00Z">
                  <w:rPr>
                    <w:ins w:id="712" w:author="Blacketer, Clair" w:date="2018-01-18T12:09:00Z"/>
                    <w:rFonts w:cstheme="minorHAnsi"/>
                  </w:rPr>
                </w:rPrChange>
              </w:rPr>
            </w:pPr>
          </w:p>
          <w:p w14:paraId="72CAF92C" w14:textId="2EDE6F13" w:rsidR="00C55110" w:rsidRDefault="00C55110" w:rsidP="00C55110">
            <w:ins w:id="713" w:author="Blacketer, Clair" w:date="2018-01-18T12:09:00Z">
              <w:r w:rsidRPr="00FC1418">
                <w:rPr>
                  <w:rFonts w:cstheme="minorHAnsi"/>
                  <w:position w:val="3"/>
                  <w:sz w:val="20"/>
                  <w:szCs w:val="21"/>
                  <w:rPrChange w:id="714" w:author="Blacketer, Clair" w:date="2018-01-18T12:10:00Z">
                    <w:rPr>
                      <w:rFonts w:ascii="Arial" w:hAnsi="Arial" w:cs="Arial"/>
                      <w:position w:val="3"/>
                      <w:sz w:val="21"/>
                      <w:szCs w:val="21"/>
                    </w:rPr>
                  </w:rPrChange>
                </w:rPr>
                <w:t>When mapping DRUG_SOURCE_VALUE to a concept_id, map the 11-digit NDC code to SOURCE_CODE in OMOP vocab first. If no mapping found, map the first 9 digits of NDC code to SOURCE_CODE. If there is still no mapping found, remove leading and trailing zeros from the SOURCE_CODE in OMOP vocab and then try mapping the NDC code</w:t>
              </w:r>
            </w:ins>
          </w:p>
        </w:tc>
        <w:tc>
          <w:tcPr>
            <w:tcW w:w="0" w:type="auto"/>
          </w:tcPr>
          <w:p w14:paraId="6FC5F43C" w14:textId="77777777" w:rsidR="00C55110" w:rsidRDefault="00C55110" w:rsidP="00C55110"/>
        </w:tc>
        <w:bookmarkStart w:id="715" w:name="_GoBack"/>
        <w:bookmarkEnd w:id="715"/>
      </w:tr>
      <w:tr w:rsidR="00C55110" w14:paraId="18439B8E" w14:textId="77777777">
        <w:tc>
          <w:tcPr>
            <w:tcW w:w="0" w:type="auto"/>
          </w:tcPr>
          <w:p w14:paraId="254F59CA" w14:textId="77777777" w:rsidR="00C55110" w:rsidRDefault="00C55110" w:rsidP="00C55110">
            <w:r>
              <w:t>type_concept_id</w:t>
            </w:r>
          </w:p>
        </w:tc>
        <w:tc>
          <w:tcPr>
            <w:tcW w:w="0" w:type="auto"/>
          </w:tcPr>
          <w:p w14:paraId="70345DAA" w14:textId="77777777" w:rsidR="00C55110" w:rsidRDefault="00C55110" w:rsidP="00C55110"/>
        </w:tc>
        <w:tc>
          <w:tcPr>
            <w:tcW w:w="0" w:type="auto"/>
          </w:tcPr>
          <w:p w14:paraId="23FA474F" w14:textId="77777777" w:rsidR="00C55110" w:rsidRDefault="00C55110" w:rsidP="00C55110"/>
        </w:tc>
        <w:tc>
          <w:tcPr>
            <w:tcW w:w="0" w:type="auto"/>
          </w:tcPr>
          <w:p w14:paraId="538E619D" w14:textId="77777777" w:rsidR="00C55110" w:rsidRDefault="00C55110" w:rsidP="00C55110">
            <w:r>
              <w:t>give all drugs the type concept 581373.</w:t>
            </w:r>
          </w:p>
        </w:tc>
      </w:tr>
      <w:tr w:rsidR="00C55110" w14:paraId="42505710" w14:textId="77777777">
        <w:tc>
          <w:tcPr>
            <w:tcW w:w="0" w:type="auto"/>
          </w:tcPr>
          <w:p w14:paraId="74B3500E" w14:textId="77777777" w:rsidR="00C55110" w:rsidRDefault="00C55110" w:rsidP="00C55110">
            <w:r>
              <w:t>start_date</w:t>
            </w:r>
          </w:p>
        </w:tc>
        <w:tc>
          <w:tcPr>
            <w:tcW w:w="0" w:type="auto"/>
          </w:tcPr>
          <w:p w14:paraId="1E130F24" w14:textId="77777777" w:rsidR="00C55110" w:rsidRDefault="00C55110" w:rsidP="00C55110">
            <w:r>
              <w:t>med_started_dt_tm</w:t>
            </w:r>
          </w:p>
        </w:tc>
        <w:tc>
          <w:tcPr>
            <w:tcW w:w="0" w:type="auto"/>
          </w:tcPr>
          <w:p w14:paraId="5C389AD6" w14:textId="77777777" w:rsidR="00C55110" w:rsidRDefault="00C55110" w:rsidP="00C55110"/>
        </w:tc>
        <w:tc>
          <w:tcPr>
            <w:tcW w:w="0" w:type="auto"/>
          </w:tcPr>
          <w:p w14:paraId="0298FDE1" w14:textId="77777777" w:rsidR="00C55110" w:rsidRDefault="00C55110" w:rsidP="00C55110"/>
        </w:tc>
      </w:tr>
      <w:tr w:rsidR="00C55110" w14:paraId="27A94C7D" w14:textId="77777777">
        <w:tc>
          <w:tcPr>
            <w:tcW w:w="0" w:type="auto"/>
          </w:tcPr>
          <w:p w14:paraId="1F28CEBE" w14:textId="77777777" w:rsidR="00C55110" w:rsidRDefault="00C55110" w:rsidP="00C55110">
            <w:r>
              <w:t>start_datetime</w:t>
            </w:r>
          </w:p>
        </w:tc>
        <w:tc>
          <w:tcPr>
            <w:tcW w:w="0" w:type="auto"/>
          </w:tcPr>
          <w:p w14:paraId="7B9015E7" w14:textId="77777777" w:rsidR="00C55110" w:rsidRDefault="00C55110" w:rsidP="00C55110">
            <w:r>
              <w:t>med_started_dt_tm</w:t>
            </w:r>
          </w:p>
        </w:tc>
        <w:tc>
          <w:tcPr>
            <w:tcW w:w="0" w:type="auto"/>
          </w:tcPr>
          <w:p w14:paraId="61A538AD" w14:textId="77777777" w:rsidR="00C55110" w:rsidRDefault="00C55110" w:rsidP="00C55110"/>
        </w:tc>
        <w:tc>
          <w:tcPr>
            <w:tcW w:w="0" w:type="auto"/>
          </w:tcPr>
          <w:p w14:paraId="1A7C2522" w14:textId="77777777" w:rsidR="00C55110" w:rsidRDefault="00C55110" w:rsidP="00C55110"/>
        </w:tc>
      </w:tr>
      <w:tr w:rsidR="00C55110" w14:paraId="254C7497" w14:textId="77777777">
        <w:tc>
          <w:tcPr>
            <w:tcW w:w="0" w:type="auto"/>
          </w:tcPr>
          <w:p w14:paraId="24E827A9" w14:textId="77777777" w:rsidR="00C55110" w:rsidRDefault="00C55110" w:rsidP="00C55110">
            <w:r>
              <w:t>end_date</w:t>
            </w:r>
          </w:p>
        </w:tc>
        <w:tc>
          <w:tcPr>
            <w:tcW w:w="0" w:type="auto"/>
          </w:tcPr>
          <w:p w14:paraId="79464679" w14:textId="77777777" w:rsidR="00C55110" w:rsidRDefault="00C55110" w:rsidP="00C55110">
            <w:r>
              <w:t>med_stopped_dt_tm</w:t>
            </w:r>
          </w:p>
        </w:tc>
        <w:tc>
          <w:tcPr>
            <w:tcW w:w="0" w:type="auto"/>
          </w:tcPr>
          <w:p w14:paraId="180A861F" w14:textId="77777777" w:rsidR="00C55110" w:rsidRDefault="00C55110" w:rsidP="00C55110"/>
        </w:tc>
        <w:tc>
          <w:tcPr>
            <w:tcW w:w="0" w:type="auto"/>
          </w:tcPr>
          <w:p w14:paraId="66C817F8" w14:textId="77777777" w:rsidR="00C55110" w:rsidRDefault="00C55110" w:rsidP="00C55110"/>
        </w:tc>
      </w:tr>
      <w:tr w:rsidR="00C55110" w14:paraId="6D68702E" w14:textId="77777777">
        <w:tc>
          <w:tcPr>
            <w:tcW w:w="0" w:type="auto"/>
          </w:tcPr>
          <w:p w14:paraId="01218320" w14:textId="77777777" w:rsidR="00C55110" w:rsidRDefault="00C55110" w:rsidP="00C55110">
            <w:r>
              <w:t>end_datetime</w:t>
            </w:r>
          </w:p>
        </w:tc>
        <w:tc>
          <w:tcPr>
            <w:tcW w:w="0" w:type="auto"/>
          </w:tcPr>
          <w:p w14:paraId="7DB013ED" w14:textId="77777777" w:rsidR="00C55110" w:rsidRDefault="00C55110" w:rsidP="00C55110">
            <w:r>
              <w:t>med_stopped_dt_tm</w:t>
            </w:r>
          </w:p>
        </w:tc>
        <w:tc>
          <w:tcPr>
            <w:tcW w:w="0" w:type="auto"/>
          </w:tcPr>
          <w:p w14:paraId="66F958DE" w14:textId="77777777" w:rsidR="00C55110" w:rsidRDefault="00C55110" w:rsidP="00C55110"/>
        </w:tc>
        <w:tc>
          <w:tcPr>
            <w:tcW w:w="0" w:type="auto"/>
          </w:tcPr>
          <w:p w14:paraId="06D32614" w14:textId="77777777" w:rsidR="00C55110" w:rsidRDefault="00C55110" w:rsidP="00C55110"/>
        </w:tc>
      </w:tr>
      <w:tr w:rsidR="00C55110" w14:paraId="27CF3AC9" w14:textId="77777777">
        <w:tc>
          <w:tcPr>
            <w:tcW w:w="0" w:type="auto"/>
          </w:tcPr>
          <w:p w14:paraId="5AA48746" w14:textId="77777777" w:rsidR="00C55110" w:rsidRDefault="00C55110" w:rsidP="00C55110">
            <w:r>
              <w:t>days_supply</w:t>
            </w:r>
          </w:p>
        </w:tc>
        <w:tc>
          <w:tcPr>
            <w:tcW w:w="0" w:type="auto"/>
          </w:tcPr>
          <w:p w14:paraId="74E67E4A" w14:textId="77777777" w:rsidR="00C55110" w:rsidRDefault="00C55110" w:rsidP="00C55110"/>
        </w:tc>
        <w:tc>
          <w:tcPr>
            <w:tcW w:w="0" w:type="auto"/>
          </w:tcPr>
          <w:p w14:paraId="4987D25F" w14:textId="77777777" w:rsidR="00C55110" w:rsidRDefault="00C55110" w:rsidP="00C55110"/>
        </w:tc>
        <w:tc>
          <w:tcPr>
            <w:tcW w:w="0" w:type="auto"/>
          </w:tcPr>
          <w:p w14:paraId="7A9E5928" w14:textId="77777777" w:rsidR="00C55110" w:rsidRDefault="00C55110" w:rsidP="00C55110"/>
        </w:tc>
      </w:tr>
      <w:tr w:rsidR="00C55110" w14:paraId="7FCF30F1" w14:textId="77777777">
        <w:tc>
          <w:tcPr>
            <w:tcW w:w="0" w:type="auto"/>
          </w:tcPr>
          <w:p w14:paraId="540EF02F" w14:textId="77777777" w:rsidR="00C55110" w:rsidRDefault="00C55110" w:rsidP="00C55110">
            <w:r>
              <w:t>dose_unit_concept_id</w:t>
            </w:r>
          </w:p>
        </w:tc>
        <w:tc>
          <w:tcPr>
            <w:tcW w:w="0" w:type="auto"/>
          </w:tcPr>
          <w:p w14:paraId="5C2119A2" w14:textId="77777777" w:rsidR="00C55110" w:rsidRDefault="00C55110" w:rsidP="00C55110">
            <w:r>
              <w:t>dose_units_id</w:t>
            </w:r>
          </w:p>
        </w:tc>
        <w:tc>
          <w:tcPr>
            <w:tcW w:w="0" w:type="auto"/>
          </w:tcPr>
          <w:p w14:paraId="4DB007E7" w14:textId="1B9F1E7B" w:rsidR="00C55110" w:rsidRDefault="00C55110" w:rsidP="00C55110">
            <w:pPr>
              <w:rPr>
                <w:ins w:id="716" w:author="Blacketer, Margaret [JRDUS]" w:date="2017-12-01T15:22:00Z"/>
              </w:rPr>
            </w:pPr>
            <w:commentRangeStart w:id="717"/>
            <w:commentRangeStart w:id="718"/>
            <w:r>
              <w:t xml:space="preserve">map dose_unit_id to hf_d_unit and then </w:t>
            </w:r>
            <w:del w:id="719" w:author="Blacketer, Margaret [JRDUS]" w:date="2017-12-01T15:22:00Z">
              <w:r w:rsidDel="00D32823">
                <w:delText>find concept_id using STCM</w:delText>
              </w:r>
              <w:commentRangeEnd w:id="717"/>
              <w:r w:rsidDel="00D32823">
                <w:rPr>
                  <w:rStyle w:val="CommentReference"/>
                </w:rPr>
                <w:commentReference w:id="717"/>
              </w:r>
            </w:del>
            <w:commentRangeEnd w:id="718"/>
            <w:r>
              <w:rPr>
                <w:rStyle w:val="CommentReference"/>
              </w:rPr>
              <w:commentReference w:id="718"/>
            </w:r>
            <w:ins w:id="720" w:author="Blacketer, Margaret [JRDUS]" w:date="2017-12-01T15:22:00Z">
              <w:r>
                <w:t>map to a concept_id using the source-&gt; standard query with the filters:</w:t>
              </w:r>
            </w:ins>
          </w:p>
          <w:p w14:paraId="7CE13E87" w14:textId="256FE64C" w:rsidR="00C55110" w:rsidRDefault="00C55110" w:rsidP="00C55110">
            <w:ins w:id="721" w:author="Blacketer, Margaret [JRDUS]" w:date="2017-12-01T15:22:00Z">
              <w:r>
                <w:t>where source_vocabulary_id = 'JNJ_CERNER_UNITS'</w:t>
              </w:r>
            </w:ins>
          </w:p>
        </w:tc>
        <w:tc>
          <w:tcPr>
            <w:tcW w:w="0" w:type="auto"/>
          </w:tcPr>
          <w:p w14:paraId="6828C9B6" w14:textId="77777777" w:rsidR="00C55110" w:rsidRDefault="00C55110" w:rsidP="00C55110"/>
        </w:tc>
      </w:tr>
      <w:tr w:rsidR="00C55110" w14:paraId="694D8941" w14:textId="77777777">
        <w:tc>
          <w:tcPr>
            <w:tcW w:w="0" w:type="auto"/>
          </w:tcPr>
          <w:p w14:paraId="4A9587FC" w14:textId="77777777" w:rsidR="00C55110" w:rsidRDefault="00C55110" w:rsidP="00C55110">
            <w:r>
              <w:t>dose_unit_source_value</w:t>
            </w:r>
          </w:p>
        </w:tc>
        <w:tc>
          <w:tcPr>
            <w:tcW w:w="0" w:type="auto"/>
          </w:tcPr>
          <w:p w14:paraId="658EA0E4" w14:textId="77777777" w:rsidR="00C55110" w:rsidRDefault="00C55110" w:rsidP="00C55110">
            <w:r>
              <w:t>dose_units_id</w:t>
            </w:r>
          </w:p>
        </w:tc>
        <w:tc>
          <w:tcPr>
            <w:tcW w:w="0" w:type="auto"/>
          </w:tcPr>
          <w:p w14:paraId="2BBF3C92" w14:textId="77777777" w:rsidR="00C55110" w:rsidRDefault="00C55110" w:rsidP="00C55110"/>
        </w:tc>
        <w:tc>
          <w:tcPr>
            <w:tcW w:w="0" w:type="auto"/>
          </w:tcPr>
          <w:p w14:paraId="62837C89" w14:textId="77777777" w:rsidR="00C55110" w:rsidRDefault="00C55110" w:rsidP="00C55110"/>
        </w:tc>
      </w:tr>
      <w:tr w:rsidR="00C55110" w14:paraId="2DFA4EC6" w14:textId="77777777">
        <w:tc>
          <w:tcPr>
            <w:tcW w:w="0" w:type="auto"/>
          </w:tcPr>
          <w:p w14:paraId="5E977B9F" w14:textId="77777777" w:rsidR="00C55110" w:rsidRDefault="00C55110" w:rsidP="00C55110">
            <w:r>
              <w:t>effective_drug_dose</w:t>
            </w:r>
          </w:p>
        </w:tc>
        <w:tc>
          <w:tcPr>
            <w:tcW w:w="0" w:type="auto"/>
          </w:tcPr>
          <w:p w14:paraId="746E6A03" w14:textId="77777777" w:rsidR="00C55110" w:rsidRDefault="00C55110" w:rsidP="00C55110"/>
        </w:tc>
        <w:tc>
          <w:tcPr>
            <w:tcW w:w="0" w:type="auto"/>
          </w:tcPr>
          <w:p w14:paraId="4AE5DA78" w14:textId="77777777" w:rsidR="00C55110" w:rsidRDefault="00C55110" w:rsidP="00C55110"/>
        </w:tc>
        <w:tc>
          <w:tcPr>
            <w:tcW w:w="0" w:type="auto"/>
          </w:tcPr>
          <w:p w14:paraId="6EFAFE4A" w14:textId="77777777" w:rsidR="00C55110" w:rsidRDefault="00C55110" w:rsidP="00C55110"/>
        </w:tc>
      </w:tr>
      <w:tr w:rsidR="00C55110" w14:paraId="7DB53305" w14:textId="77777777">
        <w:tc>
          <w:tcPr>
            <w:tcW w:w="0" w:type="auto"/>
          </w:tcPr>
          <w:p w14:paraId="76ACDF5D" w14:textId="77777777" w:rsidR="00C55110" w:rsidRDefault="00C55110" w:rsidP="00C55110">
            <w:r>
              <w:t>lot_number</w:t>
            </w:r>
          </w:p>
        </w:tc>
        <w:tc>
          <w:tcPr>
            <w:tcW w:w="0" w:type="auto"/>
          </w:tcPr>
          <w:p w14:paraId="6101E007" w14:textId="77777777" w:rsidR="00C55110" w:rsidRDefault="00C55110" w:rsidP="00C55110"/>
        </w:tc>
        <w:tc>
          <w:tcPr>
            <w:tcW w:w="0" w:type="auto"/>
          </w:tcPr>
          <w:p w14:paraId="1FFC6674" w14:textId="77777777" w:rsidR="00C55110" w:rsidRDefault="00C55110" w:rsidP="00C55110"/>
        </w:tc>
        <w:tc>
          <w:tcPr>
            <w:tcW w:w="0" w:type="auto"/>
          </w:tcPr>
          <w:p w14:paraId="30F337EC" w14:textId="77777777" w:rsidR="00C55110" w:rsidRDefault="00C55110" w:rsidP="00C55110"/>
        </w:tc>
      </w:tr>
      <w:tr w:rsidR="00C55110" w14:paraId="34950C47" w14:textId="77777777">
        <w:tc>
          <w:tcPr>
            <w:tcW w:w="0" w:type="auto"/>
          </w:tcPr>
          <w:p w14:paraId="2B73424D" w14:textId="77777777" w:rsidR="00C55110" w:rsidRDefault="00C55110" w:rsidP="00C55110">
            <w:r>
              <w:t>modifier_concept_id</w:t>
            </w:r>
          </w:p>
        </w:tc>
        <w:tc>
          <w:tcPr>
            <w:tcW w:w="0" w:type="auto"/>
          </w:tcPr>
          <w:p w14:paraId="7FC344A2" w14:textId="77777777" w:rsidR="00C55110" w:rsidRDefault="00C55110" w:rsidP="00C55110"/>
        </w:tc>
        <w:tc>
          <w:tcPr>
            <w:tcW w:w="0" w:type="auto"/>
          </w:tcPr>
          <w:p w14:paraId="012CF1B1" w14:textId="77777777" w:rsidR="00C55110" w:rsidRDefault="00C55110" w:rsidP="00C55110"/>
        </w:tc>
        <w:tc>
          <w:tcPr>
            <w:tcW w:w="0" w:type="auto"/>
          </w:tcPr>
          <w:p w14:paraId="3440CA13" w14:textId="77777777" w:rsidR="00C55110" w:rsidRDefault="00C55110" w:rsidP="00C55110"/>
        </w:tc>
      </w:tr>
      <w:tr w:rsidR="00C55110" w14:paraId="2AEA16AC" w14:textId="77777777">
        <w:tc>
          <w:tcPr>
            <w:tcW w:w="0" w:type="auto"/>
          </w:tcPr>
          <w:p w14:paraId="5504C8CF" w14:textId="77777777" w:rsidR="00C55110" w:rsidRDefault="00C55110" w:rsidP="00C55110">
            <w:r>
              <w:lastRenderedPageBreak/>
              <w:t>operator_concept_id</w:t>
            </w:r>
          </w:p>
        </w:tc>
        <w:tc>
          <w:tcPr>
            <w:tcW w:w="0" w:type="auto"/>
          </w:tcPr>
          <w:p w14:paraId="33989A8F" w14:textId="77777777" w:rsidR="00C55110" w:rsidRDefault="00C55110" w:rsidP="00C55110"/>
        </w:tc>
        <w:tc>
          <w:tcPr>
            <w:tcW w:w="0" w:type="auto"/>
          </w:tcPr>
          <w:p w14:paraId="006E2A95" w14:textId="77777777" w:rsidR="00C55110" w:rsidRDefault="00C55110" w:rsidP="00C55110"/>
        </w:tc>
        <w:tc>
          <w:tcPr>
            <w:tcW w:w="0" w:type="auto"/>
          </w:tcPr>
          <w:p w14:paraId="1D64464F" w14:textId="77777777" w:rsidR="00C55110" w:rsidRDefault="00C55110" w:rsidP="00C55110"/>
        </w:tc>
      </w:tr>
      <w:tr w:rsidR="00C55110" w14:paraId="50F679AC" w14:textId="77777777">
        <w:tc>
          <w:tcPr>
            <w:tcW w:w="0" w:type="auto"/>
          </w:tcPr>
          <w:p w14:paraId="71749EE2" w14:textId="77777777" w:rsidR="00C55110" w:rsidRDefault="00C55110" w:rsidP="00C55110">
            <w:r>
              <w:t>qualifier_concept_id</w:t>
            </w:r>
          </w:p>
        </w:tc>
        <w:tc>
          <w:tcPr>
            <w:tcW w:w="0" w:type="auto"/>
          </w:tcPr>
          <w:p w14:paraId="220036DB" w14:textId="77777777" w:rsidR="00C55110" w:rsidRDefault="00C55110" w:rsidP="00C55110"/>
        </w:tc>
        <w:tc>
          <w:tcPr>
            <w:tcW w:w="0" w:type="auto"/>
          </w:tcPr>
          <w:p w14:paraId="7D453D41" w14:textId="77777777" w:rsidR="00C55110" w:rsidRDefault="00C55110" w:rsidP="00C55110"/>
        </w:tc>
        <w:tc>
          <w:tcPr>
            <w:tcW w:w="0" w:type="auto"/>
          </w:tcPr>
          <w:p w14:paraId="644BF4AD" w14:textId="77777777" w:rsidR="00C55110" w:rsidRDefault="00C55110" w:rsidP="00C55110"/>
        </w:tc>
      </w:tr>
      <w:tr w:rsidR="00C55110" w14:paraId="0B5A3F3C" w14:textId="77777777">
        <w:tc>
          <w:tcPr>
            <w:tcW w:w="0" w:type="auto"/>
          </w:tcPr>
          <w:p w14:paraId="1AA699BF" w14:textId="77777777" w:rsidR="00C55110" w:rsidRDefault="00C55110" w:rsidP="00C55110">
            <w:r>
              <w:t>qualifier_source_value</w:t>
            </w:r>
          </w:p>
        </w:tc>
        <w:tc>
          <w:tcPr>
            <w:tcW w:w="0" w:type="auto"/>
          </w:tcPr>
          <w:p w14:paraId="0464FB33" w14:textId="77777777" w:rsidR="00C55110" w:rsidRDefault="00C55110" w:rsidP="00C55110"/>
        </w:tc>
        <w:tc>
          <w:tcPr>
            <w:tcW w:w="0" w:type="auto"/>
          </w:tcPr>
          <w:p w14:paraId="31057998" w14:textId="77777777" w:rsidR="00C55110" w:rsidRDefault="00C55110" w:rsidP="00C55110"/>
        </w:tc>
        <w:tc>
          <w:tcPr>
            <w:tcW w:w="0" w:type="auto"/>
          </w:tcPr>
          <w:p w14:paraId="3A167A2F" w14:textId="77777777" w:rsidR="00C55110" w:rsidRDefault="00C55110" w:rsidP="00C55110"/>
        </w:tc>
      </w:tr>
      <w:tr w:rsidR="00C55110" w14:paraId="4197A641" w14:textId="77777777">
        <w:tc>
          <w:tcPr>
            <w:tcW w:w="0" w:type="auto"/>
          </w:tcPr>
          <w:p w14:paraId="20389254" w14:textId="77777777" w:rsidR="00C55110" w:rsidRDefault="00C55110" w:rsidP="00C55110">
            <w:r>
              <w:t>quantity</w:t>
            </w:r>
          </w:p>
        </w:tc>
        <w:tc>
          <w:tcPr>
            <w:tcW w:w="0" w:type="auto"/>
          </w:tcPr>
          <w:p w14:paraId="35525677" w14:textId="77777777" w:rsidR="00C55110" w:rsidRDefault="00C55110" w:rsidP="00C55110">
            <w:r>
              <w:t>dose_quantity</w:t>
            </w:r>
          </w:p>
        </w:tc>
        <w:tc>
          <w:tcPr>
            <w:tcW w:w="0" w:type="auto"/>
          </w:tcPr>
          <w:p w14:paraId="32CBE4AE" w14:textId="77777777" w:rsidR="00C55110" w:rsidRDefault="00C55110" w:rsidP="00C55110"/>
        </w:tc>
        <w:tc>
          <w:tcPr>
            <w:tcW w:w="0" w:type="auto"/>
          </w:tcPr>
          <w:p w14:paraId="5310ABB2" w14:textId="77777777" w:rsidR="00C55110" w:rsidRDefault="00C55110" w:rsidP="00C55110"/>
        </w:tc>
      </w:tr>
      <w:tr w:rsidR="00C55110" w14:paraId="753DF062" w14:textId="77777777">
        <w:tc>
          <w:tcPr>
            <w:tcW w:w="0" w:type="auto"/>
          </w:tcPr>
          <w:p w14:paraId="71D1D63D" w14:textId="77777777" w:rsidR="00C55110" w:rsidRDefault="00C55110" w:rsidP="00C55110">
            <w:r>
              <w:t>range_high</w:t>
            </w:r>
          </w:p>
        </w:tc>
        <w:tc>
          <w:tcPr>
            <w:tcW w:w="0" w:type="auto"/>
          </w:tcPr>
          <w:p w14:paraId="1A14DF11" w14:textId="77777777" w:rsidR="00C55110" w:rsidRDefault="00C55110" w:rsidP="00C55110"/>
        </w:tc>
        <w:tc>
          <w:tcPr>
            <w:tcW w:w="0" w:type="auto"/>
          </w:tcPr>
          <w:p w14:paraId="2DBE6139" w14:textId="77777777" w:rsidR="00C55110" w:rsidRDefault="00C55110" w:rsidP="00C55110"/>
        </w:tc>
        <w:tc>
          <w:tcPr>
            <w:tcW w:w="0" w:type="auto"/>
          </w:tcPr>
          <w:p w14:paraId="7BA49D92" w14:textId="77777777" w:rsidR="00C55110" w:rsidRDefault="00C55110" w:rsidP="00C55110"/>
        </w:tc>
      </w:tr>
      <w:tr w:rsidR="00C55110" w14:paraId="0E85EE62" w14:textId="77777777">
        <w:tc>
          <w:tcPr>
            <w:tcW w:w="0" w:type="auto"/>
          </w:tcPr>
          <w:p w14:paraId="643BD3AA" w14:textId="77777777" w:rsidR="00C55110" w:rsidRDefault="00C55110" w:rsidP="00C55110">
            <w:r>
              <w:t>range_low</w:t>
            </w:r>
          </w:p>
        </w:tc>
        <w:tc>
          <w:tcPr>
            <w:tcW w:w="0" w:type="auto"/>
          </w:tcPr>
          <w:p w14:paraId="66340888" w14:textId="77777777" w:rsidR="00C55110" w:rsidRDefault="00C55110" w:rsidP="00C55110"/>
        </w:tc>
        <w:tc>
          <w:tcPr>
            <w:tcW w:w="0" w:type="auto"/>
          </w:tcPr>
          <w:p w14:paraId="75383932" w14:textId="77777777" w:rsidR="00C55110" w:rsidRDefault="00C55110" w:rsidP="00C55110"/>
        </w:tc>
        <w:tc>
          <w:tcPr>
            <w:tcW w:w="0" w:type="auto"/>
          </w:tcPr>
          <w:p w14:paraId="08F733AB" w14:textId="77777777" w:rsidR="00C55110" w:rsidRDefault="00C55110" w:rsidP="00C55110"/>
        </w:tc>
      </w:tr>
      <w:tr w:rsidR="00C55110" w14:paraId="3242B007" w14:textId="77777777">
        <w:tc>
          <w:tcPr>
            <w:tcW w:w="0" w:type="auto"/>
          </w:tcPr>
          <w:p w14:paraId="4316CF1D" w14:textId="77777777" w:rsidR="00C55110" w:rsidRDefault="00C55110" w:rsidP="00C55110">
            <w:r>
              <w:t>refills</w:t>
            </w:r>
          </w:p>
        </w:tc>
        <w:tc>
          <w:tcPr>
            <w:tcW w:w="0" w:type="auto"/>
          </w:tcPr>
          <w:p w14:paraId="5D145723" w14:textId="77777777" w:rsidR="00C55110" w:rsidRDefault="00C55110" w:rsidP="00C55110"/>
        </w:tc>
        <w:tc>
          <w:tcPr>
            <w:tcW w:w="0" w:type="auto"/>
          </w:tcPr>
          <w:p w14:paraId="705FBE1E" w14:textId="77777777" w:rsidR="00C55110" w:rsidRDefault="00C55110" w:rsidP="00C55110"/>
        </w:tc>
        <w:tc>
          <w:tcPr>
            <w:tcW w:w="0" w:type="auto"/>
          </w:tcPr>
          <w:p w14:paraId="240D6E06" w14:textId="77777777" w:rsidR="00C55110" w:rsidRDefault="00C55110" w:rsidP="00C55110"/>
        </w:tc>
      </w:tr>
      <w:tr w:rsidR="00C55110" w14:paraId="3F3B3B1E" w14:textId="77777777">
        <w:tc>
          <w:tcPr>
            <w:tcW w:w="0" w:type="auto"/>
          </w:tcPr>
          <w:p w14:paraId="4367B9D6" w14:textId="77777777" w:rsidR="00C55110" w:rsidRDefault="00C55110" w:rsidP="00C55110">
            <w:r>
              <w:t>route_concept_id</w:t>
            </w:r>
          </w:p>
        </w:tc>
        <w:tc>
          <w:tcPr>
            <w:tcW w:w="0" w:type="auto"/>
          </w:tcPr>
          <w:p w14:paraId="7D51108B" w14:textId="77777777" w:rsidR="00C55110" w:rsidRDefault="00C55110" w:rsidP="00C55110">
            <w:r>
              <w:t>route_administration_id</w:t>
            </w:r>
          </w:p>
        </w:tc>
        <w:tc>
          <w:tcPr>
            <w:tcW w:w="0" w:type="auto"/>
          </w:tcPr>
          <w:p w14:paraId="0065F3F2" w14:textId="77777777" w:rsidR="00C55110" w:rsidRDefault="00C55110" w:rsidP="00C55110">
            <w:pPr>
              <w:rPr>
                <w:ins w:id="722" w:author="Blacketer, Margaret [JRDUS]" w:date="2017-12-01T15:26:00Z"/>
              </w:rPr>
            </w:pPr>
            <w:commentRangeStart w:id="723"/>
            <w:del w:id="724" w:author="Blacketer, Margaret [JRDUS]" w:date="2017-12-01T15:26:00Z">
              <w:r w:rsidDel="00D32823">
                <w:delText>map route_admins to loinc codes</w:delText>
              </w:r>
              <w:commentRangeEnd w:id="723"/>
              <w:r w:rsidDel="00D32823">
                <w:rPr>
                  <w:rStyle w:val="CommentReference"/>
                </w:rPr>
                <w:commentReference w:id="723"/>
              </w:r>
            </w:del>
            <w:ins w:id="725" w:author="Blacketer, Margaret [JRDUS]" w:date="2017-12-01T15:26:00Z">
              <w:r>
                <w:t xml:space="preserve">Use the source -&gt; standard </w:t>
              </w:r>
              <w:proofErr w:type="gramStart"/>
              <w:r>
                <w:t>query  to</w:t>
              </w:r>
              <w:proofErr w:type="gramEnd"/>
              <w:r>
                <w:t xml:space="preserve"> map the field route_administration_id using the filter:</w:t>
              </w:r>
            </w:ins>
          </w:p>
          <w:p w14:paraId="2449D9C0" w14:textId="77777777" w:rsidR="00C55110" w:rsidRDefault="00C55110" w:rsidP="00C55110">
            <w:pPr>
              <w:rPr>
                <w:ins w:id="726" w:author="Blacketer, Margaret [JRDUS]" w:date="2017-12-01T15:26:00Z"/>
              </w:rPr>
            </w:pPr>
          </w:p>
          <w:p w14:paraId="29F4A17A" w14:textId="61597C76" w:rsidR="00C55110" w:rsidRDefault="00C55110" w:rsidP="00C55110">
            <w:ins w:id="727" w:author="Blacketer, Margaret [JRDUS]" w:date="2017-12-01T15:26:00Z">
              <w:r>
                <w:t xml:space="preserve">Where source_vocabulary_id = </w:t>
              </w:r>
            </w:ins>
            <w:ins w:id="728" w:author="Blacketer, Margaret [JRDUS]" w:date="2017-12-01T15:27:00Z">
              <w:r>
                <w:t>‘JNJ_CERNER_ROUTE_ADM’</w:t>
              </w:r>
            </w:ins>
          </w:p>
        </w:tc>
        <w:tc>
          <w:tcPr>
            <w:tcW w:w="0" w:type="auto"/>
          </w:tcPr>
          <w:p w14:paraId="28E39E43" w14:textId="77777777" w:rsidR="00C55110" w:rsidRDefault="00C55110" w:rsidP="00C55110"/>
        </w:tc>
      </w:tr>
      <w:tr w:rsidR="00C55110" w14:paraId="32B2E166" w14:textId="77777777">
        <w:tc>
          <w:tcPr>
            <w:tcW w:w="0" w:type="auto"/>
          </w:tcPr>
          <w:p w14:paraId="5E57D260" w14:textId="77777777" w:rsidR="00C55110" w:rsidRDefault="00C55110" w:rsidP="00C55110">
            <w:r>
              <w:t>route_source_value</w:t>
            </w:r>
          </w:p>
        </w:tc>
        <w:tc>
          <w:tcPr>
            <w:tcW w:w="0" w:type="auto"/>
          </w:tcPr>
          <w:p w14:paraId="6A2E9CF7" w14:textId="77777777" w:rsidR="00C55110" w:rsidRDefault="00C55110" w:rsidP="00C55110"/>
        </w:tc>
        <w:tc>
          <w:tcPr>
            <w:tcW w:w="0" w:type="auto"/>
          </w:tcPr>
          <w:p w14:paraId="1948A5BF" w14:textId="77777777" w:rsidR="00C55110" w:rsidRDefault="00C55110" w:rsidP="00C55110"/>
        </w:tc>
        <w:tc>
          <w:tcPr>
            <w:tcW w:w="0" w:type="auto"/>
          </w:tcPr>
          <w:p w14:paraId="130B4716" w14:textId="77777777" w:rsidR="00C55110" w:rsidRDefault="00C55110" w:rsidP="00C55110"/>
        </w:tc>
      </w:tr>
      <w:tr w:rsidR="00C55110" w14:paraId="395D7F8B" w14:textId="77777777">
        <w:tc>
          <w:tcPr>
            <w:tcW w:w="0" w:type="auto"/>
          </w:tcPr>
          <w:p w14:paraId="137DC7B2" w14:textId="77777777" w:rsidR="00C55110" w:rsidRDefault="00C55110" w:rsidP="00C55110">
            <w:r>
              <w:t>sig</w:t>
            </w:r>
          </w:p>
        </w:tc>
        <w:tc>
          <w:tcPr>
            <w:tcW w:w="0" w:type="auto"/>
          </w:tcPr>
          <w:p w14:paraId="5B62AFA2" w14:textId="77777777" w:rsidR="00C55110" w:rsidRDefault="00C55110" w:rsidP="00C55110"/>
        </w:tc>
        <w:tc>
          <w:tcPr>
            <w:tcW w:w="0" w:type="auto"/>
          </w:tcPr>
          <w:p w14:paraId="73F8CDFD" w14:textId="77777777" w:rsidR="00C55110" w:rsidRDefault="00C55110" w:rsidP="00C55110"/>
        </w:tc>
        <w:tc>
          <w:tcPr>
            <w:tcW w:w="0" w:type="auto"/>
          </w:tcPr>
          <w:p w14:paraId="2B035195" w14:textId="77777777" w:rsidR="00C55110" w:rsidRDefault="00C55110" w:rsidP="00C55110"/>
        </w:tc>
      </w:tr>
      <w:tr w:rsidR="00C55110" w14:paraId="012EE4D8" w14:textId="77777777">
        <w:tc>
          <w:tcPr>
            <w:tcW w:w="0" w:type="auto"/>
          </w:tcPr>
          <w:p w14:paraId="52F2DD19" w14:textId="77777777" w:rsidR="00C55110" w:rsidRDefault="00C55110" w:rsidP="00C55110">
            <w:r>
              <w:t>stop_reason</w:t>
            </w:r>
          </w:p>
        </w:tc>
        <w:tc>
          <w:tcPr>
            <w:tcW w:w="0" w:type="auto"/>
          </w:tcPr>
          <w:p w14:paraId="4A18ED9C" w14:textId="77777777" w:rsidR="00C55110" w:rsidRDefault="00C55110" w:rsidP="00C55110"/>
        </w:tc>
        <w:tc>
          <w:tcPr>
            <w:tcW w:w="0" w:type="auto"/>
          </w:tcPr>
          <w:p w14:paraId="3960583B" w14:textId="77777777" w:rsidR="00C55110" w:rsidRDefault="00C55110" w:rsidP="00C55110"/>
        </w:tc>
        <w:tc>
          <w:tcPr>
            <w:tcW w:w="0" w:type="auto"/>
          </w:tcPr>
          <w:p w14:paraId="4025B21D" w14:textId="77777777" w:rsidR="00C55110" w:rsidRDefault="00C55110" w:rsidP="00C55110"/>
        </w:tc>
      </w:tr>
      <w:tr w:rsidR="00C55110" w14:paraId="5453B578" w14:textId="77777777">
        <w:tc>
          <w:tcPr>
            <w:tcW w:w="0" w:type="auto"/>
          </w:tcPr>
          <w:p w14:paraId="7F0DF1EE" w14:textId="77777777" w:rsidR="00C55110" w:rsidRDefault="00C55110" w:rsidP="00C55110">
            <w:r>
              <w:t>unique_device_id</w:t>
            </w:r>
          </w:p>
        </w:tc>
        <w:tc>
          <w:tcPr>
            <w:tcW w:w="0" w:type="auto"/>
          </w:tcPr>
          <w:p w14:paraId="550731E5" w14:textId="77777777" w:rsidR="00C55110" w:rsidRDefault="00C55110" w:rsidP="00C55110"/>
        </w:tc>
        <w:tc>
          <w:tcPr>
            <w:tcW w:w="0" w:type="auto"/>
          </w:tcPr>
          <w:p w14:paraId="1011FBEE" w14:textId="77777777" w:rsidR="00C55110" w:rsidRDefault="00C55110" w:rsidP="00C55110"/>
        </w:tc>
        <w:tc>
          <w:tcPr>
            <w:tcW w:w="0" w:type="auto"/>
          </w:tcPr>
          <w:p w14:paraId="1CFA95DB" w14:textId="77777777" w:rsidR="00C55110" w:rsidRDefault="00C55110" w:rsidP="00C55110"/>
        </w:tc>
      </w:tr>
      <w:tr w:rsidR="00C55110" w14:paraId="42231E10" w14:textId="77777777">
        <w:tc>
          <w:tcPr>
            <w:tcW w:w="0" w:type="auto"/>
          </w:tcPr>
          <w:p w14:paraId="2A659E4D" w14:textId="77777777" w:rsidR="00C55110" w:rsidRDefault="00C55110" w:rsidP="00C55110">
            <w:r>
              <w:t>unit_concept_id</w:t>
            </w:r>
          </w:p>
        </w:tc>
        <w:tc>
          <w:tcPr>
            <w:tcW w:w="0" w:type="auto"/>
          </w:tcPr>
          <w:p w14:paraId="1776C46B" w14:textId="77777777" w:rsidR="00C55110" w:rsidRDefault="00C55110" w:rsidP="00C55110"/>
        </w:tc>
        <w:tc>
          <w:tcPr>
            <w:tcW w:w="0" w:type="auto"/>
          </w:tcPr>
          <w:p w14:paraId="425A0B8C" w14:textId="77777777" w:rsidR="00C55110" w:rsidRDefault="00C55110" w:rsidP="00C55110"/>
        </w:tc>
        <w:tc>
          <w:tcPr>
            <w:tcW w:w="0" w:type="auto"/>
          </w:tcPr>
          <w:p w14:paraId="1379C910" w14:textId="77777777" w:rsidR="00C55110" w:rsidRDefault="00C55110" w:rsidP="00C55110"/>
        </w:tc>
      </w:tr>
      <w:tr w:rsidR="00C55110" w14:paraId="69396EBD" w14:textId="77777777">
        <w:tc>
          <w:tcPr>
            <w:tcW w:w="0" w:type="auto"/>
          </w:tcPr>
          <w:p w14:paraId="58452EF1" w14:textId="77777777" w:rsidR="00C55110" w:rsidRDefault="00C55110" w:rsidP="00C55110">
            <w:r>
              <w:t>unit_source_value</w:t>
            </w:r>
          </w:p>
        </w:tc>
        <w:tc>
          <w:tcPr>
            <w:tcW w:w="0" w:type="auto"/>
          </w:tcPr>
          <w:p w14:paraId="7126B94D" w14:textId="77777777" w:rsidR="00C55110" w:rsidRDefault="00C55110" w:rsidP="00C55110"/>
        </w:tc>
        <w:tc>
          <w:tcPr>
            <w:tcW w:w="0" w:type="auto"/>
          </w:tcPr>
          <w:p w14:paraId="759FB26F" w14:textId="77777777" w:rsidR="00C55110" w:rsidRDefault="00C55110" w:rsidP="00C55110"/>
        </w:tc>
        <w:tc>
          <w:tcPr>
            <w:tcW w:w="0" w:type="auto"/>
          </w:tcPr>
          <w:p w14:paraId="0A8D4915" w14:textId="77777777" w:rsidR="00C55110" w:rsidRDefault="00C55110" w:rsidP="00C55110"/>
        </w:tc>
      </w:tr>
      <w:tr w:rsidR="00C55110" w14:paraId="029BED3C" w14:textId="77777777">
        <w:tc>
          <w:tcPr>
            <w:tcW w:w="0" w:type="auto"/>
          </w:tcPr>
          <w:p w14:paraId="5B5A26C5" w14:textId="77777777" w:rsidR="00C55110" w:rsidRDefault="00C55110" w:rsidP="00C55110">
            <w:r>
              <w:t>value_as_concept_id</w:t>
            </w:r>
          </w:p>
        </w:tc>
        <w:tc>
          <w:tcPr>
            <w:tcW w:w="0" w:type="auto"/>
          </w:tcPr>
          <w:p w14:paraId="2C8E32CD" w14:textId="77777777" w:rsidR="00C55110" w:rsidRDefault="00C55110" w:rsidP="00C55110"/>
        </w:tc>
        <w:tc>
          <w:tcPr>
            <w:tcW w:w="0" w:type="auto"/>
          </w:tcPr>
          <w:p w14:paraId="663FB724" w14:textId="77777777" w:rsidR="00C55110" w:rsidRDefault="00C55110" w:rsidP="00C55110"/>
        </w:tc>
        <w:tc>
          <w:tcPr>
            <w:tcW w:w="0" w:type="auto"/>
          </w:tcPr>
          <w:p w14:paraId="3561C3A9" w14:textId="77777777" w:rsidR="00C55110" w:rsidRDefault="00C55110" w:rsidP="00C55110"/>
        </w:tc>
      </w:tr>
      <w:tr w:rsidR="00C55110" w14:paraId="637EB0B5" w14:textId="77777777">
        <w:tc>
          <w:tcPr>
            <w:tcW w:w="0" w:type="auto"/>
          </w:tcPr>
          <w:p w14:paraId="32E8CB2C" w14:textId="77777777" w:rsidR="00C55110" w:rsidRDefault="00C55110" w:rsidP="00C55110">
            <w:r>
              <w:t>value_as_number</w:t>
            </w:r>
          </w:p>
        </w:tc>
        <w:tc>
          <w:tcPr>
            <w:tcW w:w="0" w:type="auto"/>
          </w:tcPr>
          <w:p w14:paraId="27C72F8E" w14:textId="77777777" w:rsidR="00C55110" w:rsidRDefault="00C55110" w:rsidP="00C55110"/>
        </w:tc>
        <w:tc>
          <w:tcPr>
            <w:tcW w:w="0" w:type="auto"/>
          </w:tcPr>
          <w:p w14:paraId="1F781987" w14:textId="77777777" w:rsidR="00C55110" w:rsidRDefault="00C55110" w:rsidP="00C55110"/>
        </w:tc>
        <w:tc>
          <w:tcPr>
            <w:tcW w:w="0" w:type="auto"/>
          </w:tcPr>
          <w:p w14:paraId="5D7819B2" w14:textId="77777777" w:rsidR="00C55110" w:rsidRDefault="00C55110" w:rsidP="00C55110"/>
        </w:tc>
      </w:tr>
      <w:tr w:rsidR="00C55110" w14:paraId="6F7E9DF3" w14:textId="77777777">
        <w:tc>
          <w:tcPr>
            <w:tcW w:w="0" w:type="auto"/>
          </w:tcPr>
          <w:p w14:paraId="0E4DF0F0" w14:textId="77777777" w:rsidR="00C55110" w:rsidRDefault="00C55110" w:rsidP="00C55110">
            <w:r>
              <w:t>value_as_string</w:t>
            </w:r>
          </w:p>
        </w:tc>
        <w:tc>
          <w:tcPr>
            <w:tcW w:w="0" w:type="auto"/>
          </w:tcPr>
          <w:p w14:paraId="5F20F137" w14:textId="77777777" w:rsidR="00C55110" w:rsidRDefault="00C55110" w:rsidP="00C55110"/>
        </w:tc>
        <w:tc>
          <w:tcPr>
            <w:tcW w:w="0" w:type="auto"/>
          </w:tcPr>
          <w:p w14:paraId="0DD2B682" w14:textId="77777777" w:rsidR="00C55110" w:rsidRDefault="00C55110" w:rsidP="00C55110"/>
        </w:tc>
        <w:tc>
          <w:tcPr>
            <w:tcW w:w="0" w:type="auto"/>
          </w:tcPr>
          <w:p w14:paraId="67B03F70" w14:textId="77777777" w:rsidR="00C55110" w:rsidRDefault="00C55110" w:rsidP="00C55110"/>
        </w:tc>
      </w:tr>
      <w:tr w:rsidR="00C55110" w14:paraId="3A8DAA4D" w14:textId="77777777">
        <w:tc>
          <w:tcPr>
            <w:tcW w:w="0" w:type="auto"/>
          </w:tcPr>
          <w:p w14:paraId="677E738D" w14:textId="77777777" w:rsidR="00C55110" w:rsidRDefault="00C55110" w:rsidP="00C55110">
            <w:r>
              <w:t>value_source_value</w:t>
            </w:r>
          </w:p>
        </w:tc>
        <w:tc>
          <w:tcPr>
            <w:tcW w:w="0" w:type="auto"/>
          </w:tcPr>
          <w:p w14:paraId="7923E739" w14:textId="77777777" w:rsidR="00C55110" w:rsidRDefault="00C55110" w:rsidP="00C55110"/>
        </w:tc>
        <w:tc>
          <w:tcPr>
            <w:tcW w:w="0" w:type="auto"/>
          </w:tcPr>
          <w:p w14:paraId="716A7156" w14:textId="77777777" w:rsidR="00C55110" w:rsidRDefault="00C55110" w:rsidP="00C55110"/>
        </w:tc>
        <w:tc>
          <w:tcPr>
            <w:tcW w:w="0" w:type="auto"/>
          </w:tcPr>
          <w:p w14:paraId="1B8AE55C" w14:textId="77777777" w:rsidR="00C55110" w:rsidRDefault="00C55110" w:rsidP="00C55110"/>
        </w:tc>
      </w:tr>
      <w:tr w:rsidR="00C55110" w14:paraId="23624F6D" w14:textId="77777777">
        <w:tc>
          <w:tcPr>
            <w:tcW w:w="0" w:type="auto"/>
          </w:tcPr>
          <w:p w14:paraId="67CB286F" w14:textId="77777777" w:rsidR="00C55110" w:rsidRDefault="00C55110" w:rsidP="00C55110">
            <w:r>
              <w:t>anatomic_site_concept_id</w:t>
            </w:r>
          </w:p>
        </w:tc>
        <w:tc>
          <w:tcPr>
            <w:tcW w:w="0" w:type="auto"/>
          </w:tcPr>
          <w:p w14:paraId="77DB09B4" w14:textId="77777777" w:rsidR="00C55110" w:rsidRDefault="00C55110" w:rsidP="00C55110"/>
        </w:tc>
        <w:tc>
          <w:tcPr>
            <w:tcW w:w="0" w:type="auto"/>
          </w:tcPr>
          <w:p w14:paraId="2910475C" w14:textId="77777777" w:rsidR="00C55110" w:rsidRDefault="00C55110" w:rsidP="00C55110"/>
        </w:tc>
        <w:tc>
          <w:tcPr>
            <w:tcW w:w="0" w:type="auto"/>
          </w:tcPr>
          <w:p w14:paraId="708E6FC2" w14:textId="77777777" w:rsidR="00C55110" w:rsidRDefault="00C55110" w:rsidP="00C55110"/>
        </w:tc>
      </w:tr>
      <w:tr w:rsidR="00C55110" w14:paraId="3B01EE9E" w14:textId="77777777">
        <w:tc>
          <w:tcPr>
            <w:tcW w:w="0" w:type="auto"/>
          </w:tcPr>
          <w:p w14:paraId="0D8DDC72" w14:textId="77777777" w:rsidR="00C55110" w:rsidRDefault="00C55110" w:rsidP="00C55110">
            <w:r>
              <w:t>disease_status_concept_id</w:t>
            </w:r>
          </w:p>
        </w:tc>
        <w:tc>
          <w:tcPr>
            <w:tcW w:w="0" w:type="auto"/>
          </w:tcPr>
          <w:p w14:paraId="164EBEB5" w14:textId="77777777" w:rsidR="00C55110" w:rsidRDefault="00C55110" w:rsidP="00C55110"/>
        </w:tc>
        <w:tc>
          <w:tcPr>
            <w:tcW w:w="0" w:type="auto"/>
          </w:tcPr>
          <w:p w14:paraId="65F6EF8E" w14:textId="77777777" w:rsidR="00C55110" w:rsidRDefault="00C55110" w:rsidP="00C55110"/>
        </w:tc>
        <w:tc>
          <w:tcPr>
            <w:tcW w:w="0" w:type="auto"/>
          </w:tcPr>
          <w:p w14:paraId="4D511791" w14:textId="77777777" w:rsidR="00C55110" w:rsidRDefault="00C55110" w:rsidP="00C55110"/>
        </w:tc>
      </w:tr>
      <w:tr w:rsidR="00C55110" w14:paraId="54F87F68" w14:textId="77777777">
        <w:tc>
          <w:tcPr>
            <w:tcW w:w="0" w:type="auto"/>
          </w:tcPr>
          <w:p w14:paraId="542BEE2D" w14:textId="77777777" w:rsidR="00C55110" w:rsidRDefault="00C55110" w:rsidP="00C55110">
            <w:r>
              <w:t>specimen_source_id</w:t>
            </w:r>
          </w:p>
        </w:tc>
        <w:tc>
          <w:tcPr>
            <w:tcW w:w="0" w:type="auto"/>
          </w:tcPr>
          <w:p w14:paraId="345D18D4" w14:textId="77777777" w:rsidR="00C55110" w:rsidRDefault="00C55110" w:rsidP="00C55110"/>
        </w:tc>
        <w:tc>
          <w:tcPr>
            <w:tcW w:w="0" w:type="auto"/>
          </w:tcPr>
          <w:p w14:paraId="728E46BE" w14:textId="77777777" w:rsidR="00C55110" w:rsidRDefault="00C55110" w:rsidP="00C55110"/>
        </w:tc>
        <w:tc>
          <w:tcPr>
            <w:tcW w:w="0" w:type="auto"/>
          </w:tcPr>
          <w:p w14:paraId="573CDD09" w14:textId="77777777" w:rsidR="00C55110" w:rsidRDefault="00C55110" w:rsidP="00C55110"/>
        </w:tc>
      </w:tr>
      <w:tr w:rsidR="00C55110" w14:paraId="6B26EACF" w14:textId="77777777">
        <w:tc>
          <w:tcPr>
            <w:tcW w:w="0" w:type="auto"/>
          </w:tcPr>
          <w:p w14:paraId="5C3C8A27" w14:textId="77777777" w:rsidR="00C55110" w:rsidRDefault="00C55110" w:rsidP="00C55110">
            <w:r>
              <w:t>anatomic_site_source_value</w:t>
            </w:r>
          </w:p>
        </w:tc>
        <w:tc>
          <w:tcPr>
            <w:tcW w:w="0" w:type="auto"/>
          </w:tcPr>
          <w:p w14:paraId="198CDE0D" w14:textId="77777777" w:rsidR="00C55110" w:rsidRDefault="00C55110" w:rsidP="00C55110"/>
        </w:tc>
        <w:tc>
          <w:tcPr>
            <w:tcW w:w="0" w:type="auto"/>
          </w:tcPr>
          <w:p w14:paraId="4C2F5111" w14:textId="77777777" w:rsidR="00C55110" w:rsidRDefault="00C55110" w:rsidP="00C55110"/>
        </w:tc>
        <w:tc>
          <w:tcPr>
            <w:tcW w:w="0" w:type="auto"/>
          </w:tcPr>
          <w:p w14:paraId="4E45E9CB" w14:textId="77777777" w:rsidR="00C55110" w:rsidRDefault="00C55110" w:rsidP="00C55110"/>
        </w:tc>
      </w:tr>
      <w:tr w:rsidR="00C55110" w14:paraId="091C62CC" w14:textId="77777777">
        <w:tc>
          <w:tcPr>
            <w:tcW w:w="0" w:type="auto"/>
          </w:tcPr>
          <w:p w14:paraId="4F0AEDC7" w14:textId="77777777" w:rsidR="00C55110" w:rsidRDefault="00C55110" w:rsidP="00C55110">
            <w:r>
              <w:t>disease_status_source_value</w:t>
            </w:r>
          </w:p>
        </w:tc>
        <w:tc>
          <w:tcPr>
            <w:tcW w:w="0" w:type="auto"/>
          </w:tcPr>
          <w:p w14:paraId="7150B864" w14:textId="77777777" w:rsidR="00C55110" w:rsidRDefault="00C55110" w:rsidP="00C55110"/>
        </w:tc>
        <w:tc>
          <w:tcPr>
            <w:tcW w:w="0" w:type="auto"/>
          </w:tcPr>
          <w:p w14:paraId="40BED102" w14:textId="77777777" w:rsidR="00C55110" w:rsidRDefault="00C55110" w:rsidP="00C55110"/>
        </w:tc>
        <w:tc>
          <w:tcPr>
            <w:tcW w:w="0" w:type="auto"/>
          </w:tcPr>
          <w:p w14:paraId="73651D27" w14:textId="77777777" w:rsidR="00C55110" w:rsidRDefault="00C55110" w:rsidP="00C55110"/>
        </w:tc>
      </w:tr>
    </w:tbl>
    <w:p w14:paraId="2106E8E1" w14:textId="77777777" w:rsidR="00E47C63" w:rsidRDefault="00F0080D">
      <w:r>
        <w:rPr>
          <w:sz w:val="36"/>
        </w:rPr>
        <w:br w:type="page"/>
      </w:r>
      <w:r>
        <w:rPr>
          <w:sz w:val="36"/>
        </w:rPr>
        <w:lastRenderedPageBreak/>
        <w:t>Appendix: source tables</w:t>
      </w:r>
    </w:p>
    <w:p w14:paraId="2120BF21" w14:textId="77777777" w:rsidR="00E47C63" w:rsidRDefault="00F0080D">
      <w:r>
        <w:rPr>
          <w:sz w:val="28"/>
        </w:rPr>
        <w:t>Table: _version</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188"/>
        <w:gridCol w:w="659"/>
        <w:gridCol w:w="1489"/>
        <w:gridCol w:w="904"/>
      </w:tblGrid>
      <w:tr w:rsidR="00E47C63" w14:paraId="4C4BB837" w14:textId="77777777">
        <w:tc>
          <w:tcPr>
            <w:tcW w:w="0" w:type="auto"/>
            <w:shd w:val="clear" w:color="auto" w:fill="AAAAFF"/>
          </w:tcPr>
          <w:p w14:paraId="00512218" w14:textId="77777777" w:rsidR="00E47C63" w:rsidRDefault="00F0080D">
            <w:r>
              <w:t>Field</w:t>
            </w:r>
          </w:p>
        </w:tc>
        <w:tc>
          <w:tcPr>
            <w:tcW w:w="0" w:type="auto"/>
            <w:shd w:val="clear" w:color="auto" w:fill="AAAAFF"/>
          </w:tcPr>
          <w:p w14:paraId="4395A2AC" w14:textId="77777777" w:rsidR="00E47C63" w:rsidRDefault="00F0080D">
            <w:r>
              <w:t>Type</w:t>
            </w:r>
          </w:p>
        </w:tc>
        <w:tc>
          <w:tcPr>
            <w:tcW w:w="0" w:type="auto"/>
            <w:shd w:val="clear" w:color="auto" w:fill="AAAAFF"/>
          </w:tcPr>
          <w:p w14:paraId="5E8E83EA" w14:textId="77777777" w:rsidR="00E47C63" w:rsidRDefault="00F0080D">
            <w:r>
              <w:t>Most freq. value</w:t>
            </w:r>
          </w:p>
        </w:tc>
        <w:tc>
          <w:tcPr>
            <w:tcW w:w="0" w:type="auto"/>
            <w:shd w:val="clear" w:color="auto" w:fill="AAAAFF"/>
          </w:tcPr>
          <w:p w14:paraId="1C6791A9" w14:textId="77777777" w:rsidR="00E47C63" w:rsidRDefault="00F0080D">
            <w:r>
              <w:t>Comment</w:t>
            </w:r>
          </w:p>
        </w:tc>
      </w:tr>
      <w:tr w:rsidR="00E47C63" w14:paraId="5F46671A" w14:textId="77777777">
        <w:tc>
          <w:tcPr>
            <w:tcW w:w="0" w:type="auto"/>
          </w:tcPr>
          <w:p w14:paraId="0FE6FC30" w14:textId="77777777" w:rsidR="00E47C63" w:rsidRDefault="00F0080D">
            <w:r>
              <w:t>version_id</w:t>
            </w:r>
          </w:p>
        </w:tc>
        <w:tc>
          <w:tcPr>
            <w:tcW w:w="0" w:type="auto"/>
          </w:tcPr>
          <w:p w14:paraId="2B6567A0" w14:textId="77777777" w:rsidR="00E47C63" w:rsidRDefault="00F0080D">
            <w:r>
              <w:t>integer</w:t>
            </w:r>
          </w:p>
        </w:tc>
        <w:tc>
          <w:tcPr>
            <w:tcW w:w="0" w:type="auto"/>
          </w:tcPr>
          <w:p w14:paraId="6C4522B7" w14:textId="77777777" w:rsidR="00E47C63" w:rsidRDefault="00F0080D">
            <w:r>
              <w:t>List truncated...</w:t>
            </w:r>
          </w:p>
        </w:tc>
        <w:tc>
          <w:tcPr>
            <w:tcW w:w="0" w:type="auto"/>
          </w:tcPr>
          <w:p w14:paraId="3351AC29" w14:textId="77777777" w:rsidR="00E47C63" w:rsidRDefault="00E47C63"/>
        </w:tc>
      </w:tr>
      <w:tr w:rsidR="00E47C63" w14:paraId="62DD2B90" w14:textId="77777777">
        <w:tc>
          <w:tcPr>
            <w:tcW w:w="0" w:type="auto"/>
          </w:tcPr>
          <w:p w14:paraId="2AEE31DB" w14:textId="77777777" w:rsidR="00E47C63" w:rsidRDefault="00F0080D">
            <w:r>
              <w:t>version_date</w:t>
            </w:r>
          </w:p>
        </w:tc>
        <w:tc>
          <w:tcPr>
            <w:tcW w:w="0" w:type="auto"/>
          </w:tcPr>
          <w:p w14:paraId="0EFB5722" w14:textId="77777777" w:rsidR="00E47C63" w:rsidRDefault="00F0080D">
            <w:r>
              <w:t>date</w:t>
            </w:r>
          </w:p>
        </w:tc>
        <w:tc>
          <w:tcPr>
            <w:tcW w:w="0" w:type="auto"/>
          </w:tcPr>
          <w:p w14:paraId="5B4A6C25" w14:textId="77777777" w:rsidR="00E47C63" w:rsidRDefault="00F0080D">
            <w:r>
              <w:t>List truncated...</w:t>
            </w:r>
          </w:p>
        </w:tc>
        <w:tc>
          <w:tcPr>
            <w:tcW w:w="0" w:type="auto"/>
          </w:tcPr>
          <w:p w14:paraId="5123BB81" w14:textId="77777777" w:rsidR="00E47C63" w:rsidRDefault="00E47C63"/>
        </w:tc>
      </w:tr>
    </w:tbl>
    <w:p w14:paraId="59DD1C23" w14:textId="77777777" w:rsidR="00E47C63" w:rsidRDefault="00F0080D">
      <w:r>
        <w:rPr>
          <w:sz w:val="28"/>
        </w:rPr>
        <w:t>Table: hf_d_admission_source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86"/>
        <w:gridCol w:w="1570"/>
        <w:gridCol w:w="1489"/>
        <w:gridCol w:w="904"/>
      </w:tblGrid>
      <w:tr w:rsidR="00E47C63" w14:paraId="4C100B66" w14:textId="77777777">
        <w:tc>
          <w:tcPr>
            <w:tcW w:w="0" w:type="auto"/>
            <w:shd w:val="clear" w:color="auto" w:fill="AAAAFF"/>
          </w:tcPr>
          <w:p w14:paraId="128D48FA" w14:textId="77777777" w:rsidR="00E47C63" w:rsidRDefault="00F0080D">
            <w:r>
              <w:t>Field</w:t>
            </w:r>
          </w:p>
        </w:tc>
        <w:tc>
          <w:tcPr>
            <w:tcW w:w="0" w:type="auto"/>
            <w:shd w:val="clear" w:color="auto" w:fill="AAAAFF"/>
          </w:tcPr>
          <w:p w14:paraId="513565A0" w14:textId="77777777" w:rsidR="00E47C63" w:rsidRDefault="00F0080D">
            <w:r>
              <w:t>Type</w:t>
            </w:r>
          </w:p>
        </w:tc>
        <w:tc>
          <w:tcPr>
            <w:tcW w:w="0" w:type="auto"/>
            <w:shd w:val="clear" w:color="auto" w:fill="AAAAFF"/>
          </w:tcPr>
          <w:p w14:paraId="08889DEB" w14:textId="77777777" w:rsidR="00E47C63" w:rsidRDefault="00F0080D">
            <w:r>
              <w:t>Most freq. value</w:t>
            </w:r>
          </w:p>
        </w:tc>
        <w:tc>
          <w:tcPr>
            <w:tcW w:w="0" w:type="auto"/>
            <w:shd w:val="clear" w:color="auto" w:fill="AAAAFF"/>
          </w:tcPr>
          <w:p w14:paraId="7C1EFE55" w14:textId="77777777" w:rsidR="00E47C63" w:rsidRDefault="00F0080D">
            <w:r>
              <w:t>Comment</w:t>
            </w:r>
          </w:p>
        </w:tc>
      </w:tr>
      <w:tr w:rsidR="00E47C63" w14:paraId="6950ECCC" w14:textId="77777777">
        <w:tc>
          <w:tcPr>
            <w:tcW w:w="0" w:type="auto"/>
          </w:tcPr>
          <w:p w14:paraId="1E922019" w14:textId="77777777" w:rsidR="00E47C63" w:rsidRDefault="00F0080D">
            <w:r>
              <w:t>admission_source_id</w:t>
            </w:r>
          </w:p>
        </w:tc>
        <w:tc>
          <w:tcPr>
            <w:tcW w:w="0" w:type="auto"/>
          </w:tcPr>
          <w:p w14:paraId="66E622F7" w14:textId="77777777" w:rsidR="00E47C63" w:rsidRDefault="00F0080D">
            <w:r>
              <w:t>smallint</w:t>
            </w:r>
          </w:p>
        </w:tc>
        <w:tc>
          <w:tcPr>
            <w:tcW w:w="0" w:type="auto"/>
          </w:tcPr>
          <w:p w14:paraId="25D84D4D" w14:textId="77777777" w:rsidR="00E47C63" w:rsidRDefault="00F0080D">
            <w:r>
              <w:t>List truncated...</w:t>
            </w:r>
          </w:p>
        </w:tc>
        <w:tc>
          <w:tcPr>
            <w:tcW w:w="0" w:type="auto"/>
          </w:tcPr>
          <w:p w14:paraId="761A4834" w14:textId="77777777" w:rsidR="00E47C63" w:rsidRDefault="00E47C63"/>
        </w:tc>
      </w:tr>
      <w:tr w:rsidR="00E47C63" w14:paraId="67386565" w14:textId="77777777">
        <w:tc>
          <w:tcPr>
            <w:tcW w:w="0" w:type="auto"/>
          </w:tcPr>
          <w:p w14:paraId="60993C54" w14:textId="77777777" w:rsidR="00E47C63" w:rsidRDefault="00F0080D">
            <w:r>
              <w:t>admission_source_code</w:t>
            </w:r>
          </w:p>
        </w:tc>
        <w:tc>
          <w:tcPr>
            <w:tcW w:w="0" w:type="auto"/>
          </w:tcPr>
          <w:p w14:paraId="71AC43C5" w14:textId="77777777" w:rsidR="00E47C63" w:rsidRDefault="00F0080D">
            <w:r>
              <w:t>character varying</w:t>
            </w:r>
          </w:p>
        </w:tc>
        <w:tc>
          <w:tcPr>
            <w:tcW w:w="0" w:type="auto"/>
          </w:tcPr>
          <w:p w14:paraId="78B0D3ED" w14:textId="77777777" w:rsidR="00E47C63" w:rsidRDefault="00F0080D">
            <w:r>
              <w:t>List truncated...</w:t>
            </w:r>
          </w:p>
        </w:tc>
        <w:tc>
          <w:tcPr>
            <w:tcW w:w="0" w:type="auto"/>
          </w:tcPr>
          <w:p w14:paraId="32BF1293" w14:textId="77777777" w:rsidR="00E47C63" w:rsidRDefault="00E47C63"/>
        </w:tc>
      </w:tr>
      <w:tr w:rsidR="00E47C63" w14:paraId="5C9ACC97" w14:textId="77777777">
        <w:tc>
          <w:tcPr>
            <w:tcW w:w="0" w:type="auto"/>
          </w:tcPr>
          <w:p w14:paraId="7996C548" w14:textId="77777777" w:rsidR="00E47C63" w:rsidRDefault="00F0080D">
            <w:r>
              <w:t>admission_source_code_desc</w:t>
            </w:r>
          </w:p>
        </w:tc>
        <w:tc>
          <w:tcPr>
            <w:tcW w:w="0" w:type="auto"/>
          </w:tcPr>
          <w:p w14:paraId="281B4315" w14:textId="77777777" w:rsidR="00E47C63" w:rsidRDefault="00F0080D">
            <w:r>
              <w:t>character varying</w:t>
            </w:r>
          </w:p>
        </w:tc>
        <w:tc>
          <w:tcPr>
            <w:tcW w:w="0" w:type="auto"/>
          </w:tcPr>
          <w:p w14:paraId="38E95412" w14:textId="77777777" w:rsidR="00E47C63" w:rsidRDefault="00F0080D">
            <w:r>
              <w:t>List truncated...</w:t>
            </w:r>
          </w:p>
        </w:tc>
        <w:tc>
          <w:tcPr>
            <w:tcW w:w="0" w:type="auto"/>
          </w:tcPr>
          <w:p w14:paraId="6A4B0F67" w14:textId="77777777" w:rsidR="00E47C63" w:rsidRDefault="00E47C63"/>
        </w:tc>
      </w:tr>
    </w:tbl>
    <w:p w14:paraId="39A7A575" w14:textId="77777777" w:rsidR="00E47C63" w:rsidRDefault="00F0080D">
      <w:r>
        <w:rPr>
          <w:sz w:val="28"/>
        </w:rPr>
        <w:t>Table: hf_d_admission_type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487"/>
        <w:gridCol w:w="1570"/>
        <w:gridCol w:w="1489"/>
        <w:gridCol w:w="904"/>
      </w:tblGrid>
      <w:tr w:rsidR="00E47C63" w14:paraId="0267804C" w14:textId="77777777">
        <w:tc>
          <w:tcPr>
            <w:tcW w:w="0" w:type="auto"/>
            <w:shd w:val="clear" w:color="auto" w:fill="AAAAFF"/>
          </w:tcPr>
          <w:p w14:paraId="6F8342DB" w14:textId="77777777" w:rsidR="00E47C63" w:rsidRDefault="00F0080D">
            <w:r>
              <w:t>Field</w:t>
            </w:r>
          </w:p>
        </w:tc>
        <w:tc>
          <w:tcPr>
            <w:tcW w:w="0" w:type="auto"/>
            <w:shd w:val="clear" w:color="auto" w:fill="AAAAFF"/>
          </w:tcPr>
          <w:p w14:paraId="19A8C518" w14:textId="77777777" w:rsidR="00E47C63" w:rsidRDefault="00F0080D">
            <w:r>
              <w:t>Type</w:t>
            </w:r>
          </w:p>
        </w:tc>
        <w:tc>
          <w:tcPr>
            <w:tcW w:w="0" w:type="auto"/>
            <w:shd w:val="clear" w:color="auto" w:fill="AAAAFF"/>
          </w:tcPr>
          <w:p w14:paraId="7A9DF52B" w14:textId="77777777" w:rsidR="00E47C63" w:rsidRDefault="00F0080D">
            <w:r>
              <w:t>Most freq. value</w:t>
            </w:r>
          </w:p>
        </w:tc>
        <w:tc>
          <w:tcPr>
            <w:tcW w:w="0" w:type="auto"/>
            <w:shd w:val="clear" w:color="auto" w:fill="AAAAFF"/>
          </w:tcPr>
          <w:p w14:paraId="18D36F74" w14:textId="77777777" w:rsidR="00E47C63" w:rsidRDefault="00F0080D">
            <w:r>
              <w:t>Comment</w:t>
            </w:r>
          </w:p>
        </w:tc>
      </w:tr>
      <w:tr w:rsidR="00E47C63" w14:paraId="5DFB6A25" w14:textId="77777777">
        <w:tc>
          <w:tcPr>
            <w:tcW w:w="0" w:type="auto"/>
          </w:tcPr>
          <w:p w14:paraId="57B19E34" w14:textId="77777777" w:rsidR="00E47C63" w:rsidRDefault="00F0080D">
            <w:r>
              <w:t>admission_type_id</w:t>
            </w:r>
          </w:p>
        </w:tc>
        <w:tc>
          <w:tcPr>
            <w:tcW w:w="0" w:type="auto"/>
          </w:tcPr>
          <w:p w14:paraId="540F0C61" w14:textId="77777777" w:rsidR="00E47C63" w:rsidRDefault="00F0080D">
            <w:r>
              <w:t>smallint</w:t>
            </w:r>
          </w:p>
        </w:tc>
        <w:tc>
          <w:tcPr>
            <w:tcW w:w="0" w:type="auto"/>
          </w:tcPr>
          <w:p w14:paraId="605ACDC3" w14:textId="77777777" w:rsidR="00E47C63" w:rsidRDefault="00F0080D">
            <w:r>
              <w:t>List truncated...</w:t>
            </w:r>
          </w:p>
        </w:tc>
        <w:tc>
          <w:tcPr>
            <w:tcW w:w="0" w:type="auto"/>
          </w:tcPr>
          <w:p w14:paraId="16949A98" w14:textId="77777777" w:rsidR="00E47C63" w:rsidRDefault="00E47C63"/>
        </w:tc>
      </w:tr>
      <w:tr w:rsidR="00E47C63" w14:paraId="78596AF9" w14:textId="77777777">
        <w:tc>
          <w:tcPr>
            <w:tcW w:w="0" w:type="auto"/>
          </w:tcPr>
          <w:p w14:paraId="1123FEBC" w14:textId="77777777" w:rsidR="00E47C63" w:rsidRDefault="00F0080D">
            <w:r>
              <w:t>admission_type_code</w:t>
            </w:r>
          </w:p>
        </w:tc>
        <w:tc>
          <w:tcPr>
            <w:tcW w:w="0" w:type="auto"/>
          </w:tcPr>
          <w:p w14:paraId="2CF03E5A" w14:textId="77777777" w:rsidR="00E47C63" w:rsidRDefault="00F0080D">
            <w:r>
              <w:t>character varying</w:t>
            </w:r>
          </w:p>
        </w:tc>
        <w:tc>
          <w:tcPr>
            <w:tcW w:w="0" w:type="auto"/>
          </w:tcPr>
          <w:p w14:paraId="1794C42F" w14:textId="77777777" w:rsidR="00E47C63" w:rsidRDefault="00F0080D">
            <w:r>
              <w:t>List truncated...</w:t>
            </w:r>
          </w:p>
        </w:tc>
        <w:tc>
          <w:tcPr>
            <w:tcW w:w="0" w:type="auto"/>
          </w:tcPr>
          <w:p w14:paraId="41370F79" w14:textId="77777777" w:rsidR="00E47C63" w:rsidRDefault="00E47C63"/>
        </w:tc>
      </w:tr>
      <w:tr w:rsidR="00E47C63" w14:paraId="271A53D7" w14:textId="77777777">
        <w:tc>
          <w:tcPr>
            <w:tcW w:w="0" w:type="auto"/>
          </w:tcPr>
          <w:p w14:paraId="1969C061" w14:textId="77777777" w:rsidR="00E47C63" w:rsidRDefault="00F0080D">
            <w:r>
              <w:t>admission_type_code_desc</w:t>
            </w:r>
          </w:p>
        </w:tc>
        <w:tc>
          <w:tcPr>
            <w:tcW w:w="0" w:type="auto"/>
          </w:tcPr>
          <w:p w14:paraId="09060EB3" w14:textId="77777777" w:rsidR="00E47C63" w:rsidRDefault="00F0080D">
            <w:r>
              <w:t>character varying</w:t>
            </w:r>
          </w:p>
        </w:tc>
        <w:tc>
          <w:tcPr>
            <w:tcW w:w="0" w:type="auto"/>
          </w:tcPr>
          <w:p w14:paraId="486EAB1D" w14:textId="77777777" w:rsidR="00E47C63" w:rsidRDefault="00F0080D">
            <w:r>
              <w:t>List truncated...</w:t>
            </w:r>
          </w:p>
        </w:tc>
        <w:tc>
          <w:tcPr>
            <w:tcW w:w="0" w:type="auto"/>
          </w:tcPr>
          <w:p w14:paraId="58A75951" w14:textId="77777777" w:rsidR="00E47C63" w:rsidRDefault="00E47C63"/>
        </w:tc>
      </w:tr>
    </w:tbl>
    <w:p w14:paraId="380F29A9" w14:textId="77777777" w:rsidR="00E47C63" w:rsidRDefault="00F0080D">
      <w:r>
        <w:rPr>
          <w:sz w:val="28"/>
        </w:rPr>
        <w:t>Table: hf_d_anesthesia_type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999"/>
        <w:gridCol w:w="1570"/>
        <w:gridCol w:w="1489"/>
        <w:gridCol w:w="904"/>
      </w:tblGrid>
      <w:tr w:rsidR="00E47C63" w14:paraId="66441434" w14:textId="77777777">
        <w:tc>
          <w:tcPr>
            <w:tcW w:w="0" w:type="auto"/>
            <w:shd w:val="clear" w:color="auto" w:fill="AAAAFF"/>
          </w:tcPr>
          <w:p w14:paraId="38BE07F8" w14:textId="77777777" w:rsidR="00E47C63" w:rsidRDefault="00F0080D">
            <w:r>
              <w:t>Field</w:t>
            </w:r>
          </w:p>
        </w:tc>
        <w:tc>
          <w:tcPr>
            <w:tcW w:w="0" w:type="auto"/>
            <w:shd w:val="clear" w:color="auto" w:fill="AAAAFF"/>
          </w:tcPr>
          <w:p w14:paraId="6D448B2F" w14:textId="77777777" w:rsidR="00E47C63" w:rsidRDefault="00F0080D">
            <w:r>
              <w:t>Type</w:t>
            </w:r>
          </w:p>
        </w:tc>
        <w:tc>
          <w:tcPr>
            <w:tcW w:w="0" w:type="auto"/>
            <w:shd w:val="clear" w:color="auto" w:fill="AAAAFF"/>
          </w:tcPr>
          <w:p w14:paraId="799C7EF6" w14:textId="77777777" w:rsidR="00E47C63" w:rsidRDefault="00F0080D">
            <w:r>
              <w:t>Most freq. value</w:t>
            </w:r>
          </w:p>
        </w:tc>
        <w:tc>
          <w:tcPr>
            <w:tcW w:w="0" w:type="auto"/>
            <w:shd w:val="clear" w:color="auto" w:fill="AAAAFF"/>
          </w:tcPr>
          <w:p w14:paraId="03BF8AFF" w14:textId="77777777" w:rsidR="00E47C63" w:rsidRDefault="00F0080D">
            <w:r>
              <w:t>Comment</w:t>
            </w:r>
          </w:p>
        </w:tc>
      </w:tr>
      <w:tr w:rsidR="00E47C63" w14:paraId="271AB1C0" w14:textId="77777777">
        <w:tc>
          <w:tcPr>
            <w:tcW w:w="0" w:type="auto"/>
          </w:tcPr>
          <w:p w14:paraId="5CC7F83D" w14:textId="77777777" w:rsidR="00E47C63" w:rsidRDefault="00F0080D">
            <w:r>
              <w:t>anesthesia_type_id</w:t>
            </w:r>
          </w:p>
        </w:tc>
        <w:tc>
          <w:tcPr>
            <w:tcW w:w="0" w:type="auto"/>
          </w:tcPr>
          <w:p w14:paraId="7E8B24D5" w14:textId="77777777" w:rsidR="00E47C63" w:rsidRDefault="00F0080D">
            <w:r>
              <w:t>smallint</w:t>
            </w:r>
          </w:p>
        </w:tc>
        <w:tc>
          <w:tcPr>
            <w:tcW w:w="0" w:type="auto"/>
          </w:tcPr>
          <w:p w14:paraId="3B10F611" w14:textId="77777777" w:rsidR="00E47C63" w:rsidRDefault="00F0080D">
            <w:r>
              <w:t>List truncated...</w:t>
            </w:r>
          </w:p>
        </w:tc>
        <w:tc>
          <w:tcPr>
            <w:tcW w:w="0" w:type="auto"/>
          </w:tcPr>
          <w:p w14:paraId="14BCB93A" w14:textId="77777777" w:rsidR="00E47C63" w:rsidRDefault="00E47C63"/>
        </w:tc>
      </w:tr>
      <w:tr w:rsidR="00E47C63" w14:paraId="5BED5665" w14:textId="77777777">
        <w:tc>
          <w:tcPr>
            <w:tcW w:w="0" w:type="auto"/>
          </w:tcPr>
          <w:p w14:paraId="4621D7C2" w14:textId="77777777" w:rsidR="00E47C63" w:rsidRDefault="00F0080D">
            <w:r>
              <w:t>anesthesia_type_desc</w:t>
            </w:r>
          </w:p>
        </w:tc>
        <w:tc>
          <w:tcPr>
            <w:tcW w:w="0" w:type="auto"/>
          </w:tcPr>
          <w:p w14:paraId="1B5F127C" w14:textId="77777777" w:rsidR="00E47C63" w:rsidRDefault="00F0080D">
            <w:r>
              <w:t>character varying</w:t>
            </w:r>
          </w:p>
        </w:tc>
        <w:tc>
          <w:tcPr>
            <w:tcW w:w="0" w:type="auto"/>
          </w:tcPr>
          <w:p w14:paraId="2954CCD4" w14:textId="77777777" w:rsidR="00E47C63" w:rsidRDefault="00F0080D">
            <w:r>
              <w:t>List truncated...</w:t>
            </w:r>
          </w:p>
        </w:tc>
        <w:tc>
          <w:tcPr>
            <w:tcW w:w="0" w:type="auto"/>
          </w:tcPr>
          <w:p w14:paraId="3542BA2E" w14:textId="77777777" w:rsidR="00E47C63" w:rsidRDefault="00E47C63"/>
        </w:tc>
      </w:tr>
    </w:tbl>
    <w:p w14:paraId="3B1838CF" w14:textId="77777777" w:rsidR="00E47C63" w:rsidRDefault="00F0080D">
      <w:r>
        <w:rPr>
          <w:sz w:val="28"/>
        </w:rPr>
        <w:t>Table: hf_d_antimicrobial</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261"/>
        <w:gridCol w:w="1570"/>
        <w:gridCol w:w="1489"/>
        <w:gridCol w:w="904"/>
      </w:tblGrid>
      <w:tr w:rsidR="00E47C63" w14:paraId="2D060210" w14:textId="77777777">
        <w:tc>
          <w:tcPr>
            <w:tcW w:w="0" w:type="auto"/>
            <w:shd w:val="clear" w:color="auto" w:fill="AAAAFF"/>
          </w:tcPr>
          <w:p w14:paraId="2B48280E" w14:textId="77777777" w:rsidR="00E47C63" w:rsidRDefault="00F0080D">
            <w:r>
              <w:t>Field</w:t>
            </w:r>
          </w:p>
        </w:tc>
        <w:tc>
          <w:tcPr>
            <w:tcW w:w="0" w:type="auto"/>
            <w:shd w:val="clear" w:color="auto" w:fill="AAAAFF"/>
          </w:tcPr>
          <w:p w14:paraId="0A35662C" w14:textId="77777777" w:rsidR="00E47C63" w:rsidRDefault="00F0080D">
            <w:r>
              <w:t>Type</w:t>
            </w:r>
          </w:p>
        </w:tc>
        <w:tc>
          <w:tcPr>
            <w:tcW w:w="0" w:type="auto"/>
            <w:shd w:val="clear" w:color="auto" w:fill="AAAAFF"/>
          </w:tcPr>
          <w:p w14:paraId="3D9D6B98" w14:textId="77777777" w:rsidR="00E47C63" w:rsidRDefault="00F0080D">
            <w:r>
              <w:t>Most freq. value</w:t>
            </w:r>
          </w:p>
        </w:tc>
        <w:tc>
          <w:tcPr>
            <w:tcW w:w="0" w:type="auto"/>
            <w:shd w:val="clear" w:color="auto" w:fill="AAAAFF"/>
          </w:tcPr>
          <w:p w14:paraId="5B35763E" w14:textId="77777777" w:rsidR="00E47C63" w:rsidRDefault="00F0080D">
            <w:r>
              <w:t>Comment</w:t>
            </w:r>
          </w:p>
        </w:tc>
      </w:tr>
      <w:tr w:rsidR="00E47C63" w14:paraId="0C45657B" w14:textId="77777777">
        <w:tc>
          <w:tcPr>
            <w:tcW w:w="0" w:type="auto"/>
          </w:tcPr>
          <w:p w14:paraId="5A89FBF9" w14:textId="77777777" w:rsidR="00E47C63" w:rsidRDefault="00F0080D">
            <w:r>
              <w:t>antimicrobial_id</w:t>
            </w:r>
          </w:p>
        </w:tc>
        <w:tc>
          <w:tcPr>
            <w:tcW w:w="0" w:type="auto"/>
          </w:tcPr>
          <w:p w14:paraId="7A946954" w14:textId="77777777" w:rsidR="00E47C63" w:rsidRDefault="00F0080D">
            <w:r>
              <w:t>smallint</w:t>
            </w:r>
          </w:p>
        </w:tc>
        <w:tc>
          <w:tcPr>
            <w:tcW w:w="0" w:type="auto"/>
          </w:tcPr>
          <w:p w14:paraId="2A99AE9B" w14:textId="77777777" w:rsidR="00E47C63" w:rsidRDefault="00F0080D">
            <w:r>
              <w:t>List truncated...</w:t>
            </w:r>
          </w:p>
        </w:tc>
        <w:tc>
          <w:tcPr>
            <w:tcW w:w="0" w:type="auto"/>
          </w:tcPr>
          <w:p w14:paraId="64CC4A25" w14:textId="77777777" w:rsidR="00E47C63" w:rsidRDefault="00E47C63"/>
        </w:tc>
      </w:tr>
      <w:tr w:rsidR="00E47C63" w14:paraId="4DC325F5" w14:textId="77777777">
        <w:tc>
          <w:tcPr>
            <w:tcW w:w="0" w:type="auto"/>
          </w:tcPr>
          <w:p w14:paraId="5D52D2B5" w14:textId="77777777" w:rsidR="00E47C63" w:rsidRDefault="00F0080D">
            <w:r>
              <w:t>antimicrobial_dcode</w:t>
            </w:r>
          </w:p>
        </w:tc>
        <w:tc>
          <w:tcPr>
            <w:tcW w:w="0" w:type="auto"/>
          </w:tcPr>
          <w:p w14:paraId="4D6A5E58" w14:textId="77777777" w:rsidR="00E47C63" w:rsidRDefault="00F0080D">
            <w:r>
              <w:t>character varying</w:t>
            </w:r>
          </w:p>
        </w:tc>
        <w:tc>
          <w:tcPr>
            <w:tcW w:w="0" w:type="auto"/>
          </w:tcPr>
          <w:p w14:paraId="04B221BA" w14:textId="77777777" w:rsidR="00E47C63" w:rsidRDefault="00E47C63"/>
        </w:tc>
        <w:tc>
          <w:tcPr>
            <w:tcW w:w="0" w:type="auto"/>
          </w:tcPr>
          <w:p w14:paraId="40C4822F" w14:textId="77777777" w:rsidR="00E47C63" w:rsidRDefault="00E47C63"/>
        </w:tc>
      </w:tr>
      <w:tr w:rsidR="00E47C63" w14:paraId="284BFCEB" w14:textId="77777777">
        <w:tc>
          <w:tcPr>
            <w:tcW w:w="0" w:type="auto"/>
          </w:tcPr>
          <w:p w14:paraId="5293FC86" w14:textId="77777777" w:rsidR="00E47C63" w:rsidRDefault="00F0080D">
            <w:r>
              <w:t>antimicrobial_desc</w:t>
            </w:r>
          </w:p>
        </w:tc>
        <w:tc>
          <w:tcPr>
            <w:tcW w:w="0" w:type="auto"/>
          </w:tcPr>
          <w:p w14:paraId="124B7653" w14:textId="77777777" w:rsidR="00E47C63" w:rsidRDefault="00F0080D">
            <w:r>
              <w:t>character varying</w:t>
            </w:r>
          </w:p>
        </w:tc>
        <w:tc>
          <w:tcPr>
            <w:tcW w:w="0" w:type="auto"/>
          </w:tcPr>
          <w:p w14:paraId="7407193A" w14:textId="77777777" w:rsidR="00E47C63" w:rsidRDefault="00F0080D">
            <w:r>
              <w:t>List truncated...</w:t>
            </w:r>
          </w:p>
        </w:tc>
        <w:tc>
          <w:tcPr>
            <w:tcW w:w="0" w:type="auto"/>
          </w:tcPr>
          <w:p w14:paraId="4F5FC66C" w14:textId="77777777" w:rsidR="00E47C63" w:rsidRDefault="00E47C63"/>
        </w:tc>
      </w:tr>
      <w:tr w:rsidR="00E47C63" w14:paraId="4634084D" w14:textId="77777777">
        <w:tc>
          <w:tcPr>
            <w:tcW w:w="0" w:type="auto"/>
          </w:tcPr>
          <w:p w14:paraId="06329B7E" w14:textId="77777777" w:rsidR="00E47C63" w:rsidRDefault="00F0080D">
            <w:r>
              <w:t>drug_classification</w:t>
            </w:r>
          </w:p>
        </w:tc>
        <w:tc>
          <w:tcPr>
            <w:tcW w:w="0" w:type="auto"/>
          </w:tcPr>
          <w:p w14:paraId="5E83D543" w14:textId="77777777" w:rsidR="00E47C63" w:rsidRDefault="00F0080D">
            <w:r>
              <w:t>character varying</w:t>
            </w:r>
          </w:p>
        </w:tc>
        <w:tc>
          <w:tcPr>
            <w:tcW w:w="0" w:type="auto"/>
          </w:tcPr>
          <w:p w14:paraId="029956CB" w14:textId="77777777" w:rsidR="00E47C63" w:rsidRDefault="00F0080D">
            <w:r>
              <w:t>quinolones</w:t>
            </w:r>
          </w:p>
        </w:tc>
        <w:tc>
          <w:tcPr>
            <w:tcW w:w="0" w:type="auto"/>
          </w:tcPr>
          <w:p w14:paraId="4FA348FE" w14:textId="77777777" w:rsidR="00E47C63" w:rsidRDefault="00E47C63"/>
        </w:tc>
      </w:tr>
      <w:tr w:rsidR="00E47C63" w14:paraId="2C220F64" w14:textId="77777777">
        <w:tc>
          <w:tcPr>
            <w:tcW w:w="0" w:type="auto"/>
          </w:tcPr>
          <w:p w14:paraId="552F3C27" w14:textId="77777777" w:rsidR="00E47C63" w:rsidRDefault="00F0080D">
            <w:r>
              <w:t>antibiogram_class</w:t>
            </w:r>
          </w:p>
        </w:tc>
        <w:tc>
          <w:tcPr>
            <w:tcW w:w="0" w:type="auto"/>
          </w:tcPr>
          <w:p w14:paraId="10237744" w14:textId="77777777" w:rsidR="00E47C63" w:rsidRDefault="00F0080D">
            <w:r>
              <w:t>character varying</w:t>
            </w:r>
          </w:p>
        </w:tc>
        <w:tc>
          <w:tcPr>
            <w:tcW w:w="0" w:type="auto"/>
          </w:tcPr>
          <w:p w14:paraId="3BA3300A" w14:textId="77777777" w:rsidR="00E47C63" w:rsidRDefault="00E47C63"/>
        </w:tc>
        <w:tc>
          <w:tcPr>
            <w:tcW w:w="0" w:type="auto"/>
          </w:tcPr>
          <w:p w14:paraId="7E76BC48" w14:textId="77777777" w:rsidR="00E47C63" w:rsidRDefault="00E47C63"/>
        </w:tc>
      </w:tr>
      <w:tr w:rsidR="00E47C63" w14:paraId="0FF9989E" w14:textId="77777777">
        <w:tc>
          <w:tcPr>
            <w:tcW w:w="0" w:type="auto"/>
          </w:tcPr>
          <w:p w14:paraId="31B54546" w14:textId="77777777" w:rsidR="00E47C63" w:rsidRDefault="00F0080D">
            <w:r>
              <w:t>antimicrobial_mnemonic</w:t>
            </w:r>
          </w:p>
        </w:tc>
        <w:tc>
          <w:tcPr>
            <w:tcW w:w="0" w:type="auto"/>
          </w:tcPr>
          <w:p w14:paraId="122F4F05" w14:textId="77777777" w:rsidR="00E47C63" w:rsidRDefault="00F0080D">
            <w:r>
              <w:t>character varying</w:t>
            </w:r>
          </w:p>
        </w:tc>
        <w:tc>
          <w:tcPr>
            <w:tcW w:w="0" w:type="auto"/>
          </w:tcPr>
          <w:p w14:paraId="3BF73C52" w14:textId="77777777" w:rsidR="00E47C63" w:rsidRDefault="00E47C63"/>
        </w:tc>
        <w:tc>
          <w:tcPr>
            <w:tcW w:w="0" w:type="auto"/>
          </w:tcPr>
          <w:p w14:paraId="16D1F6E6" w14:textId="77777777" w:rsidR="00E47C63" w:rsidRDefault="00E47C63"/>
        </w:tc>
      </w:tr>
      <w:tr w:rsidR="00E47C63" w14:paraId="54CE77D7" w14:textId="77777777">
        <w:tc>
          <w:tcPr>
            <w:tcW w:w="0" w:type="auto"/>
          </w:tcPr>
          <w:p w14:paraId="7560AEAD" w14:textId="77777777" w:rsidR="00E47C63" w:rsidRDefault="00F0080D">
            <w:r>
              <w:lastRenderedPageBreak/>
              <w:t>loinc_long</w:t>
            </w:r>
          </w:p>
        </w:tc>
        <w:tc>
          <w:tcPr>
            <w:tcW w:w="0" w:type="auto"/>
          </w:tcPr>
          <w:p w14:paraId="191A156A" w14:textId="77777777" w:rsidR="00E47C63" w:rsidRDefault="00F0080D">
            <w:r>
              <w:t>character varying</w:t>
            </w:r>
          </w:p>
        </w:tc>
        <w:tc>
          <w:tcPr>
            <w:tcW w:w="0" w:type="auto"/>
          </w:tcPr>
          <w:p w14:paraId="18B45302" w14:textId="77777777" w:rsidR="00E47C63" w:rsidRDefault="00E47C63"/>
        </w:tc>
        <w:tc>
          <w:tcPr>
            <w:tcW w:w="0" w:type="auto"/>
          </w:tcPr>
          <w:p w14:paraId="58E142DA" w14:textId="77777777" w:rsidR="00E47C63" w:rsidRDefault="00E47C63"/>
        </w:tc>
      </w:tr>
      <w:tr w:rsidR="00E47C63" w14:paraId="00971553" w14:textId="77777777">
        <w:tc>
          <w:tcPr>
            <w:tcW w:w="0" w:type="auto"/>
          </w:tcPr>
          <w:p w14:paraId="0FD85A5C" w14:textId="77777777" w:rsidR="00E47C63" w:rsidRDefault="00F0080D">
            <w:r>
              <w:t>loinc_short</w:t>
            </w:r>
          </w:p>
        </w:tc>
        <w:tc>
          <w:tcPr>
            <w:tcW w:w="0" w:type="auto"/>
          </w:tcPr>
          <w:p w14:paraId="7A0F3A6F" w14:textId="77777777" w:rsidR="00E47C63" w:rsidRDefault="00F0080D">
            <w:r>
              <w:t>character varying</w:t>
            </w:r>
          </w:p>
        </w:tc>
        <w:tc>
          <w:tcPr>
            <w:tcW w:w="0" w:type="auto"/>
          </w:tcPr>
          <w:p w14:paraId="3541AB50" w14:textId="77777777" w:rsidR="00E47C63" w:rsidRDefault="00E47C63"/>
        </w:tc>
        <w:tc>
          <w:tcPr>
            <w:tcW w:w="0" w:type="auto"/>
          </w:tcPr>
          <w:p w14:paraId="3355E09F" w14:textId="77777777" w:rsidR="00E47C63" w:rsidRDefault="00E47C63"/>
        </w:tc>
      </w:tr>
    </w:tbl>
    <w:p w14:paraId="3F19B14C" w14:textId="77777777" w:rsidR="00E47C63" w:rsidRDefault="00F0080D">
      <w:r>
        <w:rPr>
          <w:sz w:val="28"/>
        </w:rPr>
        <w:t>Table: hf_d_asa_class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392"/>
        <w:gridCol w:w="1570"/>
        <w:gridCol w:w="1489"/>
        <w:gridCol w:w="904"/>
      </w:tblGrid>
      <w:tr w:rsidR="00E47C63" w14:paraId="3C97BB5E" w14:textId="77777777">
        <w:tc>
          <w:tcPr>
            <w:tcW w:w="0" w:type="auto"/>
            <w:shd w:val="clear" w:color="auto" w:fill="AAAAFF"/>
          </w:tcPr>
          <w:p w14:paraId="57B38787" w14:textId="77777777" w:rsidR="00E47C63" w:rsidRDefault="00F0080D">
            <w:r>
              <w:t>Field</w:t>
            </w:r>
          </w:p>
        </w:tc>
        <w:tc>
          <w:tcPr>
            <w:tcW w:w="0" w:type="auto"/>
            <w:shd w:val="clear" w:color="auto" w:fill="AAAAFF"/>
          </w:tcPr>
          <w:p w14:paraId="1D631FF6" w14:textId="77777777" w:rsidR="00E47C63" w:rsidRDefault="00F0080D">
            <w:r>
              <w:t>Type</w:t>
            </w:r>
          </w:p>
        </w:tc>
        <w:tc>
          <w:tcPr>
            <w:tcW w:w="0" w:type="auto"/>
            <w:shd w:val="clear" w:color="auto" w:fill="AAAAFF"/>
          </w:tcPr>
          <w:p w14:paraId="7ECDD2A4" w14:textId="77777777" w:rsidR="00E47C63" w:rsidRDefault="00F0080D">
            <w:r>
              <w:t>Most freq. value</w:t>
            </w:r>
          </w:p>
        </w:tc>
        <w:tc>
          <w:tcPr>
            <w:tcW w:w="0" w:type="auto"/>
            <w:shd w:val="clear" w:color="auto" w:fill="AAAAFF"/>
          </w:tcPr>
          <w:p w14:paraId="3916D936" w14:textId="77777777" w:rsidR="00E47C63" w:rsidRDefault="00F0080D">
            <w:r>
              <w:t>Comment</w:t>
            </w:r>
          </w:p>
        </w:tc>
      </w:tr>
      <w:tr w:rsidR="00E47C63" w14:paraId="2903ED2B" w14:textId="77777777">
        <w:tc>
          <w:tcPr>
            <w:tcW w:w="0" w:type="auto"/>
          </w:tcPr>
          <w:p w14:paraId="23FBDB51" w14:textId="77777777" w:rsidR="00E47C63" w:rsidRDefault="00F0080D">
            <w:r>
              <w:t>asa_class_id</w:t>
            </w:r>
          </w:p>
        </w:tc>
        <w:tc>
          <w:tcPr>
            <w:tcW w:w="0" w:type="auto"/>
          </w:tcPr>
          <w:p w14:paraId="101987EC" w14:textId="77777777" w:rsidR="00E47C63" w:rsidRDefault="00F0080D">
            <w:r>
              <w:t>smallint</w:t>
            </w:r>
          </w:p>
        </w:tc>
        <w:tc>
          <w:tcPr>
            <w:tcW w:w="0" w:type="auto"/>
          </w:tcPr>
          <w:p w14:paraId="3E8025E0" w14:textId="77777777" w:rsidR="00E47C63" w:rsidRDefault="00F0080D">
            <w:r>
              <w:t>List truncated...</w:t>
            </w:r>
          </w:p>
        </w:tc>
        <w:tc>
          <w:tcPr>
            <w:tcW w:w="0" w:type="auto"/>
          </w:tcPr>
          <w:p w14:paraId="5539E49B" w14:textId="77777777" w:rsidR="00E47C63" w:rsidRDefault="00E47C63"/>
        </w:tc>
      </w:tr>
      <w:tr w:rsidR="00E47C63" w14:paraId="170D4AEB" w14:textId="77777777">
        <w:tc>
          <w:tcPr>
            <w:tcW w:w="0" w:type="auto"/>
          </w:tcPr>
          <w:p w14:paraId="16AE62D1" w14:textId="77777777" w:rsidR="00E47C63" w:rsidRDefault="00F0080D">
            <w:r>
              <w:t>asa_class_code</w:t>
            </w:r>
          </w:p>
        </w:tc>
        <w:tc>
          <w:tcPr>
            <w:tcW w:w="0" w:type="auto"/>
          </w:tcPr>
          <w:p w14:paraId="3B119763" w14:textId="77777777" w:rsidR="00E47C63" w:rsidRDefault="00F0080D">
            <w:r>
              <w:t>character varying</w:t>
            </w:r>
          </w:p>
        </w:tc>
        <w:tc>
          <w:tcPr>
            <w:tcW w:w="0" w:type="auto"/>
          </w:tcPr>
          <w:p w14:paraId="2CE971EE" w14:textId="77777777" w:rsidR="00E47C63" w:rsidRDefault="00F0080D">
            <w:r>
              <w:t>List truncated...</w:t>
            </w:r>
          </w:p>
        </w:tc>
        <w:tc>
          <w:tcPr>
            <w:tcW w:w="0" w:type="auto"/>
          </w:tcPr>
          <w:p w14:paraId="12C47D72" w14:textId="77777777" w:rsidR="00E47C63" w:rsidRDefault="00E47C63"/>
        </w:tc>
      </w:tr>
      <w:tr w:rsidR="00E47C63" w14:paraId="15E049BA" w14:textId="77777777">
        <w:tc>
          <w:tcPr>
            <w:tcW w:w="0" w:type="auto"/>
          </w:tcPr>
          <w:p w14:paraId="73FFDE4D" w14:textId="77777777" w:rsidR="00E47C63" w:rsidRDefault="00F0080D">
            <w:r>
              <w:t>asa_class_desc</w:t>
            </w:r>
          </w:p>
        </w:tc>
        <w:tc>
          <w:tcPr>
            <w:tcW w:w="0" w:type="auto"/>
          </w:tcPr>
          <w:p w14:paraId="3A00345F" w14:textId="77777777" w:rsidR="00E47C63" w:rsidRDefault="00F0080D">
            <w:r>
              <w:t>character varying</w:t>
            </w:r>
          </w:p>
        </w:tc>
        <w:tc>
          <w:tcPr>
            <w:tcW w:w="0" w:type="auto"/>
          </w:tcPr>
          <w:p w14:paraId="34E5F8DA" w14:textId="77777777" w:rsidR="00E47C63" w:rsidRDefault="00F0080D">
            <w:r>
              <w:t>List truncated...</w:t>
            </w:r>
          </w:p>
        </w:tc>
        <w:tc>
          <w:tcPr>
            <w:tcW w:w="0" w:type="auto"/>
          </w:tcPr>
          <w:p w14:paraId="7588A2F3" w14:textId="77777777" w:rsidR="00E47C63" w:rsidRDefault="00E47C63"/>
        </w:tc>
      </w:tr>
    </w:tbl>
    <w:p w14:paraId="58792B60" w14:textId="77777777" w:rsidR="00E47C63" w:rsidRDefault="00F0080D">
      <w:r>
        <w:rPr>
          <w:sz w:val="28"/>
        </w:rPr>
        <w:t>Table: hf_d_cancel_reason</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820"/>
        <w:gridCol w:w="1570"/>
        <w:gridCol w:w="1489"/>
        <w:gridCol w:w="904"/>
      </w:tblGrid>
      <w:tr w:rsidR="00E47C63" w14:paraId="0E5775FB" w14:textId="77777777">
        <w:tc>
          <w:tcPr>
            <w:tcW w:w="0" w:type="auto"/>
            <w:shd w:val="clear" w:color="auto" w:fill="AAAAFF"/>
          </w:tcPr>
          <w:p w14:paraId="3B81F4AA" w14:textId="77777777" w:rsidR="00E47C63" w:rsidRDefault="00F0080D">
            <w:r>
              <w:t>Field</w:t>
            </w:r>
          </w:p>
        </w:tc>
        <w:tc>
          <w:tcPr>
            <w:tcW w:w="0" w:type="auto"/>
            <w:shd w:val="clear" w:color="auto" w:fill="AAAAFF"/>
          </w:tcPr>
          <w:p w14:paraId="03940217" w14:textId="77777777" w:rsidR="00E47C63" w:rsidRDefault="00F0080D">
            <w:r>
              <w:t>Type</w:t>
            </w:r>
          </w:p>
        </w:tc>
        <w:tc>
          <w:tcPr>
            <w:tcW w:w="0" w:type="auto"/>
            <w:shd w:val="clear" w:color="auto" w:fill="AAAAFF"/>
          </w:tcPr>
          <w:p w14:paraId="6020E826" w14:textId="77777777" w:rsidR="00E47C63" w:rsidRDefault="00F0080D">
            <w:r>
              <w:t>Most freq. value</w:t>
            </w:r>
          </w:p>
        </w:tc>
        <w:tc>
          <w:tcPr>
            <w:tcW w:w="0" w:type="auto"/>
            <w:shd w:val="clear" w:color="auto" w:fill="AAAAFF"/>
          </w:tcPr>
          <w:p w14:paraId="6976D1B2" w14:textId="77777777" w:rsidR="00E47C63" w:rsidRDefault="00F0080D">
            <w:r>
              <w:t>Comment</w:t>
            </w:r>
          </w:p>
        </w:tc>
      </w:tr>
      <w:tr w:rsidR="00E47C63" w14:paraId="75013F57" w14:textId="77777777">
        <w:tc>
          <w:tcPr>
            <w:tcW w:w="0" w:type="auto"/>
          </w:tcPr>
          <w:p w14:paraId="4C55C944" w14:textId="77777777" w:rsidR="00E47C63" w:rsidRDefault="00F0080D">
            <w:r>
              <w:t>cancel_reason_id</w:t>
            </w:r>
          </w:p>
        </w:tc>
        <w:tc>
          <w:tcPr>
            <w:tcW w:w="0" w:type="auto"/>
          </w:tcPr>
          <w:p w14:paraId="1217208E" w14:textId="77777777" w:rsidR="00E47C63" w:rsidRDefault="00F0080D">
            <w:r>
              <w:t>smallint</w:t>
            </w:r>
          </w:p>
        </w:tc>
        <w:tc>
          <w:tcPr>
            <w:tcW w:w="0" w:type="auto"/>
          </w:tcPr>
          <w:p w14:paraId="1C489BD0" w14:textId="77777777" w:rsidR="00E47C63" w:rsidRDefault="00F0080D">
            <w:r>
              <w:t>List truncated...</w:t>
            </w:r>
          </w:p>
        </w:tc>
        <w:tc>
          <w:tcPr>
            <w:tcW w:w="0" w:type="auto"/>
          </w:tcPr>
          <w:p w14:paraId="288E4531" w14:textId="77777777" w:rsidR="00E47C63" w:rsidRDefault="00E47C63"/>
        </w:tc>
      </w:tr>
      <w:tr w:rsidR="00E47C63" w14:paraId="20F4375B" w14:textId="77777777">
        <w:tc>
          <w:tcPr>
            <w:tcW w:w="0" w:type="auto"/>
          </w:tcPr>
          <w:p w14:paraId="4BE7E4F1" w14:textId="77777777" w:rsidR="00E47C63" w:rsidRDefault="00F0080D">
            <w:r>
              <w:t>cancel_reason_desc</w:t>
            </w:r>
          </w:p>
        </w:tc>
        <w:tc>
          <w:tcPr>
            <w:tcW w:w="0" w:type="auto"/>
          </w:tcPr>
          <w:p w14:paraId="1A46C09A" w14:textId="77777777" w:rsidR="00E47C63" w:rsidRDefault="00F0080D">
            <w:r>
              <w:t>character varying</w:t>
            </w:r>
          </w:p>
        </w:tc>
        <w:tc>
          <w:tcPr>
            <w:tcW w:w="0" w:type="auto"/>
          </w:tcPr>
          <w:p w14:paraId="27579FA0" w14:textId="77777777" w:rsidR="00E47C63" w:rsidRDefault="00F0080D">
            <w:r>
              <w:t>List truncated...</w:t>
            </w:r>
          </w:p>
        </w:tc>
        <w:tc>
          <w:tcPr>
            <w:tcW w:w="0" w:type="auto"/>
          </w:tcPr>
          <w:p w14:paraId="67938222" w14:textId="77777777" w:rsidR="00E47C63" w:rsidRDefault="00E47C63"/>
        </w:tc>
      </w:tr>
    </w:tbl>
    <w:p w14:paraId="53FC7234" w14:textId="77777777" w:rsidR="00E47C63" w:rsidRDefault="00F0080D">
      <w:r>
        <w:rPr>
          <w:sz w:val="28"/>
        </w:rPr>
        <w:t>Table: hf_d_caresetting</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531"/>
        <w:gridCol w:w="1570"/>
        <w:gridCol w:w="1489"/>
        <w:gridCol w:w="904"/>
      </w:tblGrid>
      <w:tr w:rsidR="00E47C63" w14:paraId="6C1C000B" w14:textId="77777777">
        <w:tc>
          <w:tcPr>
            <w:tcW w:w="0" w:type="auto"/>
            <w:shd w:val="clear" w:color="auto" w:fill="AAAAFF"/>
          </w:tcPr>
          <w:p w14:paraId="16B60E0F" w14:textId="77777777" w:rsidR="00E47C63" w:rsidRDefault="00F0080D">
            <w:r>
              <w:t>Field</w:t>
            </w:r>
          </w:p>
        </w:tc>
        <w:tc>
          <w:tcPr>
            <w:tcW w:w="0" w:type="auto"/>
            <w:shd w:val="clear" w:color="auto" w:fill="AAAAFF"/>
          </w:tcPr>
          <w:p w14:paraId="61460EC5" w14:textId="77777777" w:rsidR="00E47C63" w:rsidRDefault="00F0080D">
            <w:r>
              <w:t>Type</w:t>
            </w:r>
          </w:p>
        </w:tc>
        <w:tc>
          <w:tcPr>
            <w:tcW w:w="0" w:type="auto"/>
            <w:shd w:val="clear" w:color="auto" w:fill="AAAAFF"/>
          </w:tcPr>
          <w:p w14:paraId="57B173AE" w14:textId="77777777" w:rsidR="00E47C63" w:rsidRDefault="00F0080D">
            <w:r>
              <w:t>Most freq. value</w:t>
            </w:r>
          </w:p>
        </w:tc>
        <w:tc>
          <w:tcPr>
            <w:tcW w:w="0" w:type="auto"/>
            <w:shd w:val="clear" w:color="auto" w:fill="AAAAFF"/>
          </w:tcPr>
          <w:p w14:paraId="4DAFCB6D" w14:textId="77777777" w:rsidR="00E47C63" w:rsidRDefault="00F0080D">
            <w:r>
              <w:t>Comment</w:t>
            </w:r>
          </w:p>
        </w:tc>
      </w:tr>
      <w:tr w:rsidR="00E47C63" w14:paraId="6F9DADE8" w14:textId="77777777">
        <w:tc>
          <w:tcPr>
            <w:tcW w:w="0" w:type="auto"/>
          </w:tcPr>
          <w:p w14:paraId="093A91F9" w14:textId="77777777" w:rsidR="00E47C63" w:rsidRDefault="00F0080D">
            <w:r>
              <w:t>caresetting_id</w:t>
            </w:r>
          </w:p>
        </w:tc>
        <w:tc>
          <w:tcPr>
            <w:tcW w:w="0" w:type="auto"/>
          </w:tcPr>
          <w:p w14:paraId="26FEA732" w14:textId="77777777" w:rsidR="00E47C63" w:rsidRDefault="00F0080D">
            <w:r>
              <w:t>smallint</w:t>
            </w:r>
          </w:p>
        </w:tc>
        <w:tc>
          <w:tcPr>
            <w:tcW w:w="0" w:type="auto"/>
          </w:tcPr>
          <w:p w14:paraId="1260E350" w14:textId="77777777" w:rsidR="00E47C63" w:rsidRDefault="00F0080D">
            <w:r>
              <w:t>List truncated...</w:t>
            </w:r>
          </w:p>
        </w:tc>
        <w:tc>
          <w:tcPr>
            <w:tcW w:w="0" w:type="auto"/>
          </w:tcPr>
          <w:p w14:paraId="29FD25BE" w14:textId="77777777" w:rsidR="00E47C63" w:rsidRDefault="00E47C63"/>
        </w:tc>
      </w:tr>
      <w:tr w:rsidR="00E47C63" w14:paraId="71B85137" w14:textId="77777777">
        <w:tc>
          <w:tcPr>
            <w:tcW w:w="0" w:type="auto"/>
          </w:tcPr>
          <w:p w14:paraId="0F258CDA" w14:textId="77777777" w:rsidR="00E47C63" w:rsidRDefault="00F0080D">
            <w:r>
              <w:t>caresetting_desc</w:t>
            </w:r>
          </w:p>
        </w:tc>
        <w:tc>
          <w:tcPr>
            <w:tcW w:w="0" w:type="auto"/>
          </w:tcPr>
          <w:p w14:paraId="2E994C81" w14:textId="77777777" w:rsidR="00E47C63" w:rsidRDefault="00F0080D">
            <w:r>
              <w:t>character varying</w:t>
            </w:r>
          </w:p>
        </w:tc>
        <w:tc>
          <w:tcPr>
            <w:tcW w:w="0" w:type="auto"/>
          </w:tcPr>
          <w:p w14:paraId="4A18CB60" w14:textId="77777777" w:rsidR="00E47C63" w:rsidRDefault="00F0080D">
            <w:r>
              <w:t>List truncated...</w:t>
            </w:r>
          </w:p>
        </w:tc>
        <w:tc>
          <w:tcPr>
            <w:tcW w:w="0" w:type="auto"/>
          </w:tcPr>
          <w:p w14:paraId="343F0BE6" w14:textId="77777777" w:rsidR="00E47C63" w:rsidRDefault="00E47C63"/>
        </w:tc>
      </w:tr>
    </w:tbl>
    <w:p w14:paraId="4710A2F1" w14:textId="77777777" w:rsidR="00E47C63" w:rsidRDefault="00F0080D">
      <w:r>
        <w:rPr>
          <w:sz w:val="28"/>
        </w:rPr>
        <w:t>Table: hf_d_collection_src_site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538"/>
        <w:gridCol w:w="1570"/>
        <w:gridCol w:w="1489"/>
        <w:gridCol w:w="904"/>
      </w:tblGrid>
      <w:tr w:rsidR="00E47C63" w14:paraId="19230B2E" w14:textId="77777777">
        <w:tc>
          <w:tcPr>
            <w:tcW w:w="0" w:type="auto"/>
            <w:shd w:val="clear" w:color="auto" w:fill="AAAAFF"/>
          </w:tcPr>
          <w:p w14:paraId="6447CA0C" w14:textId="77777777" w:rsidR="00E47C63" w:rsidRDefault="00F0080D">
            <w:r>
              <w:t>Field</w:t>
            </w:r>
          </w:p>
        </w:tc>
        <w:tc>
          <w:tcPr>
            <w:tcW w:w="0" w:type="auto"/>
            <w:shd w:val="clear" w:color="auto" w:fill="AAAAFF"/>
          </w:tcPr>
          <w:p w14:paraId="311F07AD" w14:textId="77777777" w:rsidR="00E47C63" w:rsidRDefault="00F0080D">
            <w:r>
              <w:t>Type</w:t>
            </w:r>
          </w:p>
        </w:tc>
        <w:tc>
          <w:tcPr>
            <w:tcW w:w="0" w:type="auto"/>
            <w:shd w:val="clear" w:color="auto" w:fill="AAAAFF"/>
          </w:tcPr>
          <w:p w14:paraId="0E763F1C" w14:textId="77777777" w:rsidR="00E47C63" w:rsidRDefault="00F0080D">
            <w:r>
              <w:t>Most freq. value</w:t>
            </w:r>
          </w:p>
        </w:tc>
        <w:tc>
          <w:tcPr>
            <w:tcW w:w="0" w:type="auto"/>
            <w:shd w:val="clear" w:color="auto" w:fill="AAAAFF"/>
          </w:tcPr>
          <w:p w14:paraId="695FBEAE" w14:textId="77777777" w:rsidR="00E47C63" w:rsidRDefault="00F0080D">
            <w:r>
              <w:t>Comment</w:t>
            </w:r>
          </w:p>
        </w:tc>
      </w:tr>
      <w:tr w:rsidR="00E47C63" w14:paraId="4BF115CE" w14:textId="77777777">
        <w:tc>
          <w:tcPr>
            <w:tcW w:w="0" w:type="auto"/>
          </w:tcPr>
          <w:p w14:paraId="7070A1C0" w14:textId="77777777" w:rsidR="00E47C63" w:rsidRDefault="00F0080D">
            <w:r>
              <w:t>collection_source_site_id</w:t>
            </w:r>
          </w:p>
        </w:tc>
        <w:tc>
          <w:tcPr>
            <w:tcW w:w="0" w:type="auto"/>
          </w:tcPr>
          <w:p w14:paraId="2BFA2BE0" w14:textId="77777777" w:rsidR="00E47C63" w:rsidRDefault="00F0080D">
            <w:r>
              <w:t>smallint</w:t>
            </w:r>
          </w:p>
        </w:tc>
        <w:tc>
          <w:tcPr>
            <w:tcW w:w="0" w:type="auto"/>
          </w:tcPr>
          <w:p w14:paraId="37720438" w14:textId="77777777" w:rsidR="00E47C63" w:rsidRDefault="00F0080D">
            <w:r>
              <w:t>List truncated...</w:t>
            </w:r>
          </w:p>
        </w:tc>
        <w:tc>
          <w:tcPr>
            <w:tcW w:w="0" w:type="auto"/>
          </w:tcPr>
          <w:p w14:paraId="2C18BC00" w14:textId="77777777" w:rsidR="00E47C63" w:rsidRDefault="00E47C63"/>
        </w:tc>
      </w:tr>
      <w:tr w:rsidR="00E47C63" w14:paraId="7B525CF5" w14:textId="77777777">
        <w:tc>
          <w:tcPr>
            <w:tcW w:w="0" w:type="auto"/>
          </w:tcPr>
          <w:p w14:paraId="7ADE5673" w14:textId="77777777" w:rsidR="00E47C63" w:rsidRDefault="00F0080D">
            <w:r>
              <w:t>snomed_code</w:t>
            </w:r>
          </w:p>
        </w:tc>
        <w:tc>
          <w:tcPr>
            <w:tcW w:w="0" w:type="auto"/>
          </w:tcPr>
          <w:p w14:paraId="3EA77915" w14:textId="77777777" w:rsidR="00E47C63" w:rsidRDefault="00F0080D">
            <w:r>
              <w:t>character varying</w:t>
            </w:r>
          </w:p>
        </w:tc>
        <w:tc>
          <w:tcPr>
            <w:tcW w:w="0" w:type="auto"/>
          </w:tcPr>
          <w:p w14:paraId="39DCE57C" w14:textId="77777777" w:rsidR="00E47C63" w:rsidRDefault="00E47C63"/>
        </w:tc>
        <w:tc>
          <w:tcPr>
            <w:tcW w:w="0" w:type="auto"/>
          </w:tcPr>
          <w:p w14:paraId="6A5C8B21" w14:textId="77777777" w:rsidR="00E47C63" w:rsidRDefault="00E47C63"/>
        </w:tc>
      </w:tr>
      <w:tr w:rsidR="00E47C63" w14:paraId="18422AA2" w14:textId="77777777">
        <w:tc>
          <w:tcPr>
            <w:tcW w:w="0" w:type="auto"/>
          </w:tcPr>
          <w:p w14:paraId="21C51965" w14:textId="77777777" w:rsidR="00E47C63" w:rsidRDefault="00F0080D">
            <w:r>
              <w:t>collection_source_site_desc</w:t>
            </w:r>
          </w:p>
        </w:tc>
        <w:tc>
          <w:tcPr>
            <w:tcW w:w="0" w:type="auto"/>
          </w:tcPr>
          <w:p w14:paraId="216BEADF" w14:textId="77777777" w:rsidR="00E47C63" w:rsidRDefault="00F0080D">
            <w:r>
              <w:t>character varying</w:t>
            </w:r>
          </w:p>
        </w:tc>
        <w:tc>
          <w:tcPr>
            <w:tcW w:w="0" w:type="auto"/>
          </w:tcPr>
          <w:p w14:paraId="441E22CF" w14:textId="77777777" w:rsidR="00E47C63" w:rsidRDefault="00F0080D">
            <w:r>
              <w:t>List truncated...</w:t>
            </w:r>
          </w:p>
        </w:tc>
        <w:tc>
          <w:tcPr>
            <w:tcW w:w="0" w:type="auto"/>
          </w:tcPr>
          <w:p w14:paraId="532A4912" w14:textId="77777777" w:rsidR="00E47C63" w:rsidRDefault="00E47C63"/>
        </w:tc>
      </w:tr>
      <w:tr w:rsidR="00E47C63" w14:paraId="16D55B47" w14:textId="77777777">
        <w:tc>
          <w:tcPr>
            <w:tcW w:w="0" w:type="auto"/>
          </w:tcPr>
          <w:p w14:paraId="3D6A3C54" w14:textId="77777777" w:rsidR="00E47C63" w:rsidRDefault="00F0080D">
            <w:r>
              <w:t>source_type</w:t>
            </w:r>
          </w:p>
        </w:tc>
        <w:tc>
          <w:tcPr>
            <w:tcW w:w="0" w:type="auto"/>
          </w:tcPr>
          <w:p w14:paraId="2F993430" w14:textId="77777777" w:rsidR="00E47C63" w:rsidRDefault="00F0080D">
            <w:r>
              <w:t>character varying</w:t>
            </w:r>
          </w:p>
        </w:tc>
        <w:tc>
          <w:tcPr>
            <w:tcW w:w="0" w:type="auto"/>
          </w:tcPr>
          <w:p w14:paraId="2373EED4" w14:textId="77777777" w:rsidR="00E47C63" w:rsidRDefault="00E47C63"/>
        </w:tc>
        <w:tc>
          <w:tcPr>
            <w:tcW w:w="0" w:type="auto"/>
          </w:tcPr>
          <w:p w14:paraId="319E093E" w14:textId="77777777" w:rsidR="00E47C63" w:rsidRDefault="00E47C63"/>
        </w:tc>
      </w:tr>
    </w:tbl>
    <w:p w14:paraId="121B7EC6" w14:textId="77777777" w:rsidR="00E47C63" w:rsidRDefault="00F0080D">
      <w:r>
        <w:rPr>
          <w:sz w:val="28"/>
        </w:rPr>
        <w:t>Table: hf_d_collection_status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82"/>
        <w:gridCol w:w="1570"/>
        <w:gridCol w:w="1489"/>
        <w:gridCol w:w="904"/>
      </w:tblGrid>
      <w:tr w:rsidR="00E47C63" w14:paraId="4259C54A" w14:textId="77777777">
        <w:tc>
          <w:tcPr>
            <w:tcW w:w="0" w:type="auto"/>
            <w:shd w:val="clear" w:color="auto" w:fill="AAAAFF"/>
          </w:tcPr>
          <w:p w14:paraId="43DB2C73" w14:textId="77777777" w:rsidR="00E47C63" w:rsidRDefault="00F0080D">
            <w:r>
              <w:t>Field</w:t>
            </w:r>
          </w:p>
        </w:tc>
        <w:tc>
          <w:tcPr>
            <w:tcW w:w="0" w:type="auto"/>
            <w:shd w:val="clear" w:color="auto" w:fill="AAAAFF"/>
          </w:tcPr>
          <w:p w14:paraId="4A450C4C" w14:textId="77777777" w:rsidR="00E47C63" w:rsidRDefault="00F0080D">
            <w:r>
              <w:t>Type</w:t>
            </w:r>
          </w:p>
        </w:tc>
        <w:tc>
          <w:tcPr>
            <w:tcW w:w="0" w:type="auto"/>
            <w:shd w:val="clear" w:color="auto" w:fill="AAAAFF"/>
          </w:tcPr>
          <w:p w14:paraId="55F59540" w14:textId="77777777" w:rsidR="00E47C63" w:rsidRDefault="00F0080D">
            <w:r>
              <w:t>Most freq. value</w:t>
            </w:r>
          </w:p>
        </w:tc>
        <w:tc>
          <w:tcPr>
            <w:tcW w:w="0" w:type="auto"/>
            <w:shd w:val="clear" w:color="auto" w:fill="AAAAFF"/>
          </w:tcPr>
          <w:p w14:paraId="496BA9B1" w14:textId="77777777" w:rsidR="00E47C63" w:rsidRDefault="00F0080D">
            <w:r>
              <w:t>Comment</w:t>
            </w:r>
          </w:p>
        </w:tc>
      </w:tr>
      <w:tr w:rsidR="00E47C63" w14:paraId="6A826D38" w14:textId="77777777">
        <w:tc>
          <w:tcPr>
            <w:tcW w:w="0" w:type="auto"/>
          </w:tcPr>
          <w:p w14:paraId="08F2877F" w14:textId="77777777" w:rsidR="00E47C63" w:rsidRDefault="00F0080D">
            <w:r>
              <w:t>collection_status_id</w:t>
            </w:r>
          </w:p>
        </w:tc>
        <w:tc>
          <w:tcPr>
            <w:tcW w:w="0" w:type="auto"/>
          </w:tcPr>
          <w:p w14:paraId="5B44BDEB" w14:textId="77777777" w:rsidR="00E47C63" w:rsidRDefault="00F0080D">
            <w:r>
              <w:t>smallint</w:t>
            </w:r>
          </w:p>
        </w:tc>
        <w:tc>
          <w:tcPr>
            <w:tcW w:w="0" w:type="auto"/>
          </w:tcPr>
          <w:p w14:paraId="7736D5B5" w14:textId="77777777" w:rsidR="00E47C63" w:rsidRDefault="00F0080D">
            <w:r>
              <w:t>List truncated...</w:t>
            </w:r>
          </w:p>
        </w:tc>
        <w:tc>
          <w:tcPr>
            <w:tcW w:w="0" w:type="auto"/>
          </w:tcPr>
          <w:p w14:paraId="0DB16BD4" w14:textId="77777777" w:rsidR="00E47C63" w:rsidRDefault="00E47C63"/>
        </w:tc>
      </w:tr>
      <w:tr w:rsidR="00E47C63" w14:paraId="29C34786" w14:textId="77777777">
        <w:tc>
          <w:tcPr>
            <w:tcW w:w="0" w:type="auto"/>
          </w:tcPr>
          <w:p w14:paraId="28A4E8F1" w14:textId="77777777" w:rsidR="00E47C63" w:rsidRDefault="00F0080D">
            <w:r>
              <w:t>collection_status_code</w:t>
            </w:r>
          </w:p>
        </w:tc>
        <w:tc>
          <w:tcPr>
            <w:tcW w:w="0" w:type="auto"/>
          </w:tcPr>
          <w:p w14:paraId="59893918" w14:textId="77777777" w:rsidR="00E47C63" w:rsidRDefault="00F0080D">
            <w:r>
              <w:t>integer</w:t>
            </w:r>
          </w:p>
        </w:tc>
        <w:tc>
          <w:tcPr>
            <w:tcW w:w="0" w:type="auto"/>
          </w:tcPr>
          <w:p w14:paraId="00603BDE" w14:textId="77777777" w:rsidR="00E47C63" w:rsidRDefault="00F0080D">
            <w:r>
              <w:t>List truncated...</w:t>
            </w:r>
          </w:p>
        </w:tc>
        <w:tc>
          <w:tcPr>
            <w:tcW w:w="0" w:type="auto"/>
          </w:tcPr>
          <w:p w14:paraId="06E56794" w14:textId="77777777" w:rsidR="00E47C63" w:rsidRDefault="00E47C63"/>
        </w:tc>
      </w:tr>
      <w:tr w:rsidR="00E47C63" w14:paraId="517AC631" w14:textId="77777777">
        <w:tc>
          <w:tcPr>
            <w:tcW w:w="0" w:type="auto"/>
          </w:tcPr>
          <w:p w14:paraId="439BAEB8" w14:textId="77777777" w:rsidR="00E47C63" w:rsidRDefault="00F0080D">
            <w:r>
              <w:t>collection_status_desc</w:t>
            </w:r>
          </w:p>
        </w:tc>
        <w:tc>
          <w:tcPr>
            <w:tcW w:w="0" w:type="auto"/>
          </w:tcPr>
          <w:p w14:paraId="468AABA3" w14:textId="77777777" w:rsidR="00E47C63" w:rsidRDefault="00F0080D">
            <w:r>
              <w:t>character varying</w:t>
            </w:r>
          </w:p>
        </w:tc>
        <w:tc>
          <w:tcPr>
            <w:tcW w:w="0" w:type="auto"/>
          </w:tcPr>
          <w:p w14:paraId="50E765D4" w14:textId="77777777" w:rsidR="00E47C63" w:rsidRDefault="00F0080D">
            <w:r>
              <w:t>List truncated...</w:t>
            </w:r>
          </w:p>
        </w:tc>
        <w:tc>
          <w:tcPr>
            <w:tcW w:w="0" w:type="auto"/>
          </w:tcPr>
          <w:p w14:paraId="583A5925" w14:textId="77777777" w:rsidR="00E47C63" w:rsidRDefault="00E47C63"/>
        </w:tc>
      </w:tr>
    </w:tbl>
    <w:p w14:paraId="6E123943" w14:textId="77777777" w:rsidR="00E47C63" w:rsidRDefault="00F0080D">
      <w:r>
        <w:rPr>
          <w:sz w:val="28"/>
        </w:rPr>
        <w:t>Table: hf_d_compliance_status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971"/>
        <w:gridCol w:w="1570"/>
        <w:gridCol w:w="1489"/>
        <w:gridCol w:w="904"/>
      </w:tblGrid>
      <w:tr w:rsidR="00E47C63" w14:paraId="717511D5" w14:textId="77777777">
        <w:tc>
          <w:tcPr>
            <w:tcW w:w="0" w:type="auto"/>
            <w:shd w:val="clear" w:color="auto" w:fill="AAAAFF"/>
          </w:tcPr>
          <w:p w14:paraId="4C2BBC05" w14:textId="77777777" w:rsidR="00E47C63" w:rsidRDefault="00F0080D">
            <w:r>
              <w:lastRenderedPageBreak/>
              <w:t>Field</w:t>
            </w:r>
          </w:p>
        </w:tc>
        <w:tc>
          <w:tcPr>
            <w:tcW w:w="0" w:type="auto"/>
            <w:shd w:val="clear" w:color="auto" w:fill="AAAAFF"/>
          </w:tcPr>
          <w:p w14:paraId="44D8EF3F" w14:textId="77777777" w:rsidR="00E47C63" w:rsidRDefault="00F0080D">
            <w:r>
              <w:t>Type</w:t>
            </w:r>
          </w:p>
        </w:tc>
        <w:tc>
          <w:tcPr>
            <w:tcW w:w="0" w:type="auto"/>
            <w:shd w:val="clear" w:color="auto" w:fill="AAAAFF"/>
          </w:tcPr>
          <w:p w14:paraId="515F1F26" w14:textId="77777777" w:rsidR="00E47C63" w:rsidRDefault="00F0080D">
            <w:r>
              <w:t>Most freq. value</w:t>
            </w:r>
          </w:p>
        </w:tc>
        <w:tc>
          <w:tcPr>
            <w:tcW w:w="0" w:type="auto"/>
            <w:shd w:val="clear" w:color="auto" w:fill="AAAAFF"/>
          </w:tcPr>
          <w:p w14:paraId="493AD7C9" w14:textId="77777777" w:rsidR="00E47C63" w:rsidRDefault="00F0080D">
            <w:r>
              <w:t>Comment</w:t>
            </w:r>
          </w:p>
        </w:tc>
      </w:tr>
      <w:tr w:rsidR="00E47C63" w14:paraId="1D602968" w14:textId="77777777">
        <w:tc>
          <w:tcPr>
            <w:tcW w:w="0" w:type="auto"/>
          </w:tcPr>
          <w:p w14:paraId="333A1416" w14:textId="77777777" w:rsidR="00E47C63" w:rsidRDefault="00F0080D">
            <w:r>
              <w:t>compliance_status_id</w:t>
            </w:r>
          </w:p>
        </w:tc>
        <w:tc>
          <w:tcPr>
            <w:tcW w:w="0" w:type="auto"/>
          </w:tcPr>
          <w:p w14:paraId="562165A2" w14:textId="77777777" w:rsidR="00E47C63" w:rsidRDefault="00F0080D">
            <w:r>
              <w:t>smallint</w:t>
            </w:r>
          </w:p>
        </w:tc>
        <w:tc>
          <w:tcPr>
            <w:tcW w:w="0" w:type="auto"/>
          </w:tcPr>
          <w:p w14:paraId="5A44E94B" w14:textId="77777777" w:rsidR="00E47C63" w:rsidRDefault="00F0080D">
            <w:r>
              <w:t>List truncated...</w:t>
            </w:r>
          </w:p>
        </w:tc>
        <w:tc>
          <w:tcPr>
            <w:tcW w:w="0" w:type="auto"/>
          </w:tcPr>
          <w:p w14:paraId="20B6BC3D" w14:textId="77777777" w:rsidR="00E47C63" w:rsidRDefault="00E47C63"/>
        </w:tc>
      </w:tr>
      <w:tr w:rsidR="00E47C63" w14:paraId="0C14C6B5" w14:textId="77777777">
        <w:tc>
          <w:tcPr>
            <w:tcW w:w="0" w:type="auto"/>
          </w:tcPr>
          <w:p w14:paraId="0D214BEF" w14:textId="77777777" w:rsidR="00E47C63" w:rsidRDefault="00F0080D">
            <w:r>
              <w:t>compliance_desc</w:t>
            </w:r>
          </w:p>
        </w:tc>
        <w:tc>
          <w:tcPr>
            <w:tcW w:w="0" w:type="auto"/>
          </w:tcPr>
          <w:p w14:paraId="516AB86F" w14:textId="77777777" w:rsidR="00E47C63" w:rsidRDefault="00F0080D">
            <w:r>
              <w:t>character varying</w:t>
            </w:r>
          </w:p>
        </w:tc>
        <w:tc>
          <w:tcPr>
            <w:tcW w:w="0" w:type="auto"/>
          </w:tcPr>
          <w:p w14:paraId="06326567" w14:textId="77777777" w:rsidR="00E47C63" w:rsidRDefault="00F0080D">
            <w:r>
              <w:t>List truncated...</w:t>
            </w:r>
          </w:p>
        </w:tc>
        <w:tc>
          <w:tcPr>
            <w:tcW w:w="0" w:type="auto"/>
          </w:tcPr>
          <w:p w14:paraId="5668C32F" w14:textId="77777777" w:rsidR="00E47C63" w:rsidRDefault="00E47C63"/>
        </w:tc>
      </w:tr>
    </w:tbl>
    <w:p w14:paraId="1417BF0F" w14:textId="77777777" w:rsidR="00E47C63" w:rsidRDefault="00F0080D">
      <w:r>
        <w:rPr>
          <w:sz w:val="28"/>
        </w:rPr>
        <w:t>Table: hf_d_date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141"/>
        <w:gridCol w:w="1570"/>
        <w:gridCol w:w="1489"/>
        <w:gridCol w:w="904"/>
      </w:tblGrid>
      <w:tr w:rsidR="00E47C63" w14:paraId="06C8784A" w14:textId="77777777">
        <w:tc>
          <w:tcPr>
            <w:tcW w:w="0" w:type="auto"/>
            <w:shd w:val="clear" w:color="auto" w:fill="AAAAFF"/>
          </w:tcPr>
          <w:p w14:paraId="6E0969DA" w14:textId="77777777" w:rsidR="00E47C63" w:rsidRDefault="00F0080D">
            <w:r>
              <w:t>Field</w:t>
            </w:r>
          </w:p>
        </w:tc>
        <w:tc>
          <w:tcPr>
            <w:tcW w:w="0" w:type="auto"/>
            <w:shd w:val="clear" w:color="auto" w:fill="AAAAFF"/>
          </w:tcPr>
          <w:p w14:paraId="7A2ED45E" w14:textId="77777777" w:rsidR="00E47C63" w:rsidRDefault="00F0080D">
            <w:r>
              <w:t>Type</w:t>
            </w:r>
          </w:p>
        </w:tc>
        <w:tc>
          <w:tcPr>
            <w:tcW w:w="0" w:type="auto"/>
            <w:shd w:val="clear" w:color="auto" w:fill="AAAAFF"/>
          </w:tcPr>
          <w:p w14:paraId="719603DF" w14:textId="77777777" w:rsidR="00E47C63" w:rsidRDefault="00F0080D">
            <w:r>
              <w:t>Most freq. value</w:t>
            </w:r>
          </w:p>
        </w:tc>
        <w:tc>
          <w:tcPr>
            <w:tcW w:w="0" w:type="auto"/>
            <w:shd w:val="clear" w:color="auto" w:fill="AAAAFF"/>
          </w:tcPr>
          <w:p w14:paraId="231F673E" w14:textId="77777777" w:rsidR="00E47C63" w:rsidRDefault="00F0080D">
            <w:r>
              <w:t>Comment</w:t>
            </w:r>
          </w:p>
        </w:tc>
      </w:tr>
      <w:tr w:rsidR="00E47C63" w14:paraId="617E7AEB" w14:textId="77777777">
        <w:tc>
          <w:tcPr>
            <w:tcW w:w="0" w:type="auto"/>
          </w:tcPr>
          <w:p w14:paraId="53BB5C4A" w14:textId="77777777" w:rsidR="00E47C63" w:rsidRDefault="00F0080D">
            <w:r>
              <w:t>date_id</w:t>
            </w:r>
          </w:p>
        </w:tc>
        <w:tc>
          <w:tcPr>
            <w:tcW w:w="0" w:type="auto"/>
          </w:tcPr>
          <w:p w14:paraId="55D05F91" w14:textId="77777777" w:rsidR="00E47C63" w:rsidRDefault="00F0080D">
            <w:r>
              <w:t>double precision</w:t>
            </w:r>
          </w:p>
        </w:tc>
        <w:tc>
          <w:tcPr>
            <w:tcW w:w="0" w:type="auto"/>
          </w:tcPr>
          <w:p w14:paraId="35EF31F7" w14:textId="77777777" w:rsidR="00E47C63" w:rsidRDefault="00F0080D">
            <w:r>
              <w:t>List truncated...</w:t>
            </w:r>
          </w:p>
        </w:tc>
        <w:tc>
          <w:tcPr>
            <w:tcW w:w="0" w:type="auto"/>
          </w:tcPr>
          <w:p w14:paraId="345CA6F9" w14:textId="77777777" w:rsidR="00E47C63" w:rsidRDefault="00E47C63"/>
        </w:tc>
      </w:tr>
      <w:tr w:rsidR="00E47C63" w14:paraId="756C4916" w14:textId="77777777">
        <w:tc>
          <w:tcPr>
            <w:tcW w:w="0" w:type="auto"/>
          </w:tcPr>
          <w:p w14:paraId="4C3E68C1" w14:textId="77777777" w:rsidR="00E47C63" w:rsidRDefault="00F0080D">
            <w:r>
              <w:t>year</w:t>
            </w:r>
          </w:p>
        </w:tc>
        <w:tc>
          <w:tcPr>
            <w:tcW w:w="0" w:type="auto"/>
          </w:tcPr>
          <w:p w14:paraId="114596B9" w14:textId="77777777" w:rsidR="00E47C63" w:rsidRDefault="00F0080D">
            <w:r>
              <w:t>smallint</w:t>
            </w:r>
          </w:p>
        </w:tc>
        <w:tc>
          <w:tcPr>
            <w:tcW w:w="0" w:type="auto"/>
          </w:tcPr>
          <w:p w14:paraId="35B3EC2F" w14:textId="77777777" w:rsidR="00E47C63" w:rsidRDefault="00F0080D">
            <w:r>
              <w:t>2008</w:t>
            </w:r>
          </w:p>
        </w:tc>
        <w:tc>
          <w:tcPr>
            <w:tcW w:w="0" w:type="auto"/>
          </w:tcPr>
          <w:p w14:paraId="52788AA9" w14:textId="77777777" w:rsidR="00E47C63" w:rsidRDefault="00E47C63"/>
        </w:tc>
      </w:tr>
      <w:tr w:rsidR="00E47C63" w14:paraId="02DDB0F8" w14:textId="77777777">
        <w:tc>
          <w:tcPr>
            <w:tcW w:w="0" w:type="auto"/>
          </w:tcPr>
          <w:p w14:paraId="563CCD13" w14:textId="77777777" w:rsidR="00E47C63" w:rsidRDefault="00F0080D">
            <w:r>
              <w:t>quarter</w:t>
            </w:r>
          </w:p>
        </w:tc>
        <w:tc>
          <w:tcPr>
            <w:tcW w:w="0" w:type="auto"/>
          </w:tcPr>
          <w:p w14:paraId="759423F2" w14:textId="77777777" w:rsidR="00E47C63" w:rsidRDefault="00F0080D">
            <w:r>
              <w:t>smallint</w:t>
            </w:r>
          </w:p>
        </w:tc>
        <w:tc>
          <w:tcPr>
            <w:tcW w:w="0" w:type="auto"/>
          </w:tcPr>
          <w:p w14:paraId="4F33F725" w14:textId="77777777" w:rsidR="00E47C63" w:rsidRDefault="00F0080D">
            <w:r>
              <w:t>3</w:t>
            </w:r>
          </w:p>
        </w:tc>
        <w:tc>
          <w:tcPr>
            <w:tcW w:w="0" w:type="auto"/>
          </w:tcPr>
          <w:p w14:paraId="179D2694" w14:textId="77777777" w:rsidR="00E47C63" w:rsidRDefault="00E47C63"/>
        </w:tc>
      </w:tr>
      <w:tr w:rsidR="00E47C63" w14:paraId="6B0DB8AF" w14:textId="77777777">
        <w:tc>
          <w:tcPr>
            <w:tcW w:w="0" w:type="auto"/>
          </w:tcPr>
          <w:p w14:paraId="0DDACC39" w14:textId="77777777" w:rsidR="00E47C63" w:rsidRDefault="00F0080D">
            <w:r>
              <w:t>month</w:t>
            </w:r>
          </w:p>
        </w:tc>
        <w:tc>
          <w:tcPr>
            <w:tcW w:w="0" w:type="auto"/>
          </w:tcPr>
          <w:p w14:paraId="1DD96E0B" w14:textId="77777777" w:rsidR="00E47C63" w:rsidRDefault="00F0080D">
            <w:r>
              <w:t>smallint</w:t>
            </w:r>
          </w:p>
        </w:tc>
        <w:tc>
          <w:tcPr>
            <w:tcW w:w="0" w:type="auto"/>
          </w:tcPr>
          <w:p w14:paraId="395F637A" w14:textId="77777777" w:rsidR="00E47C63" w:rsidRDefault="00F0080D">
            <w:r>
              <w:t>12</w:t>
            </w:r>
          </w:p>
        </w:tc>
        <w:tc>
          <w:tcPr>
            <w:tcW w:w="0" w:type="auto"/>
          </w:tcPr>
          <w:p w14:paraId="1B78241A" w14:textId="77777777" w:rsidR="00E47C63" w:rsidRDefault="00E47C63"/>
        </w:tc>
      </w:tr>
      <w:tr w:rsidR="00E47C63" w14:paraId="626DB400" w14:textId="77777777">
        <w:tc>
          <w:tcPr>
            <w:tcW w:w="0" w:type="auto"/>
          </w:tcPr>
          <w:p w14:paraId="0872F71B" w14:textId="77777777" w:rsidR="00E47C63" w:rsidRDefault="00F0080D">
            <w:r>
              <w:t>month_name</w:t>
            </w:r>
          </w:p>
        </w:tc>
        <w:tc>
          <w:tcPr>
            <w:tcW w:w="0" w:type="auto"/>
          </w:tcPr>
          <w:p w14:paraId="3D7E7F15" w14:textId="77777777" w:rsidR="00E47C63" w:rsidRDefault="00F0080D">
            <w:r>
              <w:t>character varying</w:t>
            </w:r>
          </w:p>
        </w:tc>
        <w:tc>
          <w:tcPr>
            <w:tcW w:w="0" w:type="auto"/>
          </w:tcPr>
          <w:p w14:paraId="38DE0BEA" w14:textId="77777777" w:rsidR="00E47C63" w:rsidRDefault="00F0080D">
            <w:r>
              <w:t>OCT</w:t>
            </w:r>
          </w:p>
        </w:tc>
        <w:tc>
          <w:tcPr>
            <w:tcW w:w="0" w:type="auto"/>
          </w:tcPr>
          <w:p w14:paraId="397BEE32" w14:textId="77777777" w:rsidR="00E47C63" w:rsidRDefault="00E47C63"/>
        </w:tc>
      </w:tr>
      <w:tr w:rsidR="00E47C63" w14:paraId="43609744" w14:textId="77777777">
        <w:tc>
          <w:tcPr>
            <w:tcW w:w="0" w:type="auto"/>
          </w:tcPr>
          <w:p w14:paraId="259F5AEA" w14:textId="77777777" w:rsidR="00E47C63" w:rsidRDefault="00F0080D">
            <w:r>
              <w:t>day_number_in_month</w:t>
            </w:r>
          </w:p>
        </w:tc>
        <w:tc>
          <w:tcPr>
            <w:tcW w:w="0" w:type="auto"/>
          </w:tcPr>
          <w:p w14:paraId="6D6F8099" w14:textId="77777777" w:rsidR="00E47C63" w:rsidRDefault="00F0080D">
            <w:r>
              <w:t>smallint</w:t>
            </w:r>
          </w:p>
        </w:tc>
        <w:tc>
          <w:tcPr>
            <w:tcW w:w="0" w:type="auto"/>
          </w:tcPr>
          <w:p w14:paraId="69A55342" w14:textId="77777777" w:rsidR="00E47C63" w:rsidRDefault="00F0080D">
            <w:r>
              <w:t>19</w:t>
            </w:r>
          </w:p>
        </w:tc>
        <w:tc>
          <w:tcPr>
            <w:tcW w:w="0" w:type="auto"/>
          </w:tcPr>
          <w:p w14:paraId="0677F78D" w14:textId="77777777" w:rsidR="00E47C63" w:rsidRDefault="00E47C63"/>
        </w:tc>
      </w:tr>
      <w:tr w:rsidR="00E47C63" w14:paraId="32D7AB0D" w14:textId="77777777">
        <w:tc>
          <w:tcPr>
            <w:tcW w:w="0" w:type="auto"/>
          </w:tcPr>
          <w:p w14:paraId="6B97EAA3" w14:textId="77777777" w:rsidR="00E47C63" w:rsidRDefault="00F0080D">
            <w:r>
              <w:t>week_number_in_year</w:t>
            </w:r>
          </w:p>
        </w:tc>
        <w:tc>
          <w:tcPr>
            <w:tcW w:w="0" w:type="auto"/>
          </w:tcPr>
          <w:p w14:paraId="3E114E60" w14:textId="77777777" w:rsidR="00E47C63" w:rsidRDefault="00F0080D">
            <w:r>
              <w:t>smallint</w:t>
            </w:r>
          </w:p>
        </w:tc>
        <w:tc>
          <w:tcPr>
            <w:tcW w:w="0" w:type="auto"/>
          </w:tcPr>
          <w:p w14:paraId="38F886BA" w14:textId="77777777" w:rsidR="00E47C63" w:rsidRDefault="00F0080D">
            <w:r>
              <w:t>35</w:t>
            </w:r>
          </w:p>
        </w:tc>
        <w:tc>
          <w:tcPr>
            <w:tcW w:w="0" w:type="auto"/>
          </w:tcPr>
          <w:p w14:paraId="31555CD8" w14:textId="77777777" w:rsidR="00E47C63" w:rsidRDefault="00E47C63"/>
        </w:tc>
      </w:tr>
      <w:tr w:rsidR="00E47C63" w14:paraId="7C4E9BB8" w14:textId="77777777">
        <w:tc>
          <w:tcPr>
            <w:tcW w:w="0" w:type="auto"/>
          </w:tcPr>
          <w:p w14:paraId="16C9F0BC" w14:textId="77777777" w:rsidR="00E47C63" w:rsidRDefault="00F0080D">
            <w:r>
              <w:t>day_of_week</w:t>
            </w:r>
          </w:p>
        </w:tc>
        <w:tc>
          <w:tcPr>
            <w:tcW w:w="0" w:type="auto"/>
          </w:tcPr>
          <w:p w14:paraId="5C251C0F" w14:textId="77777777" w:rsidR="00E47C63" w:rsidRDefault="00F0080D">
            <w:r>
              <w:t>character varying</w:t>
            </w:r>
          </w:p>
        </w:tc>
        <w:tc>
          <w:tcPr>
            <w:tcW w:w="0" w:type="auto"/>
          </w:tcPr>
          <w:p w14:paraId="16B25B65" w14:textId="77777777" w:rsidR="00E47C63" w:rsidRDefault="00F0080D">
            <w:r>
              <w:t>MONDAY</w:t>
            </w:r>
          </w:p>
        </w:tc>
        <w:tc>
          <w:tcPr>
            <w:tcW w:w="0" w:type="auto"/>
          </w:tcPr>
          <w:p w14:paraId="5368F367" w14:textId="77777777" w:rsidR="00E47C63" w:rsidRDefault="00E47C63"/>
        </w:tc>
      </w:tr>
      <w:tr w:rsidR="00E47C63" w14:paraId="2994B0E3" w14:textId="77777777">
        <w:tc>
          <w:tcPr>
            <w:tcW w:w="0" w:type="auto"/>
          </w:tcPr>
          <w:p w14:paraId="6EB8D1DC" w14:textId="77777777" w:rsidR="00E47C63" w:rsidRDefault="00F0080D">
            <w:r>
              <w:t>day_number_of_week</w:t>
            </w:r>
          </w:p>
        </w:tc>
        <w:tc>
          <w:tcPr>
            <w:tcW w:w="0" w:type="auto"/>
          </w:tcPr>
          <w:p w14:paraId="4357D40A" w14:textId="77777777" w:rsidR="00E47C63" w:rsidRDefault="00F0080D">
            <w:r>
              <w:t>smallint</w:t>
            </w:r>
          </w:p>
        </w:tc>
        <w:tc>
          <w:tcPr>
            <w:tcW w:w="0" w:type="auto"/>
          </w:tcPr>
          <w:p w14:paraId="1B6E6BDC" w14:textId="77777777" w:rsidR="00E47C63" w:rsidRDefault="00F0080D">
            <w:r>
              <w:t>3</w:t>
            </w:r>
          </w:p>
        </w:tc>
        <w:tc>
          <w:tcPr>
            <w:tcW w:w="0" w:type="auto"/>
          </w:tcPr>
          <w:p w14:paraId="762CA3CC" w14:textId="77777777" w:rsidR="00E47C63" w:rsidRDefault="00E47C63"/>
        </w:tc>
      </w:tr>
      <w:tr w:rsidR="00E47C63" w14:paraId="18B8B7F0" w14:textId="77777777">
        <w:tc>
          <w:tcPr>
            <w:tcW w:w="0" w:type="auto"/>
          </w:tcPr>
          <w:p w14:paraId="4852BDF8" w14:textId="77777777" w:rsidR="00E47C63" w:rsidRDefault="00F0080D">
            <w:r>
              <w:t>holiday_ind</w:t>
            </w:r>
          </w:p>
        </w:tc>
        <w:tc>
          <w:tcPr>
            <w:tcW w:w="0" w:type="auto"/>
          </w:tcPr>
          <w:p w14:paraId="294EB434" w14:textId="77777777" w:rsidR="00E47C63" w:rsidRDefault="00F0080D">
            <w:r>
              <w:t>smallint</w:t>
            </w:r>
          </w:p>
        </w:tc>
        <w:tc>
          <w:tcPr>
            <w:tcW w:w="0" w:type="auto"/>
          </w:tcPr>
          <w:p w14:paraId="4B63F1F3" w14:textId="77777777" w:rsidR="00E47C63" w:rsidRDefault="00F0080D">
            <w:r>
              <w:t>0</w:t>
            </w:r>
          </w:p>
        </w:tc>
        <w:tc>
          <w:tcPr>
            <w:tcW w:w="0" w:type="auto"/>
          </w:tcPr>
          <w:p w14:paraId="5445E6EB" w14:textId="77777777" w:rsidR="00E47C63" w:rsidRDefault="00E47C63"/>
        </w:tc>
      </w:tr>
      <w:tr w:rsidR="00E47C63" w14:paraId="17727D46" w14:textId="77777777">
        <w:tc>
          <w:tcPr>
            <w:tcW w:w="0" w:type="auto"/>
          </w:tcPr>
          <w:p w14:paraId="0175419E" w14:textId="77777777" w:rsidR="00E47C63" w:rsidRDefault="00F0080D">
            <w:r>
              <w:t>weekday_ind</w:t>
            </w:r>
          </w:p>
        </w:tc>
        <w:tc>
          <w:tcPr>
            <w:tcW w:w="0" w:type="auto"/>
          </w:tcPr>
          <w:p w14:paraId="0A62EC32" w14:textId="77777777" w:rsidR="00E47C63" w:rsidRDefault="00F0080D">
            <w:r>
              <w:t>smallint</w:t>
            </w:r>
          </w:p>
        </w:tc>
        <w:tc>
          <w:tcPr>
            <w:tcW w:w="0" w:type="auto"/>
          </w:tcPr>
          <w:p w14:paraId="100BEA92" w14:textId="77777777" w:rsidR="00E47C63" w:rsidRDefault="00F0080D">
            <w:r>
              <w:t>1</w:t>
            </w:r>
          </w:p>
        </w:tc>
        <w:tc>
          <w:tcPr>
            <w:tcW w:w="0" w:type="auto"/>
          </w:tcPr>
          <w:p w14:paraId="3432AF0E" w14:textId="77777777" w:rsidR="00E47C63" w:rsidRDefault="00E47C63"/>
        </w:tc>
      </w:tr>
    </w:tbl>
    <w:p w14:paraId="1E3CA5B6" w14:textId="77777777" w:rsidR="00E47C63" w:rsidRDefault="00F0080D">
      <w:r>
        <w:rPr>
          <w:sz w:val="28"/>
        </w:rPr>
        <w:t>Table: hf_d_diagnosis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962"/>
        <w:gridCol w:w="1570"/>
        <w:gridCol w:w="1489"/>
        <w:gridCol w:w="904"/>
      </w:tblGrid>
      <w:tr w:rsidR="00E47C63" w14:paraId="6B16FA96" w14:textId="77777777">
        <w:tc>
          <w:tcPr>
            <w:tcW w:w="0" w:type="auto"/>
            <w:shd w:val="clear" w:color="auto" w:fill="AAAAFF"/>
          </w:tcPr>
          <w:p w14:paraId="17ADE696" w14:textId="77777777" w:rsidR="00E47C63" w:rsidRDefault="00F0080D">
            <w:r>
              <w:t>Field</w:t>
            </w:r>
          </w:p>
        </w:tc>
        <w:tc>
          <w:tcPr>
            <w:tcW w:w="0" w:type="auto"/>
            <w:shd w:val="clear" w:color="auto" w:fill="AAAAFF"/>
          </w:tcPr>
          <w:p w14:paraId="0573D1D0" w14:textId="77777777" w:rsidR="00E47C63" w:rsidRDefault="00F0080D">
            <w:r>
              <w:t>Type</w:t>
            </w:r>
          </w:p>
        </w:tc>
        <w:tc>
          <w:tcPr>
            <w:tcW w:w="0" w:type="auto"/>
            <w:shd w:val="clear" w:color="auto" w:fill="AAAAFF"/>
          </w:tcPr>
          <w:p w14:paraId="4744D511" w14:textId="77777777" w:rsidR="00E47C63" w:rsidRDefault="00F0080D">
            <w:r>
              <w:t>Most freq. value</w:t>
            </w:r>
          </w:p>
        </w:tc>
        <w:tc>
          <w:tcPr>
            <w:tcW w:w="0" w:type="auto"/>
            <w:shd w:val="clear" w:color="auto" w:fill="AAAAFF"/>
          </w:tcPr>
          <w:p w14:paraId="36AECDB9" w14:textId="77777777" w:rsidR="00E47C63" w:rsidRDefault="00F0080D">
            <w:r>
              <w:t>Comment</w:t>
            </w:r>
          </w:p>
        </w:tc>
      </w:tr>
      <w:tr w:rsidR="00E47C63" w14:paraId="3732C102" w14:textId="77777777">
        <w:tc>
          <w:tcPr>
            <w:tcW w:w="0" w:type="auto"/>
          </w:tcPr>
          <w:p w14:paraId="6B983829" w14:textId="77777777" w:rsidR="00E47C63" w:rsidRDefault="00F0080D">
            <w:r>
              <w:t>diagnosis_id</w:t>
            </w:r>
          </w:p>
        </w:tc>
        <w:tc>
          <w:tcPr>
            <w:tcW w:w="0" w:type="auto"/>
          </w:tcPr>
          <w:p w14:paraId="49AF7DD9" w14:textId="77777777" w:rsidR="00E47C63" w:rsidRDefault="00F0080D">
            <w:r>
              <w:t>integer</w:t>
            </w:r>
          </w:p>
        </w:tc>
        <w:tc>
          <w:tcPr>
            <w:tcW w:w="0" w:type="auto"/>
          </w:tcPr>
          <w:p w14:paraId="6C7BB888" w14:textId="77777777" w:rsidR="00E47C63" w:rsidRDefault="00F0080D">
            <w:r>
              <w:t>List truncated...</w:t>
            </w:r>
          </w:p>
        </w:tc>
        <w:tc>
          <w:tcPr>
            <w:tcW w:w="0" w:type="auto"/>
          </w:tcPr>
          <w:p w14:paraId="61633D47" w14:textId="77777777" w:rsidR="00E47C63" w:rsidRDefault="00E47C63"/>
        </w:tc>
      </w:tr>
      <w:tr w:rsidR="00E47C63" w14:paraId="1A573020" w14:textId="77777777">
        <w:tc>
          <w:tcPr>
            <w:tcW w:w="0" w:type="auto"/>
          </w:tcPr>
          <w:p w14:paraId="31233900" w14:textId="77777777" w:rsidR="00E47C63" w:rsidRDefault="00F0080D">
            <w:r>
              <w:t>diagnosis_type</w:t>
            </w:r>
          </w:p>
        </w:tc>
        <w:tc>
          <w:tcPr>
            <w:tcW w:w="0" w:type="auto"/>
          </w:tcPr>
          <w:p w14:paraId="2F4E9595" w14:textId="77777777" w:rsidR="00E47C63" w:rsidRDefault="00F0080D">
            <w:r>
              <w:t>character varying</w:t>
            </w:r>
          </w:p>
        </w:tc>
        <w:tc>
          <w:tcPr>
            <w:tcW w:w="0" w:type="auto"/>
          </w:tcPr>
          <w:p w14:paraId="74CD5423" w14:textId="77777777" w:rsidR="00E47C63" w:rsidRDefault="00F0080D">
            <w:r>
              <w:t>ICD10-CM</w:t>
            </w:r>
          </w:p>
        </w:tc>
        <w:tc>
          <w:tcPr>
            <w:tcW w:w="0" w:type="auto"/>
          </w:tcPr>
          <w:p w14:paraId="0421A8D9" w14:textId="77777777" w:rsidR="00E47C63" w:rsidRDefault="00E47C63"/>
        </w:tc>
      </w:tr>
      <w:tr w:rsidR="00E47C63" w14:paraId="01C60E6E" w14:textId="77777777">
        <w:tc>
          <w:tcPr>
            <w:tcW w:w="0" w:type="auto"/>
          </w:tcPr>
          <w:p w14:paraId="1DDE044F" w14:textId="77777777" w:rsidR="00E47C63" w:rsidRDefault="00F0080D">
            <w:r>
              <w:t>diagnosis_code</w:t>
            </w:r>
          </w:p>
        </w:tc>
        <w:tc>
          <w:tcPr>
            <w:tcW w:w="0" w:type="auto"/>
          </w:tcPr>
          <w:p w14:paraId="69580584" w14:textId="77777777" w:rsidR="00E47C63" w:rsidRDefault="00F0080D">
            <w:r>
              <w:t>character varying</w:t>
            </w:r>
          </w:p>
        </w:tc>
        <w:tc>
          <w:tcPr>
            <w:tcW w:w="0" w:type="auto"/>
          </w:tcPr>
          <w:p w14:paraId="70D88958" w14:textId="77777777" w:rsidR="00E47C63" w:rsidRDefault="00F0080D">
            <w:r>
              <w:t>List truncated...</w:t>
            </w:r>
          </w:p>
        </w:tc>
        <w:tc>
          <w:tcPr>
            <w:tcW w:w="0" w:type="auto"/>
          </w:tcPr>
          <w:p w14:paraId="3E19E07E" w14:textId="77777777" w:rsidR="00E47C63" w:rsidRDefault="00E47C63"/>
        </w:tc>
      </w:tr>
      <w:tr w:rsidR="00E47C63" w14:paraId="17E3CE68" w14:textId="77777777">
        <w:tc>
          <w:tcPr>
            <w:tcW w:w="0" w:type="auto"/>
          </w:tcPr>
          <w:p w14:paraId="26243E78" w14:textId="77777777" w:rsidR="00E47C63" w:rsidRDefault="00F0080D">
            <w:r>
              <w:t>diagnosis_description</w:t>
            </w:r>
          </w:p>
        </w:tc>
        <w:tc>
          <w:tcPr>
            <w:tcW w:w="0" w:type="auto"/>
          </w:tcPr>
          <w:p w14:paraId="577D5763" w14:textId="77777777" w:rsidR="00E47C63" w:rsidRDefault="00F0080D">
            <w:r>
              <w:t>character varying</w:t>
            </w:r>
          </w:p>
        </w:tc>
        <w:tc>
          <w:tcPr>
            <w:tcW w:w="0" w:type="auto"/>
          </w:tcPr>
          <w:p w14:paraId="7E8E60FB" w14:textId="77777777" w:rsidR="00E47C63" w:rsidRDefault="00F0080D">
            <w:r>
              <w:t>List truncated...</w:t>
            </w:r>
          </w:p>
        </w:tc>
        <w:tc>
          <w:tcPr>
            <w:tcW w:w="0" w:type="auto"/>
          </w:tcPr>
          <w:p w14:paraId="372B6C3A" w14:textId="77777777" w:rsidR="00E47C63" w:rsidRDefault="00E47C63"/>
        </w:tc>
      </w:tr>
    </w:tbl>
    <w:p w14:paraId="19721D63" w14:textId="77777777" w:rsidR="00E47C63" w:rsidRDefault="00F0080D">
      <w:r>
        <w:rPr>
          <w:sz w:val="28"/>
        </w:rPr>
        <w:t>Table: hf_d_diagnosis_type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90"/>
        <w:gridCol w:w="1570"/>
        <w:gridCol w:w="1489"/>
        <w:gridCol w:w="904"/>
      </w:tblGrid>
      <w:tr w:rsidR="00E47C63" w14:paraId="29D6D472" w14:textId="77777777">
        <w:tc>
          <w:tcPr>
            <w:tcW w:w="0" w:type="auto"/>
            <w:shd w:val="clear" w:color="auto" w:fill="AAAAFF"/>
          </w:tcPr>
          <w:p w14:paraId="49DE1BE2" w14:textId="77777777" w:rsidR="00E47C63" w:rsidRDefault="00F0080D">
            <w:r>
              <w:t>Field</w:t>
            </w:r>
          </w:p>
        </w:tc>
        <w:tc>
          <w:tcPr>
            <w:tcW w:w="0" w:type="auto"/>
            <w:shd w:val="clear" w:color="auto" w:fill="AAAAFF"/>
          </w:tcPr>
          <w:p w14:paraId="68E07A6D" w14:textId="77777777" w:rsidR="00E47C63" w:rsidRDefault="00F0080D">
            <w:r>
              <w:t>Type</w:t>
            </w:r>
          </w:p>
        </w:tc>
        <w:tc>
          <w:tcPr>
            <w:tcW w:w="0" w:type="auto"/>
            <w:shd w:val="clear" w:color="auto" w:fill="AAAAFF"/>
          </w:tcPr>
          <w:p w14:paraId="06C592D3" w14:textId="77777777" w:rsidR="00E47C63" w:rsidRDefault="00F0080D">
            <w:r>
              <w:t>Most freq. value</w:t>
            </w:r>
          </w:p>
        </w:tc>
        <w:tc>
          <w:tcPr>
            <w:tcW w:w="0" w:type="auto"/>
            <w:shd w:val="clear" w:color="auto" w:fill="AAAAFF"/>
          </w:tcPr>
          <w:p w14:paraId="649E595B" w14:textId="77777777" w:rsidR="00E47C63" w:rsidRDefault="00F0080D">
            <w:r>
              <w:t>Comment</w:t>
            </w:r>
          </w:p>
        </w:tc>
      </w:tr>
      <w:tr w:rsidR="00E47C63" w14:paraId="094A11C2" w14:textId="77777777">
        <w:tc>
          <w:tcPr>
            <w:tcW w:w="0" w:type="auto"/>
          </w:tcPr>
          <w:p w14:paraId="31A0F1D5" w14:textId="77777777" w:rsidR="00E47C63" w:rsidRDefault="00F0080D">
            <w:r>
              <w:t>diagnosis_type_id</w:t>
            </w:r>
          </w:p>
        </w:tc>
        <w:tc>
          <w:tcPr>
            <w:tcW w:w="0" w:type="auto"/>
          </w:tcPr>
          <w:p w14:paraId="066A38BF" w14:textId="77777777" w:rsidR="00E47C63" w:rsidRDefault="00F0080D">
            <w:r>
              <w:t>smallint</w:t>
            </w:r>
          </w:p>
        </w:tc>
        <w:tc>
          <w:tcPr>
            <w:tcW w:w="0" w:type="auto"/>
          </w:tcPr>
          <w:p w14:paraId="340FABFD" w14:textId="77777777" w:rsidR="00E47C63" w:rsidRDefault="00F0080D">
            <w:r>
              <w:t>List truncated...</w:t>
            </w:r>
          </w:p>
        </w:tc>
        <w:tc>
          <w:tcPr>
            <w:tcW w:w="0" w:type="auto"/>
          </w:tcPr>
          <w:p w14:paraId="5845D004" w14:textId="77777777" w:rsidR="00E47C63" w:rsidRDefault="00E47C63"/>
        </w:tc>
      </w:tr>
      <w:tr w:rsidR="00E47C63" w14:paraId="0AEB5A2B" w14:textId="77777777">
        <w:tc>
          <w:tcPr>
            <w:tcW w:w="0" w:type="auto"/>
          </w:tcPr>
          <w:p w14:paraId="7997ECF4" w14:textId="77777777" w:rsidR="00E47C63" w:rsidRDefault="00F0080D">
            <w:r>
              <w:t>diagnosis_type_display</w:t>
            </w:r>
          </w:p>
        </w:tc>
        <w:tc>
          <w:tcPr>
            <w:tcW w:w="0" w:type="auto"/>
          </w:tcPr>
          <w:p w14:paraId="546A56A8" w14:textId="77777777" w:rsidR="00E47C63" w:rsidRDefault="00F0080D">
            <w:r>
              <w:t>character varying</w:t>
            </w:r>
          </w:p>
        </w:tc>
        <w:tc>
          <w:tcPr>
            <w:tcW w:w="0" w:type="auto"/>
          </w:tcPr>
          <w:p w14:paraId="0E8B5B5A" w14:textId="77777777" w:rsidR="00E47C63" w:rsidRDefault="00F0080D">
            <w:r>
              <w:t>List truncated...</w:t>
            </w:r>
          </w:p>
        </w:tc>
        <w:tc>
          <w:tcPr>
            <w:tcW w:w="0" w:type="auto"/>
          </w:tcPr>
          <w:p w14:paraId="133C49E4" w14:textId="77777777" w:rsidR="00E47C63" w:rsidRDefault="00E47C63"/>
        </w:tc>
      </w:tr>
    </w:tbl>
    <w:p w14:paraId="01EEC8CA" w14:textId="77777777" w:rsidR="00E47C63" w:rsidRDefault="00F0080D">
      <w:r>
        <w:rPr>
          <w:sz w:val="28"/>
        </w:rPr>
        <w:t>Table: hf_d_diagnostic_grouping</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113"/>
        <w:gridCol w:w="1570"/>
        <w:gridCol w:w="1559"/>
        <w:gridCol w:w="904"/>
      </w:tblGrid>
      <w:tr w:rsidR="00E47C63" w14:paraId="53928487" w14:textId="77777777">
        <w:tc>
          <w:tcPr>
            <w:tcW w:w="0" w:type="auto"/>
            <w:shd w:val="clear" w:color="auto" w:fill="AAAAFF"/>
          </w:tcPr>
          <w:p w14:paraId="4099A475" w14:textId="77777777" w:rsidR="00E47C63" w:rsidRDefault="00F0080D">
            <w:r>
              <w:t>Field</w:t>
            </w:r>
          </w:p>
        </w:tc>
        <w:tc>
          <w:tcPr>
            <w:tcW w:w="0" w:type="auto"/>
            <w:shd w:val="clear" w:color="auto" w:fill="AAAAFF"/>
          </w:tcPr>
          <w:p w14:paraId="6146E363" w14:textId="77777777" w:rsidR="00E47C63" w:rsidRDefault="00F0080D">
            <w:r>
              <w:t>Type</w:t>
            </w:r>
          </w:p>
        </w:tc>
        <w:tc>
          <w:tcPr>
            <w:tcW w:w="0" w:type="auto"/>
            <w:shd w:val="clear" w:color="auto" w:fill="AAAAFF"/>
          </w:tcPr>
          <w:p w14:paraId="778E375C" w14:textId="77777777" w:rsidR="00E47C63" w:rsidRDefault="00F0080D">
            <w:r>
              <w:t>Most freq. value</w:t>
            </w:r>
          </w:p>
        </w:tc>
        <w:tc>
          <w:tcPr>
            <w:tcW w:w="0" w:type="auto"/>
            <w:shd w:val="clear" w:color="auto" w:fill="AAAAFF"/>
          </w:tcPr>
          <w:p w14:paraId="25EEC1EE" w14:textId="77777777" w:rsidR="00E47C63" w:rsidRDefault="00F0080D">
            <w:r>
              <w:t>Comment</w:t>
            </w:r>
          </w:p>
        </w:tc>
      </w:tr>
      <w:tr w:rsidR="00E47C63" w14:paraId="00817939" w14:textId="77777777">
        <w:tc>
          <w:tcPr>
            <w:tcW w:w="0" w:type="auto"/>
          </w:tcPr>
          <w:p w14:paraId="36F30A4E" w14:textId="77777777" w:rsidR="00E47C63" w:rsidRDefault="00F0080D">
            <w:r>
              <w:lastRenderedPageBreak/>
              <w:t>diagnostic_grouping_id</w:t>
            </w:r>
          </w:p>
        </w:tc>
        <w:tc>
          <w:tcPr>
            <w:tcW w:w="0" w:type="auto"/>
          </w:tcPr>
          <w:p w14:paraId="24DF3551" w14:textId="77777777" w:rsidR="00E47C63" w:rsidRDefault="00F0080D">
            <w:r>
              <w:t>smallint</w:t>
            </w:r>
          </w:p>
        </w:tc>
        <w:tc>
          <w:tcPr>
            <w:tcW w:w="0" w:type="auto"/>
          </w:tcPr>
          <w:p w14:paraId="220D3C3E" w14:textId="77777777" w:rsidR="00E47C63" w:rsidRDefault="00F0080D">
            <w:r>
              <w:t>List truncated...</w:t>
            </w:r>
          </w:p>
        </w:tc>
        <w:tc>
          <w:tcPr>
            <w:tcW w:w="0" w:type="auto"/>
          </w:tcPr>
          <w:p w14:paraId="70CCEBDD" w14:textId="77777777" w:rsidR="00E47C63" w:rsidRDefault="00E47C63"/>
        </w:tc>
      </w:tr>
      <w:tr w:rsidR="00E47C63" w14:paraId="7F9F2CBA" w14:textId="77777777">
        <w:tc>
          <w:tcPr>
            <w:tcW w:w="0" w:type="auto"/>
          </w:tcPr>
          <w:p w14:paraId="02141D9C" w14:textId="77777777" w:rsidR="00E47C63" w:rsidRDefault="00F0080D">
            <w:r>
              <w:t>mdc_code</w:t>
            </w:r>
          </w:p>
        </w:tc>
        <w:tc>
          <w:tcPr>
            <w:tcW w:w="0" w:type="auto"/>
          </w:tcPr>
          <w:p w14:paraId="58C088FE" w14:textId="77777777" w:rsidR="00E47C63" w:rsidRDefault="00F0080D">
            <w:r>
              <w:t>character varying</w:t>
            </w:r>
          </w:p>
        </w:tc>
        <w:tc>
          <w:tcPr>
            <w:tcW w:w="0" w:type="auto"/>
          </w:tcPr>
          <w:p w14:paraId="6D545AC3" w14:textId="77777777" w:rsidR="00E47C63" w:rsidRDefault="00F0080D">
            <w:r>
              <w:t>99</w:t>
            </w:r>
          </w:p>
        </w:tc>
        <w:tc>
          <w:tcPr>
            <w:tcW w:w="0" w:type="auto"/>
          </w:tcPr>
          <w:p w14:paraId="582ADE4E" w14:textId="77777777" w:rsidR="00E47C63" w:rsidRDefault="00E47C63"/>
        </w:tc>
      </w:tr>
      <w:tr w:rsidR="00E47C63" w14:paraId="1452950C" w14:textId="77777777">
        <w:tc>
          <w:tcPr>
            <w:tcW w:w="0" w:type="auto"/>
          </w:tcPr>
          <w:p w14:paraId="1883C5F9" w14:textId="77777777" w:rsidR="00E47C63" w:rsidRDefault="00F0080D">
            <w:r>
              <w:t>mdc_code_desc</w:t>
            </w:r>
          </w:p>
        </w:tc>
        <w:tc>
          <w:tcPr>
            <w:tcW w:w="0" w:type="auto"/>
          </w:tcPr>
          <w:p w14:paraId="124E923D" w14:textId="77777777" w:rsidR="00E47C63" w:rsidRDefault="00F0080D">
            <w:r>
              <w:t>character varying</w:t>
            </w:r>
          </w:p>
        </w:tc>
        <w:tc>
          <w:tcPr>
            <w:tcW w:w="0" w:type="auto"/>
          </w:tcPr>
          <w:p w14:paraId="6B4CEB26" w14:textId="77777777" w:rsidR="00E47C63" w:rsidRDefault="00F0080D">
            <w:r>
              <w:t>Unknown/Invalid</w:t>
            </w:r>
          </w:p>
        </w:tc>
        <w:tc>
          <w:tcPr>
            <w:tcW w:w="0" w:type="auto"/>
          </w:tcPr>
          <w:p w14:paraId="00E60B77" w14:textId="77777777" w:rsidR="00E47C63" w:rsidRDefault="00E47C63"/>
        </w:tc>
      </w:tr>
      <w:tr w:rsidR="00E47C63" w14:paraId="43F254FD" w14:textId="77777777">
        <w:tc>
          <w:tcPr>
            <w:tcW w:w="0" w:type="auto"/>
          </w:tcPr>
          <w:p w14:paraId="3F2CA568" w14:textId="77777777" w:rsidR="00E47C63" w:rsidRDefault="00F0080D">
            <w:r>
              <w:t>drg_code</w:t>
            </w:r>
          </w:p>
        </w:tc>
        <w:tc>
          <w:tcPr>
            <w:tcW w:w="0" w:type="auto"/>
          </w:tcPr>
          <w:p w14:paraId="2ED26707" w14:textId="77777777" w:rsidR="00E47C63" w:rsidRDefault="00F0080D">
            <w:r>
              <w:t>character varying</w:t>
            </w:r>
          </w:p>
        </w:tc>
        <w:tc>
          <w:tcPr>
            <w:tcW w:w="0" w:type="auto"/>
          </w:tcPr>
          <w:p w14:paraId="58C74A6A" w14:textId="77777777" w:rsidR="00E47C63" w:rsidRDefault="00F0080D">
            <w:r>
              <w:t>999</w:t>
            </w:r>
          </w:p>
        </w:tc>
        <w:tc>
          <w:tcPr>
            <w:tcW w:w="0" w:type="auto"/>
          </w:tcPr>
          <w:p w14:paraId="707E9A4C" w14:textId="77777777" w:rsidR="00E47C63" w:rsidRDefault="00E47C63"/>
        </w:tc>
      </w:tr>
      <w:tr w:rsidR="00E47C63" w14:paraId="42B82678" w14:textId="77777777">
        <w:tc>
          <w:tcPr>
            <w:tcW w:w="0" w:type="auto"/>
          </w:tcPr>
          <w:p w14:paraId="42B33FA8" w14:textId="77777777" w:rsidR="00E47C63" w:rsidRDefault="00F0080D">
            <w:r>
              <w:t>drg_code_desc</w:t>
            </w:r>
          </w:p>
        </w:tc>
        <w:tc>
          <w:tcPr>
            <w:tcW w:w="0" w:type="auto"/>
          </w:tcPr>
          <w:p w14:paraId="719DF063" w14:textId="77777777" w:rsidR="00E47C63" w:rsidRDefault="00F0080D">
            <w:r>
              <w:t>character varying</w:t>
            </w:r>
          </w:p>
        </w:tc>
        <w:tc>
          <w:tcPr>
            <w:tcW w:w="0" w:type="auto"/>
          </w:tcPr>
          <w:p w14:paraId="531BF66E" w14:textId="77777777" w:rsidR="00E47C63" w:rsidRDefault="00F0080D">
            <w:r>
              <w:t>MS Ungroupable</w:t>
            </w:r>
          </w:p>
        </w:tc>
        <w:tc>
          <w:tcPr>
            <w:tcW w:w="0" w:type="auto"/>
          </w:tcPr>
          <w:p w14:paraId="72C9CC86" w14:textId="77777777" w:rsidR="00E47C63" w:rsidRDefault="00E47C63"/>
        </w:tc>
      </w:tr>
      <w:tr w:rsidR="00E47C63" w14:paraId="31DCDA3D" w14:textId="77777777">
        <w:tc>
          <w:tcPr>
            <w:tcW w:w="0" w:type="auto"/>
          </w:tcPr>
          <w:p w14:paraId="2DA891C0" w14:textId="77777777" w:rsidR="00E47C63" w:rsidRDefault="00F0080D">
            <w:r>
              <w:t>drg_id</w:t>
            </w:r>
          </w:p>
        </w:tc>
        <w:tc>
          <w:tcPr>
            <w:tcW w:w="0" w:type="auto"/>
          </w:tcPr>
          <w:p w14:paraId="36EC4985" w14:textId="77777777" w:rsidR="00E47C63" w:rsidRDefault="00F0080D">
            <w:r>
              <w:t>smallint</w:t>
            </w:r>
          </w:p>
        </w:tc>
        <w:tc>
          <w:tcPr>
            <w:tcW w:w="0" w:type="auto"/>
          </w:tcPr>
          <w:p w14:paraId="21CD33D5" w14:textId="77777777" w:rsidR="00E47C63" w:rsidRDefault="00F0080D">
            <w:r>
              <w:t>-1</w:t>
            </w:r>
          </w:p>
        </w:tc>
        <w:tc>
          <w:tcPr>
            <w:tcW w:w="0" w:type="auto"/>
          </w:tcPr>
          <w:p w14:paraId="584A34EA" w14:textId="77777777" w:rsidR="00E47C63" w:rsidRDefault="00E47C63"/>
        </w:tc>
      </w:tr>
      <w:tr w:rsidR="00E47C63" w14:paraId="5D9DC5F0" w14:textId="77777777">
        <w:tc>
          <w:tcPr>
            <w:tcW w:w="0" w:type="auto"/>
          </w:tcPr>
          <w:p w14:paraId="00AD18DA" w14:textId="77777777" w:rsidR="00E47C63" w:rsidRDefault="00F0080D">
            <w:r>
              <w:t>mdc_id</w:t>
            </w:r>
          </w:p>
        </w:tc>
        <w:tc>
          <w:tcPr>
            <w:tcW w:w="0" w:type="auto"/>
          </w:tcPr>
          <w:p w14:paraId="0B9F09A3" w14:textId="77777777" w:rsidR="00E47C63" w:rsidRDefault="00F0080D">
            <w:r>
              <w:t>smallint</w:t>
            </w:r>
          </w:p>
        </w:tc>
        <w:tc>
          <w:tcPr>
            <w:tcW w:w="0" w:type="auto"/>
          </w:tcPr>
          <w:p w14:paraId="6F416CA8" w14:textId="77777777" w:rsidR="00E47C63" w:rsidRDefault="00F0080D">
            <w:r>
              <w:t>99</w:t>
            </w:r>
          </w:p>
        </w:tc>
        <w:tc>
          <w:tcPr>
            <w:tcW w:w="0" w:type="auto"/>
          </w:tcPr>
          <w:p w14:paraId="3BF26873" w14:textId="77777777" w:rsidR="00E47C63" w:rsidRDefault="00E47C63"/>
        </w:tc>
      </w:tr>
      <w:tr w:rsidR="00E47C63" w14:paraId="586B91EB" w14:textId="77777777">
        <w:tc>
          <w:tcPr>
            <w:tcW w:w="0" w:type="auto"/>
          </w:tcPr>
          <w:p w14:paraId="08BF70F1" w14:textId="77777777" w:rsidR="00E47C63" w:rsidRDefault="00F0080D">
            <w:r>
              <w:t>drg_type</w:t>
            </w:r>
          </w:p>
        </w:tc>
        <w:tc>
          <w:tcPr>
            <w:tcW w:w="0" w:type="auto"/>
          </w:tcPr>
          <w:p w14:paraId="335C7E7B" w14:textId="77777777" w:rsidR="00E47C63" w:rsidRDefault="00F0080D">
            <w:r>
              <w:t>character varying</w:t>
            </w:r>
          </w:p>
        </w:tc>
        <w:tc>
          <w:tcPr>
            <w:tcW w:w="0" w:type="auto"/>
          </w:tcPr>
          <w:p w14:paraId="7E6CFF9C" w14:textId="77777777" w:rsidR="00E47C63" w:rsidRDefault="00F0080D">
            <w:r>
              <w:t>DRG</w:t>
            </w:r>
          </w:p>
        </w:tc>
        <w:tc>
          <w:tcPr>
            <w:tcW w:w="0" w:type="auto"/>
          </w:tcPr>
          <w:p w14:paraId="3696F617" w14:textId="77777777" w:rsidR="00E47C63" w:rsidRDefault="00E47C63"/>
        </w:tc>
      </w:tr>
    </w:tbl>
    <w:p w14:paraId="31C9BBBD" w14:textId="77777777" w:rsidR="00E47C63" w:rsidRDefault="00F0080D">
      <w:r>
        <w:rPr>
          <w:sz w:val="28"/>
        </w:rPr>
        <w:t>Table: hf_d_dischg_disp</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119"/>
        <w:gridCol w:w="2675"/>
        <w:gridCol w:w="1772"/>
        <w:gridCol w:w="904"/>
      </w:tblGrid>
      <w:tr w:rsidR="00E47C63" w14:paraId="46561516" w14:textId="77777777">
        <w:tc>
          <w:tcPr>
            <w:tcW w:w="0" w:type="auto"/>
            <w:shd w:val="clear" w:color="auto" w:fill="AAAAFF"/>
          </w:tcPr>
          <w:p w14:paraId="2334138F" w14:textId="77777777" w:rsidR="00E47C63" w:rsidRDefault="00F0080D">
            <w:r>
              <w:t>Field</w:t>
            </w:r>
          </w:p>
        </w:tc>
        <w:tc>
          <w:tcPr>
            <w:tcW w:w="0" w:type="auto"/>
            <w:shd w:val="clear" w:color="auto" w:fill="AAAAFF"/>
          </w:tcPr>
          <w:p w14:paraId="1FDF1CE2" w14:textId="77777777" w:rsidR="00E47C63" w:rsidRDefault="00F0080D">
            <w:r>
              <w:t>Type</w:t>
            </w:r>
          </w:p>
        </w:tc>
        <w:tc>
          <w:tcPr>
            <w:tcW w:w="0" w:type="auto"/>
            <w:shd w:val="clear" w:color="auto" w:fill="AAAAFF"/>
          </w:tcPr>
          <w:p w14:paraId="4D63CBF7" w14:textId="77777777" w:rsidR="00E47C63" w:rsidRDefault="00F0080D">
            <w:r>
              <w:t>Most freq. value</w:t>
            </w:r>
          </w:p>
        </w:tc>
        <w:tc>
          <w:tcPr>
            <w:tcW w:w="0" w:type="auto"/>
            <w:shd w:val="clear" w:color="auto" w:fill="AAAAFF"/>
          </w:tcPr>
          <w:p w14:paraId="08948F9C" w14:textId="77777777" w:rsidR="00E47C63" w:rsidRDefault="00F0080D">
            <w:r>
              <w:t>Comment</w:t>
            </w:r>
          </w:p>
        </w:tc>
      </w:tr>
      <w:tr w:rsidR="00E47C63" w14:paraId="32A781D3" w14:textId="77777777">
        <w:tc>
          <w:tcPr>
            <w:tcW w:w="0" w:type="auto"/>
          </w:tcPr>
          <w:p w14:paraId="6F73B66B" w14:textId="77777777" w:rsidR="00E47C63" w:rsidRDefault="00F0080D">
            <w:r>
              <w:t>dischg_disp_id</w:t>
            </w:r>
          </w:p>
        </w:tc>
        <w:tc>
          <w:tcPr>
            <w:tcW w:w="0" w:type="auto"/>
          </w:tcPr>
          <w:p w14:paraId="452A2760" w14:textId="77777777" w:rsidR="00E47C63" w:rsidRDefault="00F0080D">
            <w:r>
              <w:t>smallint</w:t>
            </w:r>
          </w:p>
        </w:tc>
        <w:tc>
          <w:tcPr>
            <w:tcW w:w="0" w:type="auto"/>
          </w:tcPr>
          <w:p w14:paraId="7D355521" w14:textId="77777777" w:rsidR="00E47C63" w:rsidRDefault="00F0080D">
            <w:r>
              <w:t>List truncated...</w:t>
            </w:r>
          </w:p>
        </w:tc>
        <w:tc>
          <w:tcPr>
            <w:tcW w:w="0" w:type="auto"/>
          </w:tcPr>
          <w:p w14:paraId="020FC93B" w14:textId="77777777" w:rsidR="00E47C63" w:rsidRDefault="00E47C63"/>
        </w:tc>
      </w:tr>
      <w:tr w:rsidR="00E47C63" w14:paraId="12F4578E" w14:textId="77777777">
        <w:tc>
          <w:tcPr>
            <w:tcW w:w="0" w:type="auto"/>
          </w:tcPr>
          <w:p w14:paraId="5F2C47A1" w14:textId="77777777" w:rsidR="00E47C63" w:rsidRDefault="00F0080D">
            <w:r>
              <w:t>dischg_disp_code</w:t>
            </w:r>
          </w:p>
        </w:tc>
        <w:tc>
          <w:tcPr>
            <w:tcW w:w="0" w:type="auto"/>
          </w:tcPr>
          <w:p w14:paraId="40C4E360" w14:textId="77777777" w:rsidR="00E47C63" w:rsidRDefault="00F0080D">
            <w:r>
              <w:t>integer</w:t>
            </w:r>
          </w:p>
        </w:tc>
        <w:tc>
          <w:tcPr>
            <w:tcW w:w="0" w:type="auto"/>
          </w:tcPr>
          <w:p w14:paraId="5C53A554" w14:textId="77777777" w:rsidR="00E47C63" w:rsidRDefault="00F0080D">
            <w:r>
              <w:t>List truncated...</w:t>
            </w:r>
          </w:p>
        </w:tc>
        <w:tc>
          <w:tcPr>
            <w:tcW w:w="0" w:type="auto"/>
          </w:tcPr>
          <w:p w14:paraId="0FFA5DFC" w14:textId="77777777" w:rsidR="00E47C63" w:rsidRDefault="00E47C63"/>
        </w:tc>
      </w:tr>
      <w:tr w:rsidR="00E47C63" w14:paraId="2001B32F" w14:textId="77777777">
        <w:tc>
          <w:tcPr>
            <w:tcW w:w="0" w:type="auto"/>
          </w:tcPr>
          <w:p w14:paraId="42CF8F3E" w14:textId="77777777" w:rsidR="00E47C63" w:rsidRDefault="00F0080D">
            <w:r>
              <w:t>dischg_disp_code_desc</w:t>
            </w:r>
          </w:p>
        </w:tc>
        <w:tc>
          <w:tcPr>
            <w:tcW w:w="0" w:type="auto"/>
          </w:tcPr>
          <w:p w14:paraId="2FB72141" w14:textId="77777777" w:rsidR="00E47C63" w:rsidRDefault="00F0080D">
            <w:r>
              <w:t>character varying</w:t>
            </w:r>
          </w:p>
        </w:tc>
        <w:tc>
          <w:tcPr>
            <w:tcW w:w="0" w:type="auto"/>
          </w:tcPr>
          <w:p w14:paraId="1F838B63" w14:textId="77777777" w:rsidR="00E47C63" w:rsidRDefault="00F0080D">
            <w:r>
              <w:t>List truncated...</w:t>
            </w:r>
          </w:p>
        </w:tc>
        <w:tc>
          <w:tcPr>
            <w:tcW w:w="0" w:type="auto"/>
          </w:tcPr>
          <w:p w14:paraId="14872777" w14:textId="77777777" w:rsidR="00E47C63" w:rsidRDefault="00E47C63"/>
        </w:tc>
      </w:tr>
      <w:tr w:rsidR="00E47C63" w14:paraId="3AAF3F02" w14:textId="77777777">
        <w:tc>
          <w:tcPr>
            <w:tcW w:w="0" w:type="auto"/>
          </w:tcPr>
          <w:p w14:paraId="7C43D954" w14:textId="77777777" w:rsidR="00E47C63" w:rsidRDefault="00F0080D">
            <w:r>
              <w:t>beg_effective_dt_tm</w:t>
            </w:r>
          </w:p>
        </w:tc>
        <w:tc>
          <w:tcPr>
            <w:tcW w:w="0" w:type="auto"/>
          </w:tcPr>
          <w:p w14:paraId="51F561C0" w14:textId="77777777" w:rsidR="00E47C63" w:rsidRDefault="00F0080D">
            <w:r>
              <w:t>timestamp without time zone</w:t>
            </w:r>
          </w:p>
        </w:tc>
        <w:tc>
          <w:tcPr>
            <w:tcW w:w="0" w:type="auto"/>
          </w:tcPr>
          <w:p w14:paraId="4DB3F4DE" w14:textId="77777777" w:rsidR="00E47C63" w:rsidRDefault="00F0080D">
            <w:r>
              <w:t>1800-01-01.000000</w:t>
            </w:r>
          </w:p>
        </w:tc>
        <w:tc>
          <w:tcPr>
            <w:tcW w:w="0" w:type="auto"/>
          </w:tcPr>
          <w:p w14:paraId="0BC5B4A1" w14:textId="77777777" w:rsidR="00E47C63" w:rsidRDefault="00E47C63"/>
        </w:tc>
      </w:tr>
      <w:tr w:rsidR="00E47C63" w14:paraId="236123C5" w14:textId="77777777">
        <w:tc>
          <w:tcPr>
            <w:tcW w:w="0" w:type="auto"/>
          </w:tcPr>
          <w:p w14:paraId="7011043E" w14:textId="77777777" w:rsidR="00E47C63" w:rsidRDefault="00F0080D">
            <w:r>
              <w:t>end_effective_dt_tm</w:t>
            </w:r>
          </w:p>
        </w:tc>
        <w:tc>
          <w:tcPr>
            <w:tcW w:w="0" w:type="auto"/>
          </w:tcPr>
          <w:p w14:paraId="57DCBA87" w14:textId="77777777" w:rsidR="00E47C63" w:rsidRDefault="00F0080D">
            <w:r>
              <w:t>timestamp without time zone</w:t>
            </w:r>
          </w:p>
        </w:tc>
        <w:tc>
          <w:tcPr>
            <w:tcW w:w="0" w:type="auto"/>
          </w:tcPr>
          <w:p w14:paraId="49ECBE8F" w14:textId="77777777" w:rsidR="00E47C63" w:rsidRDefault="00F0080D">
            <w:r>
              <w:t>2100-12-31.000000</w:t>
            </w:r>
          </w:p>
        </w:tc>
        <w:tc>
          <w:tcPr>
            <w:tcW w:w="0" w:type="auto"/>
          </w:tcPr>
          <w:p w14:paraId="1A5754E9" w14:textId="77777777" w:rsidR="00E47C63" w:rsidRDefault="00E47C63"/>
        </w:tc>
      </w:tr>
    </w:tbl>
    <w:p w14:paraId="60A60E16" w14:textId="77777777" w:rsidR="00E47C63" w:rsidRDefault="00F0080D">
      <w:r>
        <w:rPr>
          <w:sz w:val="28"/>
        </w:rPr>
        <w:t>Table: hf_d_discontinue_reason</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324"/>
        <w:gridCol w:w="1570"/>
        <w:gridCol w:w="1489"/>
        <w:gridCol w:w="904"/>
      </w:tblGrid>
      <w:tr w:rsidR="00E47C63" w14:paraId="0DEC10AD" w14:textId="77777777">
        <w:tc>
          <w:tcPr>
            <w:tcW w:w="0" w:type="auto"/>
            <w:shd w:val="clear" w:color="auto" w:fill="AAAAFF"/>
          </w:tcPr>
          <w:p w14:paraId="5D7753CF" w14:textId="77777777" w:rsidR="00E47C63" w:rsidRDefault="00F0080D">
            <w:r>
              <w:t>Field</w:t>
            </w:r>
          </w:p>
        </w:tc>
        <w:tc>
          <w:tcPr>
            <w:tcW w:w="0" w:type="auto"/>
            <w:shd w:val="clear" w:color="auto" w:fill="AAAAFF"/>
          </w:tcPr>
          <w:p w14:paraId="45D702AB" w14:textId="77777777" w:rsidR="00E47C63" w:rsidRDefault="00F0080D">
            <w:r>
              <w:t>Type</w:t>
            </w:r>
          </w:p>
        </w:tc>
        <w:tc>
          <w:tcPr>
            <w:tcW w:w="0" w:type="auto"/>
            <w:shd w:val="clear" w:color="auto" w:fill="AAAAFF"/>
          </w:tcPr>
          <w:p w14:paraId="648E251F" w14:textId="77777777" w:rsidR="00E47C63" w:rsidRDefault="00F0080D">
            <w:r>
              <w:t>Most freq. value</w:t>
            </w:r>
          </w:p>
        </w:tc>
        <w:tc>
          <w:tcPr>
            <w:tcW w:w="0" w:type="auto"/>
            <w:shd w:val="clear" w:color="auto" w:fill="AAAAFF"/>
          </w:tcPr>
          <w:p w14:paraId="3C330FA5" w14:textId="77777777" w:rsidR="00E47C63" w:rsidRDefault="00F0080D">
            <w:r>
              <w:t>Comment</w:t>
            </w:r>
          </w:p>
        </w:tc>
      </w:tr>
      <w:tr w:rsidR="00E47C63" w14:paraId="4E839BCF" w14:textId="77777777">
        <w:tc>
          <w:tcPr>
            <w:tcW w:w="0" w:type="auto"/>
          </w:tcPr>
          <w:p w14:paraId="34486742" w14:textId="77777777" w:rsidR="00E47C63" w:rsidRDefault="00F0080D">
            <w:r>
              <w:t>discontinue_reason_id</w:t>
            </w:r>
          </w:p>
        </w:tc>
        <w:tc>
          <w:tcPr>
            <w:tcW w:w="0" w:type="auto"/>
          </w:tcPr>
          <w:p w14:paraId="58AE2179" w14:textId="77777777" w:rsidR="00E47C63" w:rsidRDefault="00F0080D">
            <w:r>
              <w:t>smallint</w:t>
            </w:r>
          </w:p>
        </w:tc>
        <w:tc>
          <w:tcPr>
            <w:tcW w:w="0" w:type="auto"/>
          </w:tcPr>
          <w:p w14:paraId="2B46F846" w14:textId="77777777" w:rsidR="00E47C63" w:rsidRDefault="00F0080D">
            <w:r>
              <w:t>List truncated...</w:t>
            </w:r>
          </w:p>
        </w:tc>
        <w:tc>
          <w:tcPr>
            <w:tcW w:w="0" w:type="auto"/>
          </w:tcPr>
          <w:p w14:paraId="5CAF5CAF" w14:textId="77777777" w:rsidR="00E47C63" w:rsidRDefault="00E47C63"/>
        </w:tc>
      </w:tr>
      <w:tr w:rsidR="00E47C63" w14:paraId="521EAFA0" w14:textId="77777777">
        <w:tc>
          <w:tcPr>
            <w:tcW w:w="0" w:type="auto"/>
          </w:tcPr>
          <w:p w14:paraId="29FD462B" w14:textId="77777777" w:rsidR="00E47C63" w:rsidRDefault="00F0080D">
            <w:r>
              <w:t>discontinue_reason_code</w:t>
            </w:r>
          </w:p>
        </w:tc>
        <w:tc>
          <w:tcPr>
            <w:tcW w:w="0" w:type="auto"/>
          </w:tcPr>
          <w:p w14:paraId="74799DA9" w14:textId="77777777" w:rsidR="00E47C63" w:rsidRDefault="00F0080D">
            <w:r>
              <w:t>character varying</w:t>
            </w:r>
          </w:p>
        </w:tc>
        <w:tc>
          <w:tcPr>
            <w:tcW w:w="0" w:type="auto"/>
          </w:tcPr>
          <w:p w14:paraId="78A24584" w14:textId="77777777" w:rsidR="00E47C63" w:rsidRDefault="00F0080D">
            <w:r>
              <w:t>List truncated...</w:t>
            </w:r>
          </w:p>
        </w:tc>
        <w:tc>
          <w:tcPr>
            <w:tcW w:w="0" w:type="auto"/>
          </w:tcPr>
          <w:p w14:paraId="0451D32A" w14:textId="77777777" w:rsidR="00E47C63" w:rsidRDefault="00E47C63"/>
        </w:tc>
      </w:tr>
      <w:tr w:rsidR="00E47C63" w14:paraId="0A3A5D99" w14:textId="77777777">
        <w:tc>
          <w:tcPr>
            <w:tcW w:w="0" w:type="auto"/>
          </w:tcPr>
          <w:p w14:paraId="7E445DE5" w14:textId="77777777" w:rsidR="00E47C63" w:rsidRDefault="00F0080D">
            <w:r>
              <w:t>discontinue_reason_desc</w:t>
            </w:r>
          </w:p>
        </w:tc>
        <w:tc>
          <w:tcPr>
            <w:tcW w:w="0" w:type="auto"/>
          </w:tcPr>
          <w:p w14:paraId="1FD3130E" w14:textId="77777777" w:rsidR="00E47C63" w:rsidRDefault="00F0080D">
            <w:r>
              <w:t>character varying</w:t>
            </w:r>
          </w:p>
        </w:tc>
        <w:tc>
          <w:tcPr>
            <w:tcW w:w="0" w:type="auto"/>
          </w:tcPr>
          <w:p w14:paraId="7F8EB31C" w14:textId="77777777" w:rsidR="00E47C63" w:rsidRDefault="00F0080D">
            <w:r>
              <w:t>List truncated...</w:t>
            </w:r>
          </w:p>
        </w:tc>
        <w:tc>
          <w:tcPr>
            <w:tcW w:w="0" w:type="auto"/>
          </w:tcPr>
          <w:p w14:paraId="207A2DC3" w14:textId="77777777" w:rsidR="00E47C63" w:rsidRDefault="00E47C63"/>
        </w:tc>
      </w:tr>
    </w:tbl>
    <w:p w14:paraId="7C255C31" w14:textId="77777777" w:rsidR="00E47C63" w:rsidRDefault="00F0080D">
      <w:r>
        <w:rPr>
          <w:sz w:val="28"/>
        </w:rPr>
        <w:t>Table: hf_d_event_class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572"/>
        <w:gridCol w:w="1570"/>
        <w:gridCol w:w="1489"/>
        <w:gridCol w:w="904"/>
      </w:tblGrid>
      <w:tr w:rsidR="00E47C63" w14:paraId="5C7A1F67" w14:textId="77777777">
        <w:tc>
          <w:tcPr>
            <w:tcW w:w="0" w:type="auto"/>
            <w:shd w:val="clear" w:color="auto" w:fill="AAAAFF"/>
          </w:tcPr>
          <w:p w14:paraId="404ECB0C" w14:textId="77777777" w:rsidR="00E47C63" w:rsidRDefault="00F0080D">
            <w:r>
              <w:t>Field</w:t>
            </w:r>
          </w:p>
        </w:tc>
        <w:tc>
          <w:tcPr>
            <w:tcW w:w="0" w:type="auto"/>
            <w:shd w:val="clear" w:color="auto" w:fill="AAAAFF"/>
          </w:tcPr>
          <w:p w14:paraId="29D05FF5" w14:textId="77777777" w:rsidR="00E47C63" w:rsidRDefault="00F0080D">
            <w:r>
              <w:t>Type</w:t>
            </w:r>
          </w:p>
        </w:tc>
        <w:tc>
          <w:tcPr>
            <w:tcW w:w="0" w:type="auto"/>
            <w:shd w:val="clear" w:color="auto" w:fill="AAAAFF"/>
          </w:tcPr>
          <w:p w14:paraId="39FDF041" w14:textId="77777777" w:rsidR="00E47C63" w:rsidRDefault="00F0080D">
            <w:r>
              <w:t>Most freq. value</w:t>
            </w:r>
          </w:p>
        </w:tc>
        <w:tc>
          <w:tcPr>
            <w:tcW w:w="0" w:type="auto"/>
            <w:shd w:val="clear" w:color="auto" w:fill="AAAAFF"/>
          </w:tcPr>
          <w:p w14:paraId="5DF6B492" w14:textId="77777777" w:rsidR="00E47C63" w:rsidRDefault="00F0080D">
            <w:r>
              <w:t>Comment</w:t>
            </w:r>
          </w:p>
        </w:tc>
      </w:tr>
      <w:tr w:rsidR="00E47C63" w14:paraId="41D19BA7" w14:textId="77777777">
        <w:tc>
          <w:tcPr>
            <w:tcW w:w="0" w:type="auto"/>
          </w:tcPr>
          <w:p w14:paraId="54138E81" w14:textId="77777777" w:rsidR="00E47C63" w:rsidRDefault="00F0080D">
            <w:r>
              <w:t>event_class_id</w:t>
            </w:r>
          </w:p>
        </w:tc>
        <w:tc>
          <w:tcPr>
            <w:tcW w:w="0" w:type="auto"/>
          </w:tcPr>
          <w:p w14:paraId="0D4ECDC6" w14:textId="77777777" w:rsidR="00E47C63" w:rsidRDefault="00F0080D">
            <w:r>
              <w:t>smallint</w:t>
            </w:r>
          </w:p>
        </w:tc>
        <w:tc>
          <w:tcPr>
            <w:tcW w:w="0" w:type="auto"/>
          </w:tcPr>
          <w:p w14:paraId="2338CF6B" w14:textId="77777777" w:rsidR="00E47C63" w:rsidRDefault="00F0080D">
            <w:r>
              <w:t>List truncated...</w:t>
            </w:r>
          </w:p>
        </w:tc>
        <w:tc>
          <w:tcPr>
            <w:tcW w:w="0" w:type="auto"/>
          </w:tcPr>
          <w:p w14:paraId="5579EEF9" w14:textId="77777777" w:rsidR="00E47C63" w:rsidRDefault="00E47C63"/>
        </w:tc>
      </w:tr>
      <w:tr w:rsidR="00E47C63" w14:paraId="7508F729" w14:textId="77777777">
        <w:tc>
          <w:tcPr>
            <w:tcW w:w="0" w:type="auto"/>
          </w:tcPr>
          <w:p w14:paraId="214D1D4D" w14:textId="77777777" w:rsidR="00E47C63" w:rsidRDefault="00F0080D">
            <w:r>
              <w:t>event_class_desc</w:t>
            </w:r>
          </w:p>
        </w:tc>
        <w:tc>
          <w:tcPr>
            <w:tcW w:w="0" w:type="auto"/>
          </w:tcPr>
          <w:p w14:paraId="2669DF54" w14:textId="77777777" w:rsidR="00E47C63" w:rsidRDefault="00F0080D">
            <w:r>
              <w:t>character varying</w:t>
            </w:r>
          </w:p>
        </w:tc>
        <w:tc>
          <w:tcPr>
            <w:tcW w:w="0" w:type="auto"/>
          </w:tcPr>
          <w:p w14:paraId="46A95083" w14:textId="77777777" w:rsidR="00E47C63" w:rsidRDefault="00F0080D">
            <w:r>
              <w:t>List truncated...</w:t>
            </w:r>
          </w:p>
        </w:tc>
        <w:tc>
          <w:tcPr>
            <w:tcW w:w="0" w:type="auto"/>
          </w:tcPr>
          <w:p w14:paraId="688297DD" w14:textId="77777777" w:rsidR="00E47C63" w:rsidRDefault="00E47C63"/>
        </w:tc>
      </w:tr>
    </w:tbl>
    <w:p w14:paraId="73FEE617" w14:textId="77777777" w:rsidR="00E47C63" w:rsidRDefault="00F0080D">
      <w:r>
        <w:rPr>
          <w:sz w:val="28"/>
        </w:rPr>
        <w:t>Table: hf_d_event_code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959"/>
        <w:gridCol w:w="1570"/>
        <w:gridCol w:w="1489"/>
        <w:gridCol w:w="904"/>
      </w:tblGrid>
      <w:tr w:rsidR="00E47C63" w14:paraId="40C3D83D" w14:textId="77777777">
        <w:tc>
          <w:tcPr>
            <w:tcW w:w="0" w:type="auto"/>
            <w:shd w:val="clear" w:color="auto" w:fill="AAAAFF"/>
          </w:tcPr>
          <w:p w14:paraId="14CDE67C" w14:textId="77777777" w:rsidR="00E47C63" w:rsidRDefault="00F0080D">
            <w:r>
              <w:t>Field</w:t>
            </w:r>
          </w:p>
        </w:tc>
        <w:tc>
          <w:tcPr>
            <w:tcW w:w="0" w:type="auto"/>
            <w:shd w:val="clear" w:color="auto" w:fill="AAAAFF"/>
          </w:tcPr>
          <w:p w14:paraId="3A0FECB4" w14:textId="77777777" w:rsidR="00E47C63" w:rsidRDefault="00F0080D">
            <w:r>
              <w:t>Type</w:t>
            </w:r>
          </w:p>
        </w:tc>
        <w:tc>
          <w:tcPr>
            <w:tcW w:w="0" w:type="auto"/>
            <w:shd w:val="clear" w:color="auto" w:fill="AAAAFF"/>
          </w:tcPr>
          <w:p w14:paraId="0FF87E13" w14:textId="77777777" w:rsidR="00E47C63" w:rsidRDefault="00F0080D">
            <w:r>
              <w:t>Most freq. value</w:t>
            </w:r>
          </w:p>
        </w:tc>
        <w:tc>
          <w:tcPr>
            <w:tcW w:w="0" w:type="auto"/>
            <w:shd w:val="clear" w:color="auto" w:fill="AAAAFF"/>
          </w:tcPr>
          <w:p w14:paraId="4B0959B9" w14:textId="77777777" w:rsidR="00E47C63" w:rsidRDefault="00F0080D">
            <w:r>
              <w:t>Comment</w:t>
            </w:r>
          </w:p>
        </w:tc>
      </w:tr>
      <w:tr w:rsidR="00E47C63" w14:paraId="490172DB" w14:textId="77777777">
        <w:tc>
          <w:tcPr>
            <w:tcW w:w="0" w:type="auto"/>
          </w:tcPr>
          <w:p w14:paraId="344B6152" w14:textId="77777777" w:rsidR="00E47C63" w:rsidRDefault="00F0080D">
            <w:r>
              <w:t>event_code_id</w:t>
            </w:r>
          </w:p>
        </w:tc>
        <w:tc>
          <w:tcPr>
            <w:tcW w:w="0" w:type="auto"/>
          </w:tcPr>
          <w:p w14:paraId="4AE1535E" w14:textId="77777777" w:rsidR="00E47C63" w:rsidRDefault="00F0080D">
            <w:r>
              <w:t>smallint</w:t>
            </w:r>
          </w:p>
        </w:tc>
        <w:tc>
          <w:tcPr>
            <w:tcW w:w="0" w:type="auto"/>
          </w:tcPr>
          <w:p w14:paraId="4148090D" w14:textId="77777777" w:rsidR="00E47C63" w:rsidRDefault="00F0080D">
            <w:r>
              <w:t>List truncated...</w:t>
            </w:r>
          </w:p>
        </w:tc>
        <w:tc>
          <w:tcPr>
            <w:tcW w:w="0" w:type="auto"/>
          </w:tcPr>
          <w:p w14:paraId="039011A4" w14:textId="77777777" w:rsidR="00E47C63" w:rsidRDefault="00E47C63"/>
        </w:tc>
      </w:tr>
      <w:tr w:rsidR="00E47C63" w14:paraId="6E0E7F76" w14:textId="77777777">
        <w:tc>
          <w:tcPr>
            <w:tcW w:w="0" w:type="auto"/>
          </w:tcPr>
          <w:p w14:paraId="57A010D3" w14:textId="77777777" w:rsidR="00E47C63" w:rsidRDefault="00F0080D">
            <w:r>
              <w:t>event_code_desc</w:t>
            </w:r>
          </w:p>
        </w:tc>
        <w:tc>
          <w:tcPr>
            <w:tcW w:w="0" w:type="auto"/>
          </w:tcPr>
          <w:p w14:paraId="32B2639E" w14:textId="77777777" w:rsidR="00E47C63" w:rsidRDefault="00F0080D">
            <w:r>
              <w:t>character varying</w:t>
            </w:r>
          </w:p>
        </w:tc>
        <w:tc>
          <w:tcPr>
            <w:tcW w:w="0" w:type="auto"/>
          </w:tcPr>
          <w:p w14:paraId="00A46CA2" w14:textId="77777777" w:rsidR="00E47C63" w:rsidRDefault="00F0080D">
            <w:r>
              <w:t>List truncated...</w:t>
            </w:r>
          </w:p>
        </w:tc>
        <w:tc>
          <w:tcPr>
            <w:tcW w:w="0" w:type="auto"/>
          </w:tcPr>
          <w:p w14:paraId="3EE83A39" w14:textId="77777777" w:rsidR="00E47C63" w:rsidRDefault="00E47C63"/>
        </w:tc>
      </w:tr>
      <w:tr w:rsidR="00E47C63" w14:paraId="2338F66B" w14:textId="77777777">
        <w:tc>
          <w:tcPr>
            <w:tcW w:w="0" w:type="auto"/>
          </w:tcPr>
          <w:p w14:paraId="3D3CC69B" w14:textId="77777777" w:rsidR="00E47C63" w:rsidRDefault="00F0080D">
            <w:r>
              <w:lastRenderedPageBreak/>
              <w:t>event_code_display</w:t>
            </w:r>
          </w:p>
        </w:tc>
        <w:tc>
          <w:tcPr>
            <w:tcW w:w="0" w:type="auto"/>
          </w:tcPr>
          <w:p w14:paraId="5F9C0225" w14:textId="77777777" w:rsidR="00E47C63" w:rsidRDefault="00F0080D">
            <w:r>
              <w:t>character varying</w:t>
            </w:r>
          </w:p>
        </w:tc>
        <w:tc>
          <w:tcPr>
            <w:tcW w:w="0" w:type="auto"/>
          </w:tcPr>
          <w:p w14:paraId="7F0B3D79" w14:textId="77777777" w:rsidR="00E47C63" w:rsidRDefault="00F0080D">
            <w:r>
              <w:t>Braden Scale</w:t>
            </w:r>
          </w:p>
        </w:tc>
        <w:tc>
          <w:tcPr>
            <w:tcW w:w="0" w:type="auto"/>
          </w:tcPr>
          <w:p w14:paraId="6D424AB5" w14:textId="77777777" w:rsidR="00E47C63" w:rsidRDefault="00E47C63"/>
        </w:tc>
      </w:tr>
      <w:tr w:rsidR="00E47C63" w14:paraId="59382878" w14:textId="77777777">
        <w:tc>
          <w:tcPr>
            <w:tcW w:w="0" w:type="auto"/>
          </w:tcPr>
          <w:p w14:paraId="5B5239AA" w14:textId="77777777" w:rsidR="00E47C63" w:rsidRDefault="00F0080D">
            <w:r>
              <w:t>event_code_group</w:t>
            </w:r>
          </w:p>
        </w:tc>
        <w:tc>
          <w:tcPr>
            <w:tcW w:w="0" w:type="auto"/>
          </w:tcPr>
          <w:p w14:paraId="7C7B23F1" w14:textId="77777777" w:rsidR="00E47C63" w:rsidRDefault="00F0080D">
            <w:r>
              <w:t>character varying</w:t>
            </w:r>
          </w:p>
        </w:tc>
        <w:tc>
          <w:tcPr>
            <w:tcW w:w="0" w:type="auto"/>
          </w:tcPr>
          <w:p w14:paraId="1B1ED80D" w14:textId="77777777" w:rsidR="00E47C63" w:rsidRDefault="00F0080D">
            <w:r>
              <w:t>Blood Gas Test</w:t>
            </w:r>
          </w:p>
        </w:tc>
        <w:tc>
          <w:tcPr>
            <w:tcW w:w="0" w:type="auto"/>
          </w:tcPr>
          <w:p w14:paraId="09533C2C" w14:textId="77777777" w:rsidR="00E47C63" w:rsidRDefault="00E47C63"/>
        </w:tc>
      </w:tr>
      <w:tr w:rsidR="00E47C63" w14:paraId="4265A902" w14:textId="77777777">
        <w:tc>
          <w:tcPr>
            <w:tcW w:w="0" w:type="auto"/>
          </w:tcPr>
          <w:p w14:paraId="5A755E2E" w14:textId="77777777" w:rsidR="00E47C63" w:rsidRDefault="00F0080D">
            <w:r>
              <w:t>event_code_category</w:t>
            </w:r>
          </w:p>
        </w:tc>
        <w:tc>
          <w:tcPr>
            <w:tcW w:w="0" w:type="auto"/>
          </w:tcPr>
          <w:p w14:paraId="63AAFBB3" w14:textId="77777777" w:rsidR="00E47C63" w:rsidRDefault="00F0080D">
            <w:r>
              <w:t>character varying</w:t>
            </w:r>
          </w:p>
        </w:tc>
        <w:tc>
          <w:tcPr>
            <w:tcW w:w="0" w:type="auto"/>
          </w:tcPr>
          <w:p w14:paraId="3186FEEF" w14:textId="77777777" w:rsidR="00E47C63" w:rsidRDefault="00F0080D">
            <w:r>
              <w:t>Vital Sign</w:t>
            </w:r>
          </w:p>
        </w:tc>
        <w:tc>
          <w:tcPr>
            <w:tcW w:w="0" w:type="auto"/>
          </w:tcPr>
          <w:p w14:paraId="22EEE8CC" w14:textId="77777777" w:rsidR="00E47C63" w:rsidRDefault="00E47C63"/>
        </w:tc>
      </w:tr>
    </w:tbl>
    <w:p w14:paraId="511195D4" w14:textId="77777777" w:rsidR="00E47C63" w:rsidRDefault="00F0080D">
      <w:r>
        <w:rPr>
          <w:sz w:val="28"/>
        </w:rPr>
        <w:t>Table: hf_d_event_reltn</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577"/>
        <w:gridCol w:w="1570"/>
        <w:gridCol w:w="1489"/>
        <w:gridCol w:w="904"/>
      </w:tblGrid>
      <w:tr w:rsidR="00E47C63" w14:paraId="3960746D" w14:textId="77777777">
        <w:tc>
          <w:tcPr>
            <w:tcW w:w="0" w:type="auto"/>
            <w:shd w:val="clear" w:color="auto" w:fill="AAAAFF"/>
          </w:tcPr>
          <w:p w14:paraId="2AADD9A2" w14:textId="77777777" w:rsidR="00E47C63" w:rsidRDefault="00F0080D">
            <w:r>
              <w:t>Field</w:t>
            </w:r>
          </w:p>
        </w:tc>
        <w:tc>
          <w:tcPr>
            <w:tcW w:w="0" w:type="auto"/>
            <w:shd w:val="clear" w:color="auto" w:fill="AAAAFF"/>
          </w:tcPr>
          <w:p w14:paraId="6A82D9BD" w14:textId="77777777" w:rsidR="00E47C63" w:rsidRDefault="00F0080D">
            <w:r>
              <w:t>Type</w:t>
            </w:r>
          </w:p>
        </w:tc>
        <w:tc>
          <w:tcPr>
            <w:tcW w:w="0" w:type="auto"/>
            <w:shd w:val="clear" w:color="auto" w:fill="AAAAFF"/>
          </w:tcPr>
          <w:p w14:paraId="38E82936" w14:textId="77777777" w:rsidR="00E47C63" w:rsidRDefault="00F0080D">
            <w:r>
              <w:t>Most freq. value</w:t>
            </w:r>
          </w:p>
        </w:tc>
        <w:tc>
          <w:tcPr>
            <w:tcW w:w="0" w:type="auto"/>
            <w:shd w:val="clear" w:color="auto" w:fill="AAAAFF"/>
          </w:tcPr>
          <w:p w14:paraId="3D81D8A1" w14:textId="77777777" w:rsidR="00E47C63" w:rsidRDefault="00F0080D">
            <w:r>
              <w:t>Comment</w:t>
            </w:r>
          </w:p>
        </w:tc>
      </w:tr>
      <w:tr w:rsidR="00E47C63" w14:paraId="43E2CE27" w14:textId="77777777">
        <w:tc>
          <w:tcPr>
            <w:tcW w:w="0" w:type="auto"/>
          </w:tcPr>
          <w:p w14:paraId="445F4E91" w14:textId="77777777" w:rsidR="00E47C63" w:rsidRDefault="00F0080D">
            <w:r>
              <w:t>event_reltn_id</w:t>
            </w:r>
          </w:p>
        </w:tc>
        <w:tc>
          <w:tcPr>
            <w:tcW w:w="0" w:type="auto"/>
          </w:tcPr>
          <w:p w14:paraId="1755E9C5" w14:textId="77777777" w:rsidR="00E47C63" w:rsidRDefault="00F0080D">
            <w:r>
              <w:t>smallint</w:t>
            </w:r>
          </w:p>
        </w:tc>
        <w:tc>
          <w:tcPr>
            <w:tcW w:w="0" w:type="auto"/>
          </w:tcPr>
          <w:p w14:paraId="55F5DCEB" w14:textId="77777777" w:rsidR="00E47C63" w:rsidRDefault="00F0080D">
            <w:r>
              <w:t>List truncated...</w:t>
            </w:r>
          </w:p>
        </w:tc>
        <w:tc>
          <w:tcPr>
            <w:tcW w:w="0" w:type="auto"/>
          </w:tcPr>
          <w:p w14:paraId="5428FF9B" w14:textId="77777777" w:rsidR="00E47C63" w:rsidRDefault="00E47C63"/>
        </w:tc>
      </w:tr>
      <w:tr w:rsidR="00E47C63" w14:paraId="2935A79D" w14:textId="77777777">
        <w:tc>
          <w:tcPr>
            <w:tcW w:w="0" w:type="auto"/>
          </w:tcPr>
          <w:p w14:paraId="6F0B76C5" w14:textId="77777777" w:rsidR="00E47C63" w:rsidRDefault="00F0080D">
            <w:r>
              <w:t>event_reltn_desc</w:t>
            </w:r>
          </w:p>
        </w:tc>
        <w:tc>
          <w:tcPr>
            <w:tcW w:w="0" w:type="auto"/>
          </w:tcPr>
          <w:p w14:paraId="25D86425" w14:textId="77777777" w:rsidR="00E47C63" w:rsidRDefault="00F0080D">
            <w:r>
              <w:t>character varying</w:t>
            </w:r>
          </w:p>
        </w:tc>
        <w:tc>
          <w:tcPr>
            <w:tcW w:w="0" w:type="auto"/>
          </w:tcPr>
          <w:p w14:paraId="7986AD97" w14:textId="77777777" w:rsidR="00E47C63" w:rsidRDefault="00F0080D">
            <w:r>
              <w:t>List truncated...</w:t>
            </w:r>
          </w:p>
        </w:tc>
        <w:tc>
          <w:tcPr>
            <w:tcW w:w="0" w:type="auto"/>
          </w:tcPr>
          <w:p w14:paraId="3EBE6501" w14:textId="77777777" w:rsidR="00E47C63" w:rsidRDefault="00E47C63"/>
        </w:tc>
      </w:tr>
    </w:tbl>
    <w:p w14:paraId="0A6BFA1F" w14:textId="77777777" w:rsidR="00E47C63" w:rsidRDefault="00F0080D">
      <w:r>
        <w:rPr>
          <w:sz w:val="28"/>
        </w:rPr>
        <w:t>Table: hf_d_event_source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48"/>
        <w:gridCol w:w="1570"/>
        <w:gridCol w:w="1489"/>
        <w:gridCol w:w="904"/>
      </w:tblGrid>
      <w:tr w:rsidR="00E47C63" w14:paraId="47B2626C" w14:textId="77777777">
        <w:tc>
          <w:tcPr>
            <w:tcW w:w="0" w:type="auto"/>
            <w:shd w:val="clear" w:color="auto" w:fill="AAAAFF"/>
          </w:tcPr>
          <w:p w14:paraId="6B6720B2" w14:textId="77777777" w:rsidR="00E47C63" w:rsidRDefault="00F0080D">
            <w:r>
              <w:t>Field</w:t>
            </w:r>
          </w:p>
        </w:tc>
        <w:tc>
          <w:tcPr>
            <w:tcW w:w="0" w:type="auto"/>
            <w:shd w:val="clear" w:color="auto" w:fill="AAAAFF"/>
          </w:tcPr>
          <w:p w14:paraId="6E5E37A9" w14:textId="77777777" w:rsidR="00E47C63" w:rsidRDefault="00F0080D">
            <w:r>
              <w:t>Type</w:t>
            </w:r>
          </w:p>
        </w:tc>
        <w:tc>
          <w:tcPr>
            <w:tcW w:w="0" w:type="auto"/>
            <w:shd w:val="clear" w:color="auto" w:fill="AAAAFF"/>
          </w:tcPr>
          <w:p w14:paraId="2F8A36EC" w14:textId="77777777" w:rsidR="00E47C63" w:rsidRDefault="00F0080D">
            <w:r>
              <w:t>Most freq. value</w:t>
            </w:r>
          </w:p>
        </w:tc>
        <w:tc>
          <w:tcPr>
            <w:tcW w:w="0" w:type="auto"/>
            <w:shd w:val="clear" w:color="auto" w:fill="AAAAFF"/>
          </w:tcPr>
          <w:p w14:paraId="6469BE32" w14:textId="77777777" w:rsidR="00E47C63" w:rsidRDefault="00F0080D">
            <w:r>
              <w:t>Comment</w:t>
            </w:r>
          </w:p>
        </w:tc>
      </w:tr>
      <w:tr w:rsidR="00E47C63" w14:paraId="0FC5236A" w14:textId="77777777">
        <w:tc>
          <w:tcPr>
            <w:tcW w:w="0" w:type="auto"/>
          </w:tcPr>
          <w:p w14:paraId="2176B668" w14:textId="77777777" w:rsidR="00E47C63" w:rsidRDefault="00F0080D">
            <w:r>
              <w:t>event_source_id</w:t>
            </w:r>
          </w:p>
        </w:tc>
        <w:tc>
          <w:tcPr>
            <w:tcW w:w="0" w:type="auto"/>
          </w:tcPr>
          <w:p w14:paraId="62408035" w14:textId="77777777" w:rsidR="00E47C63" w:rsidRDefault="00F0080D">
            <w:r>
              <w:t>smallint</w:t>
            </w:r>
          </w:p>
        </w:tc>
        <w:tc>
          <w:tcPr>
            <w:tcW w:w="0" w:type="auto"/>
          </w:tcPr>
          <w:p w14:paraId="5F835595" w14:textId="77777777" w:rsidR="00E47C63" w:rsidRDefault="00F0080D">
            <w:r>
              <w:t>List truncated...</w:t>
            </w:r>
          </w:p>
        </w:tc>
        <w:tc>
          <w:tcPr>
            <w:tcW w:w="0" w:type="auto"/>
          </w:tcPr>
          <w:p w14:paraId="4C771749" w14:textId="77777777" w:rsidR="00E47C63" w:rsidRDefault="00E47C63"/>
        </w:tc>
      </w:tr>
      <w:tr w:rsidR="00E47C63" w14:paraId="24744FB0" w14:textId="77777777">
        <w:tc>
          <w:tcPr>
            <w:tcW w:w="0" w:type="auto"/>
          </w:tcPr>
          <w:p w14:paraId="18EC4F75" w14:textId="77777777" w:rsidR="00E47C63" w:rsidRDefault="00F0080D">
            <w:r>
              <w:t>event_source_desc</w:t>
            </w:r>
          </w:p>
        </w:tc>
        <w:tc>
          <w:tcPr>
            <w:tcW w:w="0" w:type="auto"/>
          </w:tcPr>
          <w:p w14:paraId="3CB10CF4" w14:textId="77777777" w:rsidR="00E47C63" w:rsidRDefault="00F0080D">
            <w:r>
              <w:t>character varying</w:t>
            </w:r>
          </w:p>
        </w:tc>
        <w:tc>
          <w:tcPr>
            <w:tcW w:w="0" w:type="auto"/>
          </w:tcPr>
          <w:p w14:paraId="6F4AB11F" w14:textId="77777777" w:rsidR="00E47C63" w:rsidRDefault="00F0080D">
            <w:r>
              <w:t>List truncated...</w:t>
            </w:r>
          </w:p>
        </w:tc>
        <w:tc>
          <w:tcPr>
            <w:tcW w:w="0" w:type="auto"/>
          </w:tcPr>
          <w:p w14:paraId="1F79F337" w14:textId="77777777" w:rsidR="00E47C63" w:rsidRDefault="00E47C63"/>
        </w:tc>
      </w:tr>
    </w:tbl>
    <w:p w14:paraId="1D21CA16" w14:textId="77777777" w:rsidR="00E47C63" w:rsidRDefault="00F0080D">
      <w:r>
        <w:rPr>
          <w:sz w:val="28"/>
        </w:rPr>
        <w:t>Table: hf_d_formulary_type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955"/>
        <w:gridCol w:w="1570"/>
        <w:gridCol w:w="1489"/>
        <w:gridCol w:w="904"/>
      </w:tblGrid>
      <w:tr w:rsidR="00E47C63" w14:paraId="44F54B8E" w14:textId="77777777">
        <w:tc>
          <w:tcPr>
            <w:tcW w:w="0" w:type="auto"/>
            <w:shd w:val="clear" w:color="auto" w:fill="AAAAFF"/>
          </w:tcPr>
          <w:p w14:paraId="34527BD8" w14:textId="77777777" w:rsidR="00E47C63" w:rsidRDefault="00F0080D">
            <w:r>
              <w:t>Field</w:t>
            </w:r>
          </w:p>
        </w:tc>
        <w:tc>
          <w:tcPr>
            <w:tcW w:w="0" w:type="auto"/>
            <w:shd w:val="clear" w:color="auto" w:fill="AAAAFF"/>
          </w:tcPr>
          <w:p w14:paraId="5B65DCBE" w14:textId="77777777" w:rsidR="00E47C63" w:rsidRDefault="00F0080D">
            <w:r>
              <w:t>Type</w:t>
            </w:r>
          </w:p>
        </w:tc>
        <w:tc>
          <w:tcPr>
            <w:tcW w:w="0" w:type="auto"/>
            <w:shd w:val="clear" w:color="auto" w:fill="AAAAFF"/>
          </w:tcPr>
          <w:p w14:paraId="6DD2459B" w14:textId="77777777" w:rsidR="00E47C63" w:rsidRDefault="00F0080D">
            <w:r>
              <w:t>Most freq. value</w:t>
            </w:r>
          </w:p>
        </w:tc>
        <w:tc>
          <w:tcPr>
            <w:tcW w:w="0" w:type="auto"/>
            <w:shd w:val="clear" w:color="auto" w:fill="AAAAFF"/>
          </w:tcPr>
          <w:p w14:paraId="36C52A52" w14:textId="77777777" w:rsidR="00E47C63" w:rsidRDefault="00F0080D">
            <w:r>
              <w:t>Comment</w:t>
            </w:r>
          </w:p>
        </w:tc>
      </w:tr>
      <w:tr w:rsidR="00E47C63" w14:paraId="7498539C" w14:textId="77777777">
        <w:tc>
          <w:tcPr>
            <w:tcW w:w="0" w:type="auto"/>
          </w:tcPr>
          <w:p w14:paraId="1160502B" w14:textId="77777777" w:rsidR="00E47C63" w:rsidRDefault="00F0080D">
            <w:r>
              <w:t>formulary_type_id</w:t>
            </w:r>
          </w:p>
        </w:tc>
        <w:tc>
          <w:tcPr>
            <w:tcW w:w="0" w:type="auto"/>
          </w:tcPr>
          <w:p w14:paraId="36F04356" w14:textId="77777777" w:rsidR="00E47C63" w:rsidRDefault="00F0080D">
            <w:r>
              <w:t>smallint</w:t>
            </w:r>
          </w:p>
        </w:tc>
        <w:tc>
          <w:tcPr>
            <w:tcW w:w="0" w:type="auto"/>
          </w:tcPr>
          <w:p w14:paraId="3A53F92F" w14:textId="77777777" w:rsidR="00E47C63" w:rsidRDefault="00F0080D">
            <w:r>
              <w:t>List truncated...</w:t>
            </w:r>
          </w:p>
        </w:tc>
        <w:tc>
          <w:tcPr>
            <w:tcW w:w="0" w:type="auto"/>
          </w:tcPr>
          <w:p w14:paraId="428B49BB" w14:textId="77777777" w:rsidR="00E47C63" w:rsidRDefault="00E47C63"/>
        </w:tc>
      </w:tr>
      <w:tr w:rsidR="00E47C63" w14:paraId="3CD91EF0" w14:textId="77777777">
        <w:tc>
          <w:tcPr>
            <w:tcW w:w="0" w:type="auto"/>
          </w:tcPr>
          <w:p w14:paraId="12CC8F38" w14:textId="77777777" w:rsidR="00E47C63" w:rsidRDefault="00F0080D">
            <w:r>
              <w:t>formulary_type_code</w:t>
            </w:r>
          </w:p>
        </w:tc>
        <w:tc>
          <w:tcPr>
            <w:tcW w:w="0" w:type="auto"/>
          </w:tcPr>
          <w:p w14:paraId="4C9F2173" w14:textId="77777777" w:rsidR="00E47C63" w:rsidRDefault="00F0080D">
            <w:r>
              <w:t>character varying</w:t>
            </w:r>
          </w:p>
        </w:tc>
        <w:tc>
          <w:tcPr>
            <w:tcW w:w="0" w:type="auto"/>
          </w:tcPr>
          <w:p w14:paraId="0FD304E8" w14:textId="77777777" w:rsidR="00E47C63" w:rsidRDefault="00F0080D">
            <w:r>
              <w:t>List truncated...</w:t>
            </w:r>
          </w:p>
        </w:tc>
        <w:tc>
          <w:tcPr>
            <w:tcW w:w="0" w:type="auto"/>
          </w:tcPr>
          <w:p w14:paraId="2D7000BD" w14:textId="77777777" w:rsidR="00E47C63" w:rsidRDefault="00E47C63"/>
        </w:tc>
      </w:tr>
      <w:tr w:rsidR="00E47C63" w14:paraId="3DCAD970" w14:textId="77777777">
        <w:tc>
          <w:tcPr>
            <w:tcW w:w="0" w:type="auto"/>
          </w:tcPr>
          <w:p w14:paraId="7084B394" w14:textId="77777777" w:rsidR="00E47C63" w:rsidRDefault="00F0080D">
            <w:r>
              <w:t>formulary_type_desc</w:t>
            </w:r>
          </w:p>
        </w:tc>
        <w:tc>
          <w:tcPr>
            <w:tcW w:w="0" w:type="auto"/>
          </w:tcPr>
          <w:p w14:paraId="2DEA1F2A" w14:textId="77777777" w:rsidR="00E47C63" w:rsidRDefault="00F0080D">
            <w:r>
              <w:t>character varying</w:t>
            </w:r>
          </w:p>
        </w:tc>
        <w:tc>
          <w:tcPr>
            <w:tcW w:w="0" w:type="auto"/>
          </w:tcPr>
          <w:p w14:paraId="09BA6567" w14:textId="77777777" w:rsidR="00E47C63" w:rsidRDefault="00F0080D">
            <w:r>
              <w:t>List truncated...</w:t>
            </w:r>
          </w:p>
        </w:tc>
        <w:tc>
          <w:tcPr>
            <w:tcW w:w="0" w:type="auto"/>
          </w:tcPr>
          <w:p w14:paraId="4ED0DD69" w14:textId="77777777" w:rsidR="00E47C63" w:rsidRDefault="00E47C63"/>
        </w:tc>
      </w:tr>
    </w:tbl>
    <w:p w14:paraId="2A0484CA" w14:textId="77777777" w:rsidR="00E47C63" w:rsidRDefault="00F0080D">
      <w:r>
        <w:rPr>
          <w:sz w:val="28"/>
        </w:rPr>
        <w:t>Table: hf_d_frequency</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436"/>
        <w:gridCol w:w="1570"/>
        <w:gridCol w:w="1489"/>
        <w:gridCol w:w="904"/>
      </w:tblGrid>
      <w:tr w:rsidR="00E47C63" w14:paraId="1EBC036D" w14:textId="77777777">
        <w:tc>
          <w:tcPr>
            <w:tcW w:w="0" w:type="auto"/>
            <w:shd w:val="clear" w:color="auto" w:fill="AAAAFF"/>
          </w:tcPr>
          <w:p w14:paraId="0A6710D4" w14:textId="77777777" w:rsidR="00E47C63" w:rsidRDefault="00F0080D">
            <w:r>
              <w:t>Field</w:t>
            </w:r>
          </w:p>
        </w:tc>
        <w:tc>
          <w:tcPr>
            <w:tcW w:w="0" w:type="auto"/>
            <w:shd w:val="clear" w:color="auto" w:fill="AAAAFF"/>
          </w:tcPr>
          <w:p w14:paraId="2EFD4785" w14:textId="77777777" w:rsidR="00E47C63" w:rsidRDefault="00F0080D">
            <w:r>
              <w:t>Type</w:t>
            </w:r>
          </w:p>
        </w:tc>
        <w:tc>
          <w:tcPr>
            <w:tcW w:w="0" w:type="auto"/>
            <w:shd w:val="clear" w:color="auto" w:fill="AAAAFF"/>
          </w:tcPr>
          <w:p w14:paraId="45AD7D20" w14:textId="77777777" w:rsidR="00E47C63" w:rsidRDefault="00F0080D">
            <w:r>
              <w:t>Most freq. value</w:t>
            </w:r>
          </w:p>
        </w:tc>
        <w:tc>
          <w:tcPr>
            <w:tcW w:w="0" w:type="auto"/>
            <w:shd w:val="clear" w:color="auto" w:fill="AAAAFF"/>
          </w:tcPr>
          <w:p w14:paraId="2BA61D3A" w14:textId="77777777" w:rsidR="00E47C63" w:rsidRDefault="00F0080D">
            <w:r>
              <w:t>Comment</w:t>
            </w:r>
          </w:p>
        </w:tc>
      </w:tr>
      <w:tr w:rsidR="00E47C63" w14:paraId="6996004B" w14:textId="77777777">
        <w:tc>
          <w:tcPr>
            <w:tcW w:w="0" w:type="auto"/>
          </w:tcPr>
          <w:p w14:paraId="2DDC3FC5" w14:textId="77777777" w:rsidR="00E47C63" w:rsidRDefault="00F0080D">
            <w:r>
              <w:t>frequency_id</w:t>
            </w:r>
          </w:p>
        </w:tc>
        <w:tc>
          <w:tcPr>
            <w:tcW w:w="0" w:type="auto"/>
          </w:tcPr>
          <w:p w14:paraId="758733DE" w14:textId="77777777" w:rsidR="00E47C63" w:rsidRDefault="00F0080D">
            <w:r>
              <w:t>smallint</w:t>
            </w:r>
          </w:p>
        </w:tc>
        <w:tc>
          <w:tcPr>
            <w:tcW w:w="0" w:type="auto"/>
          </w:tcPr>
          <w:p w14:paraId="5EDDBA8A" w14:textId="77777777" w:rsidR="00E47C63" w:rsidRDefault="00F0080D">
            <w:r>
              <w:t>List truncated...</w:t>
            </w:r>
          </w:p>
        </w:tc>
        <w:tc>
          <w:tcPr>
            <w:tcW w:w="0" w:type="auto"/>
          </w:tcPr>
          <w:p w14:paraId="7B4A39BD" w14:textId="77777777" w:rsidR="00E47C63" w:rsidRDefault="00E47C63"/>
        </w:tc>
      </w:tr>
      <w:tr w:rsidR="00E47C63" w14:paraId="3D26D1CB" w14:textId="77777777">
        <w:tc>
          <w:tcPr>
            <w:tcW w:w="0" w:type="auto"/>
          </w:tcPr>
          <w:p w14:paraId="3A96282B" w14:textId="77777777" w:rsidR="00E47C63" w:rsidRDefault="00F0080D">
            <w:r>
              <w:t>frequency_disp</w:t>
            </w:r>
          </w:p>
        </w:tc>
        <w:tc>
          <w:tcPr>
            <w:tcW w:w="0" w:type="auto"/>
          </w:tcPr>
          <w:p w14:paraId="2D8FDB2E" w14:textId="77777777" w:rsidR="00E47C63" w:rsidRDefault="00F0080D">
            <w:r>
              <w:t>character varying</w:t>
            </w:r>
          </w:p>
        </w:tc>
        <w:tc>
          <w:tcPr>
            <w:tcW w:w="0" w:type="auto"/>
          </w:tcPr>
          <w:p w14:paraId="02D83A39" w14:textId="77777777" w:rsidR="00E47C63" w:rsidRDefault="00F0080D">
            <w:r>
              <w:t>List truncated...</w:t>
            </w:r>
          </w:p>
        </w:tc>
        <w:tc>
          <w:tcPr>
            <w:tcW w:w="0" w:type="auto"/>
          </w:tcPr>
          <w:p w14:paraId="3C3E4D43" w14:textId="77777777" w:rsidR="00E47C63" w:rsidRDefault="00E47C63"/>
        </w:tc>
      </w:tr>
      <w:tr w:rsidR="00E47C63" w14:paraId="7E35ECF6" w14:textId="77777777">
        <w:tc>
          <w:tcPr>
            <w:tcW w:w="0" w:type="auto"/>
          </w:tcPr>
          <w:p w14:paraId="154B2A0C" w14:textId="77777777" w:rsidR="00E47C63" w:rsidRDefault="00F0080D">
            <w:r>
              <w:t>frequency_desc</w:t>
            </w:r>
          </w:p>
        </w:tc>
        <w:tc>
          <w:tcPr>
            <w:tcW w:w="0" w:type="auto"/>
          </w:tcPr>
          <w:p w14:paraId="7F98C4E7" w14:textId="77777777" w:rsidR="00E47C63" w:rsidRDefault="00F0080D">
            <w:r>
              <w:t>character varying</w:t>
            </w:r>
          </w:p>
        </w:tc>
        <w:tc>
          <w:tcPr>
            <w:tcW w:w="0" w:type="auto"/>
          </w:tcPr>
          <w:p w14:paraId="22C6DB1D" w14:textId="77777777" w:rsidR="00E47C63" w:rsidRDefault="00F0080D">
            <w:r>
              <w:t>List truncated...</w:t>
            </w:r>
          </w:p>
        </w:tc>
        <w:tc>
          <w:tcPr>
            <w:tcW w:w="0" w:type="auto"/>
          </w:tcPr>
          <w:p w14:paraId="41D0B17D" w14:textId="77777777" w:rsidR="00E47C63" w:rsidRDefault="00E47C63"/>
        </w:tc>
      </w:tr>
    </w:tbl>
    <w:p w14:paraId="75D0906D" w14:textId="77777777" w:rsidR="00E47C63" w:rsidRDefault="00F0080D">
      <w:r>
        <w:rPr>
          <w:sz w:val="28"/>
        </w:rPr>
        <w:t>Table: hf_d_hospital</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200"/>
        <w:gridCol w:w="1570"/>
        <w:gridCol w:w="1489"/>
        <w:gridCol w:w="904"/>
      </w:tblGrid>
      <w:tr w:rsidR="00E47C63" w14:paraId="1CAE9E28" w14:textId="77777777">
        <w:tc>
          <w:tcPr>
            <w:tcW w:w="0" w:type="auto"/>
            <w:shd w:val="clear" w:color="auto" w:fill="AAAAFF"/>
          </w:tcPr>
          <w:p w14:paraId="5D419790" w14:textId="77777777" w:rsidR="00E47C63" w:rsidRDefault="00F0080D">
            <w:r>
              <w:t>Field</w:t>
            </w:r>
          </w:p>
        </w:tc>
        <w:tc>
          <w:tcPr>
            <w:tcW w:w="0" w:type="auto"/>
            <w:shd w:val="clear" w:color="auto" w:fill="AAAAFF"/>
          </w:tcPr>
          <w:p w14:paraId="386053CB" w14:textId="77777777" w:rsidR="00E47C63" w:rsidRDefault="00F0080D">
            <w:r>
              <w:t>Type</w:t>
            </w:r>
          </w:p>
        </w:tc>
        <w:tc>
          <w:tcPr>
            <w:tcW w:w="0" w:type="auto"/>
            <w:shd w:val="clear" w:color="auto" w:fill="AAAAFF"/>
          </w:tcPr>
          <w:p w14:paraId="627B5C79" w14:textId="77777777" w:rsidR="00E47C63" w:rsidRDefault="00F0080D">
            <w:r>
              <w:t>Most freq. value</w:t>
            </w:r>
          </w:p>
        </w:tc>
        <w:tc>
          <w:tcPr>
            <w:tcW w:w="0" w:type="auto"/>
            <w:shd w:val="clear" w:color="auto" w:fill="AAAAFF"/>
          </w:tcPr>
          <w:p w14:paraId="319783F8" w14:textId="77777777" w:rsidR="00E47C63" w:rsidRDefault="00F0080D">
            <w:r>
              <w:t>Comment</w:t>
            </w:r>
          </w:p>
        </w:tc>
      </w:tr>
      <w:tr w:rsidR="00E47C63" w14:paraId="4B68253E" w14:textId="77777777">
        <w:tc>
          <w:tcPr>
            <w:tcW w:w="0" w:type="auto"/>
          </w:tcPr>
          <w:p w14:paraId="71F62EEF" w14:textId="77777777" w:rsidR="00E47C63" w:rsidRDefault="00F0080D">
            <w:r>
              <w:t>hospital_id</w:t>
            </w:r>
          </w:p>
        </w:tc>
        <w:tc>
          <w:tcPr>
            <w:tcW w:w="0" w:type="auto"/>
          </w:tcPr>
          <w:p w14:paraId="0C736ED4" w14:textId="77777777" w:rsidR="00E47C63" w:rsidRDefault="00F0080D">
            <w:r>
              <w:t>smallint</w:t>
            </w:r>
          </w:p>
        </w:tc>
        <w:tc>
          <w:tcPr>
            <w:tcW w:w="0" w:type="auto"/>
          </w:tcPr>
          <w:p w14:paraId="436F72FD" w14:textId="77777777" w:rsidR="00E47C63" w:rsidRDefault="00F0080D">
            <w:r>
              <w:t>List truncated...</w:t>
            </w:r>
          </w:p>
        </w:tc>
        <w:tc>
          <w:tcPr>
            <w:tcW w:w="0" w:type="auto"/>
          </w:tcPr>
          <w:p w14:paraId="259B21B0" w14:textId="77777777" w:rsidR="00E47C63" w:rsidRDefault="00E47C63"/>
        </w:tc>
      </w:tr>
      <w:tr w:rsidR="00E47C63" w14:paraId="3822F0E4" w14:textId="77777777">
        <w:tc>
          <w:tcPr>
            <w:tcW w:w="0" w:type="auto"/>
          </w:tcPr>
          <w:p w14:paraId="7569A039" w14:textId="77777777" w:rsidR="00E47C63" w:rsidRDefault="00F0080D">
            <w:r>
              <w:t>census_region</w:t>
            </w:r>
          </w:p>
        </w:tc>
        <w:tc>
          <w:tcPr>
            <w:tcW w:w="0" w:type="auto"/>
          </w:tcPr>
          <w:p w14:paraId="7034AFB4" w14:textId="77777777" w:rsidR="00E47C63" w:rsidRDefault="00F0080D">
            <w:r>
              <w:t>character varying</w:t>
            </w:r>
          </w:p>
        </w:tc>
        <w:tc>
          <w:tcPr>
            <w:tcW w:w="0" w:type="auto"/>
          </w:tcPr>
          <w:p w14:paraId="3045761E" w14:textId="77777777" w:rsidR="00E47C63" w:rsidRDefault="00F0080D">
            <w:r>
              <w:t>South</w:t>
            </w:r>
          </w:p>
        </w:tc>
        <w:tc>
          <w:tcPr>
            <w:tcW w:w="0" w:type="auto"/>
          </w:tcPr>
          <w:p w14:paraId="73D11BC3" w14:textId="77777777" w:rsidR="00E47C63" w:rsidRDefault="00E47C63"/>
        </w:tc>
      </w:tr>
      <w:tr w:rsidR="00E47C63" w14:paraId="7BFF67D5" w14:textId="77777777">
        <w:tc>
          <w:tcPr>
            <w:tcW w:w="0" w:type="auto"/>
          </w:tcPr>
          <w:p w14:paraId="2F8027C8" w14:textId="77777777" w:rsidR="00E47C63" w:rsidRDefault="00F0080D">
            <w:r>
              <w:t>census_division</w:t>
            </w:r>
          </w:p>
        </w:tc>
        <w:tc>
          <w:tcPr>
            <w:tcW w:w="0" w:type="auto"/>
          </w:tcPr>
          <w:p w14:paraId="6282EC09" w14:textId="77777777" w:rsidR="00E47C63" w:rsidRDefault="00F0080D">
            <w:r>
              <w:t>character varying</w:t>
            </w:r>
          </w:p>
        </w:tc>
        <w:tc>
          <w:tcPr>
            <w:tcW w:w="0" w:type="auto"/>
          </w:tcPr>
          <w:p w14:paraId="53A600F1" w14:textId="77777777" w:rsidR="00E47C63" w:rsidRDefault="00F0080D">
            <w:r>
              <w:t>6</w:t>
            </w:r>
          </w:p>
        </w:tc>
        <w:tc>
          <w:tcPr>
            <w:tcW w:w="0" w:type="auto"/>
          </w:tcPr>
          <w:p w14:paraId="227EF811" w14:textId="77777777" w:rsidR="00E47C63" w:rsidRDefault="00E47C63"/>
        </w:tc>
      </w:tr>
      <w:tr w:rsidR="00E47C63" w14:paraId="4481D2CF" w14:textId="77777777">
        <w:tc>
          <w:tcPr>
            <w:tcW w:w="0" w:type="auto"/>
          </w:tcPr>
          <w:p w14:paraId="103F5769" w14:textId="77777777" w:rsidR="00E47C63" w:rsidRDefault="00F0080D">
            <w:r>
              <w:t>bed_size_range</w:t>
            </w:r>
          </w:p>
        </w:tc>
        <w:tc>
          <w:tcPr>
            <w:tcW w:w="0" w:type="auto"/>
          </w:tcPr>
          <w:p w14:paraId="69090287" w14:textId="77777777" w:rsidR="00E47C63" w:rsidRDefault="00F0080D">
            <w:r>
              <w:t>character varying</w:t>
            </w:r>
          </w:p>
        </w:tc>
        <w:tc>
          <w:tcPr>
            <w:tcW w:w="0" w:type="auto"/>
          </w:tcPr>
          <w:p w14:paraId="19B2D567" w14:textId="77777777" w:rsidR="00E47C63" w:rsidRDefault="00F0080D">
            <w:r>
              <w:t>&lt;5</w:t>
            </w:r>
          </w:p>
        </w:tc>
        <w:tc>
          <w:tcPr>
            <w:tcW w:w="0" w:type="auto"/>
          </w:tcPr>
          <w:p w14:paraId="7CB19A85" w14:textId="77777777" w:rsidR="00E47C63" w:rsidRDefault="00E47C63"/>
        </w:tc>
      </w:tr>
      <w:tr w:rsidR="00E47C63" w14:paraId="48C6A841" w14:textId="77777777">
        <w:tc>
          <w:tcPr>
            <w:tcW w:w="0" w:type="auto"/>
          </w:tcPr>
          <w:p w14:paraId="438117A8" w14:textId="77777777" w:rsidR="00E47C63" w:rsidRDefault="00F0080D">
            <w:r>
              <w:lastRenderedPageBreak/>
              <w:t>teaching_facility_ind</w:t>
            </w:r>
          </w:p>
        </w:tc>
        <w:tc>
          <w:tcPr>
            <w:tcW w:w="0" w:type="auto"/>
          </w:tcPr>
          <w:p w14:paraId="4A75544F" w14:textId="77777777" w:rsidR="00E47C63" w:rsidRDefault="00F0080D">
            <w:r>
              <w:t>smallint</w:t>
            </w:r>
          </w:p>
        </w:tc>
        <w:tc>
          <w:tcPr>
            <w:tcW w:w="0" w:type="auto"/>
          </w:tcPr>
          <w:p w14:paraId="12303118" w14:textId="77777777" w:rsidR="00E47C63" w:rsidRDefault="00F0080D">
            <w:r>
              <w:t>0</w:t>
            </w:r>
          </w:p>
        </w:tc>
        <w:tc>
          <w:tcPr>
            <w:tcW w:w="0" w:type="auto"/>
          </w:tcPr>
          <w:p w14:paraId="5DD829C1" w14:textId="77777777" w:rsidR="00E47C63" w:rsidRDefault="00E47C63"/>
        </w:tc>
      </w:tr>
      <w:tr w:rsidR="00E47C63" w14:paraId="1A4A0044" w14:textId="77777777">
        <w:tc>
          <w:tcPr>
            <w:tcW w:w="0" w:type="auto"/>
          </w:tcPr>
          <w:p w14:paraId="0831A8F9" w14:textId="77777777" w:rsidR="00E47C63" w:rsidRDefault="00F0080D">
            <w:r>
              <w:t>cath_lab_full_ind</w:t>
            </w:r>
          </w:p>
        </w:tc>
        <w:tc>
          <w:tcPr>
            <w:tcW w:w="0" w:type="auto"/>
          </w:tcPr>
          <w:p w14:paraId="742C0663" w14:textId="77777777" w:rsidR="00E47C63" w:rsidRDefault="00F0080D">
            <w:r>
              <w:t>smallint</w:t>
            </w:r>
          </w:p>
        </w:tc>
        <w:tc>
          <w:tcPr>
            <w:tcW w:w="0" w:type="auto"/>
          </w:tcPr>
          <w:p w14:paraId="57FDEB11" w14:textId="77777777" w:rsidR="00E47C63" w:rsidRDefault="00F0080D">
            <w:r>
              <w:t>0</w:t>
            </w:r>
          </w:p>
        </w:tc>
        <w:tc>
          <w:tcPr>
            <w:tcW w:w="0" w:type="auto"/>
          </w:tcPr>
          <w:p w14:paraId="432FC29E" w14:textId="77777777" w:rsidR="00E47C63" w:rsidRDefault="00E47C63"/>
        </w:tc>
      </w:tr>
      <w:tr w:rsidR="00E47C63" w14:paraId="340C80B2" w14:textId="77777777">
        <w:tc>
          <w:tcPr>
            <w:tcW w:w="0" w:type="auto"/>
          </w:tcPr>
          <w:p w14:paraId="23F8F484" w14:textId="77777777" w:rsidR="00E47C63" w:rsidRDefault="00F0080D">
            <w:r>
              <w:t>cath_lab_diagnostic_ind</w:t>
            </w:r>
          </w:p>
        </w:tc>
        <w:tc>
          <w:tcPr>
            <w:tcW w:w="0" w:type="auto"/>
          </w:tcPr>
          <w:p w14:paraId="20C92E31" w14:textId="77777777" w:rsidR="00E47C63" w:rsidRDefault="00F0080D">
            <w:r>
              <w:t>smallint</w:t>
            </w:r>
          </w:p>
        </w:tc>
        <w:tc>
          <w:tcPr>
            <w:tcW w:w="0" w:type="auto"/>
          </w:tcPr>
          <w:p w14:paraId="60FDD727" w14:textId="77777777" w:rsidR="00E47C63" w:rsidRDefault="00F0080D">
            <w:r>
              <w:t>0</w:t>
            </w:r>
          </w:p>
        </w:tc>
        <w:tc>
          <w:tcPr>
            <w:tcW w:w="0" w:type="auto"/>
          </w:tcPr>
          <w:p w14:paraId="0533ECB5" w14:textId="77777777" w:rsidR="00E47C63" w:rsidRDefault="00E47C63"/>
        </w:tc>
      </w:tr>
      <w:tr w:rsidR="00E47C63" w14:paraId="3DCCEE98" w14:textId="77777777">
        <w:tc>
          <w:tcPr>
            <w:tcW w:w="0" w:type="auto"/>
          </w:tcPr>
          <w:p w14:paraId="5EB1F531" w14:textId="77777777" w:rsidR="00E47C63" w:rsidRDefault="00F0080D">
            <w:r>
              <w:t>urban_rural_status</w:t>
            </w:r>
          </w:p>
        </w:tc>
        <w:tc>
          <w:tcPr>
            <w:tcW w:w="0" w:type="auto"/>
          </w:tcPr>
          <w:p w14:paraId="6C185268" w14:textId="77777777" w:rsidR="00E47C63" w:rsidRDefault="00F0080D">
            <w:r>
              <w:t>character varying</w:t>
            </w:r>
          </w:p>
        </w:tc>
        <w:tc>
          <w:tcPr>
            <w:tcW w:w="0" w:type="auto"/>
          </w:tcPr>
          <w:p w14:paraId="7C1E586A" w14:textId="77777777" w:rsidR="00E47C63" w:rsidRDefault="00F0080D">
            <w:r>
              <w:t>Urban</w:t>
            </w:r>
          </w:p>
        </w:tc>
        <w:tc>
          <w:tcPr>
            <w:tcW w:w="0" w:type="auto"/>
          </w:tcPr>
          <w:p w14:paraId="3332C56E" w14:textId="77777777" w:rsidR="00E47C63" w:rsidRDefault="00E47C63"/>
        </w:tc>
      </w:tr>
      <w:tr w:rsidR="00E47C63" w14:paraId="51B3C4F3" w14:textId="77777777">
        <w:tc>
          <w:tcPr>
            <w:tcW w:w="0" w:type="auto"/>
          </w:tcPr>
          <w:p w14:paraId="79EA0AB1" w14:textId="77777777" w:rsidR="00E47C63" w:rsidRDefault="00F0080D">
            <w:r>
              <w:t>acute_status</w:t>
            </w:r>
          </w:p>
        </w:tc>
        <w:tc>
          <w:tcPr>
            <w:tcW w:w="0" w:type="auto"/>
          </w:tcPr>
          <w:p w14:paraId="22A92176" w14:textId="77777777" w:rsidR="00E47C63" w:rsidRDefault="00F0080D">
            <w:r>
              <w:t>character varying</w:t>
            </w:r>
          </w:p>
        </w:tc>
        <w:tc>
          <w:tcPr>
            <w:tcW w:w="0" w:type="auto"/>
          </w:tcPr>
          <w:p w14:paraId="4D757AC4" w14:textId="77777777" w:rsidR="00E47C63" w:rsidRDefault="00F0080D">
            <w:r>
              <w:t>Acute</w:t>
            </w:r>
          </w:p>
        </w:tc>
        <w:tc>
          <w:tcPr>
            <w:tcW w:w="0" w:type="auto"/>
          </w:tcPr>
          <w:p w14:paraId="2EF3954F" w14:textId="77777777" w:rsidR="00E47C63" w:rsidRDefault="00E47C63"/>
        </w:tc>
      </w:tr>
      <w:tr w:rsidR="00E47C63" w14:paraId="6FACCB5E" w14:textId="77777777">
        <w:tc>
          <w:tcPr>
            <w:tcW w:w="0" w:type="auto"/>
          </w:tcPr>
          <w:p w14:paraId="78978287" w14:textId="77777777" w:rsidR="00E47C63" w:rsidRDefault="00F0080D">
            <w:r>
              <w:t>alt_hospital_id</w:t>
            </w:r>
          </w:p>
        </w:tc>
        <w:tc>
          <w:tcPr>
            <w:tcW w:w="0" w:type="auto"/>
          </w:tcPr>
          <w:p w14:paraId="67777698" w14:textId="77777777" w:rsidR="00E47C63" w:rsidRDefault="00F0080D">
            <w:r>
              <w:t>smallint</w:t>
            </w:r>
          </w:p>
        </w:tc>
        <w:tc>
          <w:tcPr>
            <w:tcW w:w="0" w:type="auto"/>
          </w:tcPr>
          <w:p w14:paraId="6D0D814E" w14:textId="77777777" w:rsidR="00E47C63" w:rsidRDefault="00E47C63"/>
        </w:tc>
        <w:tc>
          <w:tcPr>
            <w:tcW w:w="0" w:type="auto"/>
          </w:tcPr>
          <w:p w14:paraId="3A26703E" w14:textId="77777777" w:rsidR="00E47C63" w:rsidRDefault="00E47C63"/>
        </w:tc>
      </w:tr>
      <w:tr w:rsidR="00E47C63" w14:paraId="37301EBC" w14:textId="77777777">
        <w:tc>
          <w:tcPr>
            <w:tcW w:w="0" w:type="auto"/>
          </w:tcPr>
          <w:p w14:paraId="5302D4FA" w14:textId="77777777" w:rsidR="00E47C63" w:rsidRDefault="00F0080D">
            <w:r>
              <w:t>alt_health_system_id</w:t>
            </w:r>
          </w:p>
        </w:tc>
        <w:tc>
          <w:tcPr>
            <w:tcW w:w="0" w:type="auto"/>
          </w:tcPr>
          <w:p w14:paraId="2EB1502A" w14:textId="77777777" w:rsidR="00E47C63" w:rsidRDefault="00F0080D">
            <w:r>
              <w:t>smallint</w:t>
            </w:r>
          </w:p>
        </w:tc>
        <w:tc>
          <w:tcPr>
            <w:tcW w:w="0" w:type="auto"/>
          </w:tcPr>
          <w:p w14:paraId="635D30D3" w14:textId="77777777" w:rsidR="00E47C63" w:rsidRDefault="00F0080D">
            <w:r>
              <w:t>79</w:t>
            </w:r>
          </w:p>
        </w:tc>
        <w:tc>
          <w:tcPr>
            <w:tcW w:w="0" w:type="auto"/>
          </w:tcPr>
          <w:p w14:paraId="0926F921" w14:textId="77777777" w:rsidR="00E47C63" w:rsidRDefault="00E47C63"/>
        </w:tc>
      </w:tr>
    </w:tbl>
    <w:p w14:paraId="4C17F188" w14:textId="77777777" w:rsidR="00E47C63" w:rsidRDefault="00F0080D">
      <w:r>
        <w:rPr>
          <w:sz w:val="28"/>
        </w:rPr>
        <w:t>Table: hf_d_interp_result</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697"/>
        <w:gridCol w:w="1570"/>
        <w:gridCol w:w="1489"/>
        <w:gridCol w:w="904"/>
      </w:tblGrid>
      <w:tr w:rsidR="00E47C63" w14:paraId="207816AC" w14:textId="77777777">
        <w:tc>
          <w:tcPr>
            <w:tcW w:w="0" w:type="auto"/>
            <w:shd w:val="clear" w:color="auto" w:fill="AAAAFF"/>
          </w:tcPr>
          <w:p w14:paraId="4D99C313" w14:textId="77777777" w:rsidR="00E47C63" w:rsidRDefault="00F0080D">
            <w:r>
              <w:t>Field</w:t>
            </w:r>
          </w:p>
        </w:tc>
        <w:tc>
          <w:tcPr>
            <w:tcW w:w="0" w:type="auto"/>
            <w:shd w:val="clear" w:color="auto" w:fill="AAAAFF"/>
          </w:tcPr>
          <w:p w14:paraId="1EDD937C" w14:textId="77777777" w:rsidR="00E47C63" w:rsidRDefault="00F0080D">
            <w:r>
              <w:t>Type</w:t>
            </w:r>
          </w:p>
        </w:tc>
        <w:tc>
          <w:tcPr>
            <w:tcW w:w="0" w:type="auto"/>
            <w:shd w:val="clear" w:color="auto" w:fill="AAAAFF"/>
          </w:tcPr>
          <w:p w14:paraId="356FBEE2" w14:textId="77777777" w:rsidR="00E47C63" w:rsidRDefault="00F0080D">
            <w:r>
              <w:t>Most freq. value</w:t>
            </w:r>
          </w:p>
        </w:tc>
        <w:tc>
          <w:tcPr>
            <w:tcW w:w="0" w:type="auto"/>
            <w:shd w:val="clear" w:color="auto" w:fill="AAAAFF"/>
          </w:tcPr>
          <w:p w14:paraId="1AFABED8" w14:textId="77777777" w:rsidR="00E47C63" w:rsidRDefault="00F0080D">
            <w:r>
              <w:t>Comment</w:t>
            </w:r>
          </w:p>
        </w:tc>
      </w:tr>
      <w:tr w:rsidR="00E47C63" w14:paraId="07D166A3" w14:textId="77777777">
        <w:tc>
          <w:tcPr>
            <w:tcW w:w="0" w:type="auto"/>
          </w:tcPr>
          <w:p w14:paraId="3A0A92C9" w14:textId="77777777" w:rsidR="00E47C63" w:rsidRDefault="00F0080D">
            <w:r>
              <w:t>interp_result_id</w:t>
            </w:r>
          </w:p>
        </w:tc>
        <w:tc>
          <w:tcPr>
            <w:tcW w:w="0" w:type="auto"/>
          </w:tcPr>
          <w:p w14:paraId="42ADFBBE" w14:textId="77777777" w:rsidR="00E47C63" w:rsidRDefault="00F0080D">
            <w:r>
              <w:t>smallint</w:t>
            </w:r>
          </w:p>
        </w:tc>
        <w:tc>
          <w:tcPr>
            <w:tcW w:w="0" w:type="auto"/>
          </w:tcPr>
          <w:p w14:paraId="279F6FE2" w14:textId="77777777" w:rsidR="00E47C63" w:rsidRDefault="00F0080D">
            <w:r>
              <w:t>List truncated...</w:t>
            </w:r>
          </w:p>
        </w:tc>
        <w:tc>
          <w:tcPr>
            <w:tcW w:w="0" w:type="auto"/>
          </w:tcPr>
          <w:p w14:paraId="2A93EBFF" w14:textId="77777777" w:rsidR="00E47C63" w:rsidRDefault="00E47C63"/>
        </w:tc>
      </w:tr>
      <w:tr w:rsidR="00E47C63" w14:paraId="47E6E9FD" w14:textId="77777777">
        <w:tc>
          <w:tcPr>
            <w:tcW w:w="0" w:type="auto"/>
          </w:tcPr>
          <w:p w14:paraId="075B3C42" w14:textId="77777777" w:rsidR="00E47C63" w:rsidRDefault="00F0080D">
            <w:r>
              <w:t>interp_result_desc</w:t>
            </w:r>
          </w:p>
        </w:tc>
        <w:tc>
          <w:tcPr>
            <w:tcW w:w="0" w:type="auto"/>
          </w:tcPr>
          <w:p w14:paraId="52235690" w14:textId="77777777" w:rsidR="00E47C63" w:rsidRDefault="00F0080D">
            <w:r>
              <w:t>character varying</w:t>
            </w:r>
          </w:p>
        </w:tc>
        <w:tc>
          <w:tcPr>
            <w:tcW w:w="0" w:type="auto"/>
          </w:tcPr>
          <w:p w14:paraId="30BCC10F" w14:textId="77777777" w:rsidR="00E47C63" w:rsidRDefault="00F0080D">
            <w:r>
              <w:t>List truncated...</w:t>
            </w:r>
          </w:p>
        </w:tc>
        <w:tc>
          <w:tcPr>
            <w:tcW w:w="0" w:type="auto"/>
          </w:tcPr>
          <w:p w14:paraId="544721C2" w14:textId="77777777" w:rsidR="00E47C63" w:rsidRDefault="00E47C63"/>
        </w:tc>
      </w:tr>
    </w:tbl>
    <w:p w14:paraId="00AB78F0" w14:textId="77777777" w:rsidR="00E47C63" w:rsidRDefault="00F0080D">
      <w:r>
        <w:rPr>
          <w:sz w:val="28"/>
        </w:rPr>
        <w:t>Table: hf_d_isolate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984"/>
        <w:gridCol w:w="1570"/>
        <w:gridCol w:w="1489"/>
        <w:gridCol w:w="904"/>
      </w:tblGrid>
      <w:tr w:rsidR="00E47C63" w14:paraId="4DD6ABD1" w14:textId="77777777">
        <w:tc>
          <w:tcPr>
            <w:tcW w:w="0" w:type="auto"/>
            <w:shd w:val="clear" w:color="auto" w:fill="AAAAFF"/>
          </w:tcPr>
          <w:p w14:paraId="4D4B437D" w14:textId="77777777" w:rsidR="00E47C63" w:rsidRDefault="00F0080D">
            <w:r>
              <w:t>Field</w:t>
            </w:r>
          </w:p>
        </w:tc>
        <w:tc>
          <w:tcPr>
            <w:tcW w:w="0" w:type="auto"/>
            <w:shd w:val="clear" w:color="auto" w:fill="AAAAFF"/>
          </w:tcPr>
          <w:p w14:paraId="5B68E402" w14:textId="77777777" w:rsidR="00E47C63" w:rsidRDefault="00F0080D">
            <w:r>
              <w:t>Type</w:t>
            </w:r>
          </w:p>
        </w:tc>
        <w:tc>
          <w:tcPr>
            <w:tcW w:w="0" w:type="auto"/>
            <w:shd w:val="clear" w:color="auto" w:fill="AAAAFF"/>
          </w:tcPr>
          <w:p w14:paraId="61FFFE9C" w14:textId="77777777" w:rsidR="00E47C63" w:rsidRDefault="00F0080D">
            <w:r>
              <w:t>Most freq. value</w:t>
            </w:r>
          </w:p>
        </w:tc>
        <w:tc>
          <w:tcPr>
            <w:tcW w:w="0" w:type="auto"/>
            <w:shd w:val="clear" w:color="auto" w:fill="AAAAFF"/>
          </w:tcPr>
          <w:p w14:paraId="34D7975D" w14:textId="77777777" w:rsidR="00E47C63" w:rsidRDefault="00F0080D">
            <w:r>
              <w:t>Comment</w:t>
            </w:r>
          </w:p>
        </w:tc>
      </w:tr>
      <w:tr w:rsidR="00E47C63" w14:paraId="3910F439" w14:textId="77777777">
        <w:tc>
          <w:tcPr>
            <w:tcW w:w="0" w:type="auto"/>
          </w:tcPr>
          <w:p w14:paraId="3F8A5362" w14:textId="77777777" w:rsidR="00E47C63" w:rsidRDefault="00F0080D">
            <w:r>
              <w:t>isolate_id</w:t>
            </w:r>
          </w:p>
        </w:tc>
        <w:tc>
          <w:tcPr>
            <w:tcW w:w="0" w:type="auto"/>
          </w:tcPr>
          <w:p w14:paraId="38ADA401" w14:textId="77777777" w:rsidR="00E47C63" w:rsidRDefault="00F0080D">
            <w:r>
              <w:t>smallint</w:t>
            </w:r>
          </w:p>
        </w:tc>
        <w:tc>
          <w:tcPr>
            <w:tcW w:w="0" w:type="auto"/>
          </w:tcPr>
          <w:p w14:paraId="78798630" w14:textId="77777777" w:rsidR="00E47C63" w:rsidRDefault="00F0080D">
            <w:r>
              <w:t>List truncated...</w:t>
            </w:r>
          </w:p>
        </w:tc>
        <w:tc>
          <w:tcPr>
            <w:tcW w:w="0" w:type="auto"/>
          </w:tcPr>
          <w:p w14:paraId="691DD8BF" w14:textId="77777777" w:rsidR="00E47C63" w:rsidRDefault="00E47C63"/>
        </w:tc>
      </w:tr>
      <w:tr w:rsidR="00E47C63" w14:paraId="229853F6" w14:textId="77777777">
        <w:tc>
          <w:tcPr>
            <w:tcW w:w="0" w:type="auto"/>
          </w:tcPr>
          <w:p w14:paraId="5A760A91" w14:textId="77777777" w:rsidR="00E47C63" w:rsidRDefault="00F0080D">
            <w:r>
              <w:t>isolate_name</w:t>
            </w:r>
          </w:p>
        </w:tc>
        <w:tc>
          <w:tcPr>
            <w:tcW w:w="0" w:type="auto"/>
          </w:tcPr>
          <w:p w14:paraId="7D805109" w14:textId="77777777" w:rsidR="00E47C63" w:rsidRDefault="00F0080D">
            <w:r>
              <w:t>character varying</w:t>
            </w:r>
          </w:p>
        </w:tc>
        <w:tc>
          <w:tcPr>
            <w:tcW w:w="0" w:type="auto"/>
          </w:tcPr>
          <w:p w14:paraId="3EB1C9D8" w14:textId="77777777" w:rsidR="00E47C63" w:rsidRDefault="00F0080D">
            <w:r>
              <w:t>List truncated...</w:t>
            </w:r>
          </w:p>
        </w:tc>
        <w:tc>
          <w:tcPr>
            <w:tcW w:w="0" w:type="auto"/>
          </w:tcPr>
          <w:p w14:paraId="45993BCF" w14:textId="77777777" w:rsidR="00E47C63" w:rsidRDefault="00E47C63"/>
        </w:tc>
      </w:tr>
      <w:tr w:rsidR="00E47C63" w14:paraId="2A0631DF" w14:textId="77777777">
        <w:tc>
          <w:tcPr>
            <w:tcW w:w="0" w:type="auto"/>
          </w:tcPr>
          <w:p w14:paraId="48D9BD16" w14:textId="77777777" w:rsidR="00E47C63" w:rsidRDefault="00F0080D">
            <w:r>
              <w:t>isolate_type</w:t>
            </w:r>
          </w:p>
        </w:tc>
        <w:tc>
          <w:tcPr>
            <w:tcW w:w="0" w:type="auto"/>
          </w:tcPr>
          <w:p w14:paraId="6437E216" w14:textId="77777777" w:rsidR="00E47C63" w:rsidRDefault="00F0080D">
            <w:r>
              <w:t>character varying</w:t>
            </w:r>
          </w:p>
        </w:tc>
        <w:tc>
          <w:tcPr>
            <w:tcW w:w="0" w:type="auto"/>
          </w:tcPr>
          <w:p w14:paraId="4EE951D0" w14:textId="77777777" w:rsidR="00E47C63" w:rsidRDefault="00F0080D">
            <w:r>
              <w:t>Bacteria</w:t>
            </w:r>
          </w:p>
        </w:tc>
        <w:tc>
          <w:tcPr>
            <w:tcW w:w="0" w:type="auto"/>
          </w:tcPr>
          <w:p w14:paraId="67F48103" w14:textId="77777777" w:rsidR="00E47C63" w:rsidRDefault="00E47C63"/>
        </w:tc>
      </w:tr>
      <w:tr w:rsidR="00E47C63" w14:paraId="33FD022A" w14:textId="77777777">
        <w:tc>
          <w:tcPr>
            <w:tcW w:w="0" w:type="auto"/>
          </w:tcPr>
          <w:p w14:paraId="4AB4136D" w14:textId="77777777" w:rsidR="00E47C63" w:rsidRDefault="00F0080D">
            <w:r>
              <w:t>isolate_category</w:t>
            </w:r>
          </w:p>
        </w:tc>
        <w:tc>
          <w:tcPr>
            <w:tcW w:w="0" w:type="auto"/>
          </w:tcPr>
          <w:p w14:paraId="795A0726" w14:textId="77777777" w:rsidR="00E47C63" w:rsidRDefault="00F0080D">
            <w:r>
              <w:t>character varying</w:t>
            </w:r>
          </w:p>
        </w:tc>
        <w:tc>
          <w:tcPr>
            <w:tcW w:w="0" w:type="auto"/>
          </w:tcPr>
          <w:p w14:paraId="0DD132BF" w14:textId="77777777" w:rsidR="00E47C63" w:rsidRDefault="00F0080D">
            <w:r>
              <w:t>Salmonella</w:t>
            </w:r>
          </w:p>
        </w:tc>
        <w:tc>
          <w:tcPr>
            <w:tcW w:w="0" w:type="auto"/>
          </w:tcPr>
          <w:p w14:paraId="2D947944" w14:textId="77777777" w:rsidR="00E47C63" w:rsidRDefault="00E47C63"/>
        </w:tc>
      </w:tr>
      <w:tr w:rsidR="00E47C63" w14:paraId="2BB3C26A" w14:textId="77777777">
        <w:tc>
          <w:tcPr>
            <w:tcW w:w="0" w:type="auto"/>
          </w:tcPr>
          <w:p w14:paraId="0C48E4A5" w14:textId="77777777" w:rsidR="00E47C63" w:rsidRDefault="00F0080D">
            <w:r>
              <w:t>isolate_group</w:t>
            </w:r>
          </w:p>
        </w:tc>
        <w:tc>
          <w:tcPr>
            <w:tcW w:w="0" w:type="auto"/>
          </w:tcPr>
          <w:p w14:paraId="63784A2F" w14:textId="77777777" w:rsidR="00E47C63" w:rsidRDefault="00F0080D">
            <w:r>
              <w:t>character varying</w:t>
            </w:r>
          </w:p>
        </w:tc>
        <w:tc>
          <w:tcPr>
            <w:tcW w:w="0" w:type="auto"/>
          </w:tcPr>
          <w:p w14:paraId="18C2C86A" w14:textId="77777777" w:rsidR="00E47C63" w:rsidRDefault="00E47C63"/>
        </w:tc>
        <w:tc>
          <w:tcPr>
            <w:tcW w:w="0" w:type="auto"/>
          </w:tcPr>
          <w:p w14:paraId="038F4E19" w14:textId="77777777" w:rsidR="00E47C63" w:rsidRDefault="00E47C63"/>
        </w:tc>
      </w:tr>
      <w:tr w:rsidR="00E47C63" w14:paraId="498BF6CE" w14:textId="77777777">
        <w:tc>
          <w:tcPr>
            <w:tcW w:w="0" w:type="auto"/>
          </w:tcPr>
          <w:p w14:paraId="2A36323A" w14:textId="77777777" w:rsidR="00E47C63" w:rsidRDefault="00F0080D">
            <w:r>
              <w:t>isolate_rept_category</w:t>
            </w:r>
          </w:p>
        </w:tc>
        <w:tc>
          <w:tcPr>
            <w:tcW w:w="0" w:type="auto"/>
          </w:tcPr>
          <w:p w14:paraId="7C31AD1D" w14:textId="77777777" w:rsidR="00E47C63" w:rsidRDefault="00F0080D">
            <w:r>
              <w:t>character varying</w:t>
            </w:r>
          </w:p>
        </w:tc>
        <w:tc>
          <w:tcPr>
            <w:tcW w:w="0" w:type="auto"/>
          </w:tcPr>
          <w:p w14:paraId="18CB2DC5" w14:textId="77777777" w:rsidR="00E47C63" w:rsidRDefault="00F0080D">
            <w:r>
              <w:t>Salmonella</w:t>
            </w:r>
          </w:p>
        </w:tc>
        <w:tc>
          <w:tcPr>
            <w:tcW w:w="0" w:type="auto"/>
          </w:tcPr>
          <w:p w14:paraId="45A79856" w14:textId="77777777" w:rsidR="00E47C63" w:rsidRDefault="00E47C63"/>
        </w:tc>
      </w:tr>
      <w:tr w:rsidR="00E47C63" w14:paraId="265F484C" w14:textId="77777777">
        <w:tc>
          <w:tcPr>
            <w:tcW w:w="0" w:type="auto"/>
          </w:tcPr>
          <w:p w14:paraId="19881554" w14:textId="77777777" w:rsidR="00E47C63" w:rsidRDefault="00F0080D">
            <w:r>
              <w:t>phin_loinc_code</w:t>
            </w:r>
          </w:p>
        </w:tc>
        <w:tc>
          <w:tcPr>
            <w:tcW w:w="0" w:type="auto"/>
          </w:tcPr>
          <w:p w14:paraId="14A6FEDA" w14:textId="77777777" w:rsidR="00E47C63" w:rsidRDefault="00F0080D">
            <w:r>
              <w:t>character varying</w:t>
            </w:r>
          </w:p>
        </w:tc>
        <w:tc>
          <w:tcPr>
            <w:tcW w:w="0" w:type="auto"/>
          </w:tcPr>
          <w:p w14:paraId="658BA1AC" w14:textId="77777777" w:rsidR="00E47C63" w:rsidRDefault="00E47C63"/>
        </w:tc>
        <w:tc>
          <w:tcPr>
            <w:tcW w:w="0" w:type="auto"/>
          </w:tcPr>
          <w:p w14:paraId="38C63154" w14:textId="77777777" w:rsidR="00E47C63" w:rsidRDefault="00E47C63"/>
        </w:tc>
      </w:tr>
      <w:tr w:rsidR="00E47C63" w14:paraId="6DC2BE97" w14:textId="77777777">
        <w:tc>
          <w:tcPr>
            <w:tcW w:w="0" w:type="auto"/>
          </w:tcPr>
          <w:p w14:paraId="30654ADA" w14:textId="77777777" w:rsidR="00E47C63" w:rsidRDefault="00F0080D">
            <w:r>
              <w:t>alt_loinc_code</w:t>
            </w:r>
          </w:p>
        </w:tc>
        <w:tc>
          <w:tcPr>
            <w:tcW w:w="0" w:type="auto"/>
          </w:tcPr>
          <w:p w14:paraId="38F54C5C" w14:textId="77777777" w:rsidR="00E47C63" w:rsidRDefault="00F0080D">
            <w:r>
              <w:t>character varying</w:t>
            </w:r>
          </w:p>
        </w:tc>
        <w:tc>
          <w:tcPr>
            <w:tcW w:w="0" w:type="auto"/>
          </w:tcPr>
          <w:p w14:paraId="357F43FB" w14:textId="77777777" w:rsidR="00E47C63" w:rsidRDefault="00E47C63"/>
        </w:tc>
        <w:tc>
          <w:tcPr>
            <w:tcW w:w="0" w:type="auto"/>
          </w:tcPr>
          <w:p w14:paraId="6E5FD6DD" w14:textId="77777777" w:rsidR="00E47C63" w:rsidRDefault="00E47C63"/>
        </w:tc>
      </w:tr>
      <w:tr w:rsidR="00E47C63" w14:paraId="5A93A900" w14:textId="77777777">
        <w:tc>
          <w:tcPr>
            <w:tcW w:w="0" w:type="auto"/>
          </w:tcPr>
          <w:p w14:paraId="63168CAE" w14:textId="77777777" w:rsidR="00E47C63" w:rsidRDefault="00F0080D">
            <w:r>
              <w:t>snomed_code</w:t>
            </w:r>
          </w:p>
        </w:tc>
        <w:tc>
          <w:tcPr>
            <w:tcW w:w="0" w:type="auto"/>
          </w:tcPr>
          <w:p w14:paraId="731FE9B7" w14:textId="77777777" w:rsidR="00E47C63" w:rsidRDefault="00F0080D">
            <w:r>
              <w:t>character varying</w:t>
            </w:r>
          </w:p>
        </w:tc>
        <w:tc>
          <w:tcPr>
            <w:tcW w:w="0" w:type="auto"/>
          </w:tcPr>
          <w:p w14:paraId="2A561103" w14:textId="77777777" w:rsidR="00E47C63" w:rsidRDefault="00E47C63"/>
        </w:tc>
        <w:tc>
          <w:tcPr>
            <w:tcW w:w="0" w:type="auto"/>
          </w:tcPr>
          <w:p w14:paraId="42D7598F" w14:textId="77777777" w:rsidR="00E47C63" w:rsidRDefault="00E47C63"/>
        </w:tc>
      </w:tr>
      <w:tr w:rsidR="00E47C63" w14:paraId="13910DC4" w14:textId="77777777">
        <w:tc>
          <w:tcPr>
            <w:tcW w:w="0" w:type="auto"/>
          </w:tcPr>
          <w:p w14:paraId="6DC74DF9" w14:textId="77777777" w:rsidR="00E47C63" w:rsidRDefault="00F0080D">
            <w:r>
              <w:t>snomedct_code</w:t>
            </w:r>
          </w:p>
        </w:tc>
        <w:tc>
          <w:tcPr>
            <w:tcW w:w="0" w:type="auto"/>
          </w:tcPr>
          <w:p w14:paraId="120735A8" w14:textId="77777777" w:rsidR="00E47C63" w:rsidRDefault="00F0080D">
            <w:r>
              <w:t>character varying</w:t>
            </w:r>
          </w:p>
        </w:tc>
        <w:tc>
          <w:tcPr>
            <w:tcW w:w="0" w:type="auto"/>
          </w:tcPr>
          <w:p w14:paraId="39A22C99" w14:textId="77777777" w:rsidR="00E47C63" w:rsidRDefault="00E47C63"/>
        </w:tc>
        <w:tc>
          <w:tcPr>
            <w:tcW w:w="0" w:type="auto"/>
          </w:tcPr>
          <w:p w14:paraId="1D95B6C3" w14:textId="77777777" w:rsidR="00E47C63" w:rsidRDefault="00E47C63"/>
        </w:tc>
      </w:tr>
    </w:tbl>
    <w:p w14:paraId="3EC9D126" w14:textId="77777777" w:rsidR="00E47C63" w:rsidRDefault="00F0080D">
      <w:r>
        <w:rPr>
          <w:sz w:val="28"/>
        </w:rPr>
        <w:t>Table: hf_d_lab_procedure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391"/>
        <w:gridCol w:w="1570"/>
        <w:gridCol w:w="1489"/>
        <w:gridCol w:w="904"/>
      </w:tblGrid>
      <w:tr w:rsidR="00E47C63" w14:paraId="73314121" w14:textId="77777777">
        <w:tc>
          <w:tcPr>
            <w:tcW w:w="0" w:type="auto"/>
            <w:shd w:val="clear" w:color="auto" w:fill="AAAAFF"/>
          </w:tcPr>
          <w:p w14:paraId="5F697A71" w14:textId="77777777" w:rsidR="00E47C63" w:rsidRDefault="00F0080D">
            <w:r>
              <w:t>Field</w:t>
            </w:r>
          </w:p>
        </w:tc>
        <w:tc>
          <w:tcPr>
            <w:tcW w:w="0" w:type="auto"/>
            <w:shd w:val="clear" w:color="auto" w:fill="AAAAFF"/>
          </w:tcPr>
          <w:p w14:paraId="6C8B2082" w14:textId="77777777" w:rsidR="00E47C63" w:rsidRDefault="00F0080D">
            <w:r>
              <w:t>Type</w:t>
            </w:r>
          </w:p>
        </w:tc>
        <w:tc>
          <w:tcPr>
            <w:tcW w:w="0" w:type="auto"/>
            <w:shd w:val="clear" w:color="auto" w:fill="AAAAFF"/>
          </w:tcPr>
          <w:p w14:paraId="306B04CD" w14:textId="77777777" w:rsidR="00E47C63" w:rsidRDefault="00F0080D">
            <w:r>
              <w:t>Most freq. value</w:t>
            </w:r>
          </w:p>
        </w:tc>
        <w:tc>
          <w:tcPr>
            <w:tcW w:w="0" w:type="auto"/>
            <w:shd w:val="clear" w:color="auto" w:fill="AAAAFF"/>
          </w:tcPr>
          <w:p w14:paraId="14A403C4" w14:textId="77777777" w:rsidR="00E47C63" w:rsidRDefault="00F0080D">
            <w:r>
              <w:t>Comment</w:t>
            </w:r>
          </w:p>
        </w:tc>
      </w:tr>
      <w:tr w:rsidR="00E47C63" w14:paraId="27137103" w14:textId="77777777">
        <w:tc>
          <w:tcPr>
            <w:tcW w:w="0" w:type="auto"/>
          </w:tcPr>
          <w:p w14:paraId="439C8167" w14:textId="77777777" w:rsidR="00E47C63" w:rsidRDefault="00F0080D">
            <w:r>
              <w:t>lab_procedure_id</w:t>
            </w:r>
          </w:p>
        </w:tc>
        <w:tc>
          <w:tcPr>
            <w:tcW w:w="0" w:type="auto"/>
          </w:tcPr>
          <w:p w14:paraId="661D3457" w14:textId="77777777" w:rsidR="00E47C63" w:rsidRDefault="00F0080D">
            <w:r>
              <w:t>smallint</w:t>
            </w:r>
          </w:p>
        </w:tc>
        <w:tc>
          <w:tcPr>
            <w:tcW w:w="0" w:type="auto"/>
          </w:tcPr>
          <w:p w14:paraId="096DEB57" w14:textId="77777777" w:rsidR="00E47C63" w:rsidRDefault="00F0080D">
            <w:r>
              <w:t>List truncated...</w:t>
            </w:r>
          </w:p>
        </w:tc>
        <w:tc>
          <w:tcPr>
            <w:tcW w:w="0" w:type="auto"/>
          </w:tcPr>
          <w:p w14:paraId="58EA1423" w14:textId="77777777" w:rsidR="00E47C63" w:rsidRDefault="00E47C63"/>
        </w:tc>
      </w:tr>
      <w:tr w:rsidR="00E47C63" w14:paraId="6DD245EC" w14:textId="77777777">
        <w:tc>
          <w:tcPr>
            <w:tcW w:w="0" w:type="auto"/>
          </w:tcPr>
          <w:p w14:paraId="2FE341F4" w14:textId="77777777" w:rsidR="00E47C63" w:rsidRDefault="00F0080D">
            <w:r>
              <w:t>lab_procedure_mnemonic</w:t>
            </w:r>
          </w:p>
        </w:tc>
        <w:tc>
          <w:tcPr>
            <w:tcW w:w="0" w:type="auto"/>
          </w:tcPr>
          <w:p w14:paraId="3C65FA85" w14:textId="77777777" w:rsidR="00E47C63" w:rsidRDefault="00F0080D">
            <w:r>
              <w:t>character varying</w:t>
            </w:r>
          </w:p>
        </w:tc>
        <w:tc>
          <w:tcPr>
            <w:tcW w:w="0" w:type="auto"/>
          </w:tcPr>
          <w:p w14:paraId="2F4881BB" w14:textId="77777777" w:rsidR="00E47C63" w:rsidRDefault="00F0080D">
            <w:r>
              <w:t>List truncated...</w:t>
            </w:r>
          </w:p>
        </w:tc>
        <w:tc>
          <w:tcPr>
            <w:tcW w:w="0" w:type="auto"/>
          </w:tcPr>
          <w:p w14:paraId="0BA5AC5E" w14:textId="77777777" w:rsidR="00E47C63" w:rsidRDefault="00E47C63"/>
        </w:tc>
      </w:tr>
      <w:tr w:rsidR="00E47C63" w14:paraId="0F19962A" w14:textId="77777777">
        <w:tc>
          <w:tcPr>
            <w:tcW w:w="0" w:type="auto"/>
          </w:tcPr>
          <w:p w14:paraId="36D15C48" w14:textId="77777777" w:rsidR="00E47C63" w:rsidRDefault="00F0080D">
            <w:r>
              <w:t>lab_procedure_name</w:t>
            </w:r>
          </w:p>
        </w:tc>
        <w:tc>
          <w:tcPr>
            <w:tcW w:w="0" w:type="auto"/>
          </w:tcPr>
          <w:p w14:paraId="18CDFF37" w14:textId="77777777" w:rsidR="00E47C63" w:rsidRDefault="00F0080D">
            <w:r>
              <w:t>character varying</w:t>
            </w:r>
          </w:p>
        </w:tc>
        <w:tc>
          <w:tcPr>
            <w:tcW w:w="0" w:type="auto"/>
          </w:tcPr>
          <w:p w14:paraId="31C49847" w14:textId="77777777" w:rsidR="00E47C63" w:rsidRDefault="00F0080D">
            <w:r>
              <w:t>List truncated...</w:t>
            </w:r>
          </w:p>
        </w:tc>
        <w:tc>
          <w:tcPr>
            <w:tcW w:w="0" w:type="auto"/>
          </w:tcPr>
          <w:p w14:paraId="5E12B794" w14:textId="77777777" w:rsidR="00E47C63" w:rsidRDefault="00E47C63"/>
        </w:tc>
      </w:tr>
      <w:tr w:rsidR="00E47C63" w14:paraId="0482C8F5" w14:textId="77777777">
        <w:tc>
          <w:tcPr>
            <w:tcW w:w="0" w:type="auto"/>
          </w:tcPr>
          <w:p w14:paraId="63A28439" w14:textId="77777777" w:rsidR="00E47C63" w:rsidRDefault="00F0080D">
            <w:r>
              <w:lastRenderedPageBreak/>
              <w:t>lab_procedure_group</w:t>
            </w:r>
          </w:p>
        </w:tc>
        <w:tc>
          <w:tcPr>
            <w:tcW w:w="0" w:type="auto"/>
          </w:tcPr>
          <w:p w14:paraId="6CB77D09" w14:textId="77777777" w:rsidR="00E47C63" w:rsidRDefault="00F0080D">
            <w:r>
              <w:t>character varying</w:t>
            </w:r>
          </w:p>
        </w:tc>
        <w:tc>
          <w:tcPr>
            <w:tcW w:w="0" w:type="auto"/>
          </w:tcPr>
          <w:p w14:paraId="5644A58C" w14:textId="77777777" w:rsidR="00E47C63" w:rsidRDefault="00F0080D">
            <w:r>
              <w:t>Allergy Test</w:t>
            </w:r>
          </w:p>
        </w:tc>
        <w:tc>
          <w:tcPr>
            <w:tcW w:w="0" w:type="auto"/>
          </w:tcPr>
          <w:p w14:paraId="228FDFA0" w14:textId="77777777" w:rsidR="00E47C63" w:rsidRDefault="00E47C63"/>
        </w:tc>
      </w:tr>
      <w:tr w:rsidR="00E47C63" w14:paraId="10897C2C" w14:textId="77777777">
        <w:tc>
          <w:tcPr>
            <w:tcW w:w="0" w:type="auto"/>
          </w:tcPr>
          <w:p w14:paraId="28640B97" w14:textId="77777777" w:rsidR="00E47C63" w:rsidRDefault="00F0080D">
            <w:r>
              <w:t>lab_super_group</w:t>
            </w:r>
          </w:p>
        </w:tc>
        <w:tc>
          <w:tcPr>
            <w:tcW w:w="0" w:type="auto"/>
          </w:tcPr>
          <w:p w14:paraId="211D5641" w14:textId="77777777" w:rsidR="00E47C63" w:rsidRDefault="00F0080D">
            <w:r>
              <w:t>character varying</w:t>
            </w:r>
          </w:p>
        </w:tc>
        <w:tc>
          <w:tcPr>
            <w:tcW w:w="0" w:type="auto"/>
          </w:tcPr>
          <w:p w14:paraId="7D82D081" w14:textId="77777777" w:rsidR="00E47C63" w:rsidRDefault="00F0080D">
            <w:r>
              <w:t>General Test</w:t>
            </w:r>
          </w:p>
        </w:tc>
        <w:tc>
          <w:tcPr>
            <w:tcW w:w="0" w:type="auto"/>
          </w:tcPr>
          <w:p w14:paraId="1E85DD5A" w14:textId="77777777" w:rsidR="00E47C63" w:rsidRDefault="00E47C63"/>
        </w:tc>
      </w:tr>
      <w:tr w:rsidR="00E47C63" w14:paraId="797FE6FF" w14:textId="77777777">
        <w:tc>
          <w:tcPr>
            <w:tcW w:w="0" w:type="auto"/>
          </w:tcPr>
          <w:p w14:paraId="056D597D" w14:textId="77777777" w:rsidR="00E47C63" w:rsidRDefault="00F0080D">
            <w:r>
              <w:t>loinc_code</w:t>
            </w:r>
          </w:p>
        </w:tc>
        <w:tc>
          <w:tcPr>
            <w:tcW w:w="0" w:type="auto"/>
          </w:tcPr>
          <w:p w14:paraId="4F0EB80C" w14:textId="77777777" w:rsidR="00E47C63" w:rsidRDefault="00F0080D">
            <w:r>
              <w:t>character varying</w:t>
            </w:r>
          </w:p>
        </w:tc>
        <w:tc>
          <w:tcPr>
            <w:tcW w:w="0" w:type="auto"/>
          </w:tcPr>
          <w:p w14:paraId="02B78193" w14:textId="77777777" w:rsidR="00E47C63" w:rsidRDefault="00E47C63"/>
        </w:tc>
        <w:tc>
          <w:tcPr>
            <w:tcW w:w="0" w:type="auto"/>
          </w:tcPr>
          <w:p w14:paraId="54F29661" w14:textId="77777777" w:rsidR="00E47C63" w:rsidRDefault="00E47C63"/>
        </w:tc>
      </w:tr>
      <w:tr w:rsidR="00E47C63" w14:paraId="1C12FBE1" w14:textId="77777777">
        <w:tc>
          <w:tcPr>
            <w:tcW w:w="0" w:type="auto"/>
          </w:tcPr>
          <w:p w14:paraId="3ACDBAB9" w14:textId="77777777" w:rsidR="00E47C63" w:rsidRDefault="00F0080D">
            <w:r>
              <w:t>loinc_ind</w:t>
            </w:r>
          </w:p>
        </w:tc>
        <w:tc>
          <w:tcPr>
            <w:tcW w:w="0" w:type="auto"/>
          </w:tcPr>
          <w:p w14:paraId="01812F3E" w14:textId="77777777" w:rsidR="00E47C63" w:rsidRDefault="00F0080D">
            <w:r>
              <w:t>character varying</w:t>
            </w:r>
          </w:p>
        </w:tc>
        <w:tc>
          <w:tcPr>
            <w:tcW w:w="0" w:type="auto"/>
          </w:tcPr>
          <w:p w14:paraId="53FDFD71" w14:textId="77777777" w:rsidR="00E47C63" w:rsidRDefault="00E47C63"/>
        </w:tc>
        <w:tc>
          <w:tcPr>
            <w:tcW w:w="0" w:type="auto"/>
          </w:tcPr>
          <w:p w14:paraId="51F0C06D" w14:textId="77777777" w:rsidR="00E47C63" w:rsidRDefault="00E47C63"/>
        </w:tc>
      </w:tr>
      <w:tr w:rsidR="00E47C63" w14:paraId="63294229" w14:textId="77777777">
        <w:tc>
          <w:tcPr>
            <w:tcW w:w="0" w:type="auto"/>
          </w:tcPr>
          <w:p w14:paraId="1F5597E5" w14:textId="77777777" w:rsidR="00E47C63" w:rsidRDefault="00F0080D">
            <w:r>
              <w:t>loinc_long</w:t>
            </w:r>
          </w:p>
        </w:tc>
        <w:tc>
          <w:tcPr>
            <w:tcW w:w="0" w:type="auto"/>
          </w:tcPr>
          <w:p w14:paraId="31B0E5AA" w14:textId="77777777" w:rsidR="00E47C63" w:rsidRDefault="00F0080D">
            <w:r>
              <w:t>character varying</w:t>
            </w:r>
          </w:p>
        </w:tc>
        <w:tc>
          <w:tcPr>
            <w:tcW w:w="0" w:type="auto"/>
          </w:tcPr>
          <w:p w14:paraId="6A676A72" w14:textId="77777777" w:rsidR="00E47C63" w:rsidRDefault="00E47C63"/>
        </w:tc>
        <w:tc>
          <w:tcPr>
            <w:tcW w:w="0" w:type="auto"/>
          </w:tcPr>
          <w:p w14:paraId="1C6B8064" w14:textId="77777777" w:rsidR="00E47C63" w:rsidRDefault="00E47C63"/>
        </w:tc>
      </w:tr>
      <w:tr w:rsidR="00E47C63" w14:paraId="7F7A86CA" w14:textId="77777777">
        <w:tc>
          <w:tcPr>
            <w:tcW w:w="0" w:type="auto"/>
          </w:tcPr>
          <w:p w14:paraId="40DC03D3" w14:textId="77777777" w:rsidR="00E47C63" w:rsidRDefault="00F0080D">
            <w:r>
              <w:t>loinc_short</w:t>
            </w:r>
          </w:p>
        </w:tc>
        <w:tc>
          <w:tcPr>
            <w:tcW w:w="0" w:type="auto"/>
          </w:tcPr>
          <w:p w14:paraId="538B82D4" w14:textId="77777777" w:rsidR="00E47C63" w:rsidRDefault="00F0080D">
            <w:r>
              <w:t>character varying</w:t>
            </w:r>
          </w:p>
        </w:tc>
        <w:tc>
          <w:tcPr>
            <w:tcW w:w="0" w:type="auto"/>
          </w:tcPr>
          <w:p w14:paraId="2A26DC4E" w14:textId="77777777" w:rsidR="00E47C63" w:rsidRDefault="00E47C63"/>
        </w:tc>
        <w:tc>
          <w:tcPr>
            <w:tcW w:w="0" w:type="auto"/>
          </w:tcPr>
          <w:p w14:paraId="2FDE5548" w14:textId="77777777" w:rsidR="00E47C63" w:rsidRDefault="00E47C63"/>
        </w:tc>
      </w:tr>
    </w:tbl>
    <w:p w14:paraId="1A91F935" w14:textId="77777777" w:rsidR="00E47C63" w:rsidRDefault="00F0080D">
      <w:r>
        <w:rPr>
          <w:sz w:val="28"/>
        </w:rPr>
        <w:t>Table: hf_d_lab_result_type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935"/>
        <w:gridCol w:w="1570"/>
        <w:gridCol w:w="1489"/>
        <w:gridCol w:w="904"/>
      </w:tblGrid>
      <w:tr w:rsidR="00E47C63" w14:paraId="6B179B3F" w14:textId="77777777">
        <w:tc>
          <w:tcPr>
            <w:tcW w:w="0" w:type="auto"/>
            <w:shd w:val="clear" w:color="auto" w:fill="AAAAFF"/>
          </w:tcPr>
          <w:p w14:paraId="6D12299D" w14:textId="77777777" w:rsidR="00E47C63" w:rsidRDefault="00F0080D">
            <w:r>
              <w:t>Field</w:t>
            </w:r>
          </w:p>
        </w:tc>
        <w:tc>
          <w:tcPr>
            <w:tcW w:w="0" w:type="auto"/>
            <w:shd w:val="clear" w:color="auto" w:fill="AAAAFF"/>
          </w:tcPr>
          <w:p w14:paraId="6CD35130" w14:textId="77777777" w:rsidR="00E47C63" w:rsidRDefault="00F0080D">
            <w:r>
              <w:t>Type</w:t>
            </w:r>
          </w:p>
        </w:tc>
        <w:tc>
          <w:tcPr>
            <w:tcW w:w="0" w:type="auto"/>
            <w:shd w:val="clear" w:color="auto" w:fill="AAAAFF"/>
          </w:tcPr>
          <w:p w14:paraId="01DE80AC" w14:textId="77777777" w:rsidR="00E47C63" w:rsidRDefault="00F0080D">
            <w:r>
              <w:t>Most freq. value</w:t>
            </w:r>
          </w:p>
        </w:tc>
        <w:tc>
          <w:tcPr>
            <w:tcW w:w="0" w:type="auto"/>
            <w:shd w:val="clear" w:color="auto" w:fill="AAAAFF"/>
          </w:tcPr>
          <w:p w14:paraId="4FFAFF0E" w14:textId="77777777" w:rsidR="00E47C63" w:rsidRDefault="00F0080D">
            <w:r>
              <w:t>Comment</w:t>
            </w:r>
          </w:p>
        </w:tc>
      </w:tr>
      <w:tr w:rsidR="00E47C63" w14:paraId="6FA661CB" w14:textId="77777777">
        <w:tc>
          <w:tcPr>
            <w:tcW w:w="0" w:type="auto"/>
          </w:tcPr>
          <w:p w14:paraId="03ABA498" w14:textId="77777777" w:rsidR="00E47C63" w:rsidRDefault="00F0080D">
            <w:r>
              <w:t>lab_result_type_id</w:t>
            </w:r>
          </w:p>
        </w:tc>
        <w:tc>
          <w:tcPr>
            <w:tcW w:w="0" w:type="auto"/>
          </w:tcPr>
          <w:p w14:paraId="6AD6137D" w14:textId="77777777" w:rsidR="00E47C63" w:rsidRDefault="00F0080D">
            <w:r>
              <w:t>smallint</w:t>
            </w:r>
          </w:p>
        </w:tc>
        <w:tc>
          <w:tcPr>
            <w:tcW w:w="0" w:type="auto"/>
          </w:tcPr>
          <w:p w14:paraId="31B68C0F" w14:textId="77777777" w:rsidR="00E47C63" w:rsidRDefault="00F0080D">
            <w:r>
              <w:t>List truncated...</w:t>
            </w:r>
          </w:p>
        </w:tc>
        <w:tc>
          <w:tcPr>
            <w:tcW w:w="0" w:type="auto"/>
          </w:tcPr>
          <w:p w14:paraId="4327F9C9" w14:textId="77777777" w:rsidR="00E47C63" w:rsidRDefault="00E47C63"/>
        </w:tc>
      </w:tr>
      <w:tr w:rsidR="00E47C63" w14:paraId="75A175F0" w14:textId="77777777">
        <w:tc>
          <w:tcPr>
            <w:tcW w:w="0" w:type="auto"/>
          </w:tcPr>
          <w:p w14:paraId="5D02976A" w14:textId="77777777" w:rsidR="00E47C63" w:rsidRDefault="00F0080D">
            <w:r>
              <w:t>lab_result_type_desc</w:t>
            </w:r>
          </w:p>
        </w:tc>
        <w:tc>
          <w:tcPr>
            <w:tcW w:w="0" w:type="auto"/>
          </w:tcPr>
          <w:p w14:paraId="4777A249" w14:textId="77777777" w:rsidR="00E47C63" w:rsidRDefault="00F0080D">
            <w:r>
              <w:t>character varying</w:t>
            </w:r>
          </w:p>
        </w:tc>
        <w:tc>
          <w:tcPr>
            <w:tcW w:w="0" w:type="auto"/>
          </w:tcPr>
          <w:p w14:paraId="5399B01F" w14:textId="77777777" w:rsidR="00E47C63" w:rsidRDefault="00F0080D">
            <w:r>
              <w:t>List truncated...</w:t>
            </w:r>
          </w:p>
        </w:tc>
        <w:tc>
          <w:tcPr>
            <w:tcW w:w="0" w:type="auto"/>
          </w:tcPr>
          <w:p w14:paraId="4A067ACA" w14:textId="77777777" w:rsidR="00E47C63" w:rsidRDefault="00E47C63"/>
        </w:tc>
      </w:tr>
    </w:tbl>
    <w:p w14:paraId="4E36813B" w14:textId="77777777" w:rsidR="00E47C63" w:rsidRDefault="00F0080D">
      <w:r>
        <w:rPr>
          <w:sz w:val="28"/>
        </w:rPr>
        <w:t>Table: hf_d_manufacturer</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205"/>
        <w:gridCol w:w="1570"/>
        <w:gridCol w:w="1489"/>
        <w:gridCol w:w="904"/>
      </w:tblGrid>
      <w:tr w:rsidR="00E47C63" w14:paraId="63EE87E9" w14:textId="77777777">
        <w:tc>
          <w:tcPr>
            <w:tcW w:w="0" w:type="auto"/>
            <w:shd w:val="clear" w:color="auto" w:fill="AAAAFF"/>
          </w:tcPr>
          <w:p w14:paraId="1C0896D1" w14:textId="77777777" w:rsidR="00E47C63" w:rsidRDefault="00F0080D">
            <w:r>
              <w:t>Field</w:t>
            </w:r>
          </w:p>
        </w:tc>
        <w:tc>
          <w:tcPr>
            <w:tcW w:w="0" w:type="auto"/>
            <w:shd w:val="clear" w:color="auto" w:fill="AAAAFF"/>
          </w:tcPr>
          <w:p w14:paraId="108E965D" w14:textId="77777777" w:rsidR="00E47C63" w:rsidRDefault="00F0080D">
            <w:r>
              <w:t>Type</w:t>
            </w:r>
          </w:p>
        </w:tc>
        <w:tc>
          <w:tcPr>
            <w:tcW w:w="0" w:type="auto"/>
            <w:shd w:val="clear" w:color="auto" w:fill="AAAAFF"/>
          </w:tcPr>
          <w:p w14:paraId="492B175F" w14:textId="77777777" w:rsidR="00E47C63" w:rsidRDefault="00F0080D">
            <w:r>
              <w:t>Most freq. value</w:t>
            </w:r>
          </w:p>
        </w:tc>
        <w:tc>
          <w:tcPr>
            <w:tcW w:w="0" w:type="auto"/>
            <w:shd w:val="clear" w:color="auto" w:fill="AAAAFF"/>
          </w:tcPr>
          <w:p w14:paraId="152C6A16" w14:textId="77777777" w:rsidR="00E47C63" w:rsidRDefault="00F0080D">
            <w:r>
              <w:t>Comment</w:t>
            </w:r>
          </w:p>
        </w:tc>
      </w:tr>
      <w:tr w:rsidR="00E47C63" w14:paraId="52286B0D" w14:textId="77777777">
        <w:tc>
          <w:tcPr>
            <w:tcW w:w="0" w:type="auto"/>
          </w:tcPr>
          <w:p w14:paraId="50E0DF25" w14:textId="77777777" w:rsidR="00E47C63" w:rsidRDefault="00F0080D">
            <w:r>
              <w:t>manufacturer_id</w:t>
            </w:r>
          </w:p>
        </w:tc>
        <w:tc>
          <w:tcPr>
            <w:tcW w:w="0" w:type="auto"/>
          </w:tcPr>
          <w:p w14:paraId="5DDD5EB0" w14:textId="77777777" w:rsidR="00E47C63" w:rsidRDefault="00F0080D">
            <w:r>
              <w:t>smallint</w:t>
            </w:r>
          </w:p>
        </w:tc>
        <w:tc>
          <w:tcPr>
            <w:tcW w:w="0" w:type="auto"/>
          </w:tcPr>
          <w:p w14:paraId="10867463" w14:textId="77777777" w:rsidR="00E47C63" w:rsidRDefault="00F0080D">
            <w:r>
              <w:t>List truncated...</w:t>
            </w:r>
          </w:p>
        </w:tc>
        <w:tc>
          <w:tcPr>
            <w:tcW w:w="0" w:type="auto"/>
          </w:tcPr>
          <w:p w14:paraId="112BA367" w14:textId="77777777" w:rsidR="00E47C63" w:rsidRDefault="00E47C63"/>
        </w:tc>
      </w:tr>
      <w:tr w:rsidR="00E47C63" w14:paraId="6D68075D" w14:textId="77777777">
        <w:tc>
          <w:tcPr>
            <w:tcW w:w="0" w:type="auto"/>
          </w:tcPr>
          <w:p w14:paraId="739FBA3F" w14:textId="77777777" w:rsidR="00E47C63" w:rsidRDefault="00F0080D">
            <w:r>
              <w:t>manufacturer_name</w:t>
            </w:r>
          </w:p>
        </w:tc>
        <w:tc>
          <w:tcPr>
            <w:tcW w:w="0" w:type="auto"/>
          </w:tcPr>
          <w:p w14:paraId="51B8EBA3" w14:textId="77777777" w:rsidR="00E47C63" w:rsidRDefault="00F0080D">
            <w:r>
              <w:t>character varying</w:t>
            </w:r>
          </w:p>
        </w:tc>
        <w:tc>
          <w:tcPr>
            <w:tcW w:w="0" w:type="auto"/>
          </w:tcPr>
          <w:p w14:paraId="3E34A3A8" w14:textId="77777777" w:rsidR="00E47C63" w:rsidRDefault="00F0080D">
            <w:r>
              <w:t>List truncated...</w:t>
            </w:r>
          </w:p>
        </w:tc>
        <w:tc>
          <w:tcPr>
            <w:tcW w:w="0" w:type="auto"/>
          </w:tcPr>
          <w:p w14:paraId="04773CE6" w14:textId="77777777" w:rsidR="00E47C63" w:rsidRDefault="00E47C63"/>
        </w:tc>
      </w:tr>
      <w:tr w:rsidR="00E47C63" w14:paraId="168A8118" w14:textId="77777777">
        <w:tc>
          <w:tcPr>
            <w:tcW w:w="0" w:type="auto"/>
          </w:tcPr>
          <w:p w14:paraId="4AEF6362" w14:textId="77777777" w:rsidR="00E47C63" w:rsidRDefault="00F0080D">
            <w:r>
              <w:t>manufacturer_alt_name</w:t>
            </w:r>
          </w:p>
        </w:tc>
        <w:tc>
          <w:tcPr>
            <w:tcW w:w="0" w:type="auto"/>
          </w:tcPr>
          <w:p w14:paraId="5CC49651" w14:textId="77777777" w:rsidR="00E47C63" w:rsidRDefault="00F0080D">
            <w:r>
              <w:t>character varying</w:t>
            </w:r>
          </w:p>
        </w:tc>
        <w:tc>
          <w:tcPr>
            <w:tcW w:w="0" w:type="auto"/>
          </w:tcPr>
          <w:p w14:paraId="7CC79AF5" w14:textId="77777777" w:rsidR="00E47C63" w:rsidRDefault="00E47C63"/>
        </w:tc>
        <w:tc>
          <w:tcPr>
            <w:tcW w:w="0" w:type="auto"/>
          </w:tcPr>
          <w:p w14:paraId="10909AAC" w14:textId="77777777" w:rsidR="00E47C63" w:rsidRDefault="00E47C63"/>
        </w:tc>
      </w:tr>
    </w:tbl>
    <w:p w14:paraId="5A872991" w14:textId="77777777" w:rsidR="00E47C63" w:rsidRDefault="00F0080D">
      <w:r>
        <w:rPr>
          <w:sz w:val="28"/>
        </w:rPr>
        <w:t>Table: hf_d_med_order_status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189"/>
        <w:gridCol w:w="1570"/>
        <w:gridCol w:w="1489"/>
        <w:gridCol w:w="904"/>
      </w:tblGrid>
      <w:tr w:rsidR="00E47C63" w14:paraId="0AB91ED4" w14:textId="77777777">
        <w:tc>
          <w:tcPr>
            <w:tcW w:w="0" w:type="auto"/>
            <w:shd w:val="clear" w:color="auto" w:fill="AAAAFF"/>
          </w:tcPr>
          <w:p w14:paraId="0E529431" w14:textId="77777777" w:rsidR="00E47C63" w:rsidRDefault="00F0080D">
            <w:r>
              <w:t>Field</w:t>
            </w:r>
          </w:p>
        </w:tc>
        <w:tc>
          <w:tcPr>
            <w:tcW w:w="0" w:type="auto"/>
            <w:shd w:val="clear" w:color="auto" w:fill="AAAAFF"/>
          </w:tcPr>
          <w:p w14:paraId="110BE097" w14:textId="77777777" w:rsidR="00E47C63" w:rsidRDefault="00F0080D">
            <w:r>
              <w:t>Type</w:t>
            </w:r>
          </w:p>
        </w:tc>
        <w:tc>
          <w:tcPr>
            <w:tcW w:w="0" w:type="auto"/>
            <w:shd w:val="clear" w:color="auto" w:fill="AAAAFF"/>
          </w:tcPr>
          <w:p w14:paraId="0FB3AA98" w14:textId="77777777" w:rsidR="00E47C63" w:rsidRDefault="00F0080D">
            <w:r>
              <w:t>Most freq. value</w:t>
            </w:r>
          </w:p>
        </w:tc>
        <w:tc>
          <w:tcPr>
            <w:tcW w:w="0" w:type="auto"/>
            <w:shd w:val="clear" w:color="auto" w:fill="AAAAFF"/>
          </w:tcPr>
          <w:p w14:paraId="7AA4435C" w14:textId="77777777" w:rsidR="00E47C63" w:rsidRDefault="00F0080D">
            <w:r>
              <w:t>Comment</w:t>
            </w:r>
          </w:p>
        </w:tc>
      </w:tr>
      <w:tr w:rsidR="00E47C63" w14:paraId="250C0E87" w14:textId="77777777">
        <w:tc>
          <w:tcPr>
            <w:tcW w:w="0" w:type="auto"/>
          </w:tcPr>
          <w:p w14:paraId="7AE06EF9" w14:textId="77777777" w:rsidR="00E47C63" w:rsidRDefault="00F0080D">
            <w:r>
              <w:t>med_order_status_id</w:t>
            </w:r>
          </w:p>
        </w:tc>
        <w:tc>
          <w:tcPr>
            <w:tcW w:w="0" w:type="auto"/>
          </w:tcPr>
          <w:p w14:paraId="0F0E3CFF" w14:textId="77777777" w:rsidR="00E47C63" w:rsidRDefault="00F0080D">
            <w:r>
              <w:t>double precision</w:t>
            </w:r>
          </w:p>
        </w:tc>
        <w:tc>
          <w:tcPr>
            <w:tcW w:w="0" w:type="auto"/>
          </w:tcPr>
          <w:p w14:paraId="3046C3E7" w14:textId="77777777" w:rsidR="00E47C63" w:rsidRDefault="00F0080D">
            <w:r>
              <w:t>List truncated...</w:t>
            </w:r>
          </w:p>
        </w:tc>
        <w:tc>
          <w:tcPr>
            <w:tcW w:w="0" w:type="auto"/>
          </w:tcPr>
          <w:p w14:paraId="25D6306A" w14:textId="77777777" w:rsidR="00E47C63" w:rsidRDefault="00E47C63"/>
        </w:tc>
      </w:tr>
      <w:tr w:rsidR="00E47C63" w14:paraId="48B45AA3" w14:textId="77777777">
        <w:tc>
          <w:tcPr>
            <w:tcW w:w="0" w:type="auto"/>
          </w:tcPr>
          <w:p w14:paraId="5A961779" w14:textId="77777777" w:rsidR="00E47C63" w:rsidRDefault="00F0080D">
            <w:r>
              <w:t>med_order_status_desc</w:t>
            </w:r>
          </w:p>
        </w:tc>
        <w:tc>
          <w:tcPr>
            <w:tcW w:w="0" w:type="auto"/>
          </w:tcPr>
          <w:p w14:paraId="4B0F7345" w14:textId="77777777" w:rsidR="00E47C63" w:rsidRDefault="00F0080D">
            <w:r>
              <w:t>character varying</w:t>
            </w:r>
          </w:p>
        </w:tc>
        <w:tc>
          <w:tcPr>
            <w:tcW w:w="0" w:type="auto"/>
          </w:tcPr>
          <w:p w14:paraId="2AC5F0A4" w14:textId="77777777" w:rsidR="00E47C63" w:rsidRDefault="00F0080D">
            <w:r>
              <w:t>List truncated...</w:t>
            </w:r>
          </w:p>
        </w:tc>
        <w:tc>
          <w:tcPr>
            <w:tcW w:w="0" w:type="auto"/>
          </w:tcPr>
          <w:p w14:paraId="06AD7D80" w14:textId="77777777" w:rsidR="00E47C63" w:rsidRDefault="00E47C63"/>
        </w:tc>
      </w:tr>
    </w:tbl>
    <w:p w14:paraId="4A05EF76" w14:textId="77777777" w:rsidR="00E47C63" w:rsidRDefault="00F0080D">
      <w:r>
        <w:rPr>
          <w:sz w:val="28"/>
        </w:rPr>
        <w:t>Table: hf_d_med_product</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37"/>
        <w:gridCol w:w="1570"/>
        <w:gridCol w:w="1667"/>
        <w:gridCol w:w="904"/>
      </w:tblGrid>
      <w:tr w:rsidR="00E47C63" w14:paraId="6A2C5AF0" w14:textId="77777777">
        <w:tc>
          <w:tcPr>
            <w:tcW w:w="0" w:type="auto"/>
            <w:shd w:val="clear" w:color="auto" w:fill="AAAAFF"/>
          </w:tcPr>
          <w:p w14:paraId="60C0704F" w14:textId="77777777" w:rsidR="00E47C63" w:rsidRDefault="00F0080D">
            <w:r>
              <w:t>Field</w:t>
            </w:r>
          </w:p>
        </w:tc>
        <w:tc>
          <w:tcPr>
            <w:tcW w:w="0" w:type="auto"/>
            <w:shd w:val="clear" w:color="auto" w:fill="AAAAFF"/>
          </w:tcPr>
          <w:p w14:paraId="51A17CDC" w14:textId="77777777" w:rsidR="00E47C63" w:rsidRDefault="00F0080D">
            <w:r>
              <w:t>Type</w:t>
            </w:r>
          </w:p>
        </w:tc>
        <w:tc>
          <w:tcPr>
            <w:tcW w:w="0" w:type="auto"/>
            <w:shd w:val="clear" w:color="auto" w:fill="AAAAFF"/>
          </w:tcPr>
          <w:p w14:paraId="3B3FEEEC" w14:textId="77777777" w:rsidR="00E47C63" w:rsidRDefault="00F0080D">
            <w:r>
              <w:t>Most freq. value</w:t>
            </w:r>
          </w:p>
        </w:tc>
        <w:tc>
          <w:tcPr>
            <w:tcW w:w="0" w:type="auto"/>
            <w:shd w:val="clear" w:color="auto" w:fill="AAAAFF"/>
          </w:tcPr>
          <w:p w14:paraId="1EBD95E6" w14:textId="77777777" w:rsidR="00E47C63" w:rsidRDefault="00F0080D">
            <w:r>
              <w:t>Comment</w:t>
            </w:r>
          </w:p>
        </w:tc>
      </w:tr>
      <w:tr w:rsidR="00E47C63" w14:paraId="2D22464C" w14:textId="77777777">
        <w:tc>
          <w:tcPr>
            <w:tcW w:w="0" w:type="auto"/>
          </w:tcPr>
          <w:p w14:paraId="42A9A6D8" w14:textId="77777777" w:rsidR="00E47C63" w:rsidRDefault="00F0080D">
            <w:r>
              <w:t>med_product_id</w:t>
            </w:r>
          </w:p>
        </w:tc>
        <w:tc>
          <w:tcPr>
            <w:tcW w:w="0" w:type="auto"/>
          </w:tcPr>
          <w:p w14:paraId="01727767" w14:textId="77777777" w:rsidR="00E47C63" w:rsidRDefault="00F0080D">
            <w:r>
              <w:t>smallint</w:t>
            </w:r>
          </w:p>
        </w:tc>
        <w:tc>
          <w:tcPr>
            <w:tcW w:w="0" w:type="auto"/>
          </w:tcPr>
          <w:p w14:paraId="1F5B501C" w14:textId="77777777" w:rsidR="00E47C63" w:rsidRDefault="00F0080D">
            <w:r>
              <w:t>List truncated...</w:t>
            </w:r>
          </w:p>
        </w:tc>
        <w:tc>
          <w:tcPr>
            <w:tcW w:w="0" w:type="auto"/>
          </w:tcPr>
          <w:p w14:paraId="0D1D03AA" w14:textId="77777777" w:rsidR="00E47C63" w:rsidRDefault="00E47C63"/>
        </w:tc>
      </w:tr>
      <w:tr w:rsidR="00E47C63" w14:paraId="33F6D06A" w14:textId="77777777">
        <w:tc>
          <w:tcPr>
            <w:tcW w:w="0" w:type="auto"/>
          </w:tcPr>
          <w:p w14:paraId="16EF8FEA" w14:textId="77777777" w:rsidR="00E47C63" w:rsidRDefault="00F0080D">
            <w:r>
              <w:t>drug_code</w:t>
            </w:r>
          </w:p>
        </w:tc>
        <w:tc>
          <w:tcPr>
            <w:tcW w:w="0" w:type="auto"/>
          </w:tcPr>
          <w:p w14:paraId="7F70CBF9" w14:textId="77777777" w:rsidR="00E47C63" w:rsidRDefault="00F0080D">
            <w:r>
              <w:t>character varying</w:t>
            </w:r>
          </w:p>
        </w:tc>
        <w:tc>
          <w:tcPr>
            <w:tcW w:w="0" w:type="auto"/>
          </w:tcPr>
          <w:p w14:paraId="254E0E5A" w14:textId="77777777" w:rsidR="00E47C63" w:rsidRDefault="00F0080D">
            <w:r>
              <w:t>d03770</w:t>
            </w:r>
          </w:p>
        </w:tc>
        <w:tc>
          <w:tcPr>
            <w:tcW w:w="0" w:type="auto"/>
          </w:tcPr>
          <w:p w14:paraId="3E894A5E" w14:textId="77777777" w:rsidR="00E47C63" w:rsidRDefault="00E47C63"/>
        </w:tc>
      </w:tr>
      <w:tr w:rsidR="00E47C63" w14:paraId="41A78B10" w14:textId="77777777">
        <w:tc>
          <w:tcPr>
            <w:tcW w:w="0" w:type="auto"/>
          </w:tcPr>
          <w:p w14:paraId="1EA64B4D" w14:textId="77777777" w:rsidR="00E47C63" w:rsidRDefault="00F0080D">
            <w:r>
              <w:t>drug_mnemonic_code</w:t>
            </w:r>
          </w:p>
        </w:tc>
        <w:tc>
          <w:tcPr>
            <w:tcW w:w="0" w:type="auto"/>
          </w:tcPr>
          <w:p w14:paraId="6CA385D0" w14:textId="77777777" w:rsidR="00E47C63" w:rsidRDefault="00F0080D">
            <w:r>
              <w:t>character varying</w:t>
            </w:r>
          </w:p>
        </w:tc>
        <w:tc>
          <w:tcPr>
            <w:tcW w:w="0" w:type="auto"/>
          </w:tcPr>
          <w:p w14:paraId="58516948" w14:textId="77777777" w:rsidR="00E47C63" w:rsidRDefault="00F0080D">
            <w:r>
              <w:t>List truncated...</w:t>
            </w:r>
          </w:p>
        </w:tc>
        <w:tc>
          <w:tcPr>
            <w:tcW w:w="0" w:type="auto"/>
          </w:tcPr>
          <w:p w14:paraId="4640DE93" w14:textId="77777777" w:rsidR="00E47C63" w:rsidRDefault="00E47C63"/>
        </w:tc>
      </w:tr>
      <w:tr w:rsidR="00E47C63" w14:paraId="434905A2" w14:textId="77777777">
        <w:tc>
          <w:tcPr>
            <w:tcW w:w="0" w:type="auto"/>
          </w:tcPr>
          <w:p w14:paraId="538EC099" w14:textId="77777777" w:rsidR="00E47C63" w:rsidRDefault="00F0080D">
            <w:r>
              <w:t>drug_desc</w:t>
            </w:r>
          </w:p>
        </w:tc>
        <w:tc>
          <w:tcPr>
            <w:tcW w:w="0" w:type="auto"/>
          </w:tcPr>
          <w:p w14:paraId="267F9AFB" w14:textId="77777777" w:rsidR="00E47C63" w:rsidRDefault="00F0080D">
            <w:r>
              <w:t>character varying</w:t>
            </w:r>
          </w:p>
        </w:tc>
        <w:tc>
          <w:tcPr>
            <w:tcW w:w="0" w:type="auto"/>
          </w:tcPr>
          <w:p w14:paraId="08694A28" w14:textId="77777777" w:rsidR="00E47C63" w:rsidRDefault="00F0080D">
            <w:r>
              <w:t>emollients, topical</w:t>
            </w:r>
          </w:p>
        </w:tc>
        <w:tc>
          <w:tcPr>
            <w:tcW w:w="0" w:type="auto"/>
          </w:tcPr>
          <w:p w14:paraId="4A4E9222" w14:textId="77777777" w:rsidR="00E47C63" w:rsidRDefault="00E47C63"/>
        </w:tc>
      </w:tr>
      <w:tr w:rsidR="00E47C63" w14:paraId="3DCA1865" w14:textId="77777777">
        <w:tc>
          <w:tcPr>
            <w:tcW w:w="0" w:type="auto"/>
          </w:tcPr>
          <w:p w14:paraId="6369E52D" w14:textId="77777777" w:rsidR="00E47C63" w:rsidRDefault="00F0080D">
            <w:r>
              <w:t>drug_mnemonic_desc</w:t>
            </w:r>
          </w:p>
        </w:tc>
        <w:tc>
          <w:tcPr>
            <w:tcW w:w="0" w:type="auto"/>
          </w:tcPr>
          <w:p w14:paraId="7089DA91" w14:textId="77777777" w:rsidR="00E47C63" w:rsidRDefault="00F0080D">
            <w:r>
              <w:t>character varying</w:t>
            </w:r>
          </w:p>
        </w:tc>
        <w:tc>
          <w:tcPr>
            <w:tcW w:w="0" w:type="auto"/>
          </w:tcPr>
          <w:p w14:paraId="7392EA1A" w14:textId="77777777" w:rsidR="00E47C63" w:rsidRDefault="00F0080D">
            <w:r>
              <w:t>List truncated...</w:t>
            </w:r>
          </w:p>
        </w:tc>
        <w:tc>
          <w:tcPr>
            <w:tcW w:w="0" w:type="auto"/>
          </w:tcPr>
          <w:p w14:paraId="662BEA58" w14:textId="77777777" w:rsidR="00E47C63" w:rsidRDefault="00E47C63"/>
        </w:tc>
      </w:tr>
    </w:tbl>
    <w:p w14:paraId="0D16C026" w14:textId="77777777" w:rsidR="00E47C63" w:rsidRDefault="00F0080D">
      <w:r>
        <w:rPr>
          <w:sz w:val="28"/>
        </w:rPr>
        <w:t>Table: hf_d_med_reason</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654"/>
        <w:gridCol w:w="1570"/>
        <w:gridCol w:w="1489"/>
        <w:gridCol w:w="904"/>
      </w:tblGrid>
      <w:tr w:rsidR="00E47C63" w14:paraId="3A52595B" w14:textId="77777777">
        <w:tc>
          <w:tcPr>
            <w:tcW w:w="0" w:type="auto"/>
            <w:shd w:val="clear" w:color="auto" w:fill="AAAAFF"/>
          </w:tcPr>
          <w:p w14:paraId="3CD62308" w14:textId="77777777" w:rsidR="00E47C63" w:rsidRDefault="00F0080D">
            <w:r>
              <w:lastRenderedPageBreak/>
              <w:t>Field</w:t>
            </w:r>
          </w:p>
        </w:tc>
        <w:tc>
          <w:tcPr>
            <w:tcW w:w="0" w:type="auto"/>
            <w:shd w:val="clear" w:color="auto" w:fill="AAAAFF"/>
          </w:tcPr>
          <w:p w14:paraId="7E0AD0B4" w14:textId="77777777" w:rsidR="00E47C63" w:rsidRDefault="00F0080D">
            <w:r>
              <w:t>Type</w:t>
            </w:r>
          </w:p>
        </w:tc>
        <w:tc>
          <w:tcPr>
            <w:tcW w:w="0" w:type="auto"/>
            <w:shd w:val="clear" w:color="auto" w:fill="AAAAFF"/>
          </w:tcPr>
          <w:p w14:paraId="7FF591AE" w14:textId="77777777" w:rsidR="00E47C63" w:rsidRDefault="00F0080D">
            <w:r>
              <w:t>Most freq. value</w:t>
            </w:r>
          </w:p>
        </w:tc>
        <w:tc>
          <w:tcPr>
            <w:tcW w:w="0" w:type="auto"/>
            <w:shd w:val="clear" w:color="auto" w:fill="AAAAFF"/>
          </w:tcPr>
          <w:p w14:paraId="0AE2D000" w14:textId="77777777" w:rsidR="00E47C63" w:rsidRDefault="00F0080D">
            <w:r>
              <w:t>Comment</w:t>
            </w:r>
          </w:p>
        </w:tc>
      </w:tr>
      <w:tr w:rsidR="00E47C63" w14:paraId="30A255A2" w14:textId="77777777">
        <w:tc>
          <w:tcPr>
            <w:tcW w:w="0" w:type="auto"/>
          </w:tcPr>
          <w:p w14:paraId="043ACB3C" w14:textId="77777777" w:rsidR="00E47C63" w:rsidRDefault="00F0080D">
            <w:r>
              <w:t>med_reason_id</w:t>
            </w:r>
          </w:p>
        </w:tc>
        <w:tc>
          <w:tcPr>
            <w:tcW w:w="0" w:type="auto"/>
          </w:tcPr>
          <w:p w14:paraId="5E9361BC" w14:textId="77777777" w:rsidR="00E47C63" w:rsidRDefault="00F0080D">
            <w:r>
              <w:t>smallint</w:t>
            </w:r>
          </w:p>
        </w:tc>
        <w:tc>
          <w:tcPr>
            <w:tcW w:w="0" w:type="auto"/>
          </w:tcPr>
          <w:p w14:paraId="57195831" w14:textId="77777777" w:rsidR="00E47C63" w:rsidRDefault="00F0080D">
            <w:r>
              <w:t>List truncated...</w:t>
            </w:r>
          </w:p>
        </w:tc>
        <w:tc>
          <w:tcPr>
            <w:tcW w:w="0" w:type="auto"/>
          </w:tcPr>
          <w:p w14:paraId="0259230D" w14:textId="77777777" w:rsidR="00E47C63" w:rsidRDefault="00E47C63"/>
        </w:tc>
      </w:tr>
      <w:tr w:rsidR="00E47C63" w14:paraId="4FF379EB" w14:textId="77777777">
        <w:tc>
          <w:tcPr>
            <w:tcW w:w="0" w:type="auto"/>
          </w:tcPr>
          <w:p w14:paraId="5EBBEC43" w14:textId="77777777" w:rsidR="00E47C63" w:rsidRDefault="00F0080D">
            <w:r>
              <w:t>med_reason_desc</w:t>
            </w:r>
          </w:p>
        </w:tc>
        <w:tc>
          <w:tcPr>
            <w:tcW w:w="0" w:type="auto"/>
          </w:tcPr>
          <w:p w14:paraId="6A63B0F6" w14:textId="77777777" w:rsidR="00E47C63" w:rsidRDefault="00F0080D">
            <w:r>
              <w:t>character varying</w:t>
            </w:r>
          </w:p>
        </w:tc>
        <w:tc>
          <w:tcPr>
            <w:tcW w:w="0" w:type="auto"/>
          </w:tcPr>
          <w:p w14:paraId="0D88B96B" w14:textId="77777777" w:rsidR="00E47C63" w:rsidRDefault="00F0080D">
            <w:r>
              <w:t>List truncated...</w:t>
            </w:r>
          </w:p>
        </w:tc>
        <w:tc>
          <w:tcPr>
            <w:tcW w:w="0" w:type="auto"/>
          </w:tcPr>
          <w:p w14:paraId="513DEE80" w14:textId="77777777" w:rsidR="00E47C63" w:rsidRDefault="00E47C63"/>
        </w:tc>
      </w:tr>
    </w:tbl>
    <w:p w14:paraId="4A9908E8" w14:textId="77777777" w:rsidR="00E47C63" w:rsidRDefault="00F0080D">
      <w:r>
        <w:rPr>
          <w:sz w:val="28"/>
        </w:rPr>
        <w:t>Table: hf_d_medication</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703"/>
        <w:gridCol w:w="2675"/>
        <w:gridCol w:w="1489"/>
        <w:gridCol w:w="904"/>
      </w:tblGrid>
      <w:tr w:rsidR="00E47C63" w14:paraId="58F22F85" w14:textId="77777777">
        <w:tc>
          <w:tcPr>
            <w:tcW w:w="0" w:type="auto"/>
            <w:shd w:val="clear" w:color="auto" w:fill="AAAAFF"/>
          </w:tcPr>
          <w:p w14:paraId="6BF792A2" w14:textId="77777777" w:rsidR="00E47C63" w:rsidRDefault="00F0080D">
            <w:r>
              <w:t>Field</w:t>
            </w:r>
          </w:p>
        </w:tc>
        <w:tc>
          <w:tcPr>
            <w:tcW w:w="0" w:type="auto"/>
            <w:shd w:val="clear" w:color="auto" w:fill="AAAAFF"/>
          </w:tcPr>
          <w:p w14:paraId="13C12F57" w14:textId="77777777" w:rsidR="00E47C63" w:rsidRDefault="00F0080D">
            <w:r>
              <w:t>Type</w:t>
            </w:r>
          </w:p>
        </w:tc>
        <w:tc>
          <w:tcPr>
            <w:tcW w:w="0" w:type="auto"/>
            <w:shd w:val="clear" w:color="auto" w:fill="AAAAFF"/>
          </w:tcPr>
          <w:p w14:paraId="7541D207" w14:textId="77777777" w:rsidR="00E47C63" w:rsidRDefault="00F0080D">
            <w:r>
              <w:t>Most freq. value</w:t>
            </w:r>
          </w:p>
        </w:tc>
        <w:tc>
          <w:tcPr>
            <w:tcW w:w="0" w:type="auto"/>
            <w:shd w:val="clear" w:color="auto" w:fill="AAAAFF"/>
          </w:tcPr>
          <w:p w14:paraId="792343EF" w14:textId="77777777" w:rsidR="00E47C63" w:rsidRDefault="00F0080D">
            <w:r>
              <w:t>Comment</w:t>
            </w:r>
          </w:p>
        </w:tc>
      </w:tr>
      <w:tr w:rsidR="00E47C63" w14:paraId="5545217F" w14:textId="77777777">
        <w:tc>
          <w:tcPr>
            <w:tcW w:w="0" w:type="auto"/>
          </w:tcPr>
          <w:p w14:paraId="5E15D95B" w14:textId="77777777" w:rsidR="00E47C63" w:rsidRDefault="00F0080D">
            <w:r>
              <w:t>medication_id</w:t>
            </w:r>
          </w:p>
        </w:tc>
        <w:tc>
          <w:tcPr>
            <w:tcW w:w="0" w:type="auto"/>
          </w:tcPr>
          <w:p w14:paraId="07406250" w14:textId="77777777" w:rsidR="00E47C63" w:rsidRDefault="00F0080D">
            <w:r>
              <w:t>integer</w:t>
            </w:r>
          </w:p>
        </w:tc>
        <w:tc>
          <w:tcPr>
            <w:tcW w:w="0" w:type="auto"/>
          </w:tcPr>
          <w:p w14:paraId="4C0839E7" w14:textId="77777777" w:rsidR="00E47C63" w:rsidRDefault="00F0080D">
            <w:r>
              <w:t>List truncated...</w:t>
            </w:r>
          </w:p>
        </w:tc>
        <w:tc>
          <w:tcPr>
            <w:tcW w:w="0" w:type="auto"/>
          </w:tcPr>
          <w:p w14:paraId="72A23E83" w14:textId="77777777" w:rsidR="00E47C63" w:rsidRDefault="00E47C63"/>
        </w:tc>
      </w:tr>
      <w:tr w:rsidR="00E47C63" w14:paraId="73A7C32A" w14:textId="77777777">
        <w:tc>
          <w:tcPr>
            <w:tcW w:w="0" w:type="auto"/>
          </w:tcPr>
          <w:p w14:paraId="5822F35B" w14:textId="77777777" w:rsidR="00E47C63" w:rsidRDefault="00F0080D">
            <w:r>
              <w:t>ndc_code</w:t>
            </w:r>
          </w:p>
        </w:tc>
        <w:tc>
          <w:tcPr>
            <w:tcW w:w="0" w:type="auto"/>
          </w:tcPr>
          <w:p w14:paraId="4FDECB51" w14:textId="77777777" w:rsidR="00E47C63" w:rsidRDefault="00F0080D">
            <w:r>
              <w:t>double precision</w:t>
            </w:r>
          </w:p>
        </w:tc>
        <w:tc>
          <w:tcPr>
            <w:tcW w:w="0" w:type="auto"/>
          </w:tcPr>
          <w:p w14:paraId="312AB36D" w14:textId="77777777" w:rsidR="00E47C63" w:rsidRDefault="00F0080D">
            <w:r>
              <w:t>List truncated...</w:t>
            </w:r>
          </w:p>
        </w:tc>
        <w:tc>
          <w:tcPr>
            <w:tcW w:w="0" w:type="auto"/>
          </w:tcPr>
          <w:p w14:paraId="4E321DA3" w14:textId="77777777" w:rsidR="00E47C63" w:rsidRDefault="00E47C63"/>
        </w:tc>
      </w:tr>
      <w:tr w:rsidR="00E47C63" w14:paraId="05EF4635" w14:textId="77777777">
        <w:tc>
          <w:tcPr>
            <w:tcW w:w="0" w:type="auto"/>
          </w:tcPr>
          <w:p w14:paraId="05F71101" w14:textId="77777777" w:rsidR="00E47C63" w:rsidRDefault="00F0080D">
            <w:r>
              <w:t>brand_name</w:t>
            </w:r>
          </w:p>
        </w:tc>
        <w:tc>
          <w:tcPr>
            <w:tcW w:w="0" w:type="auto"/>
          </w:tcPr>
          <w:p w14:paraId="725418D2" w14:textId="77777777" w:rsidR="00E47C63" w:rsidRDefault="00F0080D">
            <w:r>
              <w:t>character varying</w:t>
            </w:r>
          </w:p>
        </w:tc>
        <w:tc>
          <w:tcPr>
            <w:tcW w:w="0" w:type="auto"/>
          </w:tcPr>
          <w:p w14:paraId="1F4918BE" w14:textId="77777777" w:rsidR="00E47C63" w:rsidRDefault="00F0080D">
            <w:r>
              <w:t>Ibuprofen</w:t>
            </w:r>
          </w:p>
        </w:tc>
        <w:tc>
          <w:tcPr>
            <w:tcW w:w="0" w:type="auto"/>
          </w:tcPr>
          <w:p w14:paraId="5246EC97" w14:textId="77777777" w:rsidR="00E47C63" w:rsidRDefault="00E47C63"/>
        </w:tc>
      </w:tr>
      <w:tr w:rsidR="00E47C63" w14:paraId="71A86993" w14:textId="77777777">
        <w:tc>
          <w:tcPr>
            <w:tcW w:w="0" w:type="auto"/>
          </w:tcPr>
          <w:p w14:paraId="47652191" w14:textId="77777777" w:rsidR="00E47C63" w:rsidRDefault="00F0080D">
            <w:r>
              <w:t>generic_name</w:t>
            </w:r>
          </w:p>
        </w:tc>
        <w:tc>
          <w:tcPr>
            <w:tcW w:w="0" w:type="auto"/>
          </w:tcPr>
          <w:p w14:paraId="0DC58801" w14:textId="77777777" w:rsidR="00E47C63" w:rsidRDefault="00F0080D">
            <w:r>
              <w:t>character varying</w:t>
            </w:r>
          </w:p>
        </w:tc>
        <w:tc>
          <w:tcPr>
            <w:tcW w:w="0" w:type="auto"/>
          </w:tcPr>
          <w:p w14:paraId="6DFF370C" w14:textId="77777777" w:rsidR="00E47C63" w:rsidRDefault="00F0080D">
            <w:r>
              <w:t>ibuprofen</w:t>
            </w:r>
          </w:p>
        </w:tc>
        <w:tc>
          <w:tcPr>
            <w:tcW w:w="0" w:type="auto"/>
          </w:tcPr>
          <w:p w14:paraId="72EFB966" w14:textId="77777777" w:rsidR="00E47C63" w:rsidRDefault="00E47C63"/>
        </w:tc>
      </w:tr>
      <w:tr w:rsidR="00E47C63" w14:paraId="619A5580" w14:textId="77777777">
        <w:tc>
          <w:tcPr>
            <w:tcW w:w="0" w:type="auto"/>
          </w:tcPr>
          <w:p w14:paraId="64E71F6A" w14:textId="77777777" w:rsidR="00E47C63" w:rsidRDefault="00F0080D">
            <w:r>
              <w:t>product_strength_description</w:t>
            </w:r>
          </w:p>
        </w:tc>
        <w:tc>
          <w:tcPr>
            <w:tcW w:w="0" w:type="auto"/>
          </w:tcPr>
          <w:p w14:paraId="11AD1ED2" w14:textId="77777777" w:rsidR="00E47C63" w:rsidRDefault="00F0080D">
            <w:r>
              <w:t>character varying</w:t>
            </w:r>
          </w:p>
        </w:tc>
        <w:tc>
          <w:tcPr>
            <w:tcW w:w="0" w:type="auto"/>
          </w:tcPr>
          <w:p w14:paraId="398414B0" w14:textId="77777777" w:rsidR="00E47C63" w:rsidRDefault="00E47C63"/>
        </w:tc>
        <w:tc>
          <w:tcPr>
            <w:tcW w:w="0" w:type="auto"/>
          </w:tcPr>
          <w:p w14:paraId="1B1A78D5" w14:textId="77777777" w:rsidR="00E47C63" w:rsidRDefault="00E47C63"/>
        </w:tc>
      </w:tr>
      <w:tr w:rsidR="00E47C63" w14:paraId="65314A6A" w14:textId="77777777">
        <w:tc>
          <w:tcPr>
            <w:tcW w:w="0" w:type="auto"/>
          </w:tcPr>
          <w:p w14:paraId="78CEEC55" w14:textId="77777777" w:rsidR="00E47C63" w:rsidRDefault="00F0080D">
            <w:r>
              <w:t>route_description</w:t>
            </w:r>
          </w:p>
        </w:tc>
        <w:tc>
          <w:tcPr>
            <w:tcW w:w="0" w:type="auto"/>
          </w:tcPr>
          <w:p w14:paraId="354D7B1B" w14:textId="77777777" w:rsidR="00E47C63" w:rsidRDefault="00F0080D">
            <w:r>
              <w:t>character varying</w:t>
            </w:r>
          </w:p>
        </w:tc>
        <w:tc>
          <w:tcPr>
            <w:tcW w:w="0" w:type="auto"/>
          </w:tcPr>
          <w:p w14:paraId="787888F5" w14:textId="77777777" w:rsidR="00E47C63" w:rsidRDefault="00F0080D">
            <w:r>
              <w:t>oral</w:t>
            </w:r>
          </w:p>
        </w:tc>
        <w:tc>
          <w:tcPr>
            <w:tcW w:w="0" w:type="auto"/>
          </w:tcPr>
          <w:p w14:paraId="432B0A27" w14:textId="77777777" w:rsidR="00E47C63" w:rsidRDefault="00E47C63"/>
        </w:tc>
      </w:tr>
      <w:tr w:rsidR="00E47C63" w14:paraId="2DF2BED5" w14:textId="77777777">
        <w:tc>
          <w:tcPr>
            <w:tcW w:w="0" w:type="auto"/>
          </w:tcPr>
          <w:p w14:paraId="2F00B2F4" w14:textId="77777777" w:rsidR="00E47C63" w:rsidRDefault="00F0080D">
            <w:r>
              <w:t>dose_form_description</w:t>
            </w:r>
          </w:p>
        </w:tc>
        <w:tc>
          <w:tcPr>
            <w:tcW w:w="0" w:type="auto"/>
          </w:tcPr>
          <w:p w14:paraId="48DE0A70" w14:textId="77777777" w:rsidR="00E47C63" w:rsidRDefault="00F0080D">
            <w:r>
              <w:t>character varying</w:t>
            </w:r>
          </w:p>
        </w:tc>
        <w:tc>
          <w:tcPr>
            <w:tcW w:w="0" w:type="auto"/>
          </w:tcPr>
          <w:p w14:paraId="094355B0" w14:textId="77777777" w:rsidR="00E47C63" w:rsidRDefault="00F0080D">
            <w:r>
              <w:t>tablet</w:t>
            </w:r>
          </w:p>
        </w:tc>
        <w:tc>
          <w:tcPr>
            <w:tcW w:w="0" w:type="auto"/>
          </w:tcPr>
          <w:p w14:paraId="773B0319" w14:textId="77777777" w:rsidR="00E47C63" w:rsidRDefault="00E47C63"/>
        </w:tc>
      </w:tr>
      <w:tr w:rsidR="00E47C63" w14:paraId="7361D39B" w14:textId="77777777">
        <w:tc>
          <w:tcPr>
            <w:tcW w:w="0" w:type="auto"/>
          </w:tcPr>
          <w:p w14:paraId="548FC8D2" w14:textId="77777777" w:rsidR="00E47C63" w:rsidRDefault="00F0080D">
            <w:r>
              <w:t>obsolete_dt_tm</w:t>
            </w:r>
          </w:p>
        </w:tc>
        <w:tc>
          <w:tcPr>
            <w:tcW w:w="0" w:type="auto"/>
          </w:tcPr>
          <w:p w14:paraId="2B17F928" w14:textId="77777777" w:rsidR="00E47C63" w:rsidRDefault="00F0080D">
            <w:r>
              <w:t>timestamp without time zone</w:t>
            </w:r>
          </w:p>
        </w:tc>
        <w:tc>
          <w:tcPr>
            <w:tcW w:w="0" w:type="auto"/>
          </w:tcPr>
          <w:p w14:paraId="51BE3757" w14:textId="77777777" w:rsidR="00E47C63" w:rsidRDefault="00E47C63"/>
        </w:tc>
        <w:tc>
          <w:tcPr>
            <w:tcW w:w="0" w:type="auto"/>
          </w:tcPr>
          <w:p w14:paraId="095DED36" w14:textId="77777777" w:rsidR="00E47C63" w:rsidRDefault="00E47C63"/>
        </w:tc>
      </w:tr>
    </w:tbl>
    <w:p w14:paraId="0AFFDAD9" w14:textId="77777777" w:rsidR="00E47C63" w:rsidRDefault="00F0080D">
      <w:r>
        <w:rPr>
          <w:sz w:val="28"/>
        </w:rPr>
        <w:t>Table: hf_d_mic_order_status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330"/>
        <w:gridCol w:w="1570"/>
        <w:gridCol w:w="1489"/>
        <w:gridCol w:w="904"/>
      </w:tblGrid>
      <w:tr w:rsidR="00E47C63" w14:paraId="619A5B58" w14:textId="77777777">
        <w:tc>
          <w:tcPr>
            <w:tcW w:w="0" w:type="auto"/>
            <w:shd w:val="clear" w:color="auto" w:fill="AAAAFF"/>
          </w:tcPr>
          <w:p w14:paraId="147B5BED" w14:textId="77777777" w:rsidR="00E47C63" w:rsidRDefault="00F0080D">
            <w:r>
              <w:t>Field</w:t>
            </w:r>
          </w:p>
        </w:tc>
        <w:tc>
          <w:tcPr>
            <w:tcW w:w="0" w:type="auto"/>
            <w:shd w:val="clear" w:color="auto" w:fill="AAAAFF"/>
          </w:tcPr>
          <w:p w14:paraId="5B824333" w14:textId="77777777" w:rsidR="00E47C63" w:rsidRDefault="00F0080D">
            <w:r>
              <w:t>Type</w:t>
            </w:r>
          </w:p>
        </w:tc>
        <w:tc>
          <w:tcPr>
            <w:tcW w:w="0" w:type="auto"/>
            <w:shd w:val="clear" w:color="auto" w:fill="AAAAFF"/>
          </w:tcPr>
          <w:p w14:paraId="2F58ECE5" w14:textId="77777777" w:rsidR="00E47C63" w:rsidRDefault="00F0080D">
            <w:r>
              <w:t>Most freq. value</w:t>
            </w:r>
          </w:p>
        </w:tc>
        <w:tc>
          <w:tcPr>
            <w:tcW w:w="0" w:type="auto"/>
            <w:shd w:val="clear" w:color="auto" w:fill="AAAAFF"/>
          </w:tcPr>
          <w:p w14:paraId="0184E037" w14:textId="77777777" w:rsidR="00E47C63" w:rsidRDefault="00F0080D">
            <w:r>
              <w:t>Comment</w:t>
            </w:r>
          </w:p>
        </w:tc>
      </w:tr>
      <w:tr w:rsidR="00E47C63" w14:paraId="49748CC7" w14:textId="77777777">
        <w:tc>
          <w:tcPr>
            <w:tcW w:w="0" w:type="auto"/>
          </w:tcPr>
          <w:p w14:paraId="79AF361A" w14:textId="77777777" w:rsidR="00E47C63" w:rsidRDefault="00F0080D">
            <w:r>
              <w:t>micro_order_status_id</w:t>
            </w:r>
          </w:p>
        </w:tc>
        <w:tc>
          <w:tcPr>
            <w:tcW w:w="0" w:type="auto"/>
          </w:tcPr>
          <w:p w14:paraId="51BB87C5" w14:textId="77777777" w:rsidR="00E47C63" w:rsidRDefault="00F0080D">
            <w:r>
              <w:t>smallint</w:t>
            </w:r>
          </w:p>
        </w:tc>
        <w:tc>
          <w:tcPr>
            <w:tcW w:w="0" w:type="auto"/>
          </w:tcPr>
          <w:p w14:paraId="22546204" w14:textId="77777777" w:rsidR="00E47C63" w:rsidRDefault="00F0080D">
            <w:r>
              <w:t>List truncated...</w:t>
            </w:r>
          </w:p>
        </w:tc>
        <w:tc>
          <w:tcPr>
            <w:tcW w:w="0" w:type="auto"/>
          </w:tcPr>
          <w:p w14:paraId="1A40F7F1" w14:textId="77777777" w:rsidR="00E47C63" w:rsidRDefault="00E47C63"/>
        </w:tc>
      </w:tr>
      <w:tr w:rsidR="00E47C63" w14:paraId="3CDD184B" w14:textId="77777777">
        <w:tc>
          <w:tcPr>
            <w:tcW w:w="0" w:type="auto"/>
          </w:tcPr>
          <w:p w14:paraId="174978ED" w14:textId="77777777" w:rsidR="00E47C63" w:rsidRDefault="00F0080D">
            <w:r>
              <w:t>micro_order_status_code</w:t>
            </w:r>
          </w:p>
        </w:tc>
        <w:tc>
          <w:tcPr>
            <w:tcW w:w="0" w:type="auto"/>
          </w:tcPr>
          <w:p w14:paraId="78B0CC46" w14:textId="77777777" w:rsidR="00E47C63" w:rsidRDefault="00F0080D">
            <w:r>
              <w:t>integer</w:t>
            </w:r>
          </w:p>
        </w:tc>
        <w:tc>
          <w:tcPr>
            <w:tcW w:w="0" w:type="auto"/>
          </w:tcPr>
          <w:p w14:paraId="319991C4" w14:textId="77777777" w:rsidR="00E47C63" w:rsidRDefault="00F0080D">
            <w:r>
              <w:t>List truncated...</w:t>
            </w:r>
          </w:p>
        </w:tc>
        <w:tc>
          <w:tcPr>
            <w:tcW w:w="0" w:type="auto"/>
          </w:tcPr>
          <w:p w14:paraId="6B79DB40" w14:textId="77777777" w:rsidR="00E47C63" w:rsidRDefault="00E47C63"/>
        </w:tc>
      </w:tr>
      <w:tr w:rsidR="00E47C63" w14:paraId="4EF2E7B0" w14:textId="77777777">
        <w:tc>
          <w:tcPr>
            <w:tcW w:w="0" w:type="auto"/>
          </w:tcPr>
          <w:p w14:paraId="08F9BA69" w14:textId="77777777" w:rsidR="00E47C63" w:rsidRDefault="00F0080D">
            <w:r>
              <w:t>micro_order_status_desc</w:t>
            </w:r>
          </w:p>
        </w:tc>
        <w:tc>
          <w:tcPr>
            <w:tcW w:w="0" w:type="auto"/>
          </w:tcPr>
          <w:p w14:paraId="6F70F45B" w14:textId="77777777" w:rsidR="00E47C63" w:rsidRDefault="00F0080D">
            <w:r>
              <w:t>character varying</w:t>
            </w:r>
          </w:p>
        </w:tc>
        <w:tc>
          <w:tcPr>
            <w:tcW w:w="0" w:type="auto"/>
          </w:tcPr>
          <w:p w14:paraId="5B5B3953" w14:textId="77777777" w:rsidR="00E47C63" w:rsidRDefault="00F0080D">
            <w:r>
              <w:t>List truncated...</w:t>
            </w:r>
          </w:p>
        </w:tc>
        <w:tc>
          <w:tcPr>
            <w:tcW w:w="0" w:type="auto"/>
          </w:tcPr>
          <w:p w14:paraId="55B2FF24" w14:textId="77777777" w:rsidR="00E47C63" w:rsidRDefault="00E47C63"/>
        </w:tc>
      </w:tr>
    </w:tbl>
    <w:p w14:paraId="57AF1C15" w14:textId="77777777" w:rsidR="00E47C63" w:rsidRDefault="00F0080D">
      <w:r>
        <w:rPr>
          <w:sz w:val="28"/>
        </w:rPr>
        <w:t>Table: hf_d_micro_result_type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206"/>
        <w:gridCol w:w="1570"/>
        <w:gridCol w:w="1489"/>
        <w:gridCol w:w="904"/>
      </w:tblGrid>
      <w:tr w:rsidR="00E47C63" w14:paraId="4FB53DFA" w14:textId="77777777">
        <w:tc>
          <w:tcPr>
            <w:tcW w:w="0" w:type="auto"/>
            <w:shd w:val="clear" w:color="auto" w:fill="AAAAFF"/>
          </w:tcPr>
          <w:p w14:paraId="73D546F7" w14:textId="77777777" w:rsidR="00E47C63" w:rsidRDefault="00F0080D">
            <w:r>
              <w:t>Field</w:t>
            </w:r>
          </w:p>
        </w:tc>
        <w:tc>
          <w:tcPr>
            <w:tcW w:w="0" w:type="auto"/>
            <w:shd w:val="clear" w:color="auto" w:fill="AAAAFF"/>
          </w:tcPr>
          <w:p w14:paraId="58105CCD" w14:textId="77777777" w:rsidR="00E47C63" w:rsidRDefault="00F0080D">
            <w:r>
              <w:t>Type</w:t>
            </w:r>
          </w:p>
        </w:tc>
        <w:tc>
          <w:tcPr>
            <w:tcW w:w="0" w:type="auto"/>
            <w:shd w:val="clear" w:color="auto" w:fill="AAAAFF"/>
          </w:tcPr>
          <w:p w14:paraId="06C5140B" w14:textId="77777777" w:rsidR="00E47C63" w:rsidRDefault="00F0080D">
            <w:r>
              <w:t>Most freq. value</w:t>
            </w:r>
          </w:p>
        </w:tc>
        <w:tc>
          <w:tcPr>
            <w:tcW w:w="0" w:type="auto"/>
            <w:shd w:val="clear" w:color="auto" w:fill="AAAAFF"/>
          </w:tcPr>
          <w:p w14:paraId="519EAF3B" w14:textId="77777777" w:rsidR="00E47C63" w:rsidRDefault="00F0080D">
            <w:r>
              <w:t>Comment</w:t>
            </w:r>
          </w:p>
        </w:tc>
      </w:tr>
      <w:tr w:rsidR="00E47C63" w14:paraId="209C0790" w14:textId="77777777">
        <w:tc>
          <w:tcPr>
            <w:tcW w:w="0" w:type="auto"/>
          </w:tcPr>
          <w:p w14:paraId="77178DF6" w14:textId="77777777" w:rsidR="00E47C63" w:rsidRDefault="00F0080D">
            <w:r>
              <w:t>micro_result_type_id</w:t>
            </w:r>
          </w:p>
        </w:tc>
        <w:tc>
          <w:tcPr>
            <w:tcW w:w="0" w:type="auto"/>
          </w:tcPr>
          <w:p w14:paraId="5DAE1705" w14:textId="77777777" w:rsidR="00E47C63" w:rsidRDefault="00F0080D">
            <w:r>
              <w:t>smallint</w:t>
            </w:r>
          </w:p>
        </w:tc>
        <w:tc>
          <w:tcPr>
            <w:tcW w:w="0" w:type="auto"/>
          </w:tcPr>
          <w:p w14:paraId="7AB5F002" w14:textId="77777777" w:rsidR="00E47C63" w:rsidRDefault="00F0080D">
            <w:r>
              <w:t>List truncated...</w:t>
            </w:r>
          </w:p>
        </w:tc>
        <w:tc>
          <w:tcPr>
            <w:tcW w:w="0" w:type="auto"/>
          </w:tcPr>
          <w:p w14:paraId="30C56AB9" w14:textId="77777777" w:rsidR="00E47C63" w:rsidRDefault="00E47C63"/>
        </w:tc>
      </w:tr>
      <w:tr w:rsidR="00E47C63" w14:paraId="1F9135F5" w14:textId="77777777">
        <w:tc>
          <w:tcPr>
            <w:tcW w:w="0" w:type="auto"/>
          </w:tcPr>
          <w:p w14:paraId="1CDAD650" w14:textId="77777777" w:rsidR="00E47C63" w:rsidRDefault="00F0080D">
            <w:r>
              <w:t>test_type</w:t>
            </w:r>
          </w:p>
        </w:tc>
        <w:tc>
          <w:tcPr>
            <w:tcW w:w="0" w:type="auto"/>
          </w:tcPr>
          <w:p w14:paraId="125C7AFB" w14:textId="77777777" w:rsidR="00E47C63" w:rsidRDefault="00F0080D">
            <w:r>
              <w:t>character varying</w:t>
            </w:r>
          </w:p>
        </w:tc>
        <w:tc>
          <w:tcPr>
            <w:tcW w:w="0" w:type="auto"/>
          </w:tcPr>
          <w:p w14:paraId="00E6A057" w14:textId="77777777" w:rsidR="00E47C63" w:rsidRDefault="00F0080D">
            <w:r>
              <w:t>Microbiology</w:t>
            </w:r>
          </w:p>
        </w:tc>
        <w:tc>
          <w:tcPr>
            <w:tcW w:w="0" w:type="auto"/>
          </w:tcPr>
          <w:p w14:paraId="2AA1E314" w14:textId="77777777" w:rsidR="00E47C63" w:rsidRDefault="00E47C63"/>
        </w:tc>
      </w:tr>
      <w:tr w:rsidR="00E47C63" w14:paraId="611A4EBA" w14:textId="77777777">
        <w:tc>
          <w:tcPr>
            <w:tcW w:w="0" w:type="auto"/>
          </w:tcPr>
          <w:p w14:paraId="20CFC61E" w14:textId="77777777" w:rsidR="00E47C63" w:rsidRDefault="00F0080D">
            <w:r>
              <w:t>micro_result_type_code</w:t>
            </w:r>
          </w:p>
        </w:tc>
        <w:tc>
          <w:tcPr>
            <w:tcW w:w="0" w:type="auto"/>
          </w:tcPr>
          <w:p w14:paraId="5DF04161" w14:textId="77777777" w:rsidR="00E47C63" w:rsidRDefault="00F0080D">
            <w:r>
              <w:t>integer</w:t>
            </w:r>
          </w:p>
        </w:tc>
        <w:tc>
          <w:tcPr>
            <w:tcW w:w="0" w:type="auto"/>
          </w:tcPr>
          <w:p w14:paraId="65090B94" w14:textId="77777777" w:rsidR="00E47C63" w:rsidRDefault="00F0080D">
            <w:r>
              <w:t>List truncated...</w:t>
            </w:r>
          </w:p>
        </w:tc>
        <w:tc>
          <w:tcPr>
            <w:tcW w:w="0" w:type="auto"/>
          </w:tcPr>
          <w:p w14:paraId="270E0D20" w14:textId="77777777" w:rsidR="00E47C63" w:rsidRDefault="00E47C63"/>
        </w:tc>
      </w:tr>
      <w:tr w:rsidR="00E47C63" w14:paraId="2823EAD2" w14:textId="77777777">
        <w:tc>
          <w:tcPr>
            <w:tcW w:w="0" w:type="auto"/>
          </w:tcPr>
          <w:p w14:paraId="494B280F" w14:textId="77777777" w:rsidR="00E47C63" w:rsidRDefault="00F0080D">
            <w:r>
              <w:t>micro_result_type_desc</w:t>
            </w:r>
          </w:p>
        </w:tc>
        <w:tc>
          <w:tcPr>
            <w:tcW w:w="0" w:type="auto"/>
          </w:tcPr>
          <w:p w14:paraId="634CB644" w14:textId="77777777" w:rsidR="00E47C63" w:rsidRDefault="00F0080D">
            <w:r>
              <w:t>character varying</w:t>
            </w:r>
          </w:p>
        </w:tc>
        <w:tc>
          <w:tcPr>
            <w:tcW w:w="0" w:type="auto"/>
          </w:tcPr>
          <w:p w14:paraId="10F94159" w14:textId="77777777" w:rsidR="00E47C63" w:rsidRDefault="00F0080D">
            <w:r>
              <w:t>List truncated...</w:t>
            </w:r>
          </w:p>
        </w:tc>
        <w:tc>
          <w:tcPr>
            <w:tcW w:w="0" w:type="auto"/>
          </w:tcPr>
          <w:p w14:paraId="454CA35C" w14:textId="77777777" w:rsidR="00E47C63" w:rsidRDefault="00E47C63"/>
        </w:tc>
      </w:tr>
    </w:tbl>
    <w:p w14:paraId="04F4516F" w14:textId="77777777" w:rsidR="00E47C63" w:rsidRDefault="00F0080D">
      <w:r>
        <w:rPr>
          <w:sz w:val="28"/>
        </w:rPr>
        <w:t>Table: hf_d_normalcy</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367"/>
        <w:gridCol w:w="1570"/>
        <w:gridCol w:w="1489"/>
        <w:gridCol w:w="904"/>
      </w:tblGrid>
      <w:tr w:rsidR="00E47C63" w14:paraId="4262AAEC" w14:textId="77777777">
        <w:tc>
          <w:tcPr>
            <w:tcW w:w="0" w:type="auto"/>
            <w:shd w:val="clear" w:color="auto" w:fill="AAAAFF"/>
          </w:tcPr>
          <w:p w14:paraId="2BE4CC51" w14:textId="77777777" w:rsidR="00E47C63" w:rsidRDefault="00F0080D">
            <w:r>
              <w:t>Field</w:t>
            </w:r>
          </w:p>
        </w:tc>
        <w:tc>
          <w:tcPr>
            <w:tcW w:w="0" w:type="auto"/>
            <w:shd w:val="clear" w:color="auto" w:fill="AAAAFF"/>
          </w:tcPr>
          <w:p w14:paraId="037F13B9" w14:textId="77777777" w:rsidR="00E47C63" w:rsidRDefault="00F0080D">
            <w:r>
              <w:t>Type</w:t>
            </w:r>
          </w:p>
        </w:tc>
        <w:tc>
          <w:tcPr>
            <w:tcW w:w="0" w:type="auto"/>
            <w:shd w:val="clear" w:color="auto" w:fill="AAAAFF"/>
          </w:tcPr>
          <w:p w14:paraId="3D2460F2" w14:textId="77777777" w:rsidR="00E47C63" w:rsidRDefault="00F0080D">
            <w:r>
              <w:t>Most freq. value</w:t>
            </w:r>
          </w:p>
        </w:tc>
        <w:tc>
          <w:tcPr>
            <w:tcW w:w="0" w:type="auto"/>
            <w:shd w:val="clear" w:color="auto" w:fill="AAAAFF"/>
          </w:tcPr>
          <w:p w14:paraId="37A7FB5B" w14:textId="77777777" w:rsidR="00E47C63" w:rsidRDefault="00F0080D">
            <w:r>
              <w:t>Comment</w:t>
            </w:r>
          </w:p>
        </w:tc>
      </w:tr>
      <w:tr w:rsidR="00E47C63" w14:paraId="58177B05" w14:textId="77777777">
        <w:tc>
          <w:tcPr>
            <w:tcW w:w="0" w:type="auto"/>
          </w:tcPr>
          <w:p w14:paraId="5E4409E8" w14:textId="77777777" w:rsidR="00E47C63" w:rsidRDefault="00F0080D">
            <w:r>
              <w:t>normalcy_id</w:t>
            </w:r>
          </w:p>
        </w:tc>
        <w:tc>
          <w:tcPr>
            <w:tcW w:w="0" w:type="auto"/>
          </w:tcPr>
          <w:p w14:paraId="733CF1E1" w14:textId="77777777" w:rsidR="00E47C63" w:rsidRDefault="00F0080D">
            <w:r>
              <w:t>smallint</w:t>
            </w:r>
          </w:p>
        </w:tc>
        <w:tc>
          <w:tcPr>
            <w:tcW w:w="0" w:type="auto"/>
          </w:tcPr>
          <w:p w14:paraId="04183476" w14:textId="77777777" w:rsidR="00E47C63" w:rsidRDefault="00F0080D">
            <w:r>
              <w:t>List truncated...</w:t>
            </w:r>
          </w:p>
        </w:tc>
        <w:tc>
          <w:tcPr>
            <w:tcW w:w="0" w:type="auto"/>
          </w:tcPr>
          <w:p w14:paraId="2FA13FC0" w14:textId="77777777" w:rsidR="00E47C63" w:rsidRDefault="00E47C63"/>
        </w:tc>
      </w:tr>
      <w:tr w:rsidR="00E47C63" w14:paraId="3850593F" w14:textId="77777777">
        <w:tc>
          <w:tcPr>
            <w:tcW w:w="0" w:type="auto"/>
          </w:tcPr>
          <w:p w14:paraId="17D75998" w14:textId="77777777" w:rsidR="00E47C63" w:rsidRDefault="00F0080D">
            <w:r>
              <w:t>normalcy_desc</w:t>
            </w:r>
          </w:p>
        </w:tc>
        <w:tc>
          <w:tcPr>
            <w:tcW w:w="0" w:type="auto"/>
          </w:tcPr>
          <w:p w14:paraId="3B94C97A" w14:textId="77777777" w:rsidR="00E47C63" w:rsidRDefault="00F0080D">
            <w:r>
              <w:t>character varying</w:t>
            </w:r>
          </w:p>
        </w:tc>
        <w:tc>
          <w:tcPr>
            <w:tcW w:w="0" w:type="auto"/>
          </w:tcPr>
          <w:p w14:paraId="56021C12" w14:textId="77777777" w:rsidR="00E47C63" w:rsidRDefault="00F0080D">
            <w:r>
              <w:t>List truncated...</w:t>
            </w:r>
          </w:p>
        </w:tc>
        <w:tc>
          <w:tcPr>
            <w:tcW w:w="0" w:type="auto"/>
          </w:tcPr>
          <w:p w14:paraId="29FBB4B5" w14:textId="77777777" w:rsidR="00E47C63" w:rsidRDefault="00E47C63"/>
        </w:tc>
      </w:tr>
    </w:tbl>
    <w:p w14:paraId="7D7CA963" w14:textId="77777777" w:rsidR="00E47C63" w:rsidRDefault="00F0080D">
      <w:r>
        <w:rPr>
          <w:sz w:val="28"/>
        </w:rPr>
        <w:lastRenderedPageBreak/>
        <w:t>Table: hf_d_normalcy_method</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182"/>
        <w:gridCol w:w="1570"/>
        <w:gridCol w:w="1489"/>
        <w:gridCol w:w="904"/>
      </w:tblGrid>
      <w:tr w:rsidR="00E47C63" w14:paraId="58487355" w14:textId="77777777">
        <w:tc>
          <w:tcPr>
            <w:tcW w:w="0" w:type="auto"/>
            <w:shd w:val="clear" w:color="auto" w:fill="AAAAFF"/>
          </w:tcPr>
          <w:p w14:paraId="327B438F" w14:textId="77777777" w:rsidR="00E47C63" w:rsidRDefault="00F0080D">
            <w:r>
              <w:t>Field</w:t>
            </w:r>
          </w:p>
        </w:tc>
        <w:tc>
          <w:tcPr>
            <w:tcW w:w="0" w:type="auto"/>
            <w:shd w:val="clear" w:color="auto" w:fill="AAAAFF"/>
          </w:tcPr>
          <w:p w14:paraId="3DDBA3E2" w14:textId="77777777" w:rsidR="00E47C63" w:rsidRDefault="00F0080D">
            <w:r>
              <w:t>Type</w:t>
            </w:r>
          </w:p>
        </w:tc>
        <w:tc>
          <w:tcPr>
            <w:tcW w:w="0" w:type="auto"/>
            <w:shd w:val="clear" w:color="auto" w:fill="AAAAFF"/>
          </w:tcPr>
          <w:p w14:paraId="2E2AF443" w14:textId="77777777" w:rsidR="00E47C63" w:rsidRDefault="00F0080D">
            <w:r>
              <w:t>Most freq. value</w:t>
            </w:r>
          </w:p>
        </w:tc>
        <w:tc>
          <w:tcPr>
            <w:tcW w:w="0" w:type="auto"/>
            <w:shd w:val="clear" w:color="auto" w:fill="AAAAFF"/>
          </w:tcPr>
          <w:p w14:paraId="40E97C0A" w14:textId="77777777" w:rsidR="00E47C63" w:rsidRDefault="00F0080D">
            <w:r>
              <w:t>Comment</w:t>
            </w:r>
          </w:p>
        </w:tc>
      </w:tr>
      <w:tr w:rsidR="00E47C63" w14:paraId="2297EF80" w14:textId="77777777">
        <w:tc>
          <w:tcPr>
            <w:tcW w:w="0" w:type="auto"/>
          </w:tcPr>
          <w:p w14:paraId="6E7D6CB3" w14:textId="77777777" w:rsidR="00E47C63" w:rsidRDefault="00F0080D">
            <w:r>
              <w:t>normalcy_method_id</w:t>
            </w:r>
          </w:p>
        </w:tc>
        <w:tc>
          <w:tcPr>
            <w:tcW w:w="0" w:type="auto"/>
          </w:tcPr>
          <w:p w14:paraId="5CC013A6" w14:textId="77777777" w:rsidR="00E47C63" w:rsidRDefault="00F0080D">
            <w:r>
              <w:t>smallint</w:t>
            </w:r>
          </w:p>
        </w:tc>
        <w:tc>
          <w:tcPr>
            <w:tcW w:w="0" w:type="auto"/>
          </w:tcPr>
          <w:p w14:paraId="4FBEB4A0" w14:textId="77777777" w:rsidR="00E47C63" w:rsidRDefault="00F0080D">
            <w:r>
              <w:t>List truncated...</w:t>
            </w:r>
          </w:p>
        </w:tc>
        <w:tc>
          <w:tcPr>
            <w:tcW w:w="0" w:type="auto"/>
          </w:tcPr>
          <w:p w14:paraId="6224387D" w14:textId="77777777" w:rsidR="00E47C63" w:rsidRDefault="00E47C63"/>
        </w:tc>
      </w:tr>
      <w:tr w:rsidR="00E47C63" w14:paraId="73B97072" w14:textId="77777777">
        <w:tc>
          <w:tcPr>
            <w:tcW w:w="0" w:type="auto"/>
          </w:tcPr>
          <w:p w14:paraId="39CBBE0B" w14:textId="77777777" w:rsidR="00E47C63" w:rsidRDefault="00F0080D">
            <w:r>
              <w:t>normalcy_method_desc</w:t>
            </w:r>
          </w:p>
        </w:tc>
        <w:tc>
          <w:tcPr>
            <w:tcW w:w="0" w:type="auto"/>
          </w:tcPr>
          <w:p w14:paraId="58467CD8" w14:textId="77777777" w:rsidR="00E47C63" w:rsidRDefault="00F0080D">
            <w:r>
              <w:t>character varying</w:t>
            </w:r>
          </w:p>
        </w:tc>
        <w:tc>
          <w:tcPr>
            <w:tcW w:w="0" w:type="auto"/>
          </w:tcPr>
          <w:p w14:paraId="233043EF" w14:textId="77777777" w:rsidR="00E47C63" w:rsidRDefault="00F0080D">
            <w:r>
              <w:t>List truncated...</w:t>
            </w:r>
          </w:p>
        </w:tc>
        <w:tc>
          <w:tcPr>
            <w:tcW w:w="0" w:type="auto"/>
          </w:tcPr>
          <w:p w14:paraId="0DAAFD05" w14:textId="77777777" w:rsidR="00E47C63" w:rsidRDefault="00E47C63"/>
        </w:tc>
      </w:tr>
    </w:tbl>
    <w:p w14:paraId="2C1BB821" w14:textId="77777777" w:rsidR="00E47C63" w:rsidRDefault="00F0080D">
      <w:r>
        <w:rPr>
          <w:sz w:val="28"/>
        </w:rPr>
        <w:t>Table: hf_d_order_stop_type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37"/>
        <w:gridCol w:w="1570"/>
        <w:gridCol w:w="1489"/>
        <w:gridCol w:w="904"/>
      </w:tblGrid>
      <w:tr w:rsidR="00E47C63" w14:paraId="26529C5C" w14:textId="77777777">
        <w:tc>
          <w:tcPr>
            <w:tcW w:w="0" w:type="auto"/>
            <w:shd w:val="clear" w:color="auto" w:fill="AAAAFF"/>
          </w:tcPr>
          <w:p w14:paraId="3E73A76D" w14:textId="77777777" w:rsidR="00E47C63" w:rsidRDefault="00F0080D">
            <w:r>
              <w:t>Field</w:t>
            </w:r>
          </w:p>
        </w:tc>
        <w:tc>
          <w:tcPr>
            <w:tcW w:w="0" w:type="auto"/>
            <w:shd w:val="clear" w:color="auto" w:fill="AAAAFF"/>
          </w:tcPr>
          <w:p w14:paraId="75EAC77A" w14:textId="77777777" w:rsidR="00E47C63" w:rsidRDefault="00F0080D">
            <w:r>
              <w:t>Type</w:t>
            </w:r>
          </w:p>
        </w:tc>
        <w:tc>
          <w:tcPr>
            <w:tcW w:w="0" w:type="auto"/>
            <w:shd w:val="clear" w:color="auto" w:fill="AAAAFF"/>
          </w:tcPr>
          <w:p w14:paraId="4AF38D14" w14:textId="77777777" w:rsidR="00E47C63" w:rsidRDefault="00F0080D">
            <w:r>
              <w:t>Most freq. value</w:t>
            </w:r>
          </w:p>
        </w:tc>
        <w:tc>
          <w:tcPr>
            <w:tcW w:w="0" w:type="auto"/>
            <w:shd w:val="clear" w:color="auto" w:fill="AAAAFF"/>
          </w:tcPr>
          <w:p w14:paraId="7C78188C" w14:textId="77777777" w:rsidR="00E47C63" w:rsidRDefault="00F0080D">
            <w:r>
              <w:t>Comment</w:t>
            </w:r>
          </w:p>
        </w:tc>
      </w:tr>
      <w:tr w:rsidR="00E47C63" w14:paraId="27424A2B" w14:textId="77777777">
        <w:tc>
          <w:tcPr>
            <w:tcW w:w="0" w:type="auto"/>
          </w:tcPr>
          <w:p w14:paraId="4A4545AB" w14:textId="77777777" w:rsidR="00E47C63" w:rsidRDefault="00F0080D">
            <w:r>
              <w:t>order_stop_type_id</w:t>
            </w:r>
          </w:p>
        </w:tc>
        <w:tc>
          <w:tcPr>
            <w:tcW w:w="0" w:type="auto"/>
          </w:tcPr>
          <w:p w14:paraId="5E8E9F90" w14:textId="77777777" w:rsidR="00E47C63" w:rsidRDefault="00F0080D">
            <w:r>
              <w:t>smallint</w:t>
            </w:r>
          </w:p>
        </w:tc>
        <w:tc>
          <w:tcPr>
            <w:tcW w:w="0" w:type="auto"/>
          </w:tcPr>
          <w:p w14:paraId="208C4D7A" w14:textId="77777777" w:rsidR="00E47C63" w:rsidRDefault="00F0080D">
            <w:r>
              <w:t>List truncated...</w:t>
            </w:r>
          </w:p>
        </w:tc>
        <w:tc>
          <w:tcPr>
            <w:tcW w:w="0" w:type="auto"/>
          </w:tcPr>
          <w:p w14:paraId="418505F4" w14:textId="77777777" w:rsidR="00E47C63" w:rsidRDefault="00E47C63"/>
        </w:tc>
      </w:tr>
      <w:tr w:rsidR="00E47C63" w14:paraId="70409389" w14:textId="77777777">
        <w:tc>
          <w:tcPr>
            <w:tcW w:w="0" w:type="auto"/>
          </w:tcPr>
          <w:p w14:paraId="35241602" w14:textId="77777777" w:rsidR="00E47C63" w:rsidRDefault="00F0080D">
            <w:r>
              <w:t>order_stop_type_desc</w:t>
            </w:r>
          </w:p>
        </w:tc>
        <w:tc>
          <w:tcPr>
            <w:tcW w:w="0" w:type="auto"/>
          </w:tcPr>
          <w:p w14:paraId="446D2205" w14:textId="77777777" w:rsidR="00E47C63" w:rsidRDefault="00F0080D">
            <w:r>
              <w:t>character varying</w:t>
            </w:r>
          </w:p>
        </w:tc>
        <w:tc>
          <w:tcPr>
            <w:tcW w:w="0" w:type="auto"/>
          </w:tcPr>
          <w:p w14:paraId="29BEE4BF" w14:textId="77777777" w:rsidR="00E47C63" w:rsidRDefault="00F0080D">
            <w:r>
              <w:t>List truncated...</w:t>
            </w:r>
          </w:p>
        </w:tc>
        <w:tc>
          <w:tcPr>
            <w:tcW w:w="0" w:type="auto"/>
          </w:tcPr>
          <w:p w14:paraId="1B5A3F71" w14:textId="77777777" w:rsidR="00E47C63" w:rsidRDefault="00E47C63"/>
        </w:tc>
      </w:tr>
    </w:tbl>
    <w:p w14:paraId="7868E587" w14:textId="77777777" w:rsidR="00E47C63" w:rsidRDefault="00F0080D">
      <w:r>
        <w:rPr>
          <w:sz w:val="28"/>
        </w:rPr>
        <w:t>Table: hf_d_order_type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537"/>
        <w:gridCol w:w="1570"/>
        <w:gridCol w:w="1489"/>
        <w:gridCol w:w="904"/>
      </w:tblGrid>
      <w:tr w:rsidR="00E47C63" w14:paraId="621CB0C6" w14:textId="77777777">
        <w:tc>
          <w:tcPr>
            <w:tcW w:w="0" w:type="auto"/>
            <w:shd w:val="clear" w:color="auto" w:fill="AAAAFF"/>
          </w:tcPr>
          <w:p w14:paraId="6B3A687F" w14:textId="77777777" w:rsidR="00E47C63" w:rsidRDefault="00F0080D">
            <w:r>
              <w:t>Field</w:t>
            </w:r>
          </w:p>
        </w:tc>
        <w:tc>
          <w:tcPr>
            <w:tcW w:w="0" w:type="auto"/>
            <w:shd w:val="clear" w:color="auto" w:fill="AAAAFF"/>
          </w:tcPr>
          <w:p w14:paraId="3AC7C51A" w14:textId="77777777" w:rsidR="00E47C63" w:rsidRDefault="00F0080D">
            <w:r>
              <w:t>Type</w:t>
            </w:r>
          </w:p>
        </w:tc>
        <w:tc>
          <w:tcPr>
            <w:tcW w:w="0" w:type="auto"/>
            <w:shd w:val="clear" w:color="auto" w:fill="AAAAFF"/>
          </w:tcPr>
          <w:p w14:paraId="1CE13EC1" w14:textId="77777777" w:rsidR="00E47C63" w:rsidRDefault="00F0080D">
            <w:r>
              <w:t>Most freq. value</w:t>
            </w:r>
          </w:p>
        </w:tc>
        <w:tc>
          <w:tcPr>
            <w:tcW w:w="0" w:type="auto"/>
            <w:shd w:val="clear" w:color="auto" w:fill="AAAAFF"/>
          </w:tcPr>
          <w:p w14:paraId="08313075" w14:textId="77777777" w:rsidR="00E47C63" w:rsidRDefault="00F0080D">
            <w:r>
              <w:t>Comment</w:t>
            </w:r>
          </w:p>
        </w:tc>
      </w:tr>
      <w:tr w:rsidR="00E47C63" w14:paraId="7CD0B2D5" w14:textId="77777777">
        <w:tc>
          <w:tcPr>
            <w:tcW w:w="0" w:type="auto"/>
          </w:tcPr>
          <w:p w14:paraId="01B68595" w14:textId="77777777" w:rsidR="00E47C63" w:rsidRDefault="00F0080D">
            <w:r>
              <w:t>order_type_id</w:t>
            </w:r>
          </w:p>
        </w:tc>
        <w:tc>
          <w:tcPr>
            <w:tcW w:w="0" w:type="auto"/>
          </w:tcPr>
          <w:p w14:paraId="522F5CF3" w14:textId="77777777" w:rsidR="00E47C63" w:rsidRDefault="00F0080D">
            <w:r>
              <w:t>smallint</w:t>
            </w:r>
          </w:p>
        </w:tc>
        <w:tc>
          <w:tcPr>
            <w:tcW w:w="0" w:type="auto"/>
          </w:tcPr>
          <w:p w14:paraId="7E0DBC7A" w14:textId="77777777" w:rsidR="00E47C63" w:rsidRDefault="00F0080D">
            <w:r>
              <w:t>List truncated...</w:t>
            </w:r>
          </w:p>
        </w:tc>
        <w:tc>
          <w:tcPr>
            <w:tcW w:w="0" w:type="auto"/>
          </w:tcPr>
          <w:p w14:paraId="7004A23B" w14:textId="77777777" w:rsidR="00E47C63" w:rsidRDefault="00E47C63"/>
        </w:tc>
      </w:tr>
      <w:tr w:rsidR="00E47C63" w14:paraId="4B65DCE0" w14:textId="77777777">
        <w:tc>
          <w:tcPr>
            <w:tcW w:w="0" w:type="auto"/>
          </w:tcPr>
          <w:p w14:paraId="6D6989E4" w14:textId="77777777" w:rsidR="00E47C63" w:rsidRDefault="00F0080D">
            <w:r>
              <w:t>order_type_desc</w:t>
            </w:r>
          </w:p>
        </w:tc>
        <w:tc>
          <w:tcPr>
            <w:tcW w:w="0" w:type="auto"/>
          </w:tcPr>
          <w:p w14:paraId="04DBDB0E" w14:textId="77777777" w:rsidR="00E47C63" w:rsidRDefault="00F0080D">
            <w:r>
              <w:t>character varying</w:t>
            </w:r>
          </w:p>
        </w:tc>
        <w:tc>
          <w:tcPr>
            <w:tcW w:w="0" w:type="auto"/>
          </w:tcPr>
          <w:p w14:paraId="016F58DE" w14:textId="77777777" w:rsidR="00E47C63" w:rsidRDefault="00F0080D">
            <w:r>
              <w:t>List truncated...</w:t>
            </w:r>
          </w:p>
        </w:tc>
        <w:tc>
          <w:tcPr>
            <w:tcW w:w="0" w:type="auto"/>
          </w:tcPr>
          <w:p w14:paraId="27B0F9A4" w14:textId="77777777" w:rsidR="00E47C63" w:rsidRDefault="00E47C63"/>
        </w:tc>
      </w:tr>
    </w:tbl>
    <w:p w14:paraId="1DD7499E" w14:textId="77777777" w:rsidR="00E47C63" w:rsidRDefault="00F0080D">
      <w:r>
        <w:rPr>
          <w:sz w:val="28"/>
        </w:rPr>
        <w:t>Table: hf_d_patient</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308"/>
        <w:gridCol w:w="1570"/>
        <w:gridCol w:w="1489"/>
        <w:gridCol w:w="904"/>
      </w:tblGrid>
      <w:tr w:rsidR="00E47C63" w14:paraId="08553BB9" w14:textId="77777777">
        <w:tc>
          <w:tcPr>
            <w:tcW w:w="0" w:type="auto"/>
            <w:shd w:val="clear" w:color="auto" w:fill="AAAAFF"/>
          </w:tcPr>
          <w:p w14:paraId="672FF216" w14:textId="77777777" w:rsidR="00E47C63" w:rsidRDefault="00F0080D">
            <w:r>
              <w:t>Field</w:t>
            </w:r>
          </w:p>
        </w:tc>
        <w:tc>
          <w:tcPr>
            <w:tcW w:w="0" w:type="auto"/>
            <w:shd w:val="clear" w:color="auto" w:fill="AAAAFF"/>
          </w:tcPr>
          <w:p w14:paraId="35671EF8" w14:textId="77777777" w:rsidR="00E47C63" w:rsidRDefault="00F0080D">
            <w:r>
              <w:t>Type</w:t>
            </w:r>
          </w:p>
        </w:tc>
        <w:tc>
          <w:tcPr>
            <w:tcW w:w="0" w:type="auto"/>
            <w:shd w:val="clear" w:color="auto" w:fill="AAAAFF"/>
          </w:tcPr>
          <w:p w14:paraId="501BD5ED" w14:textId="77777777" w:rsidR="00E47C63" w:rsidRDefault="00F0080D">
            <w:r>
              <w:t>Most freq. value</w:t>
            </w:r>
          </w:p>
        </w:tc>
        <w:tc>
          <w:tcPr>
            <w:tcW w:w="0" w:type="auto"/>
            <w:shd w:val="clear" w:color="auto" w:fill="AAAAFF"/>
          </w:tcPr>
          <w:p w14:paraId="56EACA06" w14:textId="77777777" w:rsidR="00E47C63" w:rsidRDefault="00F0080D">
            <w:r>
              <w:t>Comment</w:t>
            </w:r>
          </w:p>
        </w:tc>
      </w:tr>
      <w:tr w:rsidR="00E47C63" w14:paraId="7E94A469" w14:textId="77777777">
        <w:tc>
          <w:tcPr>
            <w:tcW w:w="0" w:type="auto"/>
          </w:tcPr>
          <w:p w14:paraId="48E0DF21" w14:textId="77777777" w:rsidR="00E47C63" w:rsidRDefault="00F0080D">
            <w:r>
              <w:t>patient_id</w:t>
            </w:r>
          </w:p>
        </w:tc>
        <w:tc>
          <w:tcPr>
            <w:tcW w:w="0" w:type="auto"/>
          </w:tcPr>
          <w:p w14:paraId="75DCD44B" w14:textId="77777777" w:rsidR="00E47C63" w:rsidRDefault="00F0080D">
            <w:r>
              <w:t>integer</w:t>
            </w:r>
          </w:p>
        </w:tc>
        <w:tc>
          <w:tcPr>
            <w:tcW w:w="0" w:type="auto"/>
          </w:tcPr>
          <w:p w14:paraId="33C9433F" w14:textId="77777777" w:rsidR="00E47C63" w:rsidRDefault="00F0080D">
            <w:r>
              <w:t>List truncated...</w:t>
            </w:r>
          </w:p>
        </w:tc>
        <w:tc>
          <w:tcPr>
            <w:tcW w:w="0" w:type="auto"/>
          </w:tcPr>
          <w:p w14:paraId="4B25A76C" w14:textId="77777777" w:rsidR="00E47C63" w:rsidRDefault="00E47C63"/>
        </w:tc>
      </w:tr>
      <w:tr w:rsidR="00E47C63" w14:paraId="60FE4F59" w14:textId="77777777">
        <w:tc>
          <w:tcPr>
            <w:tcW w:w="0" w:type="auto"/>
          </w:tcPr>
          <w:p w14:paraId="2774499B" w14:textId="77777777" w:rsidR="00E47C63" w:rsidRDefault="00F0080D">
            <w:r>
              <w:t>patient_sk</w:t>
            </w:r>
          </w:p>
        </w:tc>
        <w:tc>
          <w:tcPr>
            <w:tcW w:w="0" w:type="auto"/>
          </w:tcPr>
          <w:p w14:paraId="333883B8" w14:textId="77777777" w:rsidR="00E47C63" w:rsidRDefault="00F0080D">
            <w:r>
              <w:t>character varying</w:t>
            </w:r>
          </w:p>
        </w:tc>
        <w:tc>
          <w:tcPr>
            <w:tcW w:w="0" w:type="auto"/>
          </w:tcPr>
          <w:p w14:paraId="1A21FD77" w14:textId="77777777" w:rsidR="00E47C63" w:rsidRDefault="00F0080D">
            <w:r>
              <w:t>List truncated...</w:t>
            </w:r>
          </w:p>
        </w:tc>
        <w:tc>
          <w:tcPr>
            <w:tcW w:w="0" w:type="auto"/>
          </w:tcPr>
          <w:p w14:paraId="25058CFB" w14:textId="77777777" w:rsidR="00E47C63" w:rsidRDefault="00E47C63"/>
        </w:tc>
      </w:tr>
      <w:tr w:rsidR="00E47C63" w14:paraId="06486B26" w14:textId="77777777">
        <w:tc>
          <w:tcPr>
            <w:tcW w:w="0" w:type="auto"/>
          </w:tcPr>
          <w:p w14:paraId="17370531" w14:textId="77777777" w:rsidR="00E47C63" w:rsidRDefault="00F0080D">
            <w:r>
              <w:t>race</w:t>
            </w:r>
          </w:p>
        </w:tc>
        <w:tc>
          <w:tcPr>
            <w:tcW w:w="0" w:type="auto"/>
          </w:tcPr>
          <w:p w14:paraId="34CEE5F1" w14:textId="77777777" w:rsidR="00E47C63" w:rsidRDefault="00F0080D">
            <w:r>
              <w:t>character varying</w:t>
            </w:r>
          </w:p>
        </w:tc>
        <w:tc>
          <w:tcPr>
            <w:tcW w:w="0" w:type="auto"/>
          </w:tcPr>
          <w:p w14:paraId="005830C9" w14:textId="77777777" w:rsidR="00E47C63" w:rsidRDefault="00F0080D">
            <w:r>
              <w:t>Caucasian</w:t>
            </w:r>
          </w:p>
        </w:tc>
        <w:tc>
          <w:tcPr>
            <w:tcW w:w="0" w:type="auto"/>
          </w:tcPr>
          <w:p w14:paraId="52544784" w14:textId="77777777" w:rsidR="00E47C63" w:rsidRDefault="00E47C63"/>
        </w:tc>
      </w:tr>
      <w:tr w:rsidR="00E47C63" w14:paraId="1B1F87D9" w14:textId="77777777">
        <w:tc>
          <w:tcPr>
            <w:tcW w:w="0" w:type="auto"/>
          </w:tcPr>
          <w:p w14:paraId="23434AA7" w14:textId="77777777" w:rsidR="00E47C63" w:rsidRDefault="00F0080D">
            <w:r>
              <w:t>gender</w:t>
            </w:r>
          </w:p>
        </w:tc>
        <w:tc>
          <w:tcPr>
            <w:tcW w:w="0" w:type="auto"/>
          </w:tcPr>
          <w:p w14:paraId="6793A4D5" w14:textId="77777777" w:rsidR="00E47C63" w:rsidRDefault="00F0080D">
            <w:r>
              <w:t>character varying</w:t>
            </w:r>
          </w:p>
        </w:tc>
        <w:tc>
          <w:tcPr>
            <w:tcW w:w="0" w:type="auto"/>
          </w:tcPr>
          <w:p w14:paraId="26277A1D" w14:textId="77777777" w:rsidR="00E47C63" w:rsidRDefault="00F0080D">
            <w:r>
              <w:t>Female</w:t>
            </w:r>
          </w:p>
        </w:tc>
        <w:tc>
          <w:tcPr>
            <w:tcW w:w="0" w:type="auto"/>
          </w:tcPr>
          <w:p w14:paraId="5384723E" w14:textId="77777777" w:rsidR="00E47C63" w:rsidRDefault="00E47C63"/>
        </w:tc>
      </w:tr>
      <w:tr w:rsidR="00E47C63" w14:paraId="6B97301C" w14:textId="77777777">
        <w:tc>
          <w:tcPr>
            <w:tcW w:w="0" w:type="auto"/>
          </w:tcPr>
          <w:p w14:paraId="23AB42B6" w14:textId="77777777" w:rsidR="00E47C63" w:rsidRDefault="00F0080D">
            <w:r>
              <w:t>marital_status</w:t>
            </w:r>
          </w:p>
        </w:tc>
        <w:tc>
          <w:tcPr>
            <w:tcW w:w="0" w:type="auto"/>
          </w:tcPr>
          <w:p w14:paraId="7C2B0067" w14:textId="77777777" w:rsidR="00E47C63" w:rsidRDefault="00F0080D">
            <w:r>
              <w:t>character varying</w:t>
            </w:r>
          </w:p>
        </w:tc>
        <w:tc>
          <w:tcPr>
            <w:tcW w:w="0" w:type="auto"/>
          </w:tcPr>
          <w:p w14:paraId="18BB69C7" w14:textId="77777777" w:rsidR="00E47C63" w:rsidRDefault="00F0080D">
            <w:r>
              <w:t>Single</w:t>
            </w:r>
          </w:p>
        </w:tc>
        <w:tc>
          <w:tcPr>
            <w:tcW w:w="0" w:type="auto"/>
          </w:tcPr>
          <w:p w14:paraId="68D5C298" w14:textId="77777777" w:rsidR="00E47C63" w:rsidRDefault="00E47C63"/>
        </w:tc>
      </w:tr>
    </w:tbl>
    <w:p w14:paraId="221D9BC8" w14:textId="77777777" w:rsidR="00E47C63" w:rsidRDefault="00F0080D">
      <w:r>
        <w:rPr>
          <w:sz w:val="28"/>
        </w:rPr>
        <w:t>Table: hf_d_patient_type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686"/>
        <w:gridCol w:w="1570"/>
        <w:gridCol w:w="1489"/>
        <w:gridCol w:w="904"/>
      </w:tblGrid>
      <w:tr w:rsidR="00E47C63" w14:paraId="16C39F7C" w14:textId="77777777">
        <w:tc>
          <w:tcPr>
            <w:tcW w:w="0" w:type="auto"/>
            <w:shd w:val="clear" w:color="auto" w:fill="AAAAFF"/>
          </w:tcPr>
          <w:p w14:paraId="64EE1A00" w14:textId="77777777" w:rsidR="00E47C63" w:rsidRDefault="00F0080D">
            <w:r>
              <w:t>Field</w:t>
            </w:r>
          </w:p>
        </w:tc>
        <w:tc>
          <w:tcPr>
            <w:tcW w:w="0" w:type="auto"/>
            <w:shd w:val="clear" w:color="auto" w:fill="AAAAFF"/>
          </w:tcPr>
          <w:p w14:paraId="1D6863BE" w14:textId="77777777" w:rsidR="00E47C63" w:rsidRDefault="00F0080D">
            <w:r>
              <w:t>Type</w:t>
            </w:r>
          </w:p>
        </w:tc>
        <w:tc>
          <w:tcPr>
            <w:tcW w:w="0" w:type="auto"/>
            <w:shd w:val="clear" w:color="auto" w:fill="AAAAFF"/>
          </w:tcPr>
          <w:p w14:paraId="48C73F86" w14:textId="77777777" w:rsidR="00E47C63" w:rsidRDefault="00F0080D">
            <w:r>
              <w:t>Most freq. value</w:t>
            </w:r>
          </w:p>
        </w:tc>
        <w:tc>
          <w:tcPr>
            <w:tcW w:w="0" w:type="auto"/>
            <w:shd w:val="clear" w:color="auto" w:fill="AAAAFF"/>
          </w:tcPr>
          <w:p w14:paraId="1EDCC6CE" w14:textId="77777777" w:rsidR="00E47C63" w:rsidRDefault="00F0080D">
            <w:r>
              <w:t>Comment</w:t>
            </w:r>
          </w:p>
        </w:tc>
      </w:tr>
      <w:tr w:rsidR="00E47C63" w14:paraId="2F213826" w14:textId="77777777">
        <w:tc>
          <w:tcPr>
            <w:tcW w:w="0" w:type="auto"/>
          </w:tcPr>
          <w:p w14:paraId="69CA18EF" w14:textId="77777777" w:rsidR="00E47C63" w:rsidRDefault="00F0080D">
            <w:r>
              <w:t>patient_type_id</w:t>
            </w:r>
          </w:p>
        </w:tc>
        <w:tc>
          <w:tcPr>
            <w:tcW w:w="0" w:type="auto"/>
          </w:tcPr>
          <w:p w14:paraId="092B6E35" w14:textId="77777777" w:rsidR="00E47C63" w:rsidRDefault="00F0080D">
            <w:r>
              <w:t>smallint</w:t>
            </w:r>
          </w:p>
        </w:tc>
        <w:tc>
          <w:tcPr>
            <w:tcW w:w="0" w:type="auto"/>
          </w:tcPr>
          <w:p w14:paraId="622F9183" w14:textId="77777777" w:rsidR="00E47C63" w:rsidRDefault="00F0080D">
            <w:r>
              <w:t>List truncated...</w:t>
            </w:r>
          </w:p>
        </w:tc>
        <w:tc>
          <w:tcPr>
            <w:tcW w:w="0" w:type="auto"/>
          </w:tcPr>
          <w:p w14:paraId="55EE3983" w14:textId="77777777" w:rsidR="00E47C63" w:rsidRDefault="00E47C63"/>
        </w:tc>
      </w:tr>
      <w:tr w:rsidR="00E47C63" w14:paraId="58925E13" w14:textId="77777777">
        <w:tc>
          <w:tcPr>
            <w:tcW w:w="0" w:type="auto"/>
          </w:tcPr>
          <w:p w14:paraId="2873D050" w14:textId="77777777" w:rsidR="00E47C63" w:rsidRDefault="00F0080D">
            <w:r>
              <w:t>patient_type_desc</w:t>
            </w:r>
          </w:p>
        </w:tc>
        <w:tc>
          <w:tcPr>
            <w:tcW w:w="0" w:type="auto"/>
          </w:tcPr>
          <w:p w14:paraId="7E0B63FA" w14:textId="77777777" w:rsidR="00E47C63" w:rsidRDefault="00F0080D">
            <w:r>
              <w:t>character varying</w:t>
            </w:r>
          </w:p>
        </w:tc>
        <w:tc>
          <w:tcPr>
            <w:tcW w:w="0" w:type="auto"/>
          </w:tcPr>
          <w:p w14:paraId="160762A3" w14:textId="77777777" w:rsidR="00E47C63" w:rsidRDefault="00F0080D">
            <w:r>
              <w:t>List truncated...</w:t>
            </w:r>
          </w:p>
        </w:tc>
        <w:tc>
          <w:tcPr>
            <w:tcW w:w="0" w:type="auto"/>
          </w:tcPr>
          <w:p w14:paraId="345FC196" w14:textId="77777777" w:rsidR="00E47C63" w:rsidRDefault="00E47C63"/>
        </w:tc>
      </w:tr>
    </w:tbl>
    <w:p w14:paraId="022FDCCB" w14:textId="77777777" w:rsidR="00E47C63" w:rsidRDefault="00F0080D">
      <w:r>
        <w:rPr>
          <w:sz w:val="28"/>
        </w:rPr>
        <w:t>Table: hf_d_payer</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585"/>
        <w:gridCol w:w="1570"/>
        <w:gridCol w:w="1489"/>
        <w:gridCol w:w="904"/>
      </w:tblGrid>
      <w:tr w:rsidR="00E47C63" w14:paraId="115CC984" w14:textId="77777777">
        <w:tc>
          <w:tcPr>
            <w:tcW w:w="0" w:type="auto"/>
            <w:shd w:val="clear" w:color="auto" w:fill="AAAAFF"/>
          </w:tcPr>
          <w:p w14:paraId="0135FBB7" w14:textId="77777777" w:rsidR="00E47C63" w:rsidRDefault="00F0080D">
            <w:r>
              <w:t>Field</w:t>
            </w:r>
          </w:p>
        </w:tc>
        <w:tc>
          <w:tcPr>
            <w:tcW w:w="0" w:type="auto"/>
            <w:shd w:val="clear" w:color="auto" w:fill="AAAAFF"/>
          </w:tcPr>
          <w:p w14:paraId="0F065628" w14:textId="77777777" w:rsidR="00E47C63" w:rsidRDefault="00F0080D">
            <w:r>
              <w:t>Type</w:t>
            </w:r>
          </w:p>
        </w:tc>
        <w:tc>
          <w:tcPr>
            <w:tcW w:w="0" w:type="auto"/>
            <w:shd w:val="clear" w:color="auto" w:fill="AAAAFF"/>
          </w:tcPr>
          <w:p w14:paraId="0123E943" w14:textId="77777777" w:rsidR="00E47C63" w:rsidRDefault="00F0080D">
            <w:r>
              <w:t>Most freq. value</w:t>
            </w:r>
          </w:p>
        </w:tc>
        <w:tc>
          <w:tcPr>
            <w:tcW w:w="0" w:type="auto"/>
            <w:shd w:val="clear" w:color="auto" w:fill="AAAAFF"/>
          </w:tcPr>
          <w:p w14:paraId="59B8608C" w14:textId="77777777" w:rsidR="00E47C63" w:rsidRDefault="00F0080D">
            <w:r>
              <w:t>Comment</w:t>
            </w:r>
          </w:p>
        </w:tc>
      </w:tr>
      <w:tr w:rsidR="00E47C63" w14:paraId="4E48B748" w14:textId="77777777">
        <w:tc>
          <w:tcPr>
            <w:tcW w:w="0" w:type="auto"/>
          </w:tcPr>
          <w:p w14:paraId="2FAB7843" w14:textId="77777777" w:rsidR="00E47C63" w:rsidRDefault="00F0080D">
            <w:r>
              <w:t>payer_id</w:t>
            </w:r>
          </w:p>
        </w:tc>
        <w:tc>
          <w:tcPr>
            <w:tcW w:w="0" w:type="auto"/>
          </w:tcPr>
          <w:p w14:paraId="60317BBA" w14:textId="77777777" w:rsidR="00E47C63" w:rsidRDefault="00F0080D">
            <w:r>
              <w:t>smallint</w:t>
            </w:r>
          </w:p>
        </w:tc>
        <w:tc>
          <w:tcPr>
            <w:tcW w:w="0" w:type="auto"/>
          </w:tcPr>
          <w:p w14:paraId="65648328" w14:textId="77777777" w:rsidR="00E47C63" w:rsidRDefault="00F0080D">
            <w:r>
              <w:t>List truncated...</w:t>
            </w:r>
          </w:p>
        </w:tc>
        <w:tc>
          <w:tcPr>
            <w:tcW w:w="0" w:type="auto"/>
          </w:tcPr>
          <w:p w14:paraId="5C0887A5" w14:textId="77777777" w:rsidR="00E47C63" w:rsidRDefault="00E47C63"/>
        </w:tc>
      </w:tr>
      <w:tr w:rsidR="00E47C63" w14:paraId="59C14A91" w14:textId="77777777">
        <w:tc>
          <w:tcPr>
            <w:tcW w:w="0" w:type="auto"/>
          </w:tcPr>
          <w:p w14:paraId="56AC260A" w14:textId="77777777" w:rsidR="00E47C63" w:rsidRDefault="00F0080D">
            <w:r>
              <w:t>payer_code</w:t>
            </w:r>
          </w:p>
        </w:tc>
        <w:tc>
          <w:tcPr>
            <w:tcW w:w="0" w:type="auto"/>
          </w:tcPr>
          <w:p w14:paraId="253C2227" w14:textId="77777777" w:rsidR="00E47C63" w:rsidRDefault="00F0080D">
            <w:r>
              <w:t>character varying</w:t>
            </w:r>
          </w:p>
        </w:tc>
        <w:tc>
          <w:tcPr>
            <w:tcW w:w="0" w:type="auto"/>
          </w:tcPr>
          <w:p w14:paraId="0EF707D0" w14:textId="77777777" w:rsidR="00E47C63" w:rsidRDefault="00F0080D">
            <w:r>
              <w:t>List truncated...</w:t>
            </w:r>
          </w:p>
        </w:tc>
        <w:tc>
          <w:tcPr>
            <w:tcW w:w="0" w:type="auto"/>
          </w:tcPr>
          <w:p w14:paraId="35F381A4" w14:textId="77777777" w:rsidR="00E47C63" w:rsidRDefault="00E47C63"/>
        </w:tc>
      </w:tr>
      <w:tr w:rsidR="00E47C63" w14:paraId="3880B3B1" w14:textId="77777777">
        <w:tc>
          <w:tcPr>
            <w:tcW w:w="0" w:type="auto"/>
          </w:tcPr>
          <w:p w14:paraId="67567C48" w14:textId="77777777" w:rsidR="00E47C63" w:rsidRDefault="00F0080D">
            <w:r>
              <w:lastRenderedPageBreak/>
              <w:t>payer_code_desc</w:t>
            </w:r>
          </w:p>
        </w:tc>
        <w:tc>
          <w:tcPr>
            <w:tcW w:w="0" w:type="auto"/>
          </w:tcPr>
          <w:p w14:paraId="7BEACDAA" w14:textId="77777777" w:rsidR="00E47C63" w:rsidRDefault="00F0080D">
            <w:r>
              <w:t>character varying</w:t>
            </w:r>
          </w:p>
        </w:tc>
        <w:tc>
          <w:tcPr>
            <w:tcW w:w="0" w:type="auto"/>
          </w:tcPr>
          <w:p w14:paraId="79E0E818" w14:textId="77777777" w:rsidR="00E47C63" w:rsidRDefault="00F0080D">
            <w:r>
              <w:t>List truncated...</w:t>
            </w:r>
          </w:p>
        </w:tc>
        <w:tc>
          <w:tcPr>
            <w:tcW w:w="0" w:type="auto"/>
          </w:tcPr>
          <w:p w14:paraId="4434CBF1" w14:textId="77777777" w:rsidR="00E47C63" w:rsidRDefault="00E47C63"/>
        </w:tc>
      </w:tr>
    </w:tbl>
    <w:p w14:paraId="3C7A70A8" w14:textId="77777777" w:rsidR="00E47C63" w:rsidRDefault="00F0080D">
      <w:r>
        <w:rPr>
          <w:sz w:val="28"/>
        </w:rPr>
        <w:t>Table: hf_d_physician</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614"/>
        <w:gridCol w:w="1570"/>
        <w:gridCol w:w="1489"/>
        <w:gridCol w:w="904"/>
      </w:tblGrid>
      <w:tr w:rsidR="00E47C63" w14:paraId="679F1299" w14:textId="77777777">
        <w:tc>
          <w:tcPr>
            <w:tcW w:w="0" w:type="auto"/>
            <w:shd w:val="clear" w:color="auto" w:fill="AAAAFF"/>
          </w:tcPr>
          <w:p w14:paraId="4040B153" w14:textId="77777777" w:rsidR="00E47C63" w:rsidRDefault="00F0080D">
            <w:r>
              <w:t>Field</w:t>
            </w:r>
          </w:p>
        </w:tc>
        <w:tc>
          <w:tcPr>
            <w:tcW w:w="0" w:type="auto"/>
            <w:shd w:val="clear" w:color="auto" w:fill="AAAAFF"/>
          </w:tcPr>
          <w:p w14:paraId="0CDFA442" w14:textId="77777777" w:rsidR="00E47C63" w:rsidRDefault="00F0080D">
            <w:r>
              <w:t>Type</w:t>
            </w:r>
          </w:p>
        </w:tc>
        <w:tc>
          <w:tcPr>
            <w:tcW w:w="0" w:type="auto"/>
            <w:shd w:val="clear" w:color="auto" w:fill="AAAAFF"/>
          </w:tcPr>
          <w:p w14:paraId="7AAD290D" w14:textId="77777777" w:rsidR="00E47C63" w:rsidRDefault="00F0080D">
            <w:r>
              <w:t>Most freq. value</w:t>
            </w:r>
          </w:p>
        </w:tc>
        <w:tc>
          <w:tcPr>
            <w:tcW w:w="0" w:type="auto"/>
            <w:shd w:val="clear" w:color="auto" w:fill="AAAAFF"/>
          </w:tcPr>
          <w:p w14:paraId="600CD6F3" w14:textId="77777777" w:rsidR="00E47C63" w:rsidRDefault="00F0080D">
            <w:r>
              <w:t>Comment</w:t>
            </w:r>
          </w:p>
        </w:tc>
      </w:tr>
      <w:tr w:rsidR="00E47C63" w14:paraId="57647232" w14:textId="77777777">
        <w:tc>
          <w:tcPr>
            <w:tcW w:w="0" w:type="auto"/>
          </w:tcPr>
          <w:p w14:paraId="5C996E1E" w14:textId="77777777" w:rsidR="00E47C63" w:rsidRDefault="00F0080D">
            <w:r>
              <w:t>physician_id</w:t>
            </w:r>
          </w:p>
        </w:tc>
        <w:tc>
          <w:tcPr>
            <w:tcW w:w="0" w:type="auto"/>
          </w:tcPr>
          <w:p w14:paraId="05225C61" w14:textId="77777777" w:rsidR="00E47C63" w:rsidRDefault="00F0080D">
            <w:r>
              <w:t>integer</w:t>
            </w:r>
          </w:p>
        </w:tc>
        <w:tc>
          <w:tcPr>
            <w:tcW w:w="0" w:type="auto"/>
          </w:tcPr>
          <w:p w14:paraId="123EA2CC" w14:textId="77777777" w:rsidR="00E47C63" w:rsidRDefault="00F0080D">
            <w:r>
              <w:t>List truncated...</w:t>
            </w:r>
          </w:p>
        </w:tc>
        <w:tc>
          <w:tcPr>
            <w:tcW w:w="0" w:type="auto"/>
          </w:tcPr>
          <w:p w14:paraId="07F8305F" w14:textId="77777777" w:rsidR="00E47C63" w:rsidRDefault="00E47C63"/>
        </w:tc>
      </w:tr>
      <w:tr w:rsidR="00E47C63" w14:paraId="2FCE207E" w14:textId="77777777">
        <w:tc>
          <w:tcPr>
            <w:tcW w:w="0" w:type="auto"/>
          </w:tcPr>
          <w:p w14:paraId="437DBF28" w14:textId="77777777" w:rsidR="00E47C63" w:rsidRDefault="00F0080D">
            <w:r>
              <w:t>medical_specialty</w:t>
            </w:r>
          </w:p>
        </w:tc>
        <w:tc>
          <w:tcPr>
            <w:tcW w:w="0" w:type="auto"/>
          </w:tcPr>
          <w:p w14:paraId="4A1B36F3" w14:textId="77777777" w:rsidR="00E47C63" w:rsidRDefault="00F0080D">
            <w:r>
              <w:t>character varying</w:t>
            </w:r>
          </w:p>
        </w:tc>
        <w:tc>
          <w:tcPr>
            <w:tcW w:w="0" w:type="auto"/>
          </w:tcPr>
          <w:p w14:paraId="1117E4D1" w14:textId="77777777" w:rsidR="00E47C63" w:rsidRDefault="00F0080D">
            <w:r>
              <w:t>NULL</w:t>
            </w:r>
          </w:p>
        </w:tc>
        <w:tc>
          <w:tcPr>
            <w:tcW w:w="0" w:type="auto"/>
          </w:tcPr>
          <w:p w14:paraId="5CB1E5EA" w14:textId="77777777" w:rsidR="00E47C63" w:rsidRDefault="00E47C63"/>
        </w:tc>
      </w:tr>
    </w:tbl>
    <w:p w14:paraId="11C15D7D" w14:textId="77777777" w:rsidR="00E47C63" w:rsidRDefault="00F0080D">
      <w:r>
        <w:rPr>
          <w:sz w:val="28"/>
        </w:rPr>
        <w:t>Table: hf_d_present_on_admit</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222"/>
        <w:gridCol w:w="1570"/>
        <w:gridCol w:w="1489"/>
        <w:gridCol w:w="904"/>
      </w:tblGrid>
      <w:tr w:rsidR="00E47C63" w14:paraId="00579A04" w14:textId="77777777">
        <w:tc>
          <w:tcPr>
            <w:tcW w:w="0" w:type="auto"/>
            <w:shd w:val="clear" w:color="auto" w:fill="AAAAFF"/>
          </w:tcPr>
          <w:p w14:paraId="422C4479" w14:textId="77777777" w:rsidR="00E47C63" w:rsidRDefault="00F0080D">
            <w:r>
              <w:t>Field</w:t>
            </w:r>
          </w:p>
        </w:tc>
        <w:tc>
          <w:tcPr>
            <w:tcW w:w="0" w:type="auto"/>
            <w:shd w:val="clear" w:color="auto" w:fill="AAAAFF"/>
          </w:tcPr>
          <w:p w14:paraId="374BBB69" w14:textId="77777777" w:rsidR="00E47C63" w:rsidRDefault="00F0080D">
            <w:r>
              <w:t>Type</w:t>
            </w:r>
          </w:p>
        </w:tc>
        <w:tc>
          <w:tcPr>
            <w:tcW w:w="0" w:type="auto"/>
            <w:shd w:val="clear" w:color="auto" w:fill="AAAAFF"/>
          </w:tcPr>
          <w:p w14:paraId="6F6182BC" w14:textId="77777777" w:rsidR="00E47C63" w:rsidRDefault="00F0080D">
            <w:r>
              <w:t>Most freq. value</w:t>
            </w:r>
          </w:p>
        </w:tc>
        <w:tc>
          <w:tcPr>
            <w:tcW w:w="0" w:type="auto"/>
            <w:shd w:val="clear" w:color="auto" w:fill="AAAAFF"/>
          </w:tcPr>
          <w:p w14:paraId="0AE14D1A" w14:textId="77777777" w:rsidR="00E47C63" w:rsidRDefault="00F0080D">
            <w:r>
              <w:t>Comment</w:t>
            </w:r>
          </w:p>
        </w:tc>
      </w:tr>
      <w:tr w:rsidR="00E47C63" w14:paraId="57F30177" w14:textId="77777777">
        <w:tc>
          <w:tcPr>
            <w:tcW w:w="0" w:type="auto"/>
          </w:tcPr>
          <w:p w14:paraId="3BBC4E71" w14:textId="77777777" w:rsidR="00E47C63" w:rsidRDefault="00F0080D">
            <w:r>
              <w:t>present_on_admit_id</w:t>
            </w:r>
          </w:p>
        </w:tc>
        <w:tc>
          <w:tcPr>
            <w:tcW w:w="0" w:type="auto"/>
          </w:tcPr>
          <w:p w14:paraId="421A075D" w14:textId="77777777" w:rsidR="00E47C63" w:rsidRDefault="00F0080D">
            <w:r>
              <w:t>smallint</w:t>
            </w:r>
          </w:p>
        </w:tc>
        <w:tc>
          <w:tcPr>
            <w:tcW w:w="0" w:type="auto"/>
          </w:tcPr>
          <w:p w14:paraId="7B99597E" w14:textId="77777777" w:rsidR="00E47C63" w:rsidRDefault="00F0080D">
            <w:r>
              <w:t>List truncated...</w:t>
            </w:r>
          </w:p>
        </w:tc>
        <w:tc>
          <w:tcPr>
            <w:tcW w:w="0" w:type="auto"/>
          </w:tcPr>
          <w:p w14:paraId="450B2764" w14:textId="77777777" w:rsidR="00E47C63" w:rsidRDefault="00E47C63"/>
        </w:tc>
      </w:tr>
      <w:tr w:rsidR="00E47C63" w14:paraId="1602A984" w14:textId="77777777">
        <w:tc>
          <w:tcPr>
            <w:tcW w:w="0" w:type="auto"/>
          </w:tcPr>
          <w:p w14:paraId="208C1FC7" w14:textId="77777777" w:rsidR="00E47C63" w:rsidRDefault="00F0080D">
            <w:r>
              <w:t>present_on_admit_code</w:t>
            </w:r>
          </w:p>
        </w:tc>
        <w:tc>
          <w:tcPr>
            <w:tcW w:w="0" w:type="auto"/>
          </w:tcPr>
          <w:p w14:paraId="3AABDE33" w14:textId="77777777" w:rsidR="00E47C63" w:rsidRDefault="00F0080D">
            <w:r>
              <w:t>character varying</w:t>
            </w:r>
          </w:p>
        </w:tc>
        <w:tc>
          <w:tcPr>
            <w:tcW w:w="0" w:type="auto"/>
          </w:tcPr>
          <w:p w14:paraId="6E781A40" w14:textId="77777777" w:rsidR="00E47C63" w:rsidRDefault="00F0080D">
            <w:r>
              <w:t>List truncated...</w:t>
            </w:r>
          </w:p>
        </w:tc>
        <w:tc>
          <w:tcPr>
            <w:tcW w:w="0" w:type="auto"/>
          </w:tcPr>
          <w:p w14:paraId="1093ED48" w14:textId="77777777" w:rsidR="00E47C63" w:rsidRDefault="00E47C63"/>
        </w:tc>
      </w:tr>
      <w:tr w:rsidR="00E47C63" w14:paraId="5B6CA74B" w14:textId="77777777">
        <w:tc>
          <w:tcPr>
            <w:tcW w:w="0" w:type="auto"/>
          </w:tcPr>
          <w:p w14:paraId="7F2DF5EE" w14:textId="77777777" w:rsidR="00E47C63" w:rsidRDefault="00F0080D">
            <w:r>
              <w:t>present_on_admit_desc</w:t>
            </w:r>
          </w:p>
        </w:tc>
        <w:tc>
          <w:tcPr>
            <w:tcW w:w="0" w:type="auto"/>
          </w:tcPr>
          <w:p w14:paraId="2140A885" w14:textId="77777777" w:rsidR="00E47C63" w:rsidRDefault="00F0080D">
            <w:r>
              <w:t>character varying</w:t>
            </w:r>
          </w:p>
        </w:tc>
        <w:tc>
          <w:tcPr>
            <w:tcW w:w="0" w:type="auto"/>
          </w:tcPr>
          <w:p w14:paraId="488DAFF0" w14:textId="77777777" w:rsidR="00E47C63" w:rsidRDefault="00F0080D">
            <w:r>
              <w:t>List truncated...</w:t>
            </w:r>
          </w:p>
        </w:tc>
        <w:tc>
          <w:tcPr>
            <w:tcW w:w="0" w:type="auto"/>
          </w:tcPr>
          <w:p w14:paraId="7EA357CF" w14:textId="77777777" w:rsidR="00E47C63" w:rsidRDefault="00E47C63"/>
        </w:tc>
      </w:tr>
    </w:tbl>
    <w:p w14:paraId="725AD544" w14:textId="77777777" w:rsidR="00E47C63" w:rsidRDefault="00F0080D">
      <w:r>
        <w:rPr>
          <w:sz w:val="28"/>
        </w:rPr>
        <w:t>Table: hf_d_procedure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61"/>
        <w:gridCol w:w="1570"/>
        <w:gridCol w:w="1489"/>
        <w:gridCol w:w="904"/>
      </w:tblGrid>
      <w:tr w:rsidR="00E47C63" w14:paraId="4FB953D3" w14:textId="77777777">
        <w:tc>
          <w:tcPr>
            <w:tcW w:w="0" w:type="auto"/>
            <w:shd w:val="clear" w:color="auto" w:fill="AAAAFF"/>
          </w:tcPr>
          <w:p w14:paraId="21B4768F" w14:textId="77777777" w:rsidR="00E47C63" w:rsidRDefault="00F0080D">
            <w:r>
              <w:t>Field</w:t>
            </w:r>
          </w:p>
        </w:tc>
        <w:tc>
          <w:tcPr>
            <w:tcW w:w="0" w:type="auto"/>
            <w:shd w:val="clear" w:color="auto" w:fill="AAAAFF"/>
          </w:tcPr>
          <w:p w14:paraId="2335124F" w14:textId="77777777" w:rsidR="00E47C63" w:rsidRDefault="00F0080D">
            <w:r>
              <w:t>Type</w:t>
            </w:r>
          </w:p>
        </w:tc>
        <w:tc>
          <w:tcPr>
            <w:tcW w:w="0" w:type="auto"/>
            <w:shd w:val="clear" w:color="auto" w:fill="AAAAFF"/>
          </w:tcPr>
          <w:p w14:paraId="460C29AE" w14:textId="77777777" w:rsidR="00E47C63" w:rsidRDefault="00F0080D">
            <w:r>
              <w:t>Most freq. value</w:t>
            </w:r>
          </w:p>
        </w:tc>
        <w:tc>
          <w:tcPr>
            <w:tcW w:w="0" w:type="auto"/>
            <w:shd w:val="clear" w:color="auto" w:fill="AAAAFF"/>
          </w:tcPr>
          <w:p w14:paraId="5BA7CEE7" w14:textId="77777777" w:rsidR="00E47C63" w:rsidRDefault="00F0080D">
            <w:r>
              <w:t>Comment</w:t>
            </w:r>
          </w:p>
        </w:tc>
      </w:tr>
      <w:tr w:rsidR="00E47C63" w14:paraId="453D74E6" w14:textId="77777777">
        <w:tc>
          <w:tcPr>
            <w:tcW w:w="0" w:type="auto"/>
          </w:tcPr>
          <w:p w14:paraId="13D1B2AD" w14:textId="77777777" w:rsidR="00E47C63" w:rsidRDefault="00F0080D">
            <w:r>
              <w:t>procedure_id</w:t>
            </w:r>
          </w:p>
        </w:tc>
        <w:tc>
          <w:tcPr>
            <w:tcW w:w="0" w:type="auto"/>
          </w:tcPr>
          <w:p w14:paraId="6EC05556" w14:textId="77777777" w:rsidR="00E47C63" w:rsidRDefault="00F0080D">
            <w:r>
              <w:t>integer</w:t>
            </w:r>
          </w:p>
        </w:tc>
        <w:tc>
          <w:tcPr>
            <w:tcW w:w="0" w:type="auto"/>
          </w:tcPr>
          <w:p w14:paraId="6396B0D0" w14:textId="77777777" w:rsidR="00E47C63" w:rsidRDefault="00F0080D">
            <w:r>
              <w:t>List truncated...</w:t>
            </w:r>
          </w:p>
        </w:tc>
        <w:tc>
          <w:tcPr>
            <w:tcW w:w="0" w:type="auto"/>
          </w:tcPr>
          <w:p w14:paraId="2709FD0C" w14:textId="77777777" w:rsidR="00E47C63" w:rsidRDefault="00E47C63"/>
        </w:tc>
      </w:tr>
      <w:tr w:rsidR="00E47C63" w14:paraId="2FF73F0F" w14:textId="77777777">
        <w:tc>
          <w:tcPr>
            <w:tcW w:w="0" w:type="auto"/>
          </w:tcPr>
          <w:p w14:paraId="61BA7697" w14:textId="77777777" w:rsidR="00E47C63" w:rsidRDefault="00F0080D">
            <w:r>
              <w:t>procedure_type</w:t>
            </w:r>
          </w:p>
        </w:tc>
        <w:tc>
          <w:tcPr>
            <w:tcW w:w="0" w:type="auto"/>
          </w:tcPr>
          <w:p w14:paraId="4964734B" w14:textId="77777777" w:rsidR="00E47C63" w:rsidRDefault="00F0080D">
            <w:r>
              <w:t>character varying</w:t>
            </w:r>
          </w:p>
        </w:tc>
        <w:tc>
          <w:tcPr>
            <w:tcW w:w="0" w:type="auto"/>
          </w:tcPr>
          <w:p w14:paraId="2DA7E86D" w14:textId="77777777" w:rsidR="00E47C63" w:rsidRDefault="00F0080D">
            <w:r>
              <w:t>ICD10-PCS</w:t>
            </w:r>
          </w:p>
        </w:tc>
        <w:tc>
          <w:tcPr>
            <w:tcW w:w="0" w:type="auto"/>
          </w:tcPr>
          <w:p w14:paraId="1D8C71D2" w14:textId="77777777" w:rsidR="00E47C63" w:rsidRDefault="00E47C63"/>
        </w:tc>
      </w:tr>
      <w:tr w:rsidR="00E47C63" w14:paraId="6DB166AC" w14:textId="77777777">
        <w:tc>
          <w:tcPr>
            <w:tcW w:w="0" w:type="auto"/>
          </w:tcPr>
          <w:p w14:paraId="3B3AFE03" w14:textId="77777777" w:rsidR="00E47C63" w:rsidRDefault="00F0080D">
            <w:r>
              <w:t>procedure_code</w:t>
            </w:r>
          </w:p>
        </w:tc>
        <w:tc>
          <w:tcPr>
            <w:tcW w:w="0" w:type="auto"/>
          </w:tcPr>
          <w:p w14:paraId="612F9194" w14:textId="77777777" w:rsidR="00E47C63" w:rsidRDefault="00F0080D">
            <w:r>
              <w:t>character varying</w:t>
            </w:r>
          </w:p>
        </w:tc>
        <w:tc>
          <w:tcPr>
            <w:tcW w:w="0" w:type="auto"/>
          </w:tcPr>
          <w:p w14:paraId="78F0C875" w14:textId="77777777" w:rsidR="00E47C63" w:rsidRDefault="00F0080D">
            <w:r>
              <w:t>043EECA7-F13</w:t>
            </w:r>
          </w:p>
        </w:tc>
        <w:tc>
          <w:tcPr>
            <w:tcW w:w="0" w:type="auto"/>
          </w:tcPr>
          <w:p w14:paraId="48472DB5" w14:textId="77777777" w:rsidR="00E47C63" w:rsidRDefault="00E47C63"/>
        </w:tc>
      </w:tr>
      <w:tr w:rsidR="00E47C63" w14:paraId="3023B70E" w14:textId="77777777">
        <w:tc>
          <w:tcPr>
            <w:tcW w:w="0" w:type="auto"/>
          </w:tcPr>
          <w:p w14:paraId="49BCC03B" w14:textId="77777777" w:rsidR="00E47C63" w:rsidRDefault="00F0080D">
            <w:r>
              <w:t>procedure_description</w:t>
            </w:r>
          </w:p>
        </w:tc>
        <w:tc>
          <w:tcPr>
            <w:tcW w:w="0" w:type="auto"/>
          </w:tcPr>
          <w:p w14:paraId="69277910" w14:textId="77777777" w:rsidR="00E47C63" w:rsidRDefault="00F0080D">
            <w:r>
              <w:t>character varying</w:t>
            </w:r>
          </w:p>
        </w:tc>
        <w:tc>
          <w:tcPr>
            <w:tcW w:w="0" w:type="auto"/>
          </w:tcPr>
          <w:p w14:paraId="2A5C4EA7" w14:textId="77777777" w:rsidR="00E47C63" w:rsidRDefault="00F0080D">
            <w:r>
              <w:t>CPT</w:t>
            </w:r>
          </w:p>
        </w:tc>
        <w:tc>
          <w:tcPr>
            <w:tcW w:w="0" w:type="auto"/>
          </w:tcPr>
          <w:p w14:paraId="32422F77" w14:textId="77777777" w:rsidR="00E47C63" w:rsidRDefault="00E47C63"/>
        </w:tc>
      </w:tr>
    </w:tbl>
    <w:p w14:paraId="65327138" w14:textId="77777777" w:rsidR="00E47C63" w:rsidRDefault="00F0080D">
      <w:r>
        <w:rPr>
          <w:sz w:val="28"/>
        </w:rPr>
        <w:t>Table: hf_d_procedure_modifier</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334"/>
        <w:gridCol w:w="1570"/>
        <w:gridCol w:w="1489"/>
        <w:gridCol w:w="904"/>
      </w:tblGrid>
      <w:tr w:rsidR="00E47C63" w14:paraId="6B6F455F" w14:textId="77777777">
        <w:tc>
          <w:tcPr>
            <w:tcW w:w="0" w:type="auto"/>
            <w:shd w:val="clear" w:color="auto" w:fill="AAAAFF"/>
          </w:tcPr>
          <w:p w14:paraId="5B2E6914" w14:textId="77777777" w:rsidR="00E47C63" w:rsidRDefault="00F0080D">
            <w:r>
              <w:t>Field</w:t>
            </w:r>
          </w:p>
        </w:tc>
        <w:tc>
          <w:tcPr>
            <w:tcW w:w="0" w:type="auto"/>
            <w:shd w:val="clear" w:color="auto" w:fill="AAAAFF"/>
          </w:tcPr>
          <w:p w14:paraId="1E820826" w14:textId="77777777" w:rsidR="00E47C63" w:rsidRDefault="00F0080D">
            <w:r>
              <w:t>Type</w:t>
            </w:r>
          </w:p>
        </w:tc>
        <w:tc>
          <w:tcPr>
            <w:tcW w:w="0" w:type="auto"/>
            <w:shd w:val="clear" w:color="auto" w:fill="AAAAFF"/>
          </w:tcPr>
          <w:p w14:paraId="7D7F5226" w14:textId="77777777" w:rsidR="00E47C63" w:rsidRDefault="00F0080D">
            <w:r>
              <w:t>Most freq. value</w:t>
            </w:r>
          </w:p>
        </w:tc>
        <w:tc>
          <w:tcPr>
            <w:tcW w:w="0" w:type="auto"/>
            <w:shd w:val="clear" w:color="auto" w:fill="AAAAFF"/>
          </w:tcPr>
          <w:p w14:paraId="187F6C6D" w14:textId="77777777" w:rsidR="00E47C63" w:rsidRDefault="00F0080D">
            <w:r>
              <w:t>Comment</w:t>
            </w:r>
          </w:p>
        </w:tc>
      </w:tr>
      <w:tr w:rsidR="00E47C63" w14:paraId="783A475D" w14:textId="77777777">
        <w:tc>
          <w:tcPr>
            <w:tcW w:w="0" w:type="auto"/>
          </w:tcPr>
          <w:p w14:paraId="26C53B0F" w14:textId="77777777" w:rsidR="00E47C63" w:rsidRDefault="00F0080D">
            <w:r>
              <w:t>procedure_modifier_id</w:t>
            </w:r>
          </w:p>
        </w:tc>
        <w:tc>
          <w:tcPr>
            <w:tcW w:w="0" w:type="auto"/>
          </w:tcPr>
          <w:p w14:paraId="77777780" w14:textId="77777777" w:rsidR="00E47C63" w:rsidRDefault="00F0080D">
            <w:r>
              <w:t>smallint</w:t>
            </w:r>
          </w:p>
        </w:tc>
        <w:tc>
          <w:tcPr>
            <w:tcW w:w="0" w:type="auto"/>
          </w:tcPr>
          <w:p w14:paraId="3D306D86" w14:textId="77777777" w:rsidR="00E47C63" w:rsidRDefault="00F0080D">
            <w:r>
              <w:t>List truncated...</w:t>
            </w:r>
          </w:p>
        </w:tc>
        <w:tc>
          <w:tcPr>
            <w:tcW w:w="0" w:type="auto"/>
          </w:tcPr>
          <w:p w14:paraId="05E6899F" w14:textId="77777777" w:rsidR="00E47C63" w:rsidRDefault="00E47C63"/>
        </w:tc>
      </w:tr>
      <w:tr w:rsidR="00E47C63" w14:paraId="596312A7" w14:textId="77777777">
        <w:tc>
          <w:tcPr>
            <w:tcW w:w="0" w:type="auto"/>
          </w:tcPr>
          <w:p w14:paraId="6ED0BA3C" w14:textId="77777777" w:rsidR="00E47C63" w:rsidRDefault="00F0080D">
            <w:r>
              <w:t>procedure_modifier_desc</w:t>
            </w:r>
          </w:p>
        </w:tc>
        <w:tc>
          <w:tcPr>
            <w:tcW w:w="0" w:type="auto"/>
          </w:tcPr>
          <w:p w14:paraId="58858EF3" w14:textId="77777777" w:rsidR="00E47C63" w:rsidRDefault="00F0080D">
            <w:r>
              <w:t>character varying</w:t>
            </w:r>
          </w:p>
        </w:tc>
        <w:tc>
          <w:tcPr>
            <w:tcW w:w="0" w:type="auto"/>
          </w:tcPr>
          <w:p w14:paraId="16C9E38F" w14:textId="77777777" w:rsidR="00E47C63" w:rsidRDefault="00F0080D">
            <w:r>
              <w:t>List truncated...</w:t>
            </w:r>
          </w:p>
        </w:tc>
        <w:tc>
          <w:tcPr>
            <w:tcW w:w="0" w:type="auto"/>
          </w:tcPr>
          <w:p w14:paraId="5A2BB246" w14:textId="77777777" w:rsidR="00E47C63" w:rsidRDefault="00E47C63"/>
        </w:tc>
      </w:tr>
    </w:tbl>
    <w:p w14:paraId="48CF67BC" w14:textId="77777777" w:rsidR="00E47C63" w:rsidRDefault="00F0080D">
      <w:r>
        <w:rPr>
          <w:sz w:val="28"/>
        </w:rPr>
        <w:t>Table: hf_d_reporting_priority</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171"/>
        <w:gridCol w:w="1570"/>
        <w:gridCol w:w="1489"/>
        <w:gridCol w:w="904"/>
      </w:tblGrid>
      <w:tr w:rsidR="00E47C63" w14:paraId="072D5BD2" w14:textId="77777777">
        <w:tc>
          <w:tcPr>
            <w:tcW w:w="0" w:type="auto"/>
            <w:shd w:val="clear" w:color="auto" w:fill="AAAAFF"/>
          </w:tcPr>
          <w:p w14:paraId="57CB73AF" w14:textId="77777777" w:rsidR="00E47C63" w:rsidRDefault="00F0080D">
            <w:r>
              <w:t>Field</w:t>
            </w:r>
          </w:p>
        </w:tc>
        <w:tc>
          <w:tcPr>
            <w:tcW w:w="0" w:type="auto"/>
            <w:shd w:val="clear" w:color="auto" w:fill="AAAAFF"/>
          </w:tcPr>
          <w:p w14:paraId="3321D8FE" w14:textId="77777777" w:rsidR="00E47C63" w:rsidRDefault="00F0080D">
            <w:r>
              <w:t>Type</w:t>
            </w:r>
          </w:p>
        </w:tc>
        <w:tc>
          <w:tcPr>
            <w:tcW w:w="0" w:type="auto"/>
            <w:shd w:val="clear" w:color="auto" w:fill="AAAAFF"/>
          </w:tcPr>
          <w:p w14:paraId="348E48A3" w14:textId="77777777" w:rsidR="00E47C63" w:rsidRDefault="00F0080D">
            <w:r>
              <w:t>Most freq. value</w:t>
            </w:r>
          </w:p>
        </w:tc>
        <w:tc>
          <w:tcPr>
            <w:tcW w:w="0" w:type="auto"/>
            <w:shd w:val="clear" w:color="auto" w:fill="AAAAFF"/>
          </w:tcPr>
          <w:p w14:paraId="5185702D" w14:textId="77777777" w:rsidR="00E47C63" w:rsidRDefault="00F0080D">
            <w:r>
              <w:t>Comment</w:t>
            </w:r>
          </w:p>
        </w:tc>
      </w:tr>
      <w:tr w:rsidR="00E47C63" w14:paraId="0AD9ECF9" w14:textId="77777777">
        <w:tc>
          <w:tcPr>
            <w:tcW w:w="0" w:type="auto"/>
          </w:tcPr>
          <w:p w14:paraId="72284939" w14:textId="77777777" w:rsidR="00E47C63" w:rsidRDefault="00F0080D">
            <w:r>
              <w:t>reporting_priority_id</w:t>
            </w:r>
          </w:p>
        </w:tc>
        <w:tc>
          <w:tcPr>
            <w:tcW w:w="0" w:type="auto"/>
          </w:tcPr>
          <w:p w14:paraId="0E8E09EB" w14:textId="77777777" w:rsidR="00E47C63" w:rsidRDefault="00F0080D">
            <w:r>
              <w:t>smallint</w:t>
            </w:r>
          </w:p>
        </w:tc>
        <w:tc>
          <w:tcPr>
            <w:tcW w:w="0" w:type="auto"/>
          </w:tcPr>
          <w:p w14:paraId="7A1F39BC" w14:textId="77777777" w:rsidR="00E47C63" w:rsidRDefault="00F0080D">
            <w:r>
              <w:t>List truncated...</w:t>
            </w:r>
          </w:p>
        </w:tc>
        <w:tc>
          <w:tcPr>
            <w:tcW w:w="0" w:type="auto"/>
          </w:tcPr>
          <w:p w14:paraId="1AF6D86F" w14:textId="77777777" w:rsidR="00E47C63" w:rsidRDefault="00E47C63"/>
        </w:tc>
      </w:tr>
      <w:tr w:rsidR="00E47C63" w14:paraId="70A4C0DE" w14:textId="77777777">
        <w:tc>
          <w:tcPr>
            <w:tcW w:w="0" w:type="auto"/>
          </w:tcPr>
          <w:p w14:paraId="6564CD58" w14:textId="77777777" w:rsidR="00E47C63" w:rsidRDefault="00F0080D">
            <w:r>
              <w:t>reporting_priority_code</w:t>
            </w:r>
          </w:p>
        </w:tc>
        <w:tc>
          <w:tcPr>
            <w:tcW w:w="0" w:type="auto"/>
          </w:tcPr>
          <w:p w14:paraId="67268E58" w14:textId="77777777" w:rsidR="00E47C63" w:rsidRDefault="00F0080D">
            <w:r>
              <w:t>character varying</w:t>
            </w:r>
          </w:p>
        </w:tc>
        <w:tc>
          <w:tcPr>
            <w:tcW w:w="0" w:type="auto"/>
          </w:tcPr>
          <w:p w14:paraId="4D2FBCF4" w14:textId="77777777" w:rsidR="00E47C63" w:rsidRDefault="00F0080D">
            <w:r>
              <w:t>List truncated...</w:t>
            </w:r>
          </w:p>
        </w:tc>
        <w:tc>
          <w:tcPr>
            <w:tcW w:w="0" w:type="auto"/>
          </w:tcPr>
          <w:p w14:paraId="3B70C790" w14:textId="77777777" w:rsidR="00E47C63" w:rsidRDefault="00E47C63"/>
        </w:tc>
      </w:tr>
      <w:tr w:rsidR="00E47C63" w14:paraId="700DA790" w14:textId="77777777">
        <w:tc>
          <w:tcPr>
            <w:tcW w:w="0" w:type="auto"/>
          </w:tcPr>
          <w:p w14:paraId="7B87F184" w14:textId="77777777" w:rsidR="00E47C63" w:rsidRDefault="00F0080D">
            <w:r>
              <w:t>reporting_priority_desc</w:t>
            </w:r>
          </w:p>
        </w:tc>
        <w:tc>
          <w:tcPr>
            <w:tcW w:w="0" w:type="auto"/>
          </w:tcPr>
          <w:p w14:paraId="2949524F" w14:textId="77777777" w:rsidR="00E47C63" w:rsidRDefault="00F0080D">
            <w:r>
              <w:t>character varying</w:t>
            </w:r>
          </w:p>
        </w:tc>
        <w:tc>
          <w:tcPr>
            <w:tcW w:w="0" w:type="auto"/>
          </w:tcPr>
          <w:p w14:paraId="7CE77630" w14:textId="77777777" w:rsidR="00E47C63" w:rsidRDefault="00F0080D">
            <w:r>
              <w:t>List truncated...</w:t>
            </w:r>
          </w:p>
        </w:tc>
        <w:tc>
          <w:tcPr>
            <w:tcW w:w="0" w:type="auto"/>
          </w:tcPr>
          <w:p w14:paraId="56AE194E" w14:textId="77777777" w:rsidR="00E47C63" w:rsidRDefault="00E47C63"/>
        </w:tc>
      </w:tr>
    </w:tbl>
    <w:p w14:paraId="56E24489" w14:textId="77777777" w:rsidR="00E47C63" w:rsidRDefault="00F0080D">
      <w:r>
        <w:rPr>
          <w:sz w:val="28"/>
        </w:rPr>
        <w:t>Table: hf_d_result_indicator</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953"/>
        <w:gridCol w:w="1570"/>
        <w:gridCol w:w="1489"/>
        <w:gridCol w:w="904"/>
      </w:tblGrid>
      <w:tr w:rsidR="00E47C63" w14:paraId="2332E3AE" w14:textId="77777777">
        <w:tc>
          <w:tcPr>
            <w:tcW w:w="0" w:type="auto"/>
            <w:shd w:val="clear" w:color="auto" w:fill="AAAAFF"/>
          </w:tcPr>
          <w:p w14:paraId="416C141C" w14:textId="77777777" w:rsidR="00E47C63" w:rsidRDefault="00F0080D">
            <w:r>
              <w:t>Field</w:t>
            </w:r>
          </w:p>
        </w:tc>
        <w:tc>
          <w:tcPr>
            <w:tcW w:w="0" w:type="auto"/>
            <w:shd w:val="clear" w:color="auto" w:fill="AAAAFF"/>
          </w:tcPr>
          <w:p w14:paraId="6A4C55EE" w14:textId="77777777" w:rsidR="00E47C63" w:rsidRDefault="00F0080D">
            <w:r>
              <w:t>Type</w:t>
            </w:r>
          </w:p>
        </w:tc>
        <w:tc>
          <w:tcPr>
            <w:tcW w:w="0" w:type="auto"/>
            <w:shd w:val="clear" w:color="auto" w:fill="AAAAFF"/>
          </w:tcPr>
          <w:p w14:paraId="0D896A8C" w14:textId="77777777" w:rsidR="00E47C63" w:rsidRDefault="00F0080D">
            <w:r>
              <w:t>Most freq. value</w:t>
            </w:r>
          </w:p>
        </w:tc>
        <w:tc>
          <w:tcPr>
            <w:tcW w:w="0" w:type="auto"/>
            <w:shd w:val="clear" w:color="auto" w:fill="AAAAFF"/>
          </w:tcPr>
          <w:p w14:paraId="6BC94397" w14:textId="77777777" w:rsidR="00E47C63" w:rsidRDefault="00F0080D">
            <w:r>
              <w:t>Comment</w:t>
            </w:r>
          </w:p>
        </w:tc>
      </w:tr>
      <w:tr w:rsidR="00E47C63" w14:paraId="416F33A4" w14:textId="77777777">
        <w:tc>
          <w:tcPr>
            <w:tcW w:w="0" w:type="auto"/>
          </w:tcPr>
          <w:p w14:paraId="72554C5F" w14:textId="77777777" w:rsidR="00E47C63" w:rsidRDefault="00F0080D">
            <w:r>
              <w:lastRenderedPageBreak/>
              <w:t>result_indicator_id</w:t>
            </w:r>
          </w:p>
        </w:tc>
        <w:tc>
          <w:tcPr>
            <w:tcW w:w="0" w:type="auto"/>
          </w:tcPr>
          <w:p w14:paraId="4D5FC143" w14:textId="77777777" w:rsidR="00E47C63" w:rsidRDefault="00F0080D">
            <w:r>
              <w:t>smallint</w:t>
            </w:r>
          </w:p>
        </w:tc>
        <w:tc>
          <w:tcPr>
            <w:tcW w:w="0" w:type="auto"/>
          </w:tcPr>
          <w:p w14:paraId="6D85FEC7" w14:textId="77777777" w:rsidR="00E47C63" w:rsidRDefault="00F0080D">
            <w:r>
              <w:t>List truncated...</w:t>
            </w:r>
          </w:p>
        </w:tc>
        <w:tc>
          <w:tcPr>
            <w:tcW w:w="0" w:type="auto"/>
          </w:tcPr>
          <w:p w14:paraId="488C1785" w14:textId="77777777" w:rsidR="00E47C63" w:rsidRDefault="00E47C63"/>
        </w:tc>
      </w:tr>
      <w:tr w:rsidR="00E47C63" w14:paraId="54226074" w14:textId="77777777">
        <w:tc>
          <w:tcPr>
            <w:tcW w:w="0" w:type="auto"/>
          </w:tcPr>
          <w:p w14:paraId="621CEAC0" w14:textId="77777777" w:rsidR="00E47C63" w:rsidRDefault="00F0080D">
            <w:r>
              <w:t>result_indicator_desc</w:t>
            </w:r>
          </w:p>
        </w:tc>
        <w:tc>
          <w:tcPr>
            <w:tcW w:w="0" w:type="auto"/>
          </w:tcPr>
          <w:p w14:paraId="0A66AF3B" w14:textId="77777777" w:rsidR="00E47C63" w:rsidRDefault="00F0080D">
            <w:r>
              <w:t>character varying</w:t>
            </w:r>
          </w:p>
        </w:tc>
        <w:tc>
          <w:tcPr>
            <w:tcW w:w="0" w:type="auto"/>
          </w:tcPr>
          <w:p w14:paraId="205D17FE" w14:textId="77777777" w:rsidR="00E47C63" w:rsidRDefault="00F0080D">
            <w:r>
              <w:t>List truncated...</w:t>
            </w:r>
          </w:p>
        </w:tc>
        <w:tc>
          <w:tcPr>
            <w:tcW w:w="0" w:type="auto"/>
          </w:tcPr>
          <w:p w14:paraId="2E6E2F89" w14:textId="77777777" w:rsidR="00E47C63" w:rsidRDefault="00E47C63"/>
        </w:tc>
      </w:tr>
    </w:tbl>
    <w:p w14:paraId="45DB1922" w14:textId="77777777" w:rsidR="00E47C63" w:rsidRDefault="00F0080D">
      <w:r>
        <w:rPr>
          <w:sz w:val="28"/>
        </w:rPr>
        <w:t>Table: hf_d_result_type_proc</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65"/>
        <w:gridCol w:w="1570"/>
        <w:gridCol w:w="1489"/>
        <w:gridCol w:w="904"/>
      </w:tblGrid>
      <w:tr w:rsidR="00E47C63" w14:paraId="73E50E24" w14:textId="77777777">
        <w:tc>
          <w:tcPr>
            <w:tcW w:w="0" w:type="auto"/>
            <w:shd w:val="clear" w:color="auto" w:fill="AAAAFF"/>
          </w:tcPr>
          <w:p w14:paraId="016002C6" w14:textId="77777777" w:rsidR="00E47C63" w:rsidRDefault="00F0080D">
            <w:r>
              <w:t>Field</w:t>
            </w:r>
          </w:p>
        </w:tc>
        <w:tc>
          <w:tcPr>
            <w:tcW w:w="0" w:type="auto"/>
            <w:shd w:val="clear" w:color="auto" w:fill="AAAAFF"/>
          </w:tcPr>
          <w:p w14:paraId="5B571C1A" w14:textId="77777777" w:rsidR="00E47C63" w:rsidRDefault="00F0080D">
            <w:r>
              <w:t>Type</w:t>
            </w:r>
          </w:p>
        </w:tc>
        <w:tc>
          <w:tcPr>
            <w:tcW w:w="0" w:type="auto"/>
            <w:shd w:val="clear" w:color="auto" w:fill="AAAAFF"/>
          </w:tcPr>
          <w:p w14:paraId="37DDF7CD" w14:textId="77777777" w:rsidR="00E47C63" w:rsidRDefault="00F0080D">
            <w:r>
              <w:t>Most freq. value</w:t>
            </w:r>
          </w:p>
        </w:tc>
        <w:tc>
          <w:tcPr>
            <w:tcW w:w="0" w:type="auto"/>
            <w:shd w:val="clear" w:color="auto" w:fill="AAAAFF"/>
          </w:tcPr>
          <w:p w14:paraId="5978370F" w14:textId="77777777" w:rsidR="00E47C63" w:rsidRDefault="00F0080D">
            <w:r>
              <w:t>Comment</w:t>
            </w:r>
          </w:p>
        </w:tc>
      </w:tr>
      <w:tr w:rsidR="00E47C63" w14:paraId="46E0A72F" w14:textId="77777777">
        <w:tc>
          <w:tcPr>
            <w:tcW w:w="0" w:type="auto"/>
          </w:tcPr>
          <w:p w14:paraId="355C7729" w14:textId="77777777" w:rsidR="00E47C63" w:rsidRDefault="00F0080D">
            <w:r>
              <w:t>result_type_proc_id</w:t>
            </w:r>
          </w:p>
        </w:tc>
        <w:tc>
          <w:tcPr>
            <w:tcW w:w="0" w:type="auto"/>
          </w:tcPr>
          <w:p w14:paraId="375431F1" w14:textId="77777777" w:rsidR="00E47C63" w:rsidRDefault="00F0080D">
            <w:r>
              <w:t>smallint</w:t>
            </w:r>
          </w:p>
        </w:tc>
        <w:tc>
          <w:tcPr>
            <w:tcW w:w="0" w:type="auto"/>
          </w:tcPr>
          <w:p w14:paraId="340CC06B" w14:textId="77777777" w:rsidR="00E47C63" w:rsidRDefault="00F0080D">
            <w:r>
              <w:t>List truncated...</w:t>
            </w:r>
          </w:p>
        </w:tc>
        <w:tc>
          <w:tcPr>
            <w:tcW w:w="0" w:type="auto"/>
          </w:tcPr>
          <w:p w14:paraId="683EA8DA" w14:textId="77777777" w:rsidR="00E47C63" w:rsidRDefault="00E47C63"/>
        </w:tc>
      </w:tr>
      <w:tr w:rsidR="00E47C63" w14:paraId="3B586426" w14:textId="77777777">
        <w:tc>
          <w:tcPr>
            <w:tcW w:w="0" w:type="auto"/>
          </w:tcPr>
          <w:p w14:paraId="337A96CF" w14:textId="77777777" w:rsidR="00E47C63" w:rsidRDefault="00F0080D">
            <w:r>
              <w:t>result_type_proc_desc</w:t>
            </w:r>
          </w:p>
        </w:tc>
        <w:tc>
          <w:tcPr>
            <w:tcW w:w="0" w:type="auto"/>
          </w:tcPr>
          <w:p w14:paraId="00F849C9" w14:textId="77777777" w:rsidR="00E47C63" w:rsidRDefault="00F0080D">
            <w:r>
              <w:t>character varying</w:t>
            </w:r>
          </w:p>
        </w:tc>
        <w:tc>
          <w:tcPr>
            <w:tcW w:w="0" w:type="auto"/>
          </w:tcPr>
          <w:p w14:paraId="50335B8A" w14:textId="77777777" w:rsidR="00E47C63" w:rsidRDefault="00F0080D">
            <w:r>
              <w:t>List truncated...</w:t>
            </w:r>
          </w:p>
        </w:tc>
        <w:tc>
          <w:tcPr>
            <w:tcW w:w="0" w:type="auto"/>
          </w:tcPr>
          <w:p w14:paraId="5D4BADD3" w14:textId="77777777" w:rsidR="00E47C63" w:rsidRDefault="00E47C63"/>
        </w:tc>
      </w:tr>
    </w:tbl>
    <w:p w14:paraId="4906E03E" w14:textId="77777777" w:rsidR="00E47C63" w:rsidRDefault="00F0080D">
      <w:r>
        <w:rPr>
          <w:sz w:val="28"/>
        </w:rPr>
        <w:t>Table: hf_d_route_admin</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297"/>
        <w:gridCol w:w="1570"/>
        <w:gridCol w:w="1489"/>
        <w:gridCol w:w="904"/>
      </w:tblGrid>
      <w:tr w:rsidR="00E47C63" w14:paraId="2F4E4403" w14:textId="77777777">
        <w:tc>
          <w:tcPr>
            <w:tcW w:w="0" w:type="auto"/>
            <w:shd w:val="clear" w:color="auto" w:fill="AAAAFF"/>
          </w:tcPr>
          <w:p w14:paraId="27D58D95" w14:textId="77777777" w:rsidR="00E47C63" w:rsidRDefault="00F0080D">
            <w:r>
              <w:t>Field</w:t>
            </w:r>
          </w:p>
        </w:tc>
        <w:tc>
          <w:tcPr>
            <w:tcW w:w="0" w:type="auto"/>
            <w:shd w:val="clear" w:color="auto" w:fill="AAAAFF"/>
          </w:tcPr>
          <w:p w14:paraId="46A5458D" w14:textId="77777777" w:rsidR="00E47C63" w:rsidRDefault="00F0080D">
            <w:r>
              <w:t>Type</w:t>
            </w:r>
          </w:p>
        </w:tc>
        <w:tc>
          <w:tcPr>
            <w:tcW w:w="0" w:type="auto"/>
            <w:shd w:val="clear" w:color="auto" w:fill="AAAAFF"/>
          </w:tcPr>
          <w:p w14:paraId="4D6A0372" w14:textId="77777777" w:rsidR="00E47C63" w:rsidRDefault="00F0080D">
            <w:r>
              <w:t>Most freq. value</w:t>
            </w:r>
          </w:p>
        </w:tc>
        <w:tc>
          <w:tcPr>
            <w:tcW w:w="0" w:type="auto"/>
            <w:shd w:val="clear" w:color="auto" w:fill="AAAAFF"/>
          </w:tcPr>
          <w:p w14:paraId="7713025B" w14:textId="77777777" w:rsidR="00E47C63" w:rsidRDefault="00F0080D">
            <w:r>
              <w:t>Comment</w:t>
            </w:r>
          </w:p>
        </w:tc>
      </w:tr>
      <w:tr w:rsidR="00E47C63" w14:paraId="5A931B4D" w14:textId="77777777">
        <w:tc>
          <w:tcPr>
            <w:tcW w:w="0" w:type="auto"/>
          </w:tcPr>
          <w:p w14:paraId="6893F0BE" w14:textId="77777777" w:rsidR="00E47C63" w:rsidRDefault="00F0080D">
            <w:r>
              <w:t>route_admin_id</w:t>
            </w:r>
          </w:p>
        </w:tc>
        <w:tc>
          <w:tcPr>
            <w:tcW w:w="0" w:type="auto"/>
          </w:tcPr>
          <w:p w14:paraId="0E879812" w14:textId="77777777" w:rsidR="00E47C63" w:rsidRDefault="00F0080D">
            <w:r>
              <w:t>smallint</w:t>
            </w:r>
          </w:p>
        </w:tc>
        <w:tc>
          <w:tcPr>
            <w:tcW w:w="0" w:type="auto"/>
          </w:tcPr>
          <w:p w14:paraId="02E1A55D" w14:textId="77777777" w:rsidR="00E47C63" w:rsidRDefault="00F0080D">
            <w:r>
              <w:t>List truncated...</w:t>
            </w:r>
          </w:p>
        </w:tc>
        <w:tc>
          <w:tcPr>
            <w:tcW w:w="0" w:type="auto"/>
          </w:tcPr>
          <w:p w14:paraId="25918474" w14:textId="77777777" w:rsidR="00E47C63" w:rsidRDefault="00E47C63"/>
        </w:tc>
      </w:tr>
      <w:tr w:rsidR="00E47C63" w14:paraId="0B1AB85B" w14:textId="77777777">
        <w:tc>
          <w:tcPr>
            <w:tcW w:w="0" w:type="auto"/>
          </w:tcPr>
          <w:p w14:paraId="588B3C8D" w14:textId="77777777" w:rsidR="00E47C63" w:rsidRDefault="00F0080D">
            <w:r>
              <w:t>route_admin_display</w:t>
            </w:r>
          </w:p>
        </w:tc>
        <w:tc>
          <w:tcPr>
            <w:tcW w:w="0" w:type="auto"/>
          </w:tcPr>
          <w:p w14:paraId="709ED66B" w14:textId="77777777" w:rsidR="00E47C63" w:rsidRDefault="00F0080D">
            <w:r>
              <w:t>character varying</w:t>
            </w:r>
          </w:p>
        </w:tc>
        <w:tc>
          <w:tcPr>
            <w:tcW w:w="0" w:type="auto"/>
          </w:tcPr>
          <w:p w14:paraId="1894C7FA" w14:textId="77777777" w:rsidR="00E47C63" w:rsidRDefault="00F0080D">
            <w:r>
              <w:t>List truncated...</w:t>
            </w:r>
          </w:p>
        </w:tc>
        <w:tc>
          <w:tcPr>
            <w:tcW w:w="0" w:type="auto"/>
          </w:tcPr>
          <w:p w14:paraId="1EC87419" w14:textId="77777777" w:rsidR="00E47C63" w:rsidRDefault="00E47C63"/>
        </w:tc>
      </w:tr>
      <w:tr w:rsidR="00E47C63" w14:paraId="5BE43A58" w14:textId="77777777">
        <w:tc>
          <w:tcPr>
            <w:tcW w:w="0" w:type="auto"/>
          </w:tcPr>
          <w:p w14:paraId="1B1F234C" w14:textId="77777777" w:rsidR="00E47C63" w:rsidRDefault="00F0080D">
            <w:r>
              <w:t>route_admin_description</w:t>
            </w:r>
          </w:p>
        </w:tc>
        <w:tc>
          <w:tcPr>
            <w:tcW w:w="0" w:type="auto"/>
          </w:tcPr>
          <w:p w14:paraId="1499E2D8" w14:textId="77777777" w:rsidR="00E47C63" w:rsidRDefault="00F0080D">
            <w:r>
              <w:t>character varying</w:t>
            </w:r>
          </w:p>
        </w:tc>
        <w:tc>
          <w:tcPr>
            <w:tcW w:w="0" w:type="auto"/>
          </w:tcPr>
          <w:p w14:paraId="6EA02FD7" w14:textId="77777777" w:rsidR="00E47C63" w:rsidRDefault="00F0080D">
            <w:r>
              <w:t>List truncated...</w:t>
            </w:r>
          </w:p>
        </w:tc>
        <w:tc>
          <w:tcPr>
            <w:tcW w:w="0" w:type="auto"/>
          </w:tcPr>
          <w:p w14:paraId="12582DDD" w14:textId="77777777" w:rsidR="00E47C63" w:rsidRDefault="00E47C63"/>
        </w:tc>
      </w:tr>
    </w:tbl>
    <w:p w14:paraId="5D9F319C" w14:textId="77777777" w:rsidR="00E47C63" w:rsidRDefault="00F0080D">
      <w:r>
        <w:rPr>
          <w:sz w:val="28"/>
        </w:rPr>
        <w:t>Table: hf_d_surgical_case_level</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248"/>
        <w:gridCol w:w="1570"/>
        <w:gridCol w:w="1489"/>
        <w:gridCol w:w="904"/>
      </w:tblGrid>
      <w:tr w:rsidR="00E47C63" w14:paraId="2407A54A" w14:textId="77777777">
        <w:tc>
          <w:tcPr>
            <w:tcW w:w="0" w:type="auto"/>
            <w:shd w:val="clear" w:color="auto" w:fill="AAAAFF"/>
          </w:tcPr>
          <w:p w14:paraId="3F3F203D" w14:textId="77777777" w:rsidR="00E47C63" w:rsidRDefault="00F0080D">
            <w:r>
              <w:t>Field</w:t>
            </w:r>
          </w:p>
        </w:tc>
        <w:tc>
          <w:tcPr>
            <w:tcW w:w="0" w:type="auto"/>
            <w:shd w:val="clear" w:color="auto" w:fill="AAAAFF"/>
          </w:tcPr>
          <w:p w14:paraId="73C49395" w14:textId="77777777" w:rsidR="00E47C63" w:rsidRDefault="00F0080D">
            <w:r>
              <w:t>Type</w:t>
            </w:r>
          </w:p>
        </w:tc>
        <w:tc>
          <w:tcPr>
            <w:tcW w:w="0" w:type="auto"/>
            <w:shd w:val="clear" w:color="auto" w:fill="AAAAFF"/>
          </w:tcPr>
          <w:p w14:paraId="575EA9A6" w14:textId="77777777" w:rsidR="00E47C63" w:rsidRDefault="00F0080D">
            <w:r>
              <w:t>Most freq. value</w:t>
            </w:r>
          </w:p>
        </w:tc>
        <w:tc>
          <w:tcPr>
            <w:tcW w:w="0" w:type="auto"/>
            <w:shd w:val="clear" w:color="auto" w:fill="AAAAFF"/>
          </w:tcPr>
          <w:p w14:paraId="659F1C25" w14:textId="77777777" w:rsidR="00E47C63" w:rsidRDefault="00F0080D">
            <w:r>
              <w:t>Comment</w:t>
            </w:r>
          </w:p>
        </w:tc>
      </w:tr>
      <w:tr w:rsidR="00E47C63" w14:paraId="50A61CAF" w14:textId="77777777">
        <w:tc>
          <w:tcPr>
            <w:tcW w:w="0" w:type="auto"/>
          </w:tcPr>
          <w:p w14:paraId="545CC64C" w14:textId="77777777" w:rsidR="00E47C63" w:rsidRDefault="00F0080D">
            <w:r>
              <w:t>surgical_case_level_id</w:t>
            </w:r>
          </w:p>
        </w:tc>
        <w:tc>
          <w:tcPr>
            <w:tcW w:w="0" w:type="auto"/>
          </w:tcPr>
          <w:p w14:paraId="06303737" w14:textId="77777777" w:rsidR="00E47C63" w:rsidRDefault="00F0080D">
            <w:r>
              <w:t>smallint</w:t>
            </w:r>
          </w:p>
        </w:tc>
        <w:tc>
          <w:tcPr>
            <w:tcW w:w="0" w:type="auto"/>
          </w:tcPr>
          <w:p w14:paraId="02C2F826" w14:textId="77777777" w:rsidR="00E47C63" w:rsidRDefault="00F0080D">
            <w:r>
              <w:t>List truncated...</w:t>
            </w:r>
          </w:p>
        </w:tc>
        <w:tc>
          <w:tcPr>
            <w:tcW w:w="0" w:type="auto"/>
          </w:tcPr>
          <w:p w14:paraId="0CB68201" w14:textId="77777777" w:rsidR="00E47C63" w:rsidRDefault="00E47C63"/>
        </w:tc>
      </w:tr>
      <w:tr w:rsidR="00E47C63" w14:paraId="10C49B4C" w14:textId="77777777">
        <w:tc>
          <w:tcPr>
            <w:tcW w:w="0" w:type="auto"/>
          </w:tcPr>
          <w:p w14:paraId="0FA73884" w14:textId="77777777" w:rsidR="00E47C63" w:rsidRDefault="00F0080D">
            <w:r>
              <w:t>surgical_case_level_desc</w:t>
            </w:r>
          </w:p>
        </w:tc>
        <w:tc>
          <w:tcPr>
            <w:tcW w:w="0" w:type="auto"/>
          </w:tcPr>
          <w:p w14:paraId="1D2FC711" w14:textId="77777777" w:rsidR="00E47C63" w:rsidRDefault="00F0080D">
            <w:r>
              <w:t>character varying</w:t>
            </w:r>
          </w:p>
        </w:tc>
        <w:tc>
          <w:tcPr>
            <w:tcW w:w="0" w:type="auto"/>
          </w:tcPr>
          <w:p w14:paraId="4CF4A9F9" w14:textId="77777777" w:rsidR="00E47C63" w:rsidRDefault="00F0080D">
            <w:r>
              <w:t>List truncated...</w:t>
            </w:r>
          </w:p>
        </w:tc>
        <w:tc>
          <w:tcPr>
            <w:tcW w:w="0" w:type="auto"/>
          </w:tcPr>
          <w:p w14:paraId="61298448" w14:textId="77777777" w:rsidR="00E47C63" w:rsidRDefault="00E47C63"/>
        </w:tc>
      </w:tr>
    </w:tbl>
    <w:p w14:paraId="61865D9E" w14:textId="77777777" w:rsidR="00E47C63" w:rsidRDefault="00F0080D">
      <w:r>
        <w:rPr>
          <w:sz w:val="28"/>
        </w:rPr>
        <w:t>Table: hf_d_surgical_procedure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426"/>
        <w:gridCol w:w="1570"/>
        <w:gridCol w:w="1489"/>
        <w:gridCol w:w="904"/>
      </w:tblGrid>
      <w:tr w:rsidR="00E47C63" w14:paraId="5D911718" w14:textId="77777777">
        <w:tc>
          <w:tcPr>
            <w:tcW w:w="0" w:type="auto"/>
            <w:shd w:val="clear" w:color="auto" w:fill="AAAAFF"/>
          </w:tcPr>
          <w:p w14:paraId="7AC25A46" w14:textId="77777777" w:rsidR="00E47C63" w:rsidRDefault="00F0080D">
            <w:r>
              <w:t>Field</w:t>
            </w:r>
          </w:p>
        </w:tc>
        <w:tc>
          <w:tcPr>
            <w:tcW w:w="0" w:type="auto"/>
            <w:shd w:val="clear" w:color="auto" w:fill="AAAAFF"/>
          </w:tcPr>
          <w:p w14:paraId="0D0E3481" w14:textId="77777777" w:rsidR="00E47C63" w:rsidRDefault="00F0080D">
            <w:r>
              <w:t>Type</w:t>
            </w:r>
          </w:p>
        </w:tc>
        <w:tc>
          <w:tcPr>
            <w:tcW w:w="0" w:type="auto"/>
            <w:shd w:val="clear" w:color="auto" w:fill="AAAAFF"/>
          </w:tcPr>
          <w:p w14:paraId="7501031D" w14:textId="77777777" w:rsidR="00E47C63" w:rsidRDefault="00F0080D">
            <w:r>
              <w:t>Most freq. value</w:t>
            </w:r>
          </w:p>
        </w:tc>
        <w:tc>
          <w:tcPr>
            <w:tcW w:w="0" w:type="auto"/>
            <w:shd w:val="clear" w:color="auto" w:fill="AAAAFF"/>
          </w:tcPr>
          <w:p w14:paraId="42E16FF6" w14:textId="77777777" w:rsidR="00E47C63" w:rsidRDefault="00F0080D">
            <w:r>
              <w:t>Comment</w:t>
            </w:r>
          </w:p>
        </w:tc>
      </w:tr>
      <w:tr w:rsidR="00E47C63" w14:paraId="09DC47FC" w14:textId="77777777">
        <w:tc>
          <w:tcPr>
            <w:tcW w:w="0" w:type="auto"/>
          </w:tcPr>
          <w:p w14:paraId="222FCEAF" w14:textId="77777777" w:rsidR="00E47C63" w:rsidRDefault="00F0080D">
            <w:r>
              <w:t>surgical_procedure_id</w:t>
            </w:r>
          </w:p>
        </w:tc>
        <w:tc>
          <w:tcPr>
            <w:tcW w:w="0" w:type="auto"/>
          </w:tcPr>
          <w:p w14:paraId="1F18D6AF" w14:textId="77777777" w:rsidR="00E47C63" w:rsidRDefault="00F0080D">
            <w:r>
              <w:t>smallint</w:t>
            </w:r>
          </w:p>
        </w:tc>
        <w:tc>
          <w:tcPr>
            <w:tcW w:w="0" w:type="auto"/>
          </w:tcPr>
          <w:p w14:paraId="16F0B984" w14:textId="77777777" w:rsidR="00E47C63" w:rsidRDefault="00F0080D">
            <w:r>
              <w:t>List truncated...</w:t>
            </w:r>
          </w:p>
        </w:tc>
        <w:tc>
          <w:tcPr>
            <w:tcW w:w="0" w:type="auto"/>
          </w:tcPr>
          <w:p w14:paraId="2C09AA70" w14:textId="77777777" w:rsidR="00E47C63" w:rsidRDefault="00E47C63"/>
        </w:tc>
      </w:tr>
      <w:tr w:rsidR="00E47C63" w14:paraId="32C896C8" w14:textId="77777777">
        <w:tc>
          <w:tcPr>
            <w:tcW w:w="0" w:type="auto"/>
          </w:tcPr>
          <w:p w14:paraId="62C231FC" w14:textId="77777777" w:rsidR="00E47C63" w:rsidRDefault="00F0080D">
            <w:r>
              <w:t>surgical_procedure_desc</w:t>
            </w:r>
          </w:p>
        </w:tc>
        <w:tc>
          <w:tcPr>
            <w:tcW w:w="0" w:type="auto"/>
          </w:tcPr>
          <w:p w14:paraId="4F048D87" w14:textId="77777777" w:rsidR="00E47C63" w:rsidRDefault="00F0080D">
            <w:r>
              <w:t>character varying</w:t>
            </w:r>
          </w:p>
        </w:tc>
        <w:tc>
          <w:tcPr>
            <w:tcW w:w="0" w:type="auto"/>
          </w:tcPr>
          <w:p w14:paraId="7CB64CFB" w14:textId="77777777" w:rsidR="00E47C63" w:rsidRDefault="00F0080D">
            <w:r>
              <w:t>List truncated...</w:t>
            </w:r>
          </w:p>
        </w:tc>
        <w:tc>
          <w:tcPr>
            <w:tcW w:w="0" w:type="auto"/>
          </w:tcPr>
          <w:p w14:paraId="78B42A52" w14:textId="77777777" w:rsidR="00E47C63" w:rsidRDefault="00E47C63"/>
        </w:tc>
      </w:tr>
      <w:tr w:rsidR="00E47C63" w14:paraId="0C9E910E" w14:textId="77777777">
        <w:tc>
          <w:tcPr>
            <w:tcW w:w="0" w:type="auto"/>
          </w:tcPr>
          <w:p w14:paraId="544D4E65" w14:textId="77777777" w:rsidR="00E47C63" w:rsidRDefault="00F0080D">
            <w:r>
              <w:t>order_type</w:t>
            </w:r>
          </w:p>
        </w:tc>
        <w:tc>
          <w:tcPr>
            <w:tcW w:w="0" w:type="auto"/>
          </w:tcPr>
          <w:p w14:paraId="34C56D6E" w14:textId="77777777" w:rsidR="00E47C63" w:rsidRDefault="00F0080D">
            <w:r>
              <w:t>character varying</w:t>
            </w:r>
          </w:p>
        </w:tc>
        <w:tc>
          <w:tcPr>
            <w:tcW w:w="0" w:type="auto"/>
          </w:tcPr>
          <w:p w14:paraId="1503EEA7" w14:textId="77777777" w:rsidR="00E47C63" w:rsidRDefault="00F0080D">
            <w:r>
              <w:t>Surgery</w:t>
            </w:r>
          </w:p>
        </w:tc>
        <w:tc>
          <w:tcPr>
            <w:tcW w:w="0" w:type="auto"/>
          </w:tcPr>
          <w:p w14:paraId="52E74067" w14:textId="77777777" w:rsidR="00E47C63" w:rsidRDefault="00E47C63"/>
        </w:tc>
      </w:tr>
      <w:tr w:rsidR="00E47C63" w14:paraId="6F54AD60" w14:textId="77777777">
        <w:tc>
          <w:tcPr>
            <w:tcW w:w="0" w:type="auto"/>
          </w:tcPr>
          <w:p w14:paraId="3A2F6D33" w14:textId="77777777" w:rsidR="00E47C63" w:rsidRDefault="00F0080D">
            <w:r>
              <w:t>order_specialty</w:t>
            </w:r>
          </w:p>
        </w:tc>
        <w:tc>
          <w:tcPr>
            <w:tcW w:w="0" w:type="auto"/>
          </w:tcPr>
          <w:p w14:paraId="487D1053" w14:textId="77777777" w:rsidR="00E47C63" w:rsidRDefault="00F0080D">
            <w:r>
              <w:t>character varying</w:t>
            </w:r>
          </w:p>
        </w:tc>
        <w:tc>
          <w:tcPr>
            <w:tcW w:w="0" w:type="auto"/>
          </w:tcPr>
          <w:p w14:paraId="00E80EFB" w14:textId="77777777" w:rsidR="00E47C63" w:rsidRDefault="00E47C63"/>
        </w:tc>
        <w:tc>
          <w:tcPr>
            <w:tcW w:w="0" w:type="auto"/>
          </w:tcPr>
          <w:p w14:paraId="619369F4" w14:textId="77777777" w:rsidR="00E47C63" w:rsidRDefault="00E47C63"/>
        </w:tc>
      </w:tr>
      <w:tr w:rsidR="00E47C63" w14:paraId="1CB8D46A" w14:textId="77777777">
        <w:tc>
          <w:tcPr>
            <w:tcW w:w="0" w:type="auto"/>
          </w:tcPr>
          <w:p w14:paraId="1E8C2B39" w14:textId="77777777" w:rsidR="00E47C63" w:rsidRDefault="00F0080D">
            <w:r>
              <w:t>anatomic_site</w:t>
            </w:r>
          </w:p>
        </w:tc>
        <w:tc>
          <w:tcPr>
            <w:tcW w:w="0" w:type="auto"/>
          </w:tcPr>
          <w:p w14:paraId="0262DA31" w14:textId="77777777" w:rsidR="00E47C63" w:rsidRDefault="00F0080D">
            <w:r>
              <w:t>character varying</w:t>
            </w:r>
          </w:p>
        </w:tc>
        <w:tc>
          <w:tcPr>
            <w:tcW w:w="0" w:type="auto"/>
          </w:tcPr>
          <w:p w14:paraId="25592AEC" w14:textId="77777777" w:rsidR="00E47C63" w:rsidRDefault="00E47C63"/>
        </w:tc>
        <w:tc>
          <w:tcPr>
            <w:tcW w:w="0" w:type="auto"/>
          </w:tcPr>
          <w:p w14:paraId="68D05E26" w14:textId="77777777" w:rsidR="00E47C63" w:rsidRDefault="00E47C63"/>
        </w:tc>
      </w:tr>
      <w:tr w:rsidR="00E47C63" w14:paraId="6193453C" w14:textId="77777777">
        <w:tc>
          <w:tcPr>
            <w:tcW w:w="0" w:type="auto"/>
          </w:tcPr>
          <w:p w14:paraId="79B99C9A" w14:textId="77777777" w:rsidR="00E47C63" w:rsidRDefault="00F0080D">
            <w:r>
              <w:t>surgical_procedure_device</w:t>
            </w:r>
          </w:p>
        </w:tc>
        <w:tc>
          <w:tcPr>
            <w:tcW w:w="0" w:type="auto"/>
          </w:tcPr>
          <w:p w14:paraId="60B9C5B1" w14:textId="77777777" w:rsidR="00E47C63" w:rsidRDefault="00F0080D">
            <w:r>
              <w:t>character varying</w:t>
            </w:r>
          </w:p>
        </w:tc>
        <w:tc>
          <w:tcPr>
            <w:tcW w:w="0" w:type="auto"/>
          </w:tcPr>
          <w:p w14:paraId="51E1F9FB" w14:textId="77777777" w:rsidR="00E47C63" w:rsidRDefault="00E47C63"/>
        </w:tc>
        <w:tc>
          <w:tcPr>
            <w:tcW w:w="0" w:type="auto"/>
          </w:tcPr>
          <w:p w14:paraId="653FF47D" w14:textId="77777777" w:rsidR="00E47C63" w:rsidRDefault="00E47C63"/>
        </w:tc>
      </w:tr>
      <w:tr w:rsidR="00E47C63" w14:paraId="3A1CC64A" w14:textId="77777777">
        <w:tc>
          <w:tcPr>
            <w:tcW w:w="0" w:type="auto"/>
          </w:tcPr>
          <w:p w14:paraId="69D4093A" w14:textId="77777777" w:rsidR="00E47C63" w:rsidRDefault="00F0080D">
            <w:r>
              <w:t>icd9_code</w:t>
            </w:r>
          </w:p>
        </w:tc>
        <w:tc>
          <w:tcPr>
            <w:tcW w:w="0" w:type="auto"/>
          </w:tcPr>
          <w:p w14:paraId="0672EEA2" w14:textId="77777777" w:rsidR="00E47C63" w:rsidRDefault="00F0080D">
            <w:r>
              <w:t>character varying</w:t>
            </w:r>
          </w:p>
        </w:tc>
        <w:tc>
          <w:tcPr>
            <w:tcW w:w="0" w:type="auto"/>
          </w:tcPr>
          <w:p w14:paraId="02397A4C" w14:textId="77777777" w:rsidR="00E47C63" w:rsidRDefault="00E47C63"/>
        </w:tc>
        <w:tc>
          <w:tcPr>
            <w:tcW w:w="0" w:type="auto"/>
          </w:tcPr>
          <w:p w14:paraId="721566FC" w14:textId="77777777" w:rsidR="00E47C63" w:rsidRDefault="00E47C63"/>
        </w:tc>
      </w:tr>
      <w:tr w:rsidR="00E47C63" w14:paraId="58F844B8" w14:textId="77777777">
        <w:tc>
          <w:tcPr>
            <w:tcW w:w="0" w:type="auto"/>
          </w:tcPr>
          <w:p w14:paraId="7CEFCF49" w14:textId="77777777" w:rsidR="00E47C63" w:rsidRDefault="00F0080D">
            <w:r>
              <w:t>icd9_desc</w:t>
            </w:r>
          </w:p>
        </w:tc>
        <w:tc>
          <w:tcPr>
            <w:tcW w:w="0" w:type="auto"/>
          </w:tcPr>
          <w:p w14:paraId="16F00B86" w14:textId="77777777" w:rsidR="00E47C63" w:rsidRDefault="00F0080D">
            <w:r>
              <w:t>character varying</w:t>
            </w:r>
          </w:p>
        </w:tc>
        <w:tc>
          <w:tcPr>
            <w:tcW w:w="0" w:type="auto"/>
          </w:tcPr>
          <w:p w14:paraId="11F6CBA7" w14:textId="77777777" w:rsidR="00E47C63" w:rsidRDefault="00E47C63"/>
        </w:tc>
        <w:tc>
          <w:tcPr>
            <w:tcW w:w="0" w:type="auto"/>
          </w:tcPr>
          <w:p w14:paraId="43EF9372" w14:textId="77777777" w:rsidR="00E47C63" w:rsidRDefault="00E47C63"/>
        </w:tc>
      </w:tr>
      <w:tr w:rsidR="00E47C63" w14:paraId="0E506314" w14:textId="77777777">
        <w:tc>
          <w:tcPr>
            <w:tcW w:w="0" w:type="auto"/>
          </w:tcPr>
          <w:p w14:paraId="47712B8C" w14:textId="77777777" w:rsidR="00E47C63" w:rsidRDefault="00F0080D">
            <w:r>
              <w:t>revision_ind</w:t>
            </w:r>
          </w:p>
        </w:tc>
        <w:tc>
          <w:tcPr>
            <w:tcW w:w="0" w:type="auto"/>
          </w:tcPr>
          <w:p w14:paraId="5BA0787E" w14:textId="77777777" w:rsidR="00E47C63" w:rsidRDefault="00F0080D">
            <w:r>
              <w:t>smallint</w:t>
            </w:r>
          </w:p>
        </w:tc>
        <w:tc>
          <w:tcPr>
            <w:tcW w:w="0" w:type="auto"/>
          </w:tcPr>
          <w:p w14:paraId="363B636C" w14:textId="77777777" w:rsidR="00E47C63" w:rsidRDefault="00E47C63"/>
        </w:tc>
        <w:tc>
          <w:tcPr>
            <w:tcW w:w="0" w:type="auto"/>
          </w:tcPr>
          <w:p w14:paraId="1F62046C" w14:textId="77777777" w:rsidR="00E47C63" w:rsidRDefault="00E47C63"/>
        </w:tc>
      </w:tr>
    </w:tbl>
    <w:p w14:paraId="3CF5A073" w14:textId="77777777" w:rsidR="00E47C63" w:rsidRDefault="00F0080D">
      <w:r>
        <w:rPr>
          <w:sz w:val="28"/>
        </w:rPr>
        <w:t>Table: hf_d_surgical_specialty</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109"/>
        <w:gridCol w:w="1570"/>
        <w:gridCol w:w="1489"/>
        <w:gridCol w:w="904"/>
      </w:tblGrid>
      <w:tr w:rsidR="00E47C63" w14:paraId="410D5082" w14:textId="77777777">
        <w:tc>
          <w:tcPr>
            <w:tcW w:w="0" w:type="auto"/>
            <w:shd w:val="clear" w:color="auto" w:fill="AAAAFF"/>
          </w:tcPr>
          <w:p w14:paraId="36193FBC" w14:textId="77777777" w:rsidR="00E47C63" w:rsidRDefault="00F0080D">
            <w:r>
              <w:lastRenderedPageBreak/>
              <w:t>Field</w:t>
            </w:r>
          </w:p>
        </w:tc>
        <w:tc>
          <w:tcPr>
            <w:tcW w:w="0" w:type="auto"/>
            <w:shd w:val="clear" w:color="auto" w:fill="AAAAFF"/>
          </w:tcPr>
          <w:p w14:paraId="01AECE9E" w14:textId="77777777" w:rsidR="00E47C63" w:rsidRDefault="00F0080D">
            <w:r>
              <w:t>Type</w:t>
            </w:r>
          </w:p>
        </w:tc>
        <w:tc>
          <w:tcPr>
            <w:tcW w:w="0" w:type="auto"/>
            <w:shd w:val="clear" w:color="auto" w:fill="AAAAFF"/>
          </w:tcPr>
          <w:p w14:paraId="2A39232B" w14:textId="77777777" w:rsidR="00E47C63" w:rsidRDefault="00F0080D">
            <w:r>
              <w:t>Most freq. value</w:t>
            </w:r>
          </w:p>
        </w:tc>
        <w:tc>
          <w:tcPr>
            <w:tcW w:w="0" w:type="auto"/>
            <w:shd w:val="clear" w:color="auto" w:fill="AAAAFF"/>
          </w:tcPr>
          <w:p w14:paraId="6D07030F" w14:textId="77777777" w:rsidR="00E47C63" w:rsidRDefault="00F0080D">
            <w:r>
              <w:t>Comment</w:t>
            </w:r>
          </w:p>
        </w:tc>
      </w:tr>
      <w:tr w:rsidR="00E47C63" w14:paraId="04B93AA8" w14:textId="77777777">
        <w:tc>
          <w:tcPr>
            <w:tcW w:w="0" w:type="auto"/>
          </w:tcPr>
          <w:p w14:paraId="36D66105" w14:textId="77777777" w:rsidR="00E47C63" w:rsidRDefault="00F0080D">
            <w:r>
              <w:t>surgical_specialty_id</w:t>
            </w:r>
          </w:p>
        </w:tc>
        <w:tc>
          <w:tcPr>
            <w:tcW w:w="0" w:type="auto"/>
          </w:tcPr>
          <w:p w14:paraId="5954D5D4" w14:textId="77777777" w:rsidR="00E47C63" w:rsidRDefault="00F0080D">
            <w:r>
              <w:t>smallint</w:t>
            </w:r>
          </w:p>
        </w:tc>
        <w:tc>
          <w:tcPr>
            <w:tcW w:w="0" w:type="auto"/>
          </w:tcPr>
          <w:p w14:paraId="269C1E21" w14:textId="77777777" w:rsidR="00E47C63" w:rsidRDefault="00F0080D">
            <w:r>
              <w:t>List truncated...</w:t>
            </w:r>
          </w:p>
        </w:tc>
        <w:tc>
          <w:tcPr>
            <w:tcW w:w="0" w:type="auto"/>
          </w:tcPr>
          <w:p w14:paraId="4E3C91FB" w14:textId="77777777" w:rsidR="00E47C63" w:rsidRDefault="00E47C63"/>
        </w:tc>
      </w:tr>
      <w:tr w:rsidR="00E47C63" w14:paraId="1DEDA462" w14:textId="77777777">
        <w:tc>
          <w:tcPr>
            <w:tcW w:w="0" w:type="auto"/>
          </w:tcPr>
          <w:p w14:paraId="510BE4CB" w14:textId="77777777" w:rsidR="00E47C63" w:rsidRDefault="00F0080D">
            <w:r>
              <w:t>surgical_specialty_desc</w:t>
            </w:r>
          </w:p>
        </w:tc>
        <w:tc>
          <w:tcPr>
            <w:tcW w:w="0" w:type="auto"/>
          </w:tcPr>
          <w:p w14:paraId="50552E90" w14:textId="77777777" w:rsidR="00E47C63" w:rsidRDefault="00F0080D">
            <w:r>
              <w:t>character varying</w:t>
            </w:r>
          </w:p>
        </w:tc>
        <w:tc>
          <w:tcPr>
            <w:tcW w:w="0" w:type="auto"/>
          </w:tcPr>
          <w:p w14:paraId="6EE83CF3" w14:textId="77777777" w:rsidR="00E47C63" w:rsidRDefault="00F0080D">
            <w:r>
              <w:t>List truncated...</w:t>
            </w:r>
          </w:p>
        </w:tc>
        <w:tc>
          <w:tcPr>
            <w:tcW w:w="0" w:type="auto"/>
          </w:tcPr>
          <w:p w14:paraId="5E773308" w14:textId="77777777" w:rsidR="00E47C63" w:rsidRDefault="00E47C63"/>
        </w:tc>
      </w:tr>
    </w:tbl>
    <w:p w14:paraId="40C7FB59" w14:textId="77777777" w:rsidR="00E47C63" w:rsidRDefault="00F0080D">
      <w:r>
        <w:rPr>
          <w:sz w:val="28"/>
        </w:rPr>
        <w:t>Table: hf_d_test_type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933"/>
        <w:gridCol w:w="1570"/>
        <w:gridCol w:w="1489"/>
        <w:gridCol w:w="904"/>
      </w:tblGrid>
      <w:tr w:rsidR="00E47C63" w14:paraId="524B4830" w14:textId="77777777">
        <w:tc>
          <w:tcPr>
            <w:tcW w:w="0" w:type="auto"/>
            <w:shd w:val="clear" w:color="auto" w:fill="AAAAFF"/>
          </w:tcPr>
          <w:p w14:paraId="53026491" w14:textId="77777777" w:rsidR="00E47C63" w:rsidRDefault="00F0080D">
            <w:r>
              <w:t>Field</w:t>
            </w:r>
          </w:p>
        </w:tc>
        <w:tc>
          <w:tcPr>
            <w:tcW w:w="0" w:type="auto"/>
            <w:shd w:val="clear" w:color="auto" w:fill="AAAAFF"/>
          </w:tcPr>
          <w:p w14:paraId="1DD8E359" w14:textId="77777777" w:rsidR="00E47C63" w:rsidRDefault="00F0080D">
            <w:r>
              <w:t>Type</w:t>
            </w:r>
          </w:p>
        </w:tc>
        <w:tc>
          <w:tcPr>
            <w:tcW w:w="0" w:type="auto"/>
            <w:shd w:val="clear" w:color="auto" w:fill="AAAAFF"/>
          </w:tcPr>
          <w:p w14:paraId="24968A8D" w14:textId="77777777" w:rsidR="00E47C63" w:rsidRDefault="00F0080D">
            <w:r>
              <w:t>Most freq. value</w:t>
            </w:r>
          </w:p>
        </w:tc>
        <w:tc>
          <w:tcPr>
            <w:tcW w:w="0" w:type="auto"/>
            <w:shd w:val="clear" w:color="auto" w:fill="AAAAFF"/>
          </w:tcPr>
          <w:p w14:paraId="3E4E060F" w14:textId="77777777" w:rsidR="00E47C63" w:rsidRDefault="00F0080D">
            <w:r>
              <w:t>Comment</w:t>
            </w:r>
          </w:p>
        </w:tc>
      </w:tr>
      <w:tr w:rsidR="00E47C63" w14:paraId="787E6F63" w14:textId="77777777">
        <w:tc>
          <w:tcPr>
            <w:tcW w:w="0" w:type="auto"/>
          </w:tcPr>
          <w:p w14:paraId="2D1D3201" w14:textId="77777777" w:rsidR="00E47C63" w:rsidRDefault="00F0080D">
            <w:r>
              <w:t>test_type_id</w:t>
            </w:r>
          </w:p>
        </w:tc>
        <w:tc>
          <w:tcPr>
            <w:tcW w:w="0" w:type="auto"/>
          </w:tcPr>
          <w:p w14:paraId="54141EAA" w14:textId="77777777" w:rsidR="00E47C63" w:rsidRDefault="00F0080D">
            <w:r>
              <w:t>smallint</w:t>
            </w:r>
          </w:p>
        </w:tc>
        <w:tc>
          <w:tcPr>
            <w:tcW w:w="0" w:type="auto"/>
          </w:tcPr>
          <w:p w14:paraId="22E9327B" w14:textId="77777777" w:rsidR="00E47C63" w:rsidRDefault="00F0080D">
            <w:r>
              <w:t>List truncated...</w:t>
            </w:r>
          </w:p>
        </w:tc>
        <w:tc>
          <w:tcPr>
            <w:tcW w:w="0" w:type="auto"/>
          </w:tcPr>
          <w:p w14:paraId="6742608A" w14:textId="77777777" w:rsidR="00E47C63" w:rsidRDefault="00E47C63"/>
        </w:tc>
      </w:tr>
      <w:tr w:rsidR="00E47C63" w14:paraId="25D34277" w14:textId="77777777">
        <w:tc>
          <w:tcPr>
            <w:tcW w:w="0" w:type="auto"/>
          </w:tcPr>
          <w:p w14:paraId="25842054" w14:textId="77777777" w:rsidR="00E47C63" w:rsidRDefault="00F0080D">
            <w:r>
              <w:t>test_type_mnemonic</w:t>
            </w:r>
          </w:p>
        </w:tc>
        <w:tc>
          <w:tcPr>
            <w:tcW w:w="0" w:type="auto"/>
          </w:tcPr>
          <w:p w14:paraId="58D8F7A1" w14:textId="77777777" w:rsidR="00E47C63" w:rsidRDefault="00F0080D">
            <w:r>
              <w:t>character varying</w:t>
            </w:r>
          </w:p>
        </w:tc>
        <w:tc>
          <w:tcPr>
            <w:tcW w:w="0" w:type="auto"/>
          </w:tcPr>
          <w:p w14:paraId="16A0AF69" w14:textId="77777777" w:rsidR="00E47C63" w:rsidRDefault="00F0080D">
            <w:r>
              <w:t>List truncated...</w:t>
            </w:r>
          </w:p>
        </w:tc>
        <w:tc>
          <w:tcPr>
            <w:tcW w:w="0" w:type="auto"/>
          </w:tcPr>
          <w:p w14:paraId="2D761368" w14:textId="77777777" w:rsidR="00E47C63" w:rsidRDefault="00E47C63"/>
        </w:tc>
      </w:tr>
      <w:tr w:rsidR="00E47C63" w14:paraId="41407C3E" w14:textId="77777777">
        <w:tc>
          <w:tcPr>
            <w:tcW w:w="0" w:type="auto"/>
          </w:tcPr>
          <w:p w14:paraId="34A9A639" w14:textId="77777777" w:rsidR="00E47C63" w:rsidRDefault="00F0080D">
            <w:r>
              <w:t>test_type_desc</w:t>
            </w:r>
          </w:p>
        </w:tc>
        <w:tc>
          <w:tcPr>
            <w:tcW w:w="0" w:type="auto"/>
          </w:tcPr>
          <w:p w14:paraId="6B5AAE1F" w14:textId="77777777" w:rsidR="00E47C63" w:rsidRDefault="00F0080D">
            <w:r>
              <w:t>character varying</w:t>
            </w:r>
          </w:p>
        </w:tc>
        <w:tc>
          <w:tcPr>
            <w:tcW w:w="0" w:type="auto"/>
          </w:tcPr>
          <w:p w14:paraId="10D6DE2A" w14:textId="77777777" w:rsidR="00E47C63" w:rsidRDefault="00F0080D">
            <w:r>
              <w:t>List truncated...</w:t>
            </w:r>
          </w:p>
        </w:tc>
        <w:tc>
          <w:tcPr>
            <w:tcW w:w="0" w:type="auto"/>
          </w:tcPr>
          <w:p w14:paraId="1E15B153" w14:textId="77777777" w:rsidR="00E47C63" w:rsidRDefault="00E47C63"/>
        </w:tc>
      </w:tr>
    </w:tbl>
    <w:p w14:paraId="61EB2E1D" w14:textId="77777777" w:rsidR="00E47C63" w:rsidRDefault="00F0080D">
      <w:r>
        <w:rPr>
          <w:sz w:val="28"/>
        </w:rPr>
        <w:t>Table: hf_d_unit</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109"/>
        <w:gridCol w:w="1570"/>
        <w:gridCol w:w="1489"/>
        <w:gridCol w:w="904"/>
      </w:tblGrid>
      <w:tr w:rsidR="00E47C63" w14:paraId="3BD62FE9" w14:textId="77777777">
        <w:tc>
          <w:tcPr>
            <w:tcW w:w="0" w:type="auto"/>
            <w:shd w:val="clear" w:color="auto" w:fill="AAAAFF"/>
          </w:tcPr>
          <w:p w14:paraId="1654F557" w14:textId="77777777" w:rsidR="00E47C63" w:rsidRDefault="00F0080D">
            <w:r>
              <w:t>Field</w:t>
            </w:r>
          </w:p>
        </w:tc>
        <w:tc>
          <w:tcPr>
            <w:tcW w:w="0" w:type="auto"/>
            <w:shd w:val="clear" w:color="auto" w:fill="AAAAFF"/>
          </w:tcPr>
          <w:p w14:paraId="5454C62C" w14:textId="77777777" w:rsidR="00E47C63" w:rsidRDefault="00F0080D">
            <w:r>
              <w:t>Type</w:t>
            </w:r>
          </w:p>
        </w:tc>
        <w:tc>
          <w:tcPr>
            <w:tcW w:w="0" w:type="auto"/>
            <w:shd w:val="clear" w:color="auto" w:fill="AAAAFF"/>
          </w:tcPr>
          <w:p w14:paraId="53436F55" w14:textId="77777777" w:rsidR="00E47C63" w:rsidRDefault="00F0080D">
            <w:r>
              <w:t>Most freq. value</w:t>
            </w:r>
          </w:p>
        </w:tc>
        <w:tc>
          <w:tcPr>
            <w:tcW w:w="0" w:type="auto"/>
            <w:shd w:val="clear" w:color="auto" w:fill="AAAAFF"/>
          </w:tcPr>
          <w:p w14:paraId="5D12F88D" w14:textId="77777777" w:rsidR="00E47C63" w:rsidRDefault="00F0080D">
            <w:r>
              <w:t>Comment</w:t>
            </w:r>
          </w:p>
        </w:tc>
      </w:tr>
      <w:tr w:rsidR="00E47C63" w14:paraId="5F35F9CC" w14:textId="77777777">
        <w:tc>
          <w:tcPr>
            <w:tcW w:w="0" w:type="auto"/>
          </w:tcPr>
          <w:p w14:paraId="22F8CCB2" w14:textId="77777777" w:rsidR="00E47C63" w:rsidRDefault="00F0080D">
            <w:r>
              <w:t>unit_id</w:t>
            </w:r>
          </w:p>
        </w:tc>
        <w:tc>
          <w:tcPr>
            <w:tcW w:w="0" w:type="auto"/>
          </w:tcPr>
          <w:p w14:paraId="3DD19458" w14:textId="77777777" w:rsidR="00E47C63" w:rsidRDefault="00F0080D">
            <w:r>
              <w:t>smallint</w:t>
            </w:r>
          </w:p>
        </w:tc>
        <w:tc>
          <w:tcPr>
            <w:tcW w:w="0" w:type="auto"/>
          </w:tcPr>
          <w:p w14:paraId="2C34B8FB" w14:textId="77777777" w:rsidR="00E47C63" w:rsidRDefault="00F0080D">
            <w:r>
              <w:t>List truncated...</w:t>
            </w:r>
          </w:p>
        </w:tc>
        <w:tc>
          <w:tcPr>
            <w:tcW w:w="0" w:type="auto"/>
          </w:tcPr>
          <w:p w14:paraId="7DA933D2" w14:textId="77777777" w:rsidR="00E47C63" w:rsidRDefault="00E47C63"/>
        </w:tc>
      </w:tr>
      <w:tr w:rsidR="00E47C63" w14:paraId="57E2FF22" w14:textId="77777777">
        <w:tc>
          <w:tcPr>
            <w:tcW w:w="0" w:type="auto"/>
          </w:tcPr>
          <w:p w14:paraId="34BCE05A" w14:textId="77777777" w:rsidR="00E47C63" w:rsidRDefault="00F0080D">
            <w:r>
              <w:t>unit_display</w:t>
            </w:r>
          </w:p>
        </w:tc>
        <w:tc>
          <w:tcPr>
            <w:tcW w:w="0" w:type="auto"/>
          </w:tcPr>
          <w:p w14:paraId="4CF79CFC" w14:textId="77777777" w:rsidR="00E47C63" w:rsidRDefault="00F0080D">
            <w:r>
              <w:t>character varying</w:t>
            </w:r>
          </w:p>
        </w:tc>
        <w:tc>
          <w:tcPr>
            <w:tcW w:w="0" w:type="auto"/>
          </w:tcPr>
          <w:p w14:paraId="524E438A" w14:textId="77777777" w:rsidR="00E47C63" w:rsidRDefault="00F0080D">
            <w:r>
              <w:t>List truncated...</w:t>
            </w:r>
          </w:p>
        </w:tc>
        <w:tc>
          <w:tcPr>
            <w:tcW w:w="0" w:type="auto"/>
          </w:tcPr>
          <w:p w14:paraId="1F81F6BA" w14:textId="77777777" w:rsidR="00E47C63" w:rsidRDefault="00E47C63"/>
        </w:tc>
      </w:tr>
      <w:tr w:rsidR="00E47C63" w14:paraId="70BB0F86" w14:textId="77777777">
        <w:tc>
          <w:tcPr>
            <w:tcW w:w="0" w:type="auto"/>
          </w:tcPr>
          <w:p w14:paraId="3A6292B8" w14:textId="77777777" w:rsidR="00E47C63" w:rsidRDefault="00F0080D">
            <w:r>
              <w:t>unit_desc</w:t>
            </w:r>
          </w:p>
        </w:tc>
        <w:tc>
          <w:tcPr>
            <w:tcW w:w="0" w:type="auto"/>
          </w:tcPr>
          <w:p w14:paraId="72A36EBD" w14:textId="77777777" w:rsidR="00E47C63" w:rsidRDefault="00F0080D">
            <w:r>
              <w:t>character varying</w:t>
            </w:r>
          </w:p>
        </w:tc>
        <w:tc>
          <w:tcPr>
            <w:tcW w:w="0" w:type="auto"/>
          </w:tcPr>
          <w:p w14:paraId="02DC36F5" w14:textId="77777777" w:rsidR="00E47C63" w:rsidRDefault="00F0080D">
            <w:r>
              <w:t>List truncated...</w:t>
            </w:r>
          </w:p>
        </w:tc>
        <w:tc>
          <w:tcPr>
            <w:tcW w:w="0" w:type="auto"/>
          </w:tcPr>
          <w:p w14:paraId="553516DD" w14:textId="77777777" w:rsidR="00E47C63" w:rsidRDefault="00E47C63"/>
        </w:tc>
      </w:tr>
    </w:tbl>
    <w:p w14:paraId="534F8675" w14:textId="77777777" w:rsidR="00E47C63" w:rsidRDefault="00F0080D">
      <w:r>
        <w:rPr>
          <w:sz w:val="28"/>
        </w:rPr>
        <w:t>Table: hf_d_wound_class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685"/>
        <w:gridCol w:w="1570"/>
        <w:gridCol w:w="1489"/>
        <w:gridCol w:w="904"/>
      </w:tblGrid>
      <w:tr w:rsidR="00E47C63" w14:paraId="43CBC202" w14:textId="77777777">
        <w:tc>
          <w:tcPr>
            <w:tcW w:w="0" w:type="auto"/>
            <w:shd w:val="clear" w:color="auto" w:fill="AAAAFF"/>
          </w:tcPr>
          <w:p w14:paraId="2CE61D3B" w14:textId="77777777" w:rsidR="00E47C63" w:rsidRDefault="00F0080D">
            <w:r>
              <w:t>Field</w:t>
            </w:r>
          </w:p>
        </w:tc>
        <w:tc>
          <w:tcPr>
            <w:tcW w:w="0" w:type="auto"/>
            <w:shd w:val="clear" w:color="auto" w:fill="AAAAFF"/>
          </w:tcPr>
          <w:p w14:paraId="12FC3B66" w14:textId="77777777" w:rsidR="00E47C63" w:rsidRDefault="00F0080D">
            <w:r>
              <w:t>Type</w:t>
            </w:r>
          </w:p>
        </w:tc>
        <w:tc>
          <w:tcPr>
            <w:tcW w:w="0" w:type="auto"/>
            <w:shd w:val="clear" w:color="auto" w:fill="AAAAFF"/>
          </w:tcPr>
          <w:p w14:paraId="717F7F29" w14:textId="77777777" w:rsidR="00E47C63" w:rsidRDefault="00F0080D">
            <w:r>
              <w:t>Most freq. value</w:t>
            </w:r>
          </w:p>
        </w:tc>
        <w:tc>
          <w:tcPr>
            <w:tcW w:w="0" w:type="auto"/>
            <w:shd w:val="clear" w:color="auto" w:fill="AAAAFF"/>
          </w:tcPr>
          <w:p w14:paraId="433E3032" w14:textId="77777777" w:rsidR="00E47C63" w:rsidRDefault="00F0080D">
            <w:r>
              <w:t>Comment</w:t>
            </w:r>
          </w:p>
        </w:tc>
      </w:tr>
      <w:tr w:rsidR="00E47C63" w14:paraId="47E45B4E" w14:textId="77777777">
        <w:tc>
          <w:tcPr>
            <w:tcW w:w="0" w:type="auto"/>
          </w:tcPr>
          <w:p w14:paraId="7ADEAA61" w14:textId="77777777" w:rsidR="00E47C63" w:rsidRDefault="00F0080D">
            <w:r>
              <w:t>wound_class_id</w:t>
            </w:r>
          </w:p>
        </w:tc>
        <w:tc>
          <w:tcPr>
            <w:tcW w:w="0" w:type="auto"/>
          </w:tcPr>
          <w:p w14:paraId="4B3B3B68" w14:textId="77777777" w:rsidR="00E47C63" w:rsidRDefault="00F0080D">
            <w:r>
              <w:t>smallint</w:t>
            </w:r>
          </w:p>
        </w:tc>
        <w:tc>
          <w:tcPr>
            <w:tcW w:w="0" w:type="auto"/>
          </w:tcPr>
          <w:p w14:paraId="3A62DB79" w14:textId="77777777" w:rsidR="00E47C63" w:rsidRDefault="00F0080D">
            <w:r>
              <w:t>List truncated...</w:t>
            </w:r>
          </w:p>
        </w:tc>
        <w:tc>
          <w:tcPr>
            <w:tcW w:w="0" w:type="auto"/>
          </w:tcPr>
          <w:p w14:paraId="7D8A90DD" w14:textId="77777777" w:rsidR="00E47C63" w:rsidRDefault="00E47C63"/>
        </w:tc>
      </w:tr>
      <w:tr w:rsidR="00E47C63" w14:paraId="234DFA0D" w14:textId="77777777">
        <w:tc>
          <w:tcPr>
            <w:tcW w:w="0" w:type="auto"/>
          </w:tcPr>
          <w:p w14:paraId="1E8FA444" w14:textId="77777777" w:rsidR="00E47C63" w:rsidRDefault="00F0080D">
            <w:r>
              <w:t>wound_class_desc</w:t>
            </w:r>
          </w:p>
        </w:tc>
        <w:tc>
          <w:tcPr>
            <w:tcW w:w="0" w:type="auto"/>
          </w:tcPr>
          <w:p w14:paraId="079D91E2" w14:textId="77777777" w:rsidR="00E47C63" w:rsidRDefault="00F0080D">
            <w:r>
              <w:t>character varying</w:t>
            </w:r>
          </w:p>
        </w:tc>
        <w:tc>
          <w:tcPr>
            <w:tcW w:w="0" w:type="auto"/>
          </w:tcPr>
          <w:p w14:paraId="42F24206" w14:textId="77777777" w:rsidR="00E47C63" w:rsidRDefault="00F0080D">
            <w:r>
              <w:t>List truncated...</w:t>
            </w:r>
          </w:p>
        </w:tc>
        <w:tc>
          <w:tcPr>
            <w:tcW w:w="0" w:type="auto"/>
          </w:tcPr>
          <w:p w14:paraId="62DBBF7D" w14:textId="77777777" w:rsidR="00E47C63" w:rsidRDefault="00E47C63"/>
        </w:tc>
      </w:tr>
    </w:tbl>
    <w:p w14:paraId="017E7DD2" w14:textId="77777777" w:rsidR="00E47C63" w:rsidRDefault="00F0080D">
      <w:r>
        <w:rPr>
          <w:sz w:val="28"/>
        </w:rPr>
        <w:t>Table: hf_f_clinical_event</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561"/>
        <w:gridCol w:w="2675"/>
        <w:gridCol w:w="2608"/>
        <w:gridCol w:w="904"/>
      </w:tblGrid>
      <w:tr w:rsidR="00E47C63" w14:paraId="51B1FD5D" w14:textId="77777777">
        <w:tc>
          <w:tcPr>
            <w:tcW w:w="0" w:type="auto"/>
            <w:shd w:val="clear" w:color="auto" w:fill="AAAAFF"/>
          </w:tcPr>
          <w:p w14:paraId="6CADA47F" w14:textId="77777777" w:rsidR="00E47C63" w:rsidRDefault="00F0080D">
            <w:r>
              <w:t>Field</w:t>
            </w:r>
          </w:p>
        </w:tc>
        <w:tc>
          <w:tcPr>
            <w:tcW w:w="0" w:type="auto"/>
            <w:shd w:val="clear" w:color="auto" w:fill="AAAAFF"/>
          </w:tcPr>
          <w:p w14:paraId="5C8C99B7" w14:textId="77777777" w:rsidR="00E47C63" w:rsidRDefault="00F0080D">
            <w:r>
              <w:t>Type</w:t>
            </w:r>
          </w:p>
        </w:tc>
        <w:tc>
          <w:tcPr>
            <w:tcW w:w="0" w:type="auto"/>
            <w:shd w:val="clear" w:color="auto" w:fill="AAAAFF"/>
          </w:tcPr>
          <w:p w14:paraId="18F1F758" w14:textId="77777777" w:rsidR="00E47C63" w:rsidRDefault="00F0080D">
            <w:r>
              <w:t>Most freq. value</w:t>
            </w:r>
          </w:p>
        </w:tc>
        <w:tc>
          <w:tcPr>
            <w:tcW w:w="0" w:type="auto"/>
            <w:shd w:val="clear" w:color="auto" w:fill="AAAAFF"/>
          </w:tcPr>
          <w:p w14:paraId="15AABA19" w14:textId="77777777" w:rsidR="00E47C63" w:rsidRDefault="00F0080D">
            <w:r>
              <w:t>Comment</w:t>
            </w:r>
          </w:p>
        </w:tc>
      </w:tr>
      <w:tr w:rsidR="00E47C63" w14:paraId="7C5C1A5F" w14:textId="77777777">
        <w:tc>
          <w:tcPr>
            <w:tcW w:w="0" w:type="auto"/>
          </w:tcPr>
          <w:p w14:paraId="3451C00A" w14:textId="77777777" w:rsidR="00E47C63" w:rsidRDefault="00F0080D">
            <w:r>
              <w:t>encounter_id</w:t>
            </w:r>
          </w:p>
        </w:tc>
        <w:tc>
          <w:tcPr>
            <w:tcW w:w="0" w:type="auto"/>
          </w:tcPr>
          <w:p w14:paraId="3F40FEA6" w14:textId="77777777" w:rsidR="00E47C63" w:rsidRDefault="00F0080D">
            <w:r>
              <w:t>bigint</w:t>
            </w:r>
          </w:p>
        </w:tc>
        <w:tc>
          <w:tcPr>
            <w:tcW w:w="0" w:type="auto"/>
          </w:tcPr>
          <w:p w14:paraId="3B75F6EE" w14:textId="77777777" w:rsidR="00E47C63" w:rsidRDefault="00F0080D">
            <w:r>
              <w:t>634785782</w:t>
            </w:r>
          </w:p>
        </w:tc>
        <w:tc>
          <w:tcPr>
            <w:tcW w:w="0" w:type="auto"/>
          </w:tcPr>
          <w:p w14:paraId="378ECD05" w14:textId="77777777" w:rsidR="00E47C63" w:rsidRDefault="00E47C63"/>
        </w:tc>
      </w:tr>
      <w:tr w:rsidR="00E47C63" w14:paraId="05343FFF" w14:textId="77777777">
        <w:tc>
          <w:tcPr>
            <w:tcW w:w="0" w:type="auto"/>
          </w:tcPr>
          <w:p w14:paraId="746C9B61" w14:textId="77777777" w:rsidR="00E47C63" w:rsidRDefault="00F0080D">
            <w:r>
              <w:t>accession_nbr</w:t>
            </w:r>
          </w:p>
        </w:tc>
        <w:tc>
          <w:tcPr>
            <w:tcW w:w="0" w:type="auto"/>
          </w:tcPr>
          <w:p w14:paraId="0591D599" w14:textId="77777777" w:rsidR="00E47C63" w:rsidRDefault="00F0080D">
            <w:r>
              <w:t>character varying</w:t>
            </w:r>
          </w:p>
        </w:tc>
        <w:tc>
          <w:tcPr>
            <w:tcW w:w="0" w:type="auto"/>
          </w:tcPr>
          <w:p w14:paraId="46BBFDB6" w14:textId="77777777" w:rsidR="00E47C63" w:rsidRDefault="00E47C63"/>
        </w:tc>
        <w:tc>
          <w:tcPr>
            <w:tcW w:w="0" w:type="auto"/>
          </w:tcPr>
          <w:p w14:paraId="3501129F" w14:textId="77777777" w:rsidR="00E47C63" w:rsidRDefault="00E47C63"/>
        </w:tc>
      </w:tr>
      <w:tr w:rsidR="00E47C63" w14:paraId="18F1CC19" w14:textId="77777777">
        <w:tc>
          <w:tcPr>
            <w:tcW w:w="0" w:type="auto"/>
          </w:tcPr>
          <w:p w14:paraId="4087D222" w14:textId="77777777" w:rsidR="00E47C63" w:rsidRDefault="00F0080D">
            <w:r>
              <w:t>lab_procedure_id</w:t>
            </w:r>
          </w:p>
        </w:tc>
        <w:tc>
          <w:tcPr>
            <w:tcW w:w="0" w:type="auto"/>
          </w:tcPr>
          <w:p w14:paraId="35953A8B" w14:textId="77777777" w:rsidR="00E47C63" w:rsidRDefault="00F0080D">
            <w:r>
              <w:t>smallint</w:t>
            </w:r>
          </w:p>
        </w:tc>
        <w:tc>
          <w:tcPr>
            <w:tcW w:w="0" w:type="auto"/>
          </w:tcPr>
          <w:p w14:paraId="38F3B852" w14:textId="77777777" w:rsidR="00E47C63" w:rsidRDefault="00F0080D">
            <w:r>
              <w:t>23</w:t>
            </w:r>
          </w:p>
        </w:tc>
        <w:tc>
          <w:tcPr>
            <w:tcW w:w="0" w:type="auto"/>
          </w:tcPr>
          <w:p w14:paraId="78F2E2C0" w14:textId="77777777" w:rsidR="00E47C63" w:rsidRDefault="00E47C63"/>
        </w:tc>
      </w:tr>
      <w:tr w:rsidR="00E47C63" w14:paraId="5CFDE66D" w14:textId="77777777">
        <w:tc>
          <w:tcPr>
            <w:tcW w:w="0" w:type="auto"/>
          </w:tcPr>
          <w:p w14:paraId="0F2FA7BD" w14:textId="77777777" w:rsidR="00E47C63" w:rsidRDefault="00F0080D">
            <w:r>
              <w:t>critical_high</w:t>
            </w:r>
          </w:p>
        </w:tc>
        <w:tc>
          <w:tcPr>
            <w:tcW w:w="0" w:type="auto"/>
          </w:tcPr>
          <w:p w14:paraId="3242AA2B" w14:textId="77777777" w:rsidR="00E47C63" w:rsidRDefault="00F0080D">
            <w:r>
              <w:t>character varying</w:t>
            </w:r>
          </w:p>
        </w:tc>
        <w:tc>
          <w:tcPr>
            <w:tcW w:w="0" w:type="auto"/>
          </w:tcPr>
          <w:p w14:paraId="4287096A" w14:textId="77777777" w:rsidR="00E47C63" w:rsidRDefault="00E47C63"/>
        </w:tc>
        <w:tc>
          <w:tcPr>
            <w:tcW w:w="0" w:type="auto"/>
          </w:tcPr>
          <w:p w14:paraId="51810086" w14:textId="77777777" w:rsidR="00E47C63" w:rsidRDefault="00E47C63"/>
        </w:tc>
      </w:tr>
      <w:tr w:rsidR="00E47C63" w14:paraId="47DD3850" w14:textId="77777777">
        <w:tc>
          <w:tcPr>
            <w:tcW w:w="0" w:type="auto"/>
          </w:tcPr>
          <w:p w14:paraId="137DC3F5" w14:textId="77777777" w:rsidR="00E47C63" w:rsidRDefault="00F0080D">
            <w:r>
              <w:t>critical_low</w:t>
            </w:r>
          </w:p>
        </w:tc>
        <w:tc>
          <w:tcPr>
            <w:tcW w:w="0" w:type="auto"/>
          </w:tcPr>
          <w:p w14:paraId="5AD3581B" w14:textId="77777777" w:rsidR="00E47C63" w:rsidRDefault="00F0080D">
            <w:r>
              <w:t>character varying</w:t>
            </w:r>
          </w:p>
        </w:tc>
        <w:tc>
          <w:tcPr>
            <w:tcW w:w="0" w:type="auto"/>
          </w:tcPr>
          <w:p w14:paraId="78E7F64C" w14:textId="77777777" w:rsidR="00E47C63" w:rsidRDefault="00E47C63"/>
        </w:tc>
        <w:tc>
          <w:tcPr>
            <w:tcW w:w="0" w:type="auto"/>
          </w:tcPr>
          <w:p w14:paraId="75E0B06D" w14:textId="77777777" w:rsidR="00E47C63" w:rsidRDefault="00E47C63"/>
        </w:tc>
      </w:tr>
      <w:tr w:rsidR="00E47C63" w14:paraId="0187EC01" w14:textId="77777777">
        <w:tc>
          <w:tcPr>
            <w:tcW w:w="0" w:type="auto"/>
          </w:tcPr>
          <w:p w14:paraId="0CC63280" w14:textId="77777777" w:rsidR="00E47C63" w:rsidRDefault="00F0080D">
            <w:r>
              <w:t>event_code_id</w:t>
            </w:r>
          </w:p>
        </w:tc>
        <w:tc>
          <w:tcPr>
            <w:tcW w:w="0" w:type="auto"/>
          </w:tcPr>
          <w:p w14:paraId="2A8C1F62" w14:textId="77777777" w:rsidR="00E47C63" w:rsidRDefault="00F0080D">
            <w:r>
              <w:t>smallint</w:t>
            </w:r>
          </w:p>
        </w:tc>
        <w:tc>
          <w:tcPr>
            <w:tcW w:w="0" w:type="auto"/>
          </w:tcPr>
          <w:p w14:paraId="5C9CC5FF" w14:textId="77777777" w:rsidR="00E47C63" w:rsidRDefault="00F0080D">
            <w:r>
              <w:t>226</w:t>
            </w:r>
          </w:p>
        </w:tc>
        <w:tc>
          <w:tcPr>
            <w:tcW w:w="0" w:type="auto"/>
          </w:tcPr>
          <w:p w14:paraId="0564A7D9" w14:textId="77777777" w:rsidR="00E47C63" w:rsidRDefault="00E47C63"/>
        </w:tc>
      </w:tr>
      <w:tr w:rsidR="00E47C63" w14:paraId="5837E36E" w14:textId="77777777">
        <w:tc>
          <w:tcPr>
            <w:tcW w:w="0" w:type="auto"/>
          </w:tcPr>
          <w:p w14:paraId="5675905E" w14:textId="77777777" w:rsidR="00E47C63" w:rsidRDefault="00F0080D">
            <w:r>
              <w:t>event_class_id</w:t>
            </w:r>
          </w:p>
        </w:tc>
        <w:tc>
          <w:tcPr>
            <w:tcW w:w="0" w:type="auto"/>
          </w:tcPr>
          <w:p w14:paraId="77305437" w14:textId="77777777" w:rsidR="00E47C63" w:rsidRDefault="00F0080D">
            <w:r>
              <w:t>smallint</w:t>
            </w:r>
          </w:p>
        </w:tc>
        <w:tc>
          <w:tcPr>
            <w:tcW w:w="0" w:type="auto"/>
          </w:tcPr>
          <w:p w14:paraId="141BC722" w14:textId="77777777" w:rsidR="00E47C63" w:rsidRDefault="00F0080D">
            <w:r>
              <w:t>15</w:t>
            </w:r>
          </w:p>
        </w:tc>
        <w:tc>
          <w:tcPr>
            <w:tcW w:w="0" w:type="auto"/>
          </w:tcPr>
          <w:p w14:paraId="08B30E4A" w14:textId="77777777" w:rsidR="00E47C63" w:rsidRDefault="00E47C63"/>
        </w:tc>
      </w:tr>
      <w:tr w:rsidR="00E47C63" w14:paraId="614FC545" w14:textId="77777777">
        <w:tc>
          <w:tcPr>
            <w:tcW w:w="0" w:type="auto"/>
          </w:tcPr>
          <w:p w14:paraId="731CD5CA" w14:textId="77777777" w:rsidR="00E47C63" w:rsidRDefault="00F0080D">
            <w:r>
              <w:t>event_end_dt_tm</w:t>
            </w:r>
          </w:p>
        </w:tc>
        <w:tc>
          <w:tcPr>
            <w:tcW w:w="0" w:type="auto"/>
          </w:tcPr>
          <w:p w14:paraId="344296A0" w14:textId="77777777" w:rsidR="00E47C63" w:rsidRDefault="00F0080D">
            <w:r>
              <w:t>timestamp without time zone</w:t>
            </w:r>
          </w:p>
        </w:tc>
        <w:tc>
          <w:tcPr>
            <w:tcW w:w="0" w:type="auto"/>
          </w:tcPr>
          <w:p w14:paraId="799955DB" w14:textId="77777777" w:rsidR="00E47C63" w:rsidRDefault="00F0080D">
            <w:r>
              <w:t>2010-02-19 14:44:00.000000</w:t>
            </w:r>
          </w:p>
        </w:tc>
        <w:tc>
          <w:tcPr>
            <w:tcW w:w="0" w:type="auto"/>
          </w:tcPr>
          <w:p w14:paraId="0A7FBBAE" w14:textId="77777777" w:rsidR="00E47C63" w:rsidRDefault="00E47C63"/>
        </w:tc>
      </w:tr>
      <w:tr w:rsidR="00E47C63" w14:paraId="7E4AC57A" w14:textId="77777777">
        <w:tc>
          <w:tcPr>
            <w:tcW w:w="0" w:type="auto"/>
          </w:tcPr>
          <w:p w14:paraId="4C4FD7B6" w14:textId="77777777" w:rsidR="00E47C63" w:rsidRDefault="00F0080D">
            <w:r>
              <w:t>event_end_dt_id</w:t>
            </w:r>
          </w:p>
        </w:tc>
        <w:tc>
          <w:tcPr>
            <w:tcW w:w="0" w:type="auto"/>
          </w:tcPr>
          <w:p w14:paraId="2E132D52" w14:textId="77777777" w:rsidR="00E47C63" w:rsidRDefault="00F0080D">
            <w:r>
              <w:t>integer</w:t>
            </w:r>
          </w:p>
        </w:tc>
        <w:tc>
          <w:tcPr>
            <w:tcW w:w="0" w:type="auto"/>
          </w:tcPr>
          <w:p w14:paraId="30BE7237" w14:textId="77777777" w:rsidR="00E47C63" w:rsidRDefault="00F0080D">
            <w:r>
              <w:t>5530</w:t>
            </w:r>
          </w:p>
        </w:tc>
        <w:tc>
          <w:tcPr>
            <w:tcW w:w="0" w:type="auto"/>
          </w:tcPr>
          <w:p w14:paraId="15307024" w14:textId="77777777" w:rsidR="00E47C63" w:rsidRDefault="00E47C63"/>
        </w:tc>
      </w:tr>
      <w:tr w:rsidR="00E47C63" w14:paraId="7D4F8180" w14:textId="77777777">
        <w:tc>
          <w:tcPr>
            <w:tcW w:w="0" w:type="auto"/>
          </w:tcPr>
          <w:p w14:paraId="1586E690" w14:textId="77777777" w:rsidR="00E47C63" w:rsidRDefault="00F0080D">
            <w:r>
              <w:lastRenderedPageBreak/>
              <w:t>event_reltn_id</w:t>
            </w:r>
          </w:p>
        </w:tc>
        <w:tc>
          <w:tcPr>
            <w:tcW w:w="0" w:type="auto"/>
          </w:tcPr>
          <w:p w14:paraId="7347E4EC" w14:textId="77777777" w:rsidR="00E47C63" w:rsidRDefault="00F0080D">
            <w:r>
              <w:t>smallint</w:t>
            </w:r>
          </w:p>
        </w:tc>
        <w:tc>
          <w:tcPr>
            <w:tcW w:w="0" w:type="auto"/>
          </w:tcPr>
          <w:p w14:paraId="28261DEF" w14:textId="77777777" w:rsidR="00E47C63" w:rsidRDefault="00F0080D">
            <w:r>
              <w:t>4</w:t>
            </w:r>
          </w:p>
        </w:tc>
        <w:tc>
          <w:tcPr>
            <w:tcW w:w="0" w:type="auto"/>
          </w:tcPr>
          <w:p w14:paraId="59571863" w14:textId="77777777" w:rsidR="00E47C63" w:rsidRDefault="00E47C63"/>
        </w:tc>
      </w:tr>
      <w:tr w:rsidR="00E47C63" w14:paraId="7EB4B5B7" w14:textId="77777777">
        <w:tc>
          <w:tcPr>
            <w:tcW w:w="0" w:type="auto"/>
          </w:tcPr>
          <w:p w14:paraId="6E280F26" w14:textId="77777777" w:rsidR="00E47C63" w:rsidRDefault="00F0080D">
            <w:r>
              <w:t>event_start_dt_tm</w:t>
            </w:r>
          </w:p>
        </w:tc>
        <w:tc>
          <w:tcPr>
            <w:tcW w:w="0" w:type="auto"/>
          </w:tcPr>
          <w:p w14:paraId="11DA0431" w14:textId="77777777" w:rsidR="00E47C63" w:rsidRDefault="00F0080D">
            <w:r>
              <w:t>timestamp without time zone</w:t>
            </w:r>
          </w:p>
        </w:tc>
        <w:tc>
          <w:tcPr>
            <w:tcW w:w="0" w:type="auto"/>
          </w:tcPr>
          <w:p w14:paraId="73DF881D" w14:textId="77777777" w:rsidR="00E47C63" w:rsidRDefault="00E47C63"/>
        </w:tc>
        <w:tc>
          <w:tcPr>
            <w:tcW w:w="0" w:type="auto"/>
          </w:tcPr>
          <w:p w14:paraId="6175C934" w14:textId="77777777" w:rsidR="00E47C63" w:rsidRDefault="00E47C63"/>
        </w:tc>
      </w:tr>
      <w:tr w:rsidR="00E47C63" w14:paraId="64254673" w14:textId="77777777">
        <w:tc>
          <w:tcPr>
            <w:tcW w:w="0" w:type="auto"/>
          </w:tcPr>
          <w:p w14:paraId="75AC27E9" w14:textId="77777777" w:rsidR="00E47C63" w:rsidRDefault="00F0080D">
            <w:r>
              <w:t>event_start_dt_id</w:t>
            </w:r>
          </w:p>
        </w:tc>
        <w:tc>
          <w:tcPr>
            <w:tcW w:w="0" w:type="auto"/>
          </w:tcPr>
          <w:p w14:paraId="68840E5A" w14:textId="77777777" w:rsidR="00E47C63" w:rsidRDefault="00F0080D">
            <w:r>
              <w:t>integer</w:t>
            </w:r>
          </w:p>
        </w:tc>
        <w:tc>
          <w:tcPr>
            <w:tcW w:w="0" w:type="auto"/>
          </w:tcPr>
          <w:p w14:paraId="2D278483" w14:textId="77777777" w:rsidR="00E47C63" w:rsidRDefault="00F0080D">
            <w:r>
              <w:t>4019</w:t>
            </w:r>
          </w:p>
        </w:tc>
        <w:tc>
          <w:tcPr>
            <w:tcW w:w="0" w:type="auto"/>
          </w:tcPr>
          <w:p w14:paraId="60136C0E" w14:textId="77777777" w:rsidR="00E47C63" w:rsidRDefault="00E47C63"/>
        </w:tc>
      </w:tr>
      <w:tr w:rsidR="00E47C63" w14:paraId="41C2830A" w14:textId="77777777">
        <w:tc>
          <w:tcPr>
            <w:tcW w:w="0" w:type="auto"/>
          </w:tcPr>
          <w:p w14:paraId="050CA32A" w14:textId="77777777" w:rsidR="00E47C63" w:rsidRDefault="00F0080D">
            <w:r>
              <w:t>event_expiration_dt_tm</w:t>
            </w:r>
          </w:p>
        </w:tc>
        <w:tc>
          <w:tcPr>
            <w:tcW w:w="0" w:type="auto"/>
          </w:tcPr>
          <w:p w14:paraId="50DC3FA0" w14:textId="77777777" w:rsidR="00E47C63" w:rsidRDefault="00F0080D">
            <w:r>
              <w:t>timestamp without time zone</w:t>
            </w:r>
          </w:p>
        </w:tc>
        <w:tc>
          <w:tcPr>
            <w:tcW w:w="0" w:type="auto"/>
          </w:tcPr>
          <w:p w14:paraId="2C81ADE6" w14:textId="77777777" w:rsidR="00E47C63" w:rsidRDefault="00E47C63"/>
        </w:tc>
        <w:tc>
          <w:tcPr>
            <w:tcW w:w="0" w:type="auto"/>
          </w:tcPr>
          <w:p w14:paraId="05F9230E" w14:textId="77777777" w:rsidR="00E47C63" w:rsidRDefault="00E47C63"/>
        </w:tc>
      </w:tr>
      <w:tr w:rsidR="00E47C63" w14:paraId="1821ACFA" w14:textId="77777777">
        <w:tc>
          <w:tcPr>
            <w:tcW w:w="0" w:type="auto"/>
          </w:tcPr>
          <w:p w14:paraId="5E29DDE3" w14:textId="77777777" w:rsidR="00E47C63" w:rsidRDefault="00F0080D">
            <w:r>
              <w:t>event_expiration_dt_id</w:t>
            </w:r>
          </w:p>
        </w:tc>
        <w:tc>
          <w:tcPr>
            <w:tcW w:w="0" w:type="auto"/>
          </w:tcPr>
          <w:p w14:paraId="073243B5" w14:textId="77777777" w:rsidR="00E47C63" w:rsidRDefault="00F0080D">
            <w:r>
              <w:t>smallint</w:t>
            </w:r>
          </w:p>
        </w:tc>
        <w:tc>
          <w:tcPr>
            <w:tcW w:w="0" w:type="auto"/>
          </w:tcPr>
          <w:p w14:paraId="2E5C1BFF" w14:textId="77777777" w:rsidR="00E47C63" w:rsidRDefault="00F0080D">
            <w:r>
              <w:t>4019</w:t>
            </w:r>
          </w:p>
        </w:tc>
        <w:tc>
          <w:tcPr>
            <w:tcW w:w="0" w:type="auto"/>
          </w:tcPr>
          <w:p w14:paraId="1EAAC3AE" w14:textId="77777777" w:rsidR="00E47C63" w:rsidRDefault="00E47C63"/>
        </w:tc>
      </w:tr>
      <w:tr w:rsidR="00E47C63" w14:paraId="736581EE" w14:textId="77777777">
        <w:tc>
          <w:tcPr>
            <w:tcW w:w="0" w:type="auto"/>
          </w:tcPr>
          <w:p w14:paraId="5EF5A03A" w14:textId="77777777" w:rsidR="00E47C63" w:rsidRDefault="00F0080D">
            <w:r>
              <w:t>event_normalcy_id</w:t>
            </w:r>
          </w:p>
        </w:tc>
        <w:tc>
          <w:tcPr>
            <w:tcW w:w="0" w:type="auto"/>
          </w:tcPr>
          <w:p w14:paraId="1010ADC3" w14:textId="77777777" w:rsidR="00E47C63" w:rsidRDefault="00F0080D">
            <w:r>
              <w:t>smallint</w:t>
            </w:r>
          </w:p>
        </w:tc>
        <w:tc>
          <w:tcPr>
            <w:tcW w:w="0" w:type="auto"/>
          </w:tcPr>
          <w:p w14:paraId="6AE6B966" w14:textId="77777777" w:rsidR="00E47C63" w:rsidRDefault="00F0080D">
            <w:r>
              <w:t>-1</w:t>
            </w:r>
          </w:p>
        </w:tc>
        <w:tc>
          <w:tcPr>
            <w:tcW w:w="0" w:type="auto"/>
          </w:tcPr>
          <w:p w14:paraId="30637AA9" w14:textId="77777777" w:rsidR="00E47C63" w:rsidRDefault="00E47C63"/>
        </w:tc>
      </w:tr>
      <w:tr w:rsidR="00E47C63" w14:paraId="278A9855" w14:textId="77777777">
        <w:tc>
          <w:tcPr>
            <w:tcW w:w="0" w:type="auto"/>
          </w:tcPr>
          <w:p w14:paraId="18366DD1" w14:textId="77777777" w:rsidR="00E47C63" w:rsidRDefault="00F0080D">
            <w:r>
              <w:t>event_normalcy_method_id</w:t>
            </w:r>
          </w:p>
        </w:tc>
        <w:tc>
          <w:tcPr>
            <w:tcW w:w="0" w:type="auto"/>
          </w:tcPr>
          <w:p w14:paraId="7B1FA332" w14:textId="77777777" w:rsidR="00E47C63" w:rsidRDefault="00F0080D">
            <w:r>
              <w:t>smallint</w:t>
            </w:r>
          </w:p>
        </w:tc>
        <w:tc>
          <w:tcPr>
            <w:tcW w:w="0" w:type="auto"/>
          </w:tcPr>
          <w:p w14:paraId="07C49ED1" w14:textId="77777777" w:rsidR="00E47C63" w:rsidRDefault="00F0080D">
            <w:r>
              <w:t>-1</w:t>
            </w:r>
          </w:p>
        </w:tc>
        <w:tc>
          <w:tcPr>
            <w:tcW w:w="0" w:type="auto"/>
          </w:tcPr>
          <w:p w14:paraId="1D0D6FE6" w14:textId="77777777" w:rsidR="00E47C63" w:rsidRDefault="00E47C63"/>
        </w:tc>
      </w:tr>
      <w:tr w:rsidR="00E47C63" w14:paraId="22C65594" w14:textId="77777777">
        <w:tc>
          <w:tcPr>
            <w:tcW w:w="0" w:type="auto"/>
          </w:tcPr>
          <w:p w14:paraId="0B02BD30" w14:textId="77777777" w:rsidR="00E47C63" w:rsidRDefault="00F0080D">
            <w:r>
              <w:t>normal_high</w:t>
            </w:r>
          </w:p>
        </w:tc>
        <w:tc>
          <w:tcPr>
            <w:tcW w:w="0" w:type="auto"/>
          </w:tcPr>
          <w:p w14:paraId="032098C8" w14:textId="77777777" w:rsidR="00E47C63" w:rsidRDefault="00F0080D">
            <w:r>
              <w:t>character varying</w:t>
            </w:r>
          </w:p>
        </w:tc>
        <w:tc>
          <w:tcPr>
            <w:tcW w:w="0" w:type="auto"/>
          </w:tcPr>
          <w:p w14:paraId="1491E8EE" w14:textId="77777777" w:rsidR="00E47C63" w:rsidRDefault="00E47C63"/>
        </w:tc>
        <w:tc>
          <w:tcPr>
            <w:tcW w:w="0" w:type="auto"/>
          </w:tcPr>
          <w:p w14:paraId="3CA1B5C0" w14:textId="77777777" w:rsidR="00E47C63" w:rsidRDefault="00E47C63"/>
        </w:tc>
      </w:tr>
      <w:tr w:rsidR="00E47C63" w14:paraId="28DBD98D" w14:textId="77777777">
        <w:tc>
          <w:tcPr>
            <w:tcW w:w="0" w:type="auto"/>
          </w:tcPr>
          <w:p w14:paraId="2DCDC58A" w14:textId="77777777" w:rsidR="00E47C63" w:rsidRDefault="00F0080D">
            <w:r>
              <w:t>normal_low</w:t>
            </w:r>
          </w:p>
        </w:tc>
        <w:tc>
          <w:tcPr>
            <w:tcW w:w="0" w:type="auto"/>
          </w:tcPr>
          <w:p w14:paraId="4A201081" w14:textId="77777777" w:rsidR="00E47C63" w:rsidRDefault="00F0080D">
            <w:r>
              <w:t>character varying</w:t>
            </w:r>
          </w:p>
        </w:tc>
        <w:tc>
          <w:tcPr>
            <w:tcW w:w="0" w:type="auto"/>
          </w:tcPr>
          <w:p w14:paraId="4B2608BE" w14:textId="77777777" w:rsidR="00E47C63" w:rsidRDefault="00E47C63"/>
        </w:tc>
        <w:tc>
          <w:tcPr>
            <w:tcW w:w="0" w:type="auto"/>
          </w:tcPr>
          <w:p w14:paraId="0D2A3FBC" w14:textId="77777777" w:rsidR="00E47C63" w:rsidRDefault="00E47C63"/>
        </w:tc>
      </w:tr>
      <w:tr w:rsidR="00E47C63" w14:paraId="35DC21DE" w14:textId="77777777">
        <w:tc>
          <w:tcPr>
            <w:tcW w:w="0" w:type="auto"/>
          </w:tcPr>
          <w:p w14:paraId="1535D04A" w14:textId="77777777" w:rsidR="00E47C63" w:rsidRDefault="00F0080D">
            <w:r>
              <w:t>performed_dt_tm</w:t>
            </w:r>
          </w:p>
        </w:tc>
        <w:tc>
          <w:tcPr>
            <w:tcW w:w="0" w:type="auto"/>
          </w:tcPr>
          <w:p w14:paraId="4C846719" w14:textId="77777777" w:rsidR="00E47C63" w:rsidRDefault="00F0080D">
            <w:r>
              <w:t>timestamp without time zone</w:t>
            </w:r>
          </w:p>
        </w:tc>
        <w:tc>
          <w:tcPr>
            <w:tcW w:w="0" w:type="auto"/>
          </w:tcPr>
          <w:p w14:paraId="0E73F71D" w14:textId="77777777" w:rsidR="00E47C63" w:rsidRDefault="00E47C63"/>
        </w:tc>
        <w:tc>
          <w:tcPr>
            <w:tcW w:w="0" w:type="auto"/>
          </w:tcPr>
          <w:p w14:paraId="11DBBC86" w14:textId="77777777" w:rsidR="00E47C63" w:rsidRDefault="00E47C63"/>
        </w:tc>
      </w:tr>
      <w:tr w:rsidR="00E47C63" w14:paraId="7531D1E9" w14:textId="77777777">
        <w:tc>
          <w:tcPr>
            <w:tcW w:w="0" w:type="auto"/>
          </w:tcPr>
          <w:p w14:paraId="590C1C89" w14:textId="77777777" w:rsidR="00E47C63" w:rsidRDefault="00F0080D">
            <w:r>
              <w:t>performed_dt_id</w:t>
            </w:r>
          </w:p>
        </w:tc>
        <w:tc>
          <w:tcPr>
            <w:tcW w:w="0" w:type="auto"/>
          </w:tcPr>
          <w:p w14:paraId="40AF9A46" w14:textId="77777777" w:rsidR="00E47C63" w:rsidRDefault="00F0080D">
            <w:r>
              <w:t>smallint</w:t>
            </w:r>
          </w:p>
        </w:tc>
        <w:tc>
          <w:tcPr>
            <w:tcW w:w="0" w:type="auto"/>
          </w:tcPr>
          <w:p w14:paraId="2BBE357D" w14:textId="77777777" w:rsidR="00E47C63" w:rsidRDefault="00F0080D">
            <w:r>
              <w:t>4019</w:t>
            </w:r>
          </w:p>
        </w:tc>
        <w:tc>
          <w:tcPr>
            <w:tcW w:w="0" w:type="auto"/>
          </w:tcPr>
          <w:p w14:paraId="3B16CFE2" w14:textId="77777777" w:rsidR="00E47C63" w:rsidRDefault="00E47C63"/>
        </w:tc>
      </w:tr>
      <w:tr w:rsidR="00E47C63" w14:paraId="707E275D" w14:textId="77777777">
        <w:tc>
          <w:tcPr>
            <w:tcW w:w="0" w:type="auto"/>
          </w:tcPr>
          <w:p w14:paraId="134EDC6C" w14:textId="77777777" w:rsidR="00E47C63" w:rsidRDefault="00F0080D">
            <w:r>
              <w:t>performed_prsnl_id</w:t>
            </w:r>
          </w:p>
        </w:tc>
        <w:tc>
          <w:tcPr>
            <w:tcW w:w="0" w:type="auto"/>
          </w:tcPr>
          <w:p w14:paraId="536AC99D" w14:textId="77777777" w:rsidR="00E47C63" w:rsidRDefault="00F0080D">
            <w:r>
              <w:t>integer</w:t>
            </w:r>
          </w:p>
        </w:tc>
        <w:tc>
          <w:tcPr>
            <w:tcW w:w="0" w:type="auto"/>
          </w:tcPr>
          <w:p w14:paraId="42C57695" w14:textId="77777777" w:rsidR="00E47C63" w:rsidRDefault="00F0080D">
            <w:r>
              <w:t>-9</w:t>
            </w:r>
          </w:p>
        </w:tc>
        <w:tc>
          <w:tcPr>
            <w:tcW w:w="0" w:type="auto"/>
          </w:tcPr>
          <w:p w14:paraId="2C631735" w14:textId="77777777" w:rsidR="00E47C63" w:rsidRDefault="00E47C63"/>
        </w:tc>
      </w:tr>
      <w:tr w:rsidR="00E47C63" w14:paraId="7485A64C" w14:textId="77777777">
        <w:tc>
          <w:tcPr>
            <w:tcW w:w="0" w:type="auto"/>
          </w:tcPr>
          <w:p w14:paraId="32B91631" w14:textId="77777777" w:rsidR="00E47C63" w:rsidRDefault="00F0080D">
            <w:r>
              <w:t>result_normalcy_flg</w:t>
            </w:r>
          </w:p>
        </w:tc>
        <w:tc>
          <w:tcPr>
            <w:tcW w:w="0" w:type="auto"/>
          </w:tcPr>
          <w:p w14:paraId="019535F0" w14:textId="77777777" w:rsidR="00E47C63" w:rsidRDefault="00F0080D">
            <w:r>
              <w:t>smallint</w:t>
            </w:r>
          </w:p>
        </w:tc>
        <w:tc>
          <w:tcPr>
            <w:tcW w:w="0" w:type="auto"/>
          </w:tcPr>
          <w:p w14:paraId="5442ED63" w14:textId="77777777" w:rsidR="00E47C63" w:rsidRDefault="00F0080D">
            <w:r>
              <w:t>0</w:t>
            </w:r>
          </w:p>
        </w:tc>
        <w:tc>
          <w:tcPr>
            <w:tcW w:w="0" w:type="auto"/>
          </w:tcPr>
          <w:p w14:paraId="2699C775" w14:textId="77777777" w:rsidR="00E47C63" w:rsidRDefault="00E47C63"/>
        </w:tc>
      </w:tr>
      <w:tr w:rsidR="00E47C63" w14:paraId="7CAD7E44" w14:textId="77777777">
        <w:tc>
          <w:tcPr>
            <w:tcW w:w="0" w:type="auto"/>
          </w:tcPr>
          <w:p w14:paraId="4649A6CC" w14:textId="77777777" w:rsidR="00E47C63" w:rsidRDefault="00F0080D">
            <w:r>
              <w:t>result_time_unit_id</w:t>
            </w:r>
          </w:p>
        </w:tc>
        <w:tc>
          <w:tcPr>
            <w:tcW w:w="0" w:type="auto"/>
          </w:tcPr>
          <w:p w14:paraId="1290BD40" w14:textId="77777777" w:rsidR="00E47C63" w:rsidRDefault="00F0080D">
            <w:r>
              <w:t>smallint</w:t>
            </w:r>
          </w:p>
        </w:tc>
        <w:tc>
          <w:tcPr>
            <w:tcW w:w="0" w:type="auto"/>
          </w:tcPr>
          <w:p w14:paraId="55B8EB42" w14:textId="77777777" w:rsidR="00E47C63" w:rsidRDefault="00F0080D">
            <w:r>
              <w:t>250</w:t>
            </w:r>
          </w:p>
        </w:tc>
        <w:tc>
          <w:tcPr>
            <w:tcW w:w="0" w:type="auto"/>
          </w:tcPr>
          <w:p w14:paraId="322626DB" w14:textId="77777777" w:rsidR="00E47C63" w:rsidRDefault="00E47C63"/>
        </w:tc>
      </w:tr>
      <w:tr w:rsidR="00E47C63" w14:paraId="7DB38DA1" w14:textId="77777777">
        <w:tc>
          <w:tcPr>
            <w:tcW w:w="0" w:type="auto"/>
          </w:tcPr>
          <w:p w14:paraId="26D1E752" w14:textId="77777777" w:rsidR="00E47C63" w:rsidRDefault="00F0080D">
            <w:r>
              <w:t>result_units_id</w:t>
            </w:r>
          </w:p>
        </w:tc>
        <w:tc>
          <w:tcPr>
            <w:tcW w:w="0" w:type="auto"/>
          </w:tcPr>
          <w:p w14:paraId="5DA40EED" w14:textId="77777777" w:rsidR="00E47C63" w:rsidRDefault="00F0080D">
            <w:r>
              <w:t>smallint</w:t>
            </w:r>
          </w:p>
        </w:tc>
        <w:tc>
          <w:tcPr>
            <w:tcW w:w="0" w:type="auto"/>
          </w:tcPr>
          <w:p w14:paraId="79DD87A4" w14:textId="77777777" w:rsidR="00E47C63" w:rsidRDefault="00F0080D">
            <w:r>
              <w:t>250</w:t>
            </w:r>
          </w:p>
        </w:tc>
        <w:tc>
          <w:tcPr>
            <w:tcW w:w="0" w:type="auto"/>
          </w:tcPr>
          <w:p w14:paraId="42A98DD9" w14:textId="77777777" w:rsidR="00E47C63" w:rsidRDefault="00E47C63"/>
        </w:tc>
      </w:tr>
      <w:tr w:rsidR="00E47C63" w14:paraId="6BABF39C" w14:textId="77777777">
        <w:tc>
          <w:tcPr>
            <w:tcW w:w="0" w:type="auto"/>
          </w:tcPr>
          <w:p w14:paraId="6C4D447C" w14:textId="77777777" w:rsidR="00E47C63" w:rsidRDefault="00F0080D">
            <w:r>
              <w:t>result_value_dt_tm</w:t>
            </w:r>
          </w:p>
        </w:tc>
        <w:tc>
          <w:tcPr>
            <w:tcW w:w="0" w:type="auto"/>
          </w:tcPr>
          <w:p w14:paraId="6B493192" w14:textId="77777777" w:rsidR="00E47C63" w:rsidRDefault="00F0080D">
            <w:r>
              <w:t>timestamp without time zone</w:t>
            </w:r>
          </w:p>
        </w:tc>
        <w:tc>
          <w:tcPr>
            <w:tcW w:w="0" w:type="auto"/>
          </w:tcPr>
          <w:p w14:paraId="71FF96DC" w14:textId="77777777" w:rsidR="00E47C63" w:rsidRDefault="00E47C63"/>
        </w:tc>
        <w:tc>
          <w:tcPr>
            <w:tcW w:w="0" w:type="auto"/>
          </w:tcPr>
          <w:p w14:paraId="754B7A9E" w14:textId="77777777" w:rsidR="00E47C63" w:rsidRDefault="00E47C63"/>
        </w:tc>
      </w:tr>
      <w:tr w:rsidR="00E47C63" w14:paraId="79FC051D" w14:textId="77777777">
        <w:tc>
          <w:tcPr>
            <w:tcW w:w="0" w:type="auto"/>
          </w:tcPr>
          <w:p w14:paraId="3EAD9D62" w14:textId="77777777" w:rsidR="00E47C63" w:rsidRDefault="00F0080D">
            <w:r>
              <w:t>result_value_dt_id</w:t>
            </w:r>
          </w:p>
        </w:tc>
        <w:tc>
          <w:tcPr>
            <w:tcW w:w="0" w:type="auto"/>
          </w:tcPr>
          <w:p w14:paraId="257BA03B" w14:textId="77777777" w:rsidR="00E47C63" w:rsidRDefault="00F0080D">
            <w:r>
              <w:t>smallint</w:t>
            </w:r>
          </w:p>
        </w:tc>
        <w:tc>
          <w:tcPr>
            <w:tcW w:w="0" w:type="auto"/>
          </w:tcPr>
          <w:p w14:paraId="12BEB2EE" w14:textId="77777777" w:rsidR="00E47C63" w:rsidRDefault="00F0080D">
            <w:r>
              <w:t>4019</w:t>
            </w:r>
          </w:p>
        </w:tc>
        <w:tc>
          <w:tcPr>
            <w:tcW w:w="0" w:type="auto"/>
          </w:tcPr>
          <w:p w14:paraId="38E3107B" w14:textId="77777777" w:rsidR="00E47C63" w:rsidRDefault="00E47C63"/>
        </w:tc>
      </w:tr>
      <w:tr w:rsidR="00E47C63" w14:paraId="62ABB07E" w14:textId="77777777">
        <w:tc>
          <w:tcPr>
            <w:tcW w:w="0" w:type="auto"/>
          </w:tcPr>
          <w:p w14:paraId="545D1FD9" w14:textId="77777777" w:rsidR="00E47C63" w:rsidRDefault="00F0080D">
            <w:r>
              <w:t>result_value_num</w:t>
            </w:r>
          </w:p>
        </w:tc>
        <w:tc>
          <w:tcPr>
            <w:tcW w:w="0" w:type="auto"/>
          </w:tcPr>
          <w:p w14:paraId="139B9A7B" w14:textId="77777777" w:rsidR="00E47C63" w:rsidRDefault="00F0080D">
            <w:r>
              <w:t>numeric</w:t>
            </w:r>
          </w:p>
        </w:tc>
        <w:tc>
          <w:tcPr>
            <w:tcW w:w="0" w:type="auto"/>
          </w:tcPr>
          <w:p w14:paraId="53822192" w14:textId="77777777" w:rsidR="00E47C63" w:rsidRDefault="00E47C63"/>
        </w:tc>
        <w:tc>
          <w:tcPr>
            <w:tcW w:w="0" w:type="auto"/>
          </w:tcPr>
          <w:p w14:paraId="424EC36B" w14:textId="77777777" w:rsidR="00E47C63" w:rsidRDefault="00E47C63"/>
        </w:tc>
      </w:tr>
      <w:tr w:rsidR="00E47C63" w14:paraId="55D738EF" w14:textId="77777777">
        <w:tc>
          <w:tcPr>
            <w:tcW w:w="0" w:type="auto"/>
          </w:tcPr>
          <w:p w14:paraId="6F9EBCB2" w14:textId="77777777" w:rsidR="00E47C63" w:rsidRDefault="00F0080D">
            <w:r>
              <w:t>result_feasible_ind</w:t>
            </w:r>
          </w:p>
        </w:tc>
        <w:tc>
          <w:tcPr>
            <w:tcW w:w="0" w:type="auto"/>
          </w:tcPr>
          <w:p w14:paraId="37B9DA39" w14:textId="77777777" w:rsidR="00E47C63" w:rsidRDefault="00F0080D">
            <w:r>
              <w:t>smallint</w:t>
            </w:r>
          </w:p>
        </w:tc>
        <w:tc>
          <w:tcPr>
            <w:tcW w:w="0" w:type="auto"/>
          </w:tcPr>
          <w:p w14:paraId="6FF5835D" w14:textId="77777777" w:rsidR="00E47C63" w:rsidRDefault="00F0080D">
            <w:r>
              <w:t>0</w:t>
            </w:r>
          </w:p>
        </w:tc>
        <w:tc>
          <w:tcPr>
            <w:tcW w:w="0" w:type="auto"/>
          </w:tcPr>
          <w:p w14:paraId="38BD6BA4" w14:textId="77777777" w:rsidR="00E47C63" w:rsidRDefault="00E47C63"/>
        </w:tc>
      </w:tr>
      <w:tr w:rsidR="00E47C63" w14:paraId="05AA5464" w14:textId="77777777">
        <w:tc>
          <w:tcPr>
            <w:tcW w:w="0" w:type="auto"/>
          </w:tcPr>
          <w:p w14:paraId="3CB0182B" w14:textId="77777777" w:rsidR="00E47C63" w:rsidRDefault="00F0080D">
            <w:r>
              <w:t>result_inaccurate_ind</w:t>
            </w:r>
          </w:p>
        </w:tc>
        <w:tc>
          <w:tcPr>
            <w:tcW w:w="0" w:type="auto"/>
          </w:tcPr>
          <w:p w14:paraId="4A9C0050" w14:textId="77777777" w:rsidR="00E47C63" w:rsidRDefault="00F0080D">
            <w:r>
              <w:t>smallint</w:t>
            </w:r>
          </w:p>
        </w:tc>
        <w:tc>
          <w:tcPr>
            <w:tcW w:w="0" w:type="auto"/>
          </w:tcPr>
          <w:p w14:paraId="5DC4DCF8" w14:textId="77777777" w:rsidR="00E47C63" w:rsidRDefault="00F0080D">
            <w:r>
              <w:t>0</w:t>
            </w:r>
          </w:p>
        </w:tc>
        <w:tc>
          <w:tcPr>
            <w:tcW w:w="0" w:type="auto"/>
          </w:tcPr>
          <w:p w14:paraId="645E031D" w14:textId="77777777" w:rsidR="00E47C63" w:rsidRDefault="00E47C63"/>
        </w:tc>
      </w:tr>
      <w:tr w:rsidR="00E47C63" w14:paraId="7BDFADFE" w14:textId="77777777">
        <w:tc>
          <w:tcPr>
            <w:tcW w:w="0" w:type="auto"/>
          </w:tcPr>
          <w:p w14:paraId="72744688" w14:textId="77777777" w:rsidR="00E47C63" w:rsidRDefault="00F0080D">
            <w:r>
              <w:t>event_source_id</w:t>
            </w:r>
          </w:p>
        </w:tc>
        <w:tc>
          <w:tcPr>
            <w:tcW w:w="0" w:type="auto"/>
          </w:tcPr>
          <w:p w14:paraId="71C2D72C" w14:textId="77777777" w:rsidR="00E47C63" w:rsidRDefault="00F0080D">
            <w:r>
              <w:t>smallint</w:t>
            </w:r>
          </w:p>
        </w:tc>
        <w:tc>
          <w:tcPr>
            <w:tcW w:w="0" w:type="auto"/>
          </w:tcPr>
          <w:p w14:paraId="5AC5B848" w14:textId="77777777" w:rsidR="00E47C63" w:rsidRDefault="00F0080D">
            <w:r>
              <w:t>-1</w:t>
            </w:r>
          </w:p>
        </w:tc>
        <w:tc>
          <w:tcPr>
            <w:tcW w:w="0" w:type="auto"/>
          </w:tcPr>
          <w:p w14:paraId="6E3B8163" w14:textId="77777777" w:rsidR="00E47C63" w:rsidRDefault="00E47C63"/>
        </w:tc>
      </w:tr>
      <w:tr w:rsidR="00E47C63" w14:paraId="12405E36" w14:textId="77777777">
        <w:tc>
          <w:tcPr>
            <w:tcW w:w="0" w:type="auto"/>
          </w:tcPr>
          <w:p w14:paraId="4F22F35E" w14:textId="77777777" w:rsidR="00E47C63" w:rsidRDefault="00F0080D">
            <w:r>
              <w:t>verified_dt_tm</w:t>
            </w:r>
          </w:p>
        </w:tc>
        <w:tc>
          <w:tcPr>
            <w:tcW w:w="0" w:type="auto"/>
          </w:tcPr>
          <w:p w14:paraId="0ADF2E00" w14:textId="77777777" w:rsidR="00E47C63" w:rsidRDefault="00F0080D">
            <w:r>
              <w:t>timestamp without time zone</w:t>
            </w:r>
          </w:p>
        </w:tc>
        <w:tc>
          <w:tcPr>
            <w:tcW w:w="0" w:type="auto"/>
          </w:tcPr>
          <w:p w14:paraId="2EF4691A" w14:textId="77777777" w:rsidR="00E47C63" w:rsidRDefault="00E47C63"/>
        </w:tc>
        <w:tc>
          <w:tcPr>
            <w:tcW w:w="0" w:type="auto"/>
          </w:tcPr>
          <w:p w14:paraId="7170DFA3" w14:textId="77777777" w:rsidR="00E47C63" w:rsidRDefault="00E47C63"/>
        </w:tc>
      </w:tr>
      <w:tr w:rsidR="00E47C63" w14:paraId="703B19CC" w14:textId="77777777">
        <w:tc>
          <w:tcPr>
            <w:tcW w:w="0" w:type="auto"/>
          </w:tcPr>
          <w:p w14:paraId="4A6B09F8" w14:textId="77777777" w:rsidR="00E47C63" w:rsidRDefault="00F0080D">
            <w:r>
              <w:t>verified_dt_id</w:t>
            </w:r>
          </w:p>
        </w:tc>
        <w:tc>
          <w:tcPr>
            <w:tcW w:w="0" w:type="auto"/>
          </w:tcPr>
          <w:p w14:paraId="076A4C75" w14:textId="77777777" w:rsidR="00E47C63" w:rsidRDefault="00F0080D">
            <w:r>
              <w:t>smallint</w:t>
            </w:r>
          </w:p>
        </w:tc>
        <w:tc>
          <w:tcPr>
            <w:tcW w:w="0" w:type="auto"/>
          </w:tcPr>
          <w:p w14:paraId="1403E46C" w14:textId="77777777" w:rsidR="00E47C63" w:rsidRDefault="00F0080D">
            <w:r>
              <w:t>4019</w:t>
            </w:r>
          </w:p>
        </w:tc>
        <w:tc>
          <w:tcPr>
            <w:tcW w:w="0" w:type="auto"/>
          </w:tcPr>
          <w:p w14:paraId="745EB462" w14:textId="77777777" w:rsidR="00E47C63" w:rsidRDefault="00E47C63"/>
        </w:tc>
      </w:tr>
      <w:tr w:rsidR="00E47C63" w14:paraId="147EA2CE" w14:textId="77777777">
        <w:tc>
          <w:tcPr>
            <w:tcW w:w="0" w:type="auto"/>
          </w:tcPr>
          <w:p w14:paraId="26598D3D" w14:textId="77777777" w:rsidR="00E47C63" w:rsidRDefault="00F0080D">
            <w:r>
              <w:t>verified_prsnl_id</w:t>
            </w:r>
          </w:p>
        </w:tc>
        <w:tc>
          <w:tcPr>
            <w:tcW w:w="0" w:type="auto"/>
          </w:tcPr>
          <w:p w14:paraId="548C26D0" w14:textId="77777777" w:rsidR="00E47C63" w:rsidRDefault="00F0080D">
            <w:r>
              <w:t>integer</w:t>
            </w:r>
          </w:p>
        </w:tc>
        <w:tc>
          <w:tcPr>
            <w:tcW w:w="0" w:type="auto"/>
          </w:tcPr>
          <w:p w14:paraId="1FB9E89C" w14:textId="77777777" w:rsidR="00E47C63" w:rsidRDefault="00F0080D">
            <w:r>
              <w:t>-9</w:t>
            </w:r>
          </w:p>
        </w:tc>
        <w:tc>
          <w:tcPr>
            <w:tcW w:w="0" w:type="auto"/>
          </w:tcPr>
          <w:p w14:paraId="3A1D637E" w14:textId="77777777" w:rsidR="00E47C63" w:rsidRDefault="00E47C63"/>
        </w:tc>
      </w:tr>
      <w:tr w:rsidR="00E47C63" w14:paraId="793F7717" w14:textId="77777777">
        <w:tc>
          <w:tcPr>
            <w:tcW w:w="0" w:type="auto"/>
          </w:tcPr>
          <w:p w14:paraId="59387DFE" w14:textId="77777777" w:rsidR="00E47C63" w:rsidRDefault="00F0080D">
            <w:r>
              <w:t>_extractyear</w:t>
            </w:r>
          </w:p>
        </w:tc>
        <w:tc>
          <w:tcPr>
            <w:tcW w:w="0" w:type="auto"/>
          </w:tcPr>
          <w:p w14:paraId="67466C36" w14:textId="77777777" w:rsidR="00E47C63" w:rsidRDefault="00F0080D">
            <w:r>
              <w:t>smallint</w:t>
            </w:r>
          </w:p>
        </w:tc>
        <w:tc>
          <w:tcPr>
            <w:tcW w:w="0" w:type="auto"/>
          </w:tcPr>
          <w:p w14:paraId="13B245E3" w14:textId="77777777" w:rsidR="00E47C63" w:rsidRDefault="00F0080D">
            <w:r>
              <w:t>2014</w:t>
            </w:r>
          </w:p>
        </w:tc>
        <w:tc>
          <w:tcPr>
            <w:tcW w:w="0" w:type="auto"/>
          </w:tcPr>
          <w:p w14:paraId="392FC904" w14:textId="77777777" w:rsidR="00E47C63" w:rsidRDefault="00E47C63"/>
        </w:tc>
      </w:tr>
    </w:tbl>
    <w:p w14:paraId="12C8A8FE" w14:textId="77777777" w:rsidR="00E47C63" w:rsidRDefault="00F0080D">
      <w:r>
        <w:rPr>
          <w:sz w:val="28"/>
        </w:rPr>
        <w:t>Table: hf_f_diagnosis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954"/>
        <w:gridCol w:w="728"/>
        <w:gridCol w:w="1489"/>
        <w:gridCol w:w="904"/>
      </w:tblGrid>
      <w:tr w:rsidR="00E47C63" w14:paraId="33AF63D6" w14:textId="77777777">
        <w:tc>
          <w:tcPr>
            <w:tcW w:w="0" w:type="auto"/>
            <w:shd w:val="clear" w:color="auto" w:fill="AAAAFF"/>
          </w:tcPr>
          <w:p w14:paraId="3707C0A9" w14:textId="77777777" w:rsidR="00E47C63" w:rsidRDefault="00F0080D">
            <w:r>
              <w:t>Field</w:t>
            </w:r>
          </w:p>
        </w:tc>
        <w:tc>
          <w:tcPr>
            <w:tcW w:w="0" w:type="auto"/>
            <w:shd w:val="clear" w:color="auto" w:fill="AAAAFF"/>
          </w:tcPr>
          <w:p w14:paraId="3F76E990" w14:textId="77777777" w:rsidR="00E47C63" w:rsidRDefault="00F0080D">
            <w:r>
              <w:t>Type</w:t>
            </w:r>
          </w:p>
        </w:tc>
        <w:tc>
          <w:tcPr>
            <w:tcW w:w="0" w:type="auto"/>
            <w:shd w:val="clear" w:color="auto" w:fill="AAAAFF"/>
          </w:tcPr>
          <w:p w14:paraId="4FEB0ECE" w14:textId="77777777" w:rsidR="00E47C63" w:rsidRDefault="00F0080D">
            <w:r>
              <w:t>Most freq. value</w:t>
            </w:r>
          </w:p>
        </w:tc>
        <w:tc>
          <w:tcPr>
            <w:tcW w:w="0" w:type="auto"/>
            <w:shd w:val="clear" w:color="auto" w:fill="AAAAFF"/>
          </w:tcPr>
          <w:p w14:paraId="07A3D858" w14:textId="77777777" w:rsidR="00E47C63" w:rsidRDefault="00F0080D">
            <w:r>
              <w:t>Comment</w:t>
            </w:r>
          </w:p>
        </w:tc>
      </w:tr>
      <w:tr w:rsidR="00E47C63" w14:paraId="44149B11" w14:textId="77777777">
        <w:tc>
          <w:tcPr>
            <w:tcW w:w="0" w:type="auto"/>
          </w:tcPr>
          <w:p w14:paraId="6A95E799" w14:textId="77777777" w:rsidR="00E47C63" w:rsidRDefault="00F0080D">
            <w:r>
              <w:t>encounter_id</w:t>
            </w:r>
          </w:p>
        </w:tc>
        <w:tc>
          <w:tcPr>
            <w:tcW w:w="0" w:type="auto"/>
          </w:tcPr>
          <w:p w14:paraId="13E2D724" w14:textId="77777777" w:rsidR="00E47C63" w:rsidRDefault="00F0080D">
            <w:r>
              <w:t>bigint</w:t>
            </w:r>
          </w:p>
        </w:tc>
        <w:tc>
          <w:tcPr>
            <w:tcW w:w="0" w:type="auto"/>
          </w:tcPr>
          <w:p w14:paraId="00642B8A" w14:textId="77777777" w:rsidR="00E47C63" w:rsidRDefault="00F0080D">
            <w:r>
              <w:t>394231374</w:t>
            </w:r>
          </w:p>
        </w:tc>
        <w:tc>
          <w:tcPr>
            <w:tcW w:w="0" w:type="auto"/>
          </w:tcPr>
          <w:p w14:paraId="1DE70E19" w14:textId="77777777" w:rsidR="00E47C63" w:rsidRDefault="00E47C63"/>
        </w:tc>
      </w:tr>
      <w:tr w:rsidR="00E47C63" w14:paraId="6C257A21" w14:textId="77777777">
        <w:tc>
          <w:tcPr>
            <w:tcW w:w="0" w:type="auto"/>
          </w:tcPr>
          <w:p w14:paraId="658DB610" w14:textId="77777777" w:rsidR="00E47C63" w:rsidRDefault="00F0080D">
            <w:r>
              <w:lastRenderedPageBreak/>
              <w:t>diagnosis_id</w:t>
            </w:r>
          </w:p>
        </w:tc>
        <w:tc>
          <w:tcPr>
            <w:tcW w:w="0" w:type="auto"/>
          </w:tcPr>
          <w:p w14:paraId="088E6A51" w14:textId="77777777" w:rsidR="00E47C63" w:rsidRDefault="00F0080D">
            <w:r>
              <w:t>integer</w:t>
            </w:r>
          </w:p>
        </w:tc>
        <w:tc>
          <w:tcPr>
            <w:tcW w:w="0" w:type="auto"/>
          </w:tcPr>
          <w:p w14:paraId="5A916B7C" w14:textId="77777777" w:rsidR="00E47C63" w:rsidRDefault="00F0080D">
            <w:r>
              <w:t>7278</w:t>
            </w:r>
          </w:p>
        </w:tc>
        <w:tc>
          <w:tcPr>
            <w:tcW w:w="0" w:type="auto"/>
          </w:tcPr>
          <w:p w14:paraId="17D54785" w14:textId="77777777" w:rsidR="00E47C63" w:rsidRDefault="00E47C63"/>
        </w:tc>
      </w:tr>
      <w:tr w:rsidR="00E47C63" w14:paraId="3A41B02D" w14:textId="77777777">
        <w:tc>
          <w:tcPr>
            <w:tcW w:w="0" w:type="auto"/>
          </w:tcPr>
          <w:p w14:paraId="74CB2265" w14:textId="77777777" w:rsidR="00E47C63" w:rsidRDefault="00F0080D">
            <w:r>
              <w:t>diagnosis_priority</w:t>
            </w:r>
          </w:p>
        </w:tc>
        <w:tc>
          <w:tcPr>
            <w:tcW w:w="0" w:type="auto"/>
          </w:tcPr>
          <w:p w14:paraId="2FF377CD" w14:textId="77777777" w:rsidR="00E47C63" w:rsidRDefault="00F0080D">
            <w:r>
              <w:t>integer</w:t>
            </w:r>
          </w:p>
        </w:tc>
        <w:tc>
          <w:tcPr>
            <w:tcW w:w="0" w:type="auto"/>
          </w:tcPr>
          <w:p w14:paraId="2A47B7BC" w14:textId="77777777" w:rsidR="00E47C63" w:rsidRDefault="00F0080D">
            <w:r>
              <w:t>1</w:t>
            </w:r>
          </w:p>
        </w:tc>
        <w:tc>
          <w:tcPr>
            <w:tcW w:w="0" w:type="auto"/>
          </w:tcPr>
          <w:p w14:paraId="1C606CFC" w14:textId="77777777" w:rsidR="00E47C63" w:rsidRDefault="00E47C63"/>
        </w:tc>
      </w:tr>
      <w:tr w:rsidR="00E47C63" w14:paraId="008D2B1E" w14:textId="77777777">
        <w:tc>
          <w:tcPr>
            <w:tcW w:w="0" w:type="auto"/>
          </w:tcPr>
          <w:p w14:paraId="051083C5" w14:textId="77777777" w:rsidR="00E47C63" w:rsidRDefault="00F0080D">
            <w:r>
              <w:t>diagnosis_type_id</w:t>
            </w:r>
          </w:p>
        </w:tc>
        <w:tc>
          <w:tcPr>
            <w:tcW w:w="0" w:type="auto"/>
          </w:tcPr>
          <w:p w14:paraId="659BD2BD" w14:textId="77777777" w:rsidR="00E47C63" w:rsidRDefault="00F0080D">
            <w:r>
              <w:t>smallint</w:t>
            </w:r>
          </w:p>
        </w:tc>
        <w:tc>
          <w:tcPr>
            <w:tcW w:w="0" w:type="auto"/>
          </w:tcPr>
          <w:p w14:paraId="25F08304" w14:textId="77777777" w:rsidR="00E47C63" w:rsidRDefault="00F0080D">
            <w:r>
              <w:t>83</w:t>
            </w:r>
          </w:p>
        </w:tc>
        <w:tc>
          <w:tcPr>
            <w:tcW w:w="0" w:type="auto"/>
          </w:tcPr>
          <w:p w14:paraId="16DEE894" w14:textId="77777777" w:rsidR="00E47C63" w:rsidRDefault="00E47C63"/>
        </w:tc>
      </w:tr>
      <w:tr w:rsidR="00E47C63" w14:paraId="4A8A7D56" w14:textId="77777777">
        <w:tc>
          <w:tcPr>
            <w:tcW w:w="0" w:type="auto"/>
          </w:tcPr>
          <w:p w14:paraId="42BBDDF6" w14:textId="77777777" w:rsidR="00E47C63" w:rsidRDefault="00F0080D">
            <w:r>
              <w:t>present_on_admit_id</w:t>
            </w:r>
          </w:p>
        </w:tc>
        <w:tc>
          <w:tcPr>
            <w:tcW w:w="0" w:type="auto"/>
          </w:tcPr>
          <w:p w14:paraId="3C3F0BD2" w14:textId="77777777" w:rsidR="00E47C63" w:rsidRDefault="00F0080D">
            <w:r>
              <w:t>smallint</w:t>
            </w:r>
          </w:p>
        </w:tc>
        <w:tc>
          <w:tcPr>
            <w:tcW w:w="0" w:type="auto"/>
          </w:tcPr>
          <w:p w14:paraId="59B55A58" w14:textId="77777777" w:rsidR="00E47C63" w:rsidRDefault="00F0080D">
            <w:r>
              <w:t>6</w:t>
            </w:r>
          </w:p>
        </w:tc>
        <w:tc>
          <w:tcPr>
            <w:tcW w:w="0" w:type="auto"/>
          </w:tcPr>
          <w:p w14:paraId="1D57C0C1" w14:textId="77777777" w:rsidR="00E47C63" w:rsidRDefault="00E47C63"/>
        </w:tc>
      </w:tr>
      <w:tr w:rsidR="00E47C63" w14:paraId="13E119A8" w14:textId="77777777">
        <w:tc>
          <w:tcPr>
            <w:tcW w:w="0" w:type="auto"/>
          </w:tcPr>
          <w:p w14:paraId="3DF7222F" w14:textId="77777777" w:rsidR="00E47C63" w:rsidRDefault="00F0080D">
            <w:r>
              <w:t>third_party_ind</w:t>
            </w:r>
          </w:p>
        </w:tc>
        <w:tc>
          <w:tcPr>
            <w:tcW w:w="0" w:type="auto"/>
          </w:tcPr>
          <w:p w14:paraId="4CE74C06" w14:textId="77777777" w:rsidR="00E47C63" w:rsidRDefault="00F0080D">
            <w:r>
              <w:t>smallint</w:t>
            </w:r>
          </w:p>
        </w:tc>
        <w:tc>
          <w:tcPr>
            <w:tcW w:w="0" w:type="auto"/>
          </w:tcPr>
          <w:p w14:paraId="605C720C" w14:textId="77777777" w:rsidR="00E47C63" w:rsidRDefault="00F0080D">
            <w:r>
              <w:t>0</w:t>
            </w:r>
          </w:p>
        </w:tc>
        <w:tc>
          <w:tcPr>
            <w:tcW w:w="0" w:type="auto"/>
          </w:tcPr>
          <w:p w14:paraId="55901777" w14:textId="77777777" w:rsidR="00E47C63" w:rsidRDefault="00E47C63"/>
        </w:tc>
      </w:tr>
      <w:tr w:rsidR="00E47C63" w14:paraId="4569DC35" w14:textId="77777777">
        <w:tc>
          <w:tcPr>
            <w:tcW w:w="0" w:type="auto"/>
          </w:tcPr>
          <w:p w14:paraId="3DA20B50" w14:textId="77777777" w:rsidR="00E47C63" w:rsidRDefault="00F0080D">
            <w:r>
              <w:t>_extractyear</w:t>
            </w:r>
          </w:p>
        </w:tc>
        <w:tc>
          <w:tcPr>
            <w:tcW w:w="0" w:type="auto"/>
          </w:tcPr>
          <w:p w14:paraId="0C98C845" w14:textId="77777777" w:rsidR="00E47C63" w:rsidRDefault="00F0080D">
            <w:r>
              <w:t>smallint</w:t>
            </w:r>
          </w:p>
        </w:tc>
        <w:tc>
          <w:tcPr>
            <w:tcW w:w="0" w:type="auto"/>
          </w:tcPr>
          <w:p w14:paraId="5C47A820" w14:textId="77777777" w:rsidR="00E47C63" w:rsidRDefault="00F0080D">
            <w:r>
              <w:t>2014</w:t>
            </w:r>
          </w:p>
        </w:tc>
        <w:tc>
          <w:tcPr>
            <w:tcW w:w="0" w:type="auto"/>
          </w:tcPr>
          <w:p w14:paraId="4409C225" w14:textId="77777777" w:rsidR="00E47C63" w:rsidRDefault="00E47C63"/>
        </w:tc>
      </w:tr>
    </w:tbl>
    <w:p w14:paraId="0931C422" w14:textId="77777777" w:rsidR="00E47C63" w:rsidRDefault="00F0080D">
      <w:r>
        <w:rPr>
          <w:sz w:val="28"/>
        </w:rPr>
        <w:t>Table: hf_f_enc_history</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448"/>
        <w:gridCol w:w="2675"/>
        <w:gridCol w:w="2608"/>
        <w:gridCol w:w="904"/>
      </w:tblGrid>
      <w:tr w:rsidR="00E47C63" w14:paraId="22A98FF2" w14:textId="77777777">
        <w:tc>
          <w:tcPr>
            <w:tcW w:w="0" w:type="auto"/>
            <w:shd w:val="clear" w:color="auto" w:fill="AAAAFF"/>
          </w:tcPr>
          <w:p w14:paraId="553E0EE3" w14:textId="77777777" w:rsidR="00E47C63" w:rsidRDefault="00F0080D">
            <w:r>
              <w:t>Field</w:t>
            </w:r>
          </w:p>
        </w:tc>
        <w:tc>
          <w:tcPr>
            <w:tcW w:w="0" w:type="auto"/>
            <w:shd w:val="clear" w:color="auto" w:fill="AAAAFF"/>
          </w:tcPr>
          <w:p w14:paraId="48CDFFB1" w14:textId="77777777" w:rsidR="00E47C63" w:rsidRDefault="00F0080D">
            <w:r>
              <w:t>Type</w:t>
            </w:r>
          </w:p>
        </w:tc>
        <w:tc>
          <w:tcPr>
            <w:tcW w:w="0" w:type="auto"/>
            <w:shd w:val="clear" w:color="auto" w:fill="AAAAFF"/>
          </w:tcPr>
          <w:p w14:paraId="21D7125A" w14:textId="77777777" w:rsidR="00E47C63" w:rsidRDefault="00F0080D">
            <w:r>
              <w:t>Most freq. value</w:t>
            </w:r>
          </w:p>
        </w:tc>
        <w:tc>
          <w:tcPr>
            <w:tcW w:w="0" w:type="auto"/>
            <w:shd w:val="clear" w:color="auto" w:fill="AAAAFF"/>
          </w:tcPr>
          <w:p w14:paraId="52E7D37F" w14:textId="77777777" w:rsidR="00E47C63" w:rsidRDefault="00F0080D">
            <w:r>
              <w:t>Comment</w:t>
            </w:r>
          </w:p>
        </w:tc>
      </w:tr>
      <w:tr w:rsidR="00E47C63" w14:paraId="55F9AABF" w14:textId="77777777">
        <w:tc>
          <w:tcPr>
            <w:tcW w:w="0" w:type="auto"/>
          </w:tcPr>
          <w:p w14:paraId="5E040477" w14:textId="77777777" w:rsidR="00E47C63" w:rsidRDefault="00F0080D">
            <w:r>
              <w:t>encounter_id</w:t>
            </w:r>
          </w:p>
        </w:tc>
        <w:tc>
          <w:tcPr>
            <w:tcW w:w="0" w:type="auto"/>
          </w:tcPr>
          <w:p w14:paraId="5B2C22FE" w14:textId="77777777" w:rsidR="00E47C63" w:rsidRDefault="00F0080D">
            <w:r>
              <w:t>bigint</w:t>
            </w:r>
          </w:p>
        </w:tc>
        <w:tc>
          <w:tcPr>
            <w:tcW w:w="0" w:type="auto"/>
          </w:tcPr>
          <w:p w14:paraId="47475B57" w14:textId="77777777" w:rsidR="00E47C63" w:rsidRDefault="00F0080D">
            <w:r>
              <w:t>634785782</w:t>
            </w:r>
          </w:p>
        </w:tc>
        <w:tc>
          <w:tcPr>
            <w:tcW w:w="0" w:type="auto"/>
          </w:tcPr>
          <w:p w14:paraId="1787F61E" w14:textId="77777777" w:rsidR="00E47C63" w:rsidRDefault="00E47C63"/>
        </w:tc>
      </w:tr>
      <w:tr w:rsidR="00E47C63" w14:paraId="49491CF2" w14:textId="77777777">
        <w:tc>
          <w:tcPr>
            <w:tcW w:w="0" w:type="auto"/>
          </w:tcPr>
          <w:p w14:paraId="66185706" w14:textId="77777777" w:rsidR="00E47C63" w:rsidRDefault="00F0080D">
            <w:r>
              <w:t>patient_type_id</w:t>
            </w:r>
          </w:p>
        </w:tc>
        <w:tc>
          <w:tcPr>
            <w:tcW w:w="0" w:type="auto"/>
          </w:tcPr>
          <w:p w14:paraId="4ECF61C3" w14:textId="77777777" w:rsidR="00E47C63" w:rsidRDefault="00F0080D">
            <w:r>
              <w:t>smallint</w:t>
            </w:r>
          </w:p>
        </w:tc>
        <w:tc>
          <w:tcPr>
            <w:tcW w:w="0" w:type="auto"/>
          </w:tcPr>
          <w:p w14:paraId="04E654DA" w14:textId="77777777" w:rsidR="00E47C63" w:rsidRDefault="00F0080D">
            <w:r>
              <w:t>98</w:t>
            </w:r>
          </w:p>
        </w:tc>
        <w:tc>
          <w:tcPr>
            <w:tcW w:w="0" w:type="auto"/>
          </w:tcPr>
          <w:p w14:paraId="1351EEF6" w14:textId="77777777" w:rsidR="00E47C63" w:rsidRDefault="00E47C63"/>
        </w:tc>
      </w:tr>
      <w:tr w:rsidR="00E47C63" w14:paraId="43A50460" w14:textId="77777777">
        <w:tc>
          <w:tcPr>
            <w:tcW w:w="0" w:type="auto"/>
          </w:tcPr>
          <w:p w14:paraId="14E857FE" w14:textId="77777777" w:rsidR="00E47C63" w:rsidRDefault="00F0080D">
            <w:r>
              <w:t>caresetting_id</w:t>
            </w:r>
          </w:p>
        </w:tc>
        <w:tc>
          <w:tcPr>
            <w:tcW w:w="0" w:type="auto"/>
          </w:tcPr>
          <w:p w14:paraId="30846A37" w14:textId="77777777" w:rsidR="00E47C63" w:rsidRDefault="00F0080D">
            <w:r>
              <w:t>smallint</w:t>
            </w:r>
          </w:p>
        </w:tc>
        <w:tc>
          <w:tcPr>
            <w:tcW w:w="0" w:type="auto"/>
          </w:tcPr>
          <w:p w14:paraId="62EB89A2" w14:textId="77777777" w:rsidR="00E47C63" w:rsidRDefault="00F0080D">
            <w:r>
              <w:t>16</w:t>
            </w:r>
          </w:p>
        </w:tc>
        <w:tc>
          <w:tcPr>
            <w:tcW w:w="0" w:type="auto"/>
          </w:tcPr>
          <w:p w14:paraId="010BFAE6" w14:textId="77777777" w:rsidR="00E47C63" w:rsidRDefault="00E47C63"/>
        </w:tc>
      </w:tr>
      <w:tr w:rsidR="00E47C63" w14:paraId="5A1DA144" w14:textId="77777777">
        <w:tc>
          <w:tcPr>
            <w:tcW w:w="0" w:type="auto"/>
          </w:tcPr>
          <w:p w14:paraId="2CA5A0E8" w14:textId="77777777" w:rsidR="00E47C63" w:rsidRDefault="00F0080D">
            <w:r>
              <w:t>begin_dt_tm</w:t>
            </w:r>
          </w:p>
        </w:tc>
        <w:tc>
          <w:tcPr>
            <w:tcW w:w="0" w:type="auto"/>
          </w:tcPr>
          <w:p w14:paraId="691AB4E7" w14:textId="77777777" w:rsidR="00E47C63" w:rsidRDefault="00F0080D">
            <w:r>
              <w:t>timestamp without time zone</w:t>
            </w:r>
          </w:p>
        </w:tc>
        <w:tc>
          <w:tcPr>
            <w:tcW w:w="0" w:type="auto"/>
          </w:tcPr>
          <w:p w14:paraId="409AECD7" w14:textId="77777777" w:rsidR="00E47C63" w:rsidRDefault="00F0080D">
            <w:r>
              <w:t>2014-01-08 12:00:00.000000</w:t>
            </w:r>
          </w:p>
        </w:tc>
        <w:tc>
          <w:tcPr>
            <w:tcW w:w="0" w:type="auto"/>
          </w:tcPr>
          <w:p w14:paraId="127CD5AA" w14:textId="77777777" w:rsidR="00E47C63" w:rsidRDefault="00E47C63"/>
        </w:tc>
      </w:tr>
      <w:tr w:rsidR="00E47C63" w14:paraId="3D6B14CA" w14:textId="77777777">
        <w:tc>
          <w:tcPr>
            <w:tcW w:w="0" w:type="auto"/>
          </w:tcPr>
          <w:p w14:paraId="3DC0849F" w14:textId="77777777" w:rsidR="00E47C63" w:rsidRDefault="00F0080D">
            <w:r>
              <w:t>end_dt_tm</w:t>
            </w:r>
          </w:p>
        </w:tc>
        <w:tc>
          <w:tcPr>
            <w:tcW w:w="0" w:type="auto"/>
          </w:tcPr>
          <w:p w14:paraId="1DAC9637" w14:textId="77777777" w:rsidR="00E47C63" w:rsidRDefault="00F0080D">
            <w:r>
              <w:t>timestamp without time zone</w:t>
            </w:r>
          </w:p>
        </w:tc>
        <w:tc>
          <w:tcPr>
            <w:tcW w:w="0" w:type="auto"/>
          </w:tcPr>
          <w:p w14:paraId="010B7647" w14:textId="77777777" w:rsidR="00E47C63" w:rsidRDefault="00F0080D">
            <w:r>
              <w:t>2014-01-08 12:00:00.000000</w:t>
            </w:r>
          </w:p>
        </w:tc>
        <w:tc>
          <w:tcPr>
            <w:tcW w:w="0" w:type="auto"/>
          </w:tcPr>
          <w:p w14:paraId="2FC54169" w14:textId="77777777" w:rsidR="00E47C63" w:rsidRDefault="00E47C63"/>
        </w:tc>
      </w:tr>
      <w:tr w:rsidR="00E47C63" w14:paraId="586F303F" w14:textId="77777777">
        <w:tc>
          <w:tcPr>
            <w:tcW w:w="0" w:type="auto"/>
          </w:tcPr>
          <w:p w14:paraId="50095ED6" w14:textId="77777777" w:rsidR="00E47C63" w:rsidRDefault="00F0080D">
            <w:r>
              <w:t>begin_dt_id</w:t>
            </w:r>
          </w:p>
        </w:tc>
        <w:tc>
          <w:tcPr>
            <w:tcW w:w="0" w:type="auto"/>
          </w:tcPr>
          <w:p w14:paraId="12882AFC" w14:textId="77777777" w:rsidR="00E47C63" w:rsidRDefault="00F0080D">
            <w:r>
              <w:t>smallint</w:t>
            </w:r>
          </w:p>
        </w:tc>
        <w:tc>
          <w:tcPr>
            <w:tcW w:w="0" w:type="auto"/>
          </w:tcPr>
          <w:p w14:paraId="0CE5C6F6" w14:textId="77777777" w:rsidR="00E47C63" w:rsidRDefault="00F0080D">
            <w:r>
              <w:t>7739</w:t>
            </w:r>
          </w:p>
        </w:tc>
        <w:tc>
          <w:tcPr>
            <w:tcW w:w="0" w:type="auto"/>
          </w:tcPr>
          <w:p w14:paraId="660E94CB" w14:textId="77777777" w:rsidR="00E47C63" w:rsidRDefault="00E47C63"/>
        </w:tc>
      </w:tr>
      <w:tr w:rsidR="00E47C63" w14:paraId="4F44D898" w14:textId="77777777">
        <w:tc>
          <w:tcPr>
            <w:tcW w:w="0" w:type="auto"/>
          </w:tcPr>
          <w:p w14:paraId="3C9ACE6F" w14:textId="77777777" w:rsidR="00E47C63" w:rsidRDefault="00F0080D">
            <w:r>
              <w:t>end_dt_id</w:t>
            </w:r>
          </w:p>
        </w:tc>
        <w:tc>
          <w:tcPr>
            <w:tcW w:w="0" w:type="auto"/>
          </w:tcPr>
          <w:p w14:paraId="19EE413B" w14:textId="77777777" w:rsidR="00E47C63" w:rsidRDefault="00F0080D">
            <w:r>
              <w:t>smallint</w:t>
            </w:r>
          </w:p>
        </w:tc>
        <w:tc>
          <w:tcPr>
            <w:tcW w:w="0" w:type="auto"/>
          </w:tcPr>
          <w:p w14:paraId="64494428" w14:textId="77777777" w:rsidR="00E47C63" w:rsidRDefault="00F0080D">
            <w:r>
              <w:t>7733</w:t>
            </w:r>
          </w:p>
        </w:tc>
        <w:tc>
          <w:tcPr>
            <w:tcW w:w="0" w:type="auto"/>
          </w:tcPr>
          <w:p w14:paraId="69C8968F" w14:textId="77777777" w:rsidR="00E47C63" w:rsidRDefault="00E47C63"/>
        </w:tc>
      </w:tr>
      <w:tr w:rsidR="00E47C63" w14:paraId="76D9E266" w14:textId="77777777">
        <w:tc>
          <w:tcPr>
            <w:tcW w:w="0" w:type="auto"/>
          </w:tcPr>
          <w:p w14:paraId="1F362799" w14:textId="77777777" w:rsidR="00E47C63" w:rsidRDefault="00F0080D">
            <w:r>
              <w:t>estimate_ind</w:t>
            </w:r>
          </w:p>
        </w:tc>
        <w:tc>
          <w:tcPr>
            <w:tcW w:w="0" w:type="auto"/>
          </w:tcPr>
          <w:p w14:paraId="7B99CD07" w14:textId="77777777" w:rsidR="00E47C63" w:rsidRDefault="00F0080D">
            <w:r>
              <w:t>smallint</w:t>
            </w:r>
          </w:p>
        </w:tc>
        <w:tc>
          <w:tcPr>
            <w:tcW w:w="0" w:type="auto"/>
          </w:tcPr>
          <w:p w14:paraId="565B8B70" w14:textId="77777777" w:rsidR="00E47C63" w:rsidRDefault="00E47C63"/>
        </w:tc>
        <w:tc>
          <w:tcPr>
            <w:tcW w:w="0" w:type="auto"/>
          </w:tcPr>
          <w:p w14:paraId="1101384F" w14:textId="77777777" w:rsidR="00E47C63" w:rsidRDefault="00E47C63"/>
        </w:tc>
      </w:tr>
      <w:tr w:rsidR="00E47C63" w14:paraId="6B407DA9" w14:textId="77777777">
        <w:tc>
          <w:tcPr>
            <w:tcW w:w="0" w:type="auto"/>
          </w:tcPr>
          <w:p w14:paraId="1FCF49A2" w14:textId="77777777" w:rsidR="00E47C63" w:rsidRDefault="00F0080D">
            <w:r>
              <w:t>_extractyear</w:t>
            </w:r>
          </w:p>
        </w:tc>
        <w:tc>
          <w:tcPr>
            <w:tcW w:w="0" w:type="auto"/>
          </w:tcPr>
          <w:p w14:paraId="6E4898F3" w14:textId="77777777" w:rsidR="00E47C63" w:rsidRDefault="00F0080D">
            <w:r>
              <w:t>smallint</w:t>
            </w:r>
          </w:p>
        </w:tc>
        <w:tc>
          <w:tcPr>
            <w:tcW w:w="0" w:type="auto"/>
          </w:tcPr>
          <w:p w14:paraId="72209EF5" w14:textId="77777777" w:rsidR="00E47C63" w:rsidRDefault="00F0080D">
            <w:r>
              <w:t>2014</w:t>
            </w:r>
          </w:p>
        </w:tc>
        <w:tc>
          <w:tcPr>
            <w:tcW w:w="0" w:type="auto"/>
          </w:tcPr>
          <w:p w14:paraId="687F006E" w14:textId="77777777" w:rsidR="00E47C63" w:rsidRDefault="00E47C63"/>
        </w:tc>
      </w:tr>
    </w:tbl>
    <w:p w14:paraId="2421A658" w14:textId="77777777" w:rsidR="00E47C63" w:rsidRDefault="00F0080D">
      <w:r>
        <w:rPr>
          <w:sz w:val="28"/>
        </w:rPr>
        <w:t>Table: hf_f_encounter</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273"/>
        <w:gridCol w:w="2675"/>
        <w:gridCol w:w="1772"/>
        <w:gridCol w:w="904"/>
      </w:tblGrid>
      <w:tr w:rsidR="00E47C63" w14:paraId="2EB3FA2D" w14:textId="77777777">
        <w:tc>
          <w:tcPr>
            <w:tcW w:w="0" w:type="auto"/>
            <w:shd w:val="clear" w:color="auto" w:fill="AAAAFF"/>
          </w:tcPr>
          <w:p w14:paraId="39F751D0" w14:textId="77777777" w:rsidR="00E47C63" w:rsidRDefault="00F0080D">
            <w:r>
              <w:t>Field</w:t>
            </w:r>
          </w:p>
        </w:tc>
        <w:tc>
          <w:tcPr>
            <w:tcW w:w="0" w:type="auto"/>
            <w:shd w:val="clear" w:color="auto" w:fill="AAAAFF"/>
          </w:tcPr>
          <w:p w14:paraId="600A7C37" w14:textId="77777777" w:rsidR="00E47C63" w:rsidRDefault="00F0080D">
            <w:r>
              <w:t>Type</w:t>
            </w:r>
          </w:p>
        </w:tc>
        <w:tc>
          <w:tcPr>
            <w:tcW w:w="0" w:type="auto"/>
            <w:shd w:val="clear" w:color="auto" w:fill="AAAAFF"/>
          </w:tcPr>
          <w:p w14:paraId="0D4C3A27" w14:textId="77777777" w:rsidR="00E47C63" w:rsidRDefault="00F0080D">
            <w:r>
              <w:t>Most freq. value</w:t>
            </w:r>
          </w:p>
        </w:tc>
        <w:tc>
          <w:tcPr>
            <w:tcW w:w="0" w:type="auto"/>
            <w:shd w:val="clear" w:color="auto" w:fill="AAAAFF"/>
          </w:tcPr>
          <w:p w14:paraId="405F9A6C" w14:textId="77777777" w:rsidR="00E47C63" w:rsidRDefault="00F0080D">
            <w:r>
              <w:t>Comment</w:t>
            </w:r>
          </w:p>
        </w:tc>
      </w:tr>
      <w:tr w:rsidR="00E47C63" w14:paraId="5B7C36B7" w14:textId="77777777">
        <w:tc>
          <w:tcPr>
            <w:tcW w:w="0" w:type="auto"/>
          </w:tcPr>
          <w:p w14:paraId="49915B20" w14:textId="77777777" w:rsidR="00E47C63" w:rsidRDefault="00F0080D">
            <w:r>
              <w:t>encounter_id</w:t>
            </w:r>
          </w:p>
        </w:tc>
        <w:tc>
          <w:tcPr>
            <w:tcW w:w="0" w:type="auto"/>
          </w:tcPr>
          <w:p w14:paraId="6861BF1A" w14:textId="77777777" w:rsidR="00E47C63" w:rsidRDefault="00F0080D">
            <w:r>
              <w:t>bigint</w:t>
            </w:r>
          </w:p>
        </w:tc>
        <w:tc>
          <w:tcPr>
            <w:tcW w:w="0" w:type="auto"/>
          </w:tcPr>
          <w:p w14:paraId="08ED388B" w14:textId="77777777" w:rsidR="00E47C63" w:rsidRDefault="00F0080D">
            <w:r>
              <w:t>List truncated...</w:t>
            </w:r>
          </w:p>
        </w:tc>
        <w:tc>
          <w:tcPr>
            <w:tcW w:w="0" w:type="auto"/>
          </w:tcPr>
          <w:p w14:paraId="0F9ED5C9" w14:textId="77777777" w:rsidR="00E47C63" w:rsidRDefault="00E47C63"/>
        </w:tc>
      </w:tr>
      <w:tr w:rsidR="00E47C63" w14:paraId="2DA8228F" w14:textId="77777777">
        <w:tc>
          <w:tcPr>
            <w:tcW w:w="0" w:type="auto"/>
          </w:tcPr>
          <w:p w14:paraId="474BFB3F" w14:textId="77777777" w:rsidR="00E47C63" w:rsidRDefault="00F0080D">
            <w:r>
              <w:t>hospital_id</w:t>
            </w:r>
          </w:p>
        </w:tc>
        <w:tc>
          <w:tcPr>
            <w:tcW w:w="0" w:type="auto"/>
          </w:tcPr>
          <w:p w14:paraId="48F287E3" w14:textId="77777777" w:rsidR="00E47C63" w:rsidRDefault="00F0080D">
            <w:r>
              <w:t>smallint</w:t>
            </w:r>
          </w:p>
        </w:tc>
        <w:tc>
          <w:tcPr>
            <w:tcW w:w="0" w:type="auto"/>
          </w:tcPr>
          <w:p w14:paraId="1B53EDCD" w14:textId="77777777" w:rsidR="00E47C63" w:rsidRDefault="00F0080D">
            <w:r>
              <w:t>84</w:t>
            </w:r>
          </w:p>
        </w:tc>
        <w:tc>
          <w:tcPr>
            <w:tcW w:w="0" w:type="auto"/>
          </w:tcPr>
          <w:p w14:paraId="7DD69F3F" w14:textId="77777777" w:rsidR="00E47C63" w:rsidRDefault="00E47C63"/>
        </w:tc>
      </w:tr>
      <w:tr w:rsidR="00E47C63" w14:paraId="401EC18F" w14:textId="77777777">
        <w:tc>
          <w:tcPr>
            <w:tcW w:w="0" w:type="auto"/>
          </w:tcPr>
          <w:p w14:paraId="2642865E" w14:textId="77777777" w:rsidR="00E47C63" w:rsidRDefault="00F0080D">
            <w:r>
              <w:t>admitting_physician_id</w:t>
            </w:r>
          </w:p>
        </w:tc>
        <w:tc>
          <w:tcPr>
            <w:tcW w:w="0" w:type="auto"/>
          </w:tcPr>
          <w:p w14:paraId="61298363" w14:textId="77777777" w:rsidR="00E47C63" w:rsidRDefault="00F0080D">
            <w:r>
              <w:t>integer</w:t>
            </w:r>
          </w:p>
        </w:tc>
        <w:tc>
          <w:tcPr>
            <w:tcW w:w="0" w:type="auto"/>
          </w:tcPr>
          <w:p w14:paraId="10A2527F" w14:textId="77777777" w:rsidR="00E47C63" w:rsidRDefault="00F0080D">
            <w:r>
              <w:t>-1</w:t>
            </w:r>
          </w:p>
        </w:tc>
        <w:tc>
          <w:tcPr>
            <w:tcW w:w="0" w:type="auto"/>
          </w:tcPr>
          <w:p w14:paraId="3E438A55" w14:textId="77777777" w:rsidR="00E47C63" w:rsidRDefault="00E47C63"/>
        </w:tc>
      </w:tr>
      <w:tr w:rsidR="00E47C63" w14:paraId="5BED5859" w14:textId="77777777">
        <w:tc>
          <w:tcPr>
            <w:tcW w:w="0" w:type="auto"/>
          </w:tcPr>
          <w:p w14:paraId="76F46D41" w14:textId="77777777" w:rsidR="00E47C63" w:rsidRDefault="00F0080D">
            <w:r>
              <w:t>discharge_caresetting_id</w:t>
            </w:r>
          </w:p>
        </w:tc>
        <w:tc>
          <w:tcPr>
            <w:tcW w:w="0" w:type="auto"/>
          </w:tcPr>
          <w:p w14:paraId="1A103C72" w14:textId="77777777" w:rsidR="00E47C63" w:rsidRDefault="00F0080D">
            <w:r>
              <w:t>smallint</w:t>
            </w:r>
          </w:p>
        </w:tc>
        <w:tc>
          <w:tcPr>
            <w:tcW w:w="0" w:type="auto"/>
          </w:tcPr>
          <w:p w14:paraId="7BEB8F31" w14:textId="77777777" w:rsidR="00E47C63" w:rsidRDefault="00F0080D">
            <w:r>
              <w:t>16</w:t>
            </w:r>
          </w:p>
        </w:tc>
        <w:tc>
          <w:tcPr>
            <w:tcW w:w="0" w:type="auto"/>
          </w:tcPr>
          <w:p w14:paraId="16E14A55" w14:textId="77777777" w:rsidR="00E47C63" w:rsidRDefault="00E47C63"/>
        </w:tc>
      </w:tr>
      <w:tr w:rsidR="00E47C63" w14:paraId="755AEFC3" w14:textId="77777777">
        <w:tc>
          <w:tcPr>
            <w:tcW w:w="0" w:type="auto"/>
          </w:tcPr>
          <w:p w14:paraId="3B633463" w14:textId="77777777" w:rsidR="00E47C63" w:rsidRDefault="00F0080D">
            <w:r>
              <w:t>patient_id</w:t>
            </w:r>
          </w:p>
        </w:tc>
        <w:tc>
          <w:tcPr>
            <w:tcW w:w="0" w:type="auto"/>
          </w:tcPr>
          <w:p w14:paraId="67DD7C93" w14:textId="77777777" w:rsidR="00E47C63" w:rsidRDefault="00F0080D">
            <w:r>
              <w:t>integer</w:t>
            </w:r>
          </w:p>
        </w:tc>
        <w:tc>
          <w:tcPr>
            <w:tcW w:w="0" w:type="auto"/>
          </w:tcPr>
          <w:p w14:paraId="3700FF9A" w14:textId="77777777" w:rsidR="00E47C63" w:rsidRDefault="00F0080D">
            <w:r>
              <w:t>List truncated...</w:t>
            </w:r>
          </w:p>
        </w:tc>
        <w:tc>
          <w:tcPr>
            <w:tcW w:w="0" w:type="auto"/>
          </w:tcPr>
          <w:p w14:paraId="3C5A7583" w14:textId="77777777" w:rsidR="00E47C63" w:rsidRDefault="00E47C63"/>
        </w:tc>
      </w:tr>
      <w:tr w:rsidR="00E47C63" w14:paraId="0C8693DC" w14:textId="77777777">
        <w:tc>
          <w:tcPr>
            <w:tcW w:w="0" w:type="auto"/>
          </w:tcPr>
          <w:p w14:paraId="3CAD0F7D" w14:textId="77777777" w:rsidR="00E47C63" w:rsidRDefault="00F0080D">
            <w:r>
              <w:t>patient_type_id</w:t>
            </w:r>
          </w:p>
        </w:tc>
        <w:tc>
          <w:tcPr>
            <w:tcW w:w="0" w:type="auto"/>
          </w:tcPr>
          <w:p w14:paraId="56380DCB" w14:textId="77777777" w:rsidR="00E47C63" w:rsidRDefault="00F0080D">
            <w:r>
              <w:t>smallint</w:t>
            </w:r>
          </w:p>
        </w:tc>
        <w:tc>
          <w:tcPr>
            <w:tcW w:w="0" w:type="auto"/>
          </w:tcPr>
          <w:p w14:paraId="3F76075A" w14:textId="77777777" w:rsidR="00E47C63" w:rsidRDefault="00F0080D">
            <w:r>
              <w:t>98</w:t>
            </w:r>
          </w:p>
        </w:tc>
        <w:tc>
          <w:tcPr>
            <w:tcW w:w="0" w:type="auto"/>
          </w:tcPr>
          <w:p w14:paraId="2E04E309" w14:textId="77777777" w:rsidR="00E47C63" w:rsidRDefault="00E47C63"/>
        </w:tc>
      </w:tr>
      <w:tr w:rsidR="00E47C63" w14:paraId="175861DE" w14:textId="77777777">
        <w:tc>
          <w:tcPr>
            <w:tcW w:w="0" w:type="auto"/>
          </w:tcPr>
          <w:p w14:paraId="21E30C41" w14:textId="77777777" w:rsidR="00E47C63" w:rsidRDefault="00F0080D">
            <w:r>
              <w:t>admitted_dt_id</w:t>
            </w:r>
          </w:p>
        </w:tc>
        <w:tc>
          <w:tcPr>
            <w:tcW w:w="0" w:type="auto"/>
          </w:tcPr>
          <w:p w14:paraId="1E59EF55" w14:textId="77777777" w:rsidR="00E47C63" w:rsidRDefault="00F0080D">
            <w:r>
              <w:t>smallint</w:t>
            </w:r>
          </w:p>
        </w:tc>
        <w:tc>
          <w:tcPr>
            <w:tcW w:w="0" w:type="auto"/>
          </w:tcPr>
          <w:p w14:paraId="7B3F61EC" w14:textId="77777777" w:rsidR="00E47C63" w:rsidRDefault="00F0080D">
            <w:r>
              <w:t>4019</w:t>
            </w:r>
          </w:p>
        </w:tc>
        <w:tc>
          <w:tcPr>
            <w:tcW w:w="0" w:type="auto"/>
          </w:tcPr>
          <w:p w14:paraId="499C96F7" w14:textId="77777777" w:rsidR="00E47C63" w:rsidRDefault="00E47C63"/>
        </w:tc>
      </w:tr>
      <w:tr w:rsidR="00E47C63" w14:paraId="6E31E74F" w14:textId="77777777">
        <w:tc>
          <w:tcPr>
            <w:tcW w:w="0" w:type="auto"/>
          </w:tcPr>
          <w:p w14:paraId="34AF36D9" w14:textId="77777777" w:rsidR="00E47C63" w:rsidRDefault="00F0080D">
            <w:r>
              <w:t>discharged_dt_id</w:t>
            </w:r>
          </w:p>
        </w:tc>
        <w:tc>
          <w:tcPr>
            <w:tcW w:w="0" w:type="auto"/>
          </w:tcPr>
          <w:p w14:paraId="40D7FB53" w14:textId="77777777" w:rsidR="00E47C63" w:rsidRDefault="00F0080D">
            <w:r>
              <w:t>smallint</w:t>
            </w:r>
          </w:p>
        </w:tc>
        <w:tc>
          <w:tcPr>
            <w:tcW w:w="0" w:type="auto"/>
          </w:tcPr>
          <w:p w14:paraId="38D1667C" w14:textId="77777777" w:rsidR="00E47C63" w:rsidRDefault="00F0080D">
            <w:r>
              <w:t>4019</w:t>
            </w:r>
          </w:p>
        </w:tc>
        <w:tc>
          <w:tcPr>
            <w:tcW w:w="0" w:type="auto"/>
          </w:tcPr>
          <w:p w14:paraId="545579E3" w14:textId="77777777" w:rsidR="00E47C63" w:rsidRDefault="00E47C63"/>
        </w:tc>
      </w:tr>
      <w:tr w:rsidR="00E47C63" w14:paraId="6BA1F470" w14:textId="77777777">
        <w:tc>
          <w:tcPr>
            <w:tcW w:w="0" w:type="auto"/>
          </w:tcPr>
          <w:p w14:paraId="0B83A67B" w14:textId="77777777" w:rsidR="00E47C63" w:rsidRDefault="00F0080D">
            <w:r>
              <w:t>discharge_disposition_id</w:t>
            </w:r>
          </w:p>
        </w:tc>
        <w:tc>
          <w:tcPr>
            <w:tcW w:w="0" w:type="auto"/>
          </w:tcPr>
          <w:p w14:paraId="54967BFF" w14:textId="77777777" w:rsidR="00E47C63" w:rsidRDefault="00F0080D">
            <w:r>
              <w:t>smallint</w:t>
            </w:r>
          </w:p>
        </w:tc>
        <w:tc>
          <w:tcPr>
            <w:tcW w:w="0" w:type="auto"/>
          </w:tcPr>
          <w:p w14:paraId="2C1FD222" w14:textId="77777777" w:rsidR="00E47C63" w:rsidRDefault="00F0080D">
            <w:r>
              <w:t>1</w:t>
            </w:r>
          </w:p>
        </w:tc>
        <w:tc>
          <w:tcPr>
            <w:tcW w:w="0" w:type="auto"/>
          </w:tcPr>
          <w:p w14:paraId="5BCD3CCA" w14:textId="77777777" w:rsidR="00E47C63" w:rsidRDefault="00E47C63"/>
        </w:tc>
      </w:tr>
      <w:tr w:rsidR="00E47C63" w14:paraId="112D0A79" w14:textId="77777777">
        <w:tc>
          <w:tcPr>
            <w:tcW w:w="0" w:type="auto"/>
          </w:tcPr>
          <w:p w14:paraId="3F2B4B79" w14:textId="77777777" w:rsidR="00E47C63" w:rsidRDefault="00F0080D">
            <w:r>
              <w:lastRenderedPageBreak/>
              <w:t>diagnostic_grouping_id</w:t>
            </w:r>
          </w:p>
        </w:tc>
        <w:tc>
          <w:tcPr>
            <w:tcW w:w="0" w:type="auto"/>
          </w:tcPr>
          <w:p w14:paraId="7AFB3240" w14:textId="77777777" w:rsidR="00E47C63" w:rsidRDefault="00F0080D">
            <w:r>
              <w:t>smallint</w:t>
            </w:r>
          </w:p>
        </w:tc>
        <w:tc>
          <w:tcPr>
            <w:tcW w:w="0" w:type="auto"/>
          </w:tcPr>
          <w:p w14:paraId="11C3C487" w14:textId="77777777" w:rsidR="00E47C63" w:rsidRDefault="00F0080D">
            <w:r>
              <w:t>1</w:t>
            </w:r>
          </w:p>
        </w:tc>
        <w:tc>
          <w:tcPr>
            <w:tcW w:w="0" w:type="auto"/>
          </w:tcPr>
          <w:p w14:paraId="1E572B83" w14:textId="77777777" w:rsidR="00E47C63" w:rsidRDefault="00E47C63"/>
        </w:tc>
      </w:tr>
      <w:tr w:rsidR="00E47C63" w14:paraId="0B3489C6" w14:textId="77777777">
        <w:tc>
          <w:tcPr>
            <w:tcW w:w="0" w:type="auto"/>
          </w:tcPr>
          <w:p w14:paraId="07F77B2F" w14:textId="77777777" w:rsidR="00E47C63" w:rsidRDefault="00F0080D">
            <w:r>
              <w:t>admission_source_id</w:t>
            </w:r>
          </w:p>
        </w:tc>
        <w:tc>
          <w:tcPr>
            <w:tcW w:w="0" w:type="auto"/>
          </w:tcPr>
          <w:p w14:paraId="3C3D6888" w14:textId="77777777" w:rsidR="00E47C63" w:rsidRDefault="00F0080D">
            <w:r>
              <w:t>smallint</w:t>
            </w:r>
          </w:p>
        </w:tc>
        <w:tc>
          <w:tcPr>
            <w:tcW w:w="0" w:type="auto"/>
          </w:tcPr>
          <w:p w14:paraId="1ADFF490" w14:textId="77777777" w:rsidR="00E47C63" w:rsidRDefault="00F0080D">
            <w:r>
              <w:t>1</w:t>
            </w:r>
          </w:p>
        </w:tc>
        <w:tc>
          <w:tcPr>
            <w:tcW w:w="0" w:type="auto"/>
          </w:tcPr>
          <w:p w14:paraId="1CB5F2E9" w14:textId="77777777" w:rsidR="00E47C63" w:rsidRDefault="00E47C63"/>
        </w:tc>
      </w:tr>
      <w:tr w:rsidR="00E47C63" w14:paraId="5C16E789" w14:textId="77777777">
        <w:tc>
          <w:tcPr>
            <w:tcW w:w="0" w:type="auto"/>
          </w:tcPr>
          <w:p w14:paraId="79961C16" w14:textId="77777777" w:rsidR="00E47C63" w:rsidRDefault="00F0080D">
            <w:r>
              <w:t>admission_type_id</w:t>
            </w:r>
          </w:p>
        </w:tc>
        <w:tc>
          <w:tcPr>
            <w:tcW w:w="0" w:type="auto"/>
          </w:tcPr>
          <w:p w14:paraId="0EC069D0" w14:textId="77777777" w:rsidR="00E47C63" w:rsidRDefault="00F0080D">
            <w:r>
              <w:t>smallint</w:t>
            </w:r>
          </w:p>
        </w:tc>
        <w:tc>
          <w:tcPr>
            <w:tcW w:w="0" w:type="auto"/>
          </w:tcPr>
          <w:p w14:paraId="06A800BF" w14:textId="77777777" w:rsidR="00E47C63" w:rsidRDefault="00F0080D">
            <w:r>
              <w:t>3</w:t>
            </w:r>
          </w:p>
        </w:tc>
        <w:tc>
          <w:tcPr>
            <w:tcW w:w="0" w:type="auto"/>
          </w:tcPr>
          <w:p w14:paraId="76314AFE" w14:textId="77777777" w:rsidR="00E47C63" w:rsidRDefault="00E47C63"/>
        </w:tc>
      </w:tr>
      <w:tr w:rsidR="00E47C63" w14:paraId="7DE996D9" w14:textId="77777777">
        <w:tc>
          <w:tcPr>
            <w:tcW w:w="0" w:type="auto"/>
          </w:tcPr>
          <w:p w14:paraId="75BD56F2" w14:textId="77777777" w:rsidR="00E47C63" w:rsidRDefault="00F0080D">
            <w:r>
              <w:t>payer_id</w:t>
            </w:r>
          </w:p>
        </w:tc>
        <w:tc>
          <w:tcPr>
            <w:tcW w:w="0" w:type="auto"/>
          </w:tcPr>
          <w:p w14:paraId="7BBD7C7E" w14:textId="77777777" w:rsidR="00E47C63" w:rsidRDefault="00F0080D">
            <w:r>
              <w:t>smallint</w:t>
            </w:r>
          </w:p>
        </w:tc>
        <w:tc>
          <w:tcPr>
            <w:tcW w:w="0" w:type="auto"/>
          </w:tcPr>
          <w:p w14:paraId="2F5DF445" w14:textId="77777777" w:rsidR="00E47C63" w:rsidRDefault="00F0080D">
            <w:r>
              <w:t>22</w:t>
            </w:r>
          </w:p>
        </w:tc>
        <w:tc>
          <w:tcPr>
            <w:tcW w:w="0" w:type="auto"/>
          </w:tcPr>
          <w:p w14:paraId="4270D6B4" w14:textId="77777777" w:rsidR="00E47C63" w:rsidRDefault="00E47C63"/>
        </w:tc>
      </w:tr>
      <w:tr w:rsidR="00E47C63" w14:paraId="5F9AA6CF" w14:textId="77777777">
        <w:tc>
          <w:tcPr>
            <w:tcW w:w="0" w:type="auto"/>
          </w:tcPr>
          <w:p w14:paraId="054CEC69" w14:textId="77777777" w:rsidR="00E47C63" w:rsidRDefault="00F0080D">
            <w:r>
              <w:t>age_in_years</w:t>
            </w:r>
          </w:p>
        </w:tc>
        <w:tc>
          <w:tcPr>
            <w:tcW w:w="0" w:type="auto"/>
          </w:tcPr>
          <w:p w14:paraId="73162912" w14:textId="77777777" w:rsidR="00E47C63" w:rsidRDefault="00F0080D">
            <w:r>
              <w:t>smallint</w:t>
            </w:r>
          </w:p>
        </w:tc>
        <w:tc>
          <w:tcPr>
            <w:tcW w:w="0" w:type="auto"/>
          </w:tcPr>
          <w:p w14:paraId="343288D5" w14:textId="77777777" w:rsidR="00E47C63" w:rsidRDefault="00E47C63"/>
        </w:tc>
        <w:tc>
          <w:tcPr>
            <w:tcW w:w="0" w:type="auto"/>
          </w:tcPr>
          <w:p w14:paraId="11B81F6F" w14:textId="77777777" w:rsidR="00E47C63" w:rsidRDefault="00E47C63"/>
        </w:tc>
      </w:tr>
      <w:tr w:rsidR="00E47C63" w14:paraId="32BAD672" w14:textId="77777777">
        <w:tc>
          <w:tcPr>
            <w:tcW w:w="0" w:type="auto"/>
          </w:tcPr>
          <w:p w14:paraId="4AFE49F6" w14:textId="77777777" w:rsidR="00E47C63" w:rsidRDefault="00F0080D">
            <w:r>
              <w:t>age_in_months</w:t>
            </w:r>
          </w:p>
        </w:tc>
        <w:tc>
          <w:tcPr>
            <w:tcW w:w="0" w:type="auto"/>
          </w:tcPr>
          <w:p w14:paraId="18683863" w14:textId="77777777" w:rsidR="00E47C63" w:rsidRDefault="00F0080D">
            <w:r>
              <w:t>smallint</w:t>
            </w:r>
          </w:p>
        </w:tc>
        <w:tc>
          <w:tcPr>
            <w:tcW w:w="0" w:type="auto"/>
          </w:tcPr>
          <w:p w14:paraId="7147F585" w14:textId="77777777" w:rsidR="00E47C63" w:rsidRDefault="00E47C63"/>
        </w:tc>
        <w:tc>
          <w:tcPr>
            <w:tcW w:w="0" w:type="auto"/>
          </w:tcPr>
          <w:p w14:paraId="70A2DB10" w14:textId="77777777" w:rsidR="00E47C63" w:rsidRDefault="00E47C63"/>
        </w:tc>
      </w:tr>
      <w:tr w:rsidR="00E47C63" w14:paraId="50BDEF40" w14:textId="77777777">
        <w:tc>
          <w:tcPr>
            <w:tcW w:w="0" w:type="auto"/>
          </w:tcPr>
          <w:p w14:paraId="44C1A0F7" w14:textId="77777777" w:rsidR="00E47C63" w:rsidRDefault="00F0080D">
            <w:r>
              <w:t>age_in_weeks</w:t>
            </w:r>
          </w:p>
        </w:tc>
        <w:tc>
          <w:tcPr>
            <w:tcW w:w="0" w:type="auto"/>
          </w:tcPr>
          <w:p w14:paraId="5348FD7E" w14:textId="77777777" w:rsidR="00E47C63" w:rsidRDefault="00F0080D">
            <w:r>
              <w:t>smallint</w:t>
            </w:r>
          </w:p>
        </w:tc>
        <w:tc>
          <w:tcPr>
            <w:tcW w:w="0" w:type="auto"/>
          </w:tcPr>
          <w:p w14:paraId="3231BBD7" w14:textId="77777777" w:rsidR="00E47C63" w:rsidRDefault="00E47C63"/>
        </w:tc>
        <w:tc>
          <w:tcPr>
            <w:tcW w:w="0" w:type="auto"/>
          </w:tcPr>
          <w:p w14:paraId="3900049E" w14:textId="77777777" w:rsidR="00E47C63" w:rsidRDefault="00E47C63"/>
        </w:tc>
      </w:tr>
      <w:tr w:rsidR="00E47C63" w14:paraId="224A8773" w14:textId="77777777">
        <w:tc>
          <w:tcPr>
            <w:tcW w:w="0" w:type="auto"/>
          </w:tcPr>
          <w:p w14:paraId="21903987" w14:textId="77777777" w:rsidR="00E47C63" w:rsidRDefault="00F0080D">
            <w:r>
              <w:t>age_in_days</w:t>
            </w:r>
          </w:p>
        </w:tc>
        <w:tc>
          <w:tcPr>
            <w:tcW w:w="0" w:type="auto"/>
          </w:tcPr>
          <w:p w14:paraId="34FBAA43" w14:textId="77777777" w:rsidR="00E47C63" w:rsidRDefault="00F0080D">
            <w:r>
              <w:t>integer</w:t>
            </w:r>
          </w:p>
        </w:tc>
        <w:tc>
          <w:tcPr>
            <w:tcW w:w="0" w:type="auto"/>
          </w:tcPr>
          <w:p w14:paraId="35BFAB5A" w14:textId="77777777" w:rsidR="00E47C63" w:rsidRDefault="00E47C63"/>
        </w:tc>
        <w:tc>
          <w:tcPr>
            <w:tcW w:w="0" w:type="auto"/>
          </w:tcPr>
          <w:p w14:paraId="151D5B76" w14:textId="77777777" w:rsidR="00E47C63" w:rsidRDefault="00E47C63"/>
        </w:tc>
      </w:tr>
      <w:tr w:rsidR="00E47C63" w14:paraId="172A9CE1" w14:textId="77777777">
        <w:tc>
          <w:tcPr>
            <w:tcW w:w="0" w:type="auto"/>
          </w:tcPr>
          <w:p w14:paraId="203B087E" w14:textId="77777777" w:rsidR="00E47C63" w:rsidRDefault="00F0080D">
            <w:r>
              <w:t>age_in_hours</w:t>
            </w:r>
          </w:p>
        </w:tc>
        <w:tc>
          <w:tcPr>
            <w:tcW w:w="0" w:type="auto"/>
          </w:tcPr>
          <w:p w14:paraId="13C188B7" w14:textId="77777777" w:rsidR="00E47C63" w:rsidRDefault="00F0080D">
            <w:r>
              <w:t>integer</w:t>
            </w:r>
          </w:p>
        </w:tc>
        <w:tc>
          <w:tcPr>
            <w:tcW w:w="0" w:type="auto"/>
          </w:tcPr>
          <w:p w14:paraId="02A69E24" w14:textId="77777777" w:rsidR="00E47C63" w:rsidRDefault="00E47C63"/>
        </w:tc>
        <w:tc>
          <w:tcPr>
            <w:tcW w:w="0" w:type="auto"/>
          </w:tcPr>
          <w:p w14:paraId="4D0D6D65" w14:textId="77777777" w:rsidR="00E47C63" w:rsidRDefault="00E47C63"/>
        </w:tc>
      </w:tr>
      <w:tr w:rsidR="00E47C63" w14:paraId="6A102706" w14:textId="77777777">
        <w:tc>
          <w:tcPr>
            <w:tcW w:w="0" w:type="auto"/>
          </w:tcPr>
          <w:p w14:paraId="58D11E68" w14:textId="77777777" w:rsidR="00E47C63" w:rsidRDefault="00F0080D">
            <w:r>
              <w:t>total_charges</w:t>
            </w:r>
          </w:p>
        </w:tc>
        <w:tc>
          <w:tcPr>
            <w:tcW w:w="0" w:type="auto"/>
          </w:tcPr>
          <w:p w14:paraId="69885E3C" w14:textId="77777777" w:rsidR="00E47C63" w:rsidRDefault="00F0080D">
            <w:r>
              <w:t>numeric</w:t>
            </w:r>
          </w:p>
        </w:tc>
        <w:tc>
          <w:tcPr>
            <w:tcW w:w="0" w:type="auto"/>
          </w:tcPr>
          <w:p w14:paraId="2F941790" w14:textId="77777777" w:rsidR="00E47C63" w:rsidRDefault="00F0080D">
            <w:r>
              <w:t>0.000000</w:t>
            </w:r>
          </w:p>
        </w:tc>
        <w:tc>
          <w:tcPr>
            <w:tcW w:w="0" w:type="auto"/>
          </w:tcPr>
          <w:p w14:paraId="5F58BB23" w14:textId="77777777" w:rsidR="00E47C63" w:rsidRDefault="00E47C63"/>
        </w:tc>
      </w:tr>
      <w:tr w:rsidR="00E47C63" w14:paraId="4C09002C" w14:textId="77777777">
        <w:tc>
          <w:tcPr>
            <w:tcW w:w="0" w:type="auto"/>
          </w:tcPr>
          <w:p w14:paraId="08B5EDF2" w14:textId="77777777" w:rsidR="00E47C63" w:rsidRDefault="00F0080D">
            <w:r>
              <w:t>billing_ind</w:t>
            </w:r>
          </w:p>
        </w:tc>
        <w:tc>
          <w:tcPr>
            <w:tcW w:w="0" w:type="auto"/>
          </w:tcPr>
          <w:p w14:paraId="46760B72" w14:textId="77777777" w:rsidR="00E47C63" w:rsidRDefault="00F0080D">
            <w:r>
              <w:t>smallint</w:t>
            </w:r>
          </w:p>
        </w:tc>
        <w:tc>
          <w:tcPr>
            <w:tcW w:w="0" w:type="auto"/>
          </w:tcPr>
          <w:p w14:paraId="39A1E689" w14:textId="77777777" w:rsidR="00E47C63" w:rsidRDefault="00F0080D">
            <w:r>
              <w:t>1</w:t>
            </w:r>
          </w:p>
        </w:tc>
        <w:tc>
          <w:tcPr>
            <w:tcW w:w="0" w:type="auto"/>
          </w:tcPr>
          <w:p w14:paraId="1315F29C" w14:textId="77777777" w:rsidR="00E47C63" w:rsidRDefault="00E47C63"/>
        </w:tc>
      </w:tr>
      <w:tr w:rsidR="00E47C63" w14:paraId="62F034CE" w14:textId="77777777">
        <w:tc>
          <w:tcPr>
            <w:tcW w:w="0" w:type="auto"/>
          </w:tcPr>
          <w:p w14:paraId="105865FD" w14:textId="77777777" w:rsidR="00E47C63" w:rsidRDefault="00F0080D">
            <w:r>
              <w:t>weight</w:t>
            </w:r>
          </w:p>
        </w:tc>
        <w:tc>
          <w:tcPr>
            <w:tcW w:w="0" w:type="auto"/>
          </w:tcPr>
          <w:p w14:paraId="2A4D51C2" w14:textId="77777777" w:rsidR="00E47C63" w:rsidRDefault="00F0080D">
            <w:r>
              <w:t>double precision</w:t>
            </w:r>
          </w:p>
        </w:tc>
        <w:tc>
          <w:tcPr>
            <w:tcW w:w="0" w:type="auto"/>
          </w:tcPr>
          <w:p w14:paraId="734657D0" w14:textId="77777777" w:rsidR="00E47C63" w:rsidRDefault="00E47C63"/>
        </w:tc>
        <w:tc>
          <w:tcPr>
            <w:tcW w:w="0" w:type="auto"/>
          </w:tcPr>
          <w:p w14:paraId="6CA3CCAF" w14:textId="77777777" w:rsidR="00E47C63" w:rsidRDefault="00E47C63"/>
        </w:tc>
      </w:tr>
      <w:tr w:rsidR="00E47C63" w14:paraId="5FF95AC5" w14:textId="77777777">
        <w:tc>
          <w:tcPr>
            <w:tcW w:w="0" w:type="auto"/>
          </w:tcPr>
          <w:p w14:paraId="3426BDF2" w14:textId="77777777" w:rsidR="00E47C63" w:rsidRDefault="00F0080D">
            <w:r>
              <w:t>weight_unit_id</w:t>
            </w:r>
          </w:p>
        </w:tc>
        <w:tc>
          <w:tcPr>
            <w:tcW w:w="0" w:type="auto"/>
          </w:tcPr>
          <w:p w14:paraId="4D51B119" w14:textId="77777777" w:rsidR="00E47C63" w:rsidRDefault="00F0080D">
            <w:r>
              <w:t>character varying</w:t>
            </w:r>
          </w:p>
        </w:tc>
        <w:tc>
          <w:tcPr>
            <w:tcW w:w="0" w:type="auto"/>
          </w:tcPr>
          <w:p w14:paraId="5203F129" w14:textId="77777777" w:rsidR="00E47C63" w:rsidRDefault="00F0080D">
            <w:r>
              <w:t>250</w:t>
            </w:r>
          </w:p>
        </w:tc>
        <w:tc>
          <w:tcPr>
            <w:tcW w:w="0" w:type="auto"/>
          </w:tcPr>
          <w:p w14:paraId="7C478D01" w14:textId="77777777" w:rsidR="00E47C63" w:rsidRDefault="00E47C63"/>
        </w:tc>
      </w:tr>
      <w:tr w:rsidR="00E47C63" w14:paraId="6892DB61" w14:textId="77777777">
        <w:tc>
          <w:tcPr>
            <w:tcW w:w="0" w:type="auto"/>
          </w:tcPr>
          <w:p w14:paraId="7C1C17B2" w14:textId="77777777" w:rsidR="00E47C63" w:rsidRDefault="00F0080D">
            <w:r>
              <w:t>admitted_dt_tm</w:t>
            </w:r>
          </w:p>
        </w:tc>
        <w:tc>
          <w:tcPr>
            <w:tcW w:w="0" w:type="auto"/>
          </w:tcPr>
          <w:p w14:paraId="5CC60997" w14:textId="77777777" w:rsidR="00E47C63" w:rsidRDefault="00F0080D">
            <w:r>
              <w:t>timestamp without time zone</w:t>
            </w:r>
          </w:p>
        </w:tc>
        <w:tc>
          <w:tcPr>
            <w:tcW w:w="0" w:type="auto"/>
          </w:tcPr>
          <w:p w14:paraId="346ABE7F" w14:textId="77777777" w:rsidR="00E47C63" w:rsidRDefault="00E47C63"/>
        </w:tc>
        <w:tc>
          <w:tcPr>
            <w:tcW w:w="0" w:type="auto"/>
          </w:tcPr>
          <w:p w14:paraId="7E1AE367" w14:textId="77777777" w:rsidR="00E47C63" w:rsidRDefault="00E47C63"/>
        </w:tc>
      </w:tr>
      <w:tr w:rsidR="00E47C63" w14:paraId="4882BD7A" w14:textId="77777777">
        <w:tc>
          <w:tcPr>
            <w:tcW w:w="0" w:type="auto"/>
          </w:tcPr>
          <w:p w14:paraId="64F706E8" w14:textId="77777777" w:rsidR="00E47C63" w:rsidRDefault="00F0080D">
            <w:r>
              <w:t>discharged_dt_tm</w:t>
            </w:r>
          </w:p>
        </w:tc>
        <w:tc>
          <w:tcPr>
            <w:tcW w:w="0" w:type="auto"/>
          </w:tcPr>
          <w:p w14:paraId="73D0D6FB" w14:textId="77777777" w:rsidR="00E47C63" w:rsidRDefault="00F0080D">
            <w:r>
              <w:t>timestamp without time zone</w:t>
            </w:r>
          </w:p>
        </w:tc>
        <w:tc>
          <w:tcPr>
            <w:tcW w:w="0" w:type="auto"/>
          </w:tcPr>
          <w:p w14:paraId="2DD4602F" w14:textId="77777777" w:rsidR="00E47C63" w:rsidRDefault="00F0080D">
            <w:r>
              <w:t>2014-01-08.000000</w:t>
            </w:r>
          </w:p>
        </w:tc>
        <w:tc>
          <w:tcPr>
            <w:tcW w:w="0" w:type="auto"/>
          </w:tcPr>
          <w:p w14:paraId="477AAE6F" w14:textId="77777777" w:rsidR="00E47C63" w:rsidRDefault="00E47C63"/>
        </w:tc>
      </w:tr>
      <w:tr w:rsidR="00E47C63" w14:paraId="700F34C2" w14:textId="77777777">
        <w:tc>
          <w:tcPr>
            <w:tcW w:w="0" w:type="auto"/>
          </w:tcPr>
          <w:p w14:paraId="5AABD366" w14:textId="77777777" w:rsidR="00E47C63" w:rsidRDefault="00F0080D">
            <w:r>
              <w:t>admitted_tm_valid_ind</w:t>
            </w:r>
          </w:p>
        </w:tc>
        <w:tc>
          <w:tcPr>
            <w:tcW w:w="0" w:type="auto"/>
          </w:tcPr>
          <w:p w14:paraId="0CD9E758" w14:textId="77777777" w:rsidR="00E47C63" w:rsidRDefault="00F0080D">
            <w:r>
              <w:t>smallint</w:t>
            </w:r>
          </w:p>
        </w:tc>
        <w:tc>
          <w:tcPr>
            <w:tcW w:w="0" w:type="auto"/>
          </w:tcPr>
          <w:p w14:paraId="1E8CD50A" w14:textId="77777777" w:rsidR="00E47C63" w:rsidRDefault="00F0080D">
            <w:r>
              <w:t>1</w:t>
            </w:r>
          </w:p>
        </w:tc>
        <w:tc>
          <w:tcPr>
            <w:tcW w:w="0" w:type="auto"/>
          </w:tcPr>
          <w:p w14:paraId="1BD5B1B5" w14:textId="77777777" w:rsidR="00E47C63" w:rsidRDefault="00E47C63"/>
        </w:tc>
      </w:tr>
      <w:tr w:rsidR="00E47C63" w14:paraId="1795BBFE" w14:textId="77777777">
        <w:tc>
          <w:tcPr>
            <w:tcW w:w="0" w:type="auto"/>
          </w:tcPr>
          <w:p w14:paraId="1267E5AC" w14:textId="77777777" w:rsidR="00E47C63" w:rsidRDefault="00F0080D">
            <w:r>
              <w:t>discharged_tm_valid_ind</w:t>
            </w:r>
          </w:p>
        </w:tc>
        <w:tc>
          <w:tcPr>
            <w:tcW w:w="0" w:type="auto"/>
          </w:tcPr>
          <w:p w14:paraId="36E2C03E" w14:textId="77777777" w:rsidR="00E47C63" w:rsidRDefault="00F0080D">
            <w:r>
              <w:t>smallint</w:t>
            </w:r>
          </w:p>
        </w:tc>
        <w:tc>
          <w:tcPr>
            <w:tcW w:w="0" w:type="auto"/>
          </w:tcPr>
          <w:p w14:paraId="33F5CC50" w14:textId="77777777" w:rsidR="00E47C63" w:rsidRDefault="00F0080D">
            <w:r>
              <w:t>1</w:t>
            </w:r>
          </w:p>
        </w:tc>
        <w:tc>
          <w:tcPr>
            <w:tcW w:w="0" w:type="auto"/>
          </w:tcPr>
          <w:p w14:paraId="77ABDEF8" w14:textId="77777777" w:rsidR="00E47C63" w:rsidRDefault="00E47C63"/>
        </w:tc>
      </w:tr>
      <w:tr w:rsidR="00E47C63" w14:paraId="736CC7B7" w14:textId="77777777">
        <w:tc>
          <w:tcPr>
            <w:tcW w:w="0" w:type="auto"/>
          </w:tcPr>
          <w:p w14:paraId="6659C854" w14:textId="77777777" w:rsidR="00E47C63" w:rsidRDefault="00F0080D">
            <w:r>
              <w:t>_extractyear</w:t>
            </w:r>
          </w:p>
        </w:tc>
        <w:tc>
          <w:tcPr>
            <w:tcW w:w="0" w:type="auto"/>
          </w:tcPr>
          <w:p w14:paraId="1D671C2E" w14:textId="77777777" w:rsidR="00E47C63" w:rsidRDefault="00F0080D">
            <w:r>
              <w:t>smallint</w:t>
            </w:r>
          </w:p>
        </w:tc>
        <w:tc>
          <w:tcPr>
            <w:tcW w:w="0" w:type="auto"/>
          </w:tcPr>
          <w:p w14:paraId="17B0C623" w14:textId="77777777" w:rsidR="00E47C63" w:rsidRDefault="00F0080D">
            <w:r>
              <w:t>2014</w:t>
            </w:r>
          </w:p>
        </w:tc>
        <w:tc>
          <w:tcPr>
            <w:tcW w:w="0" w:type="auto"/>
          </w:tcPr>
          <w:p w14:paraId="73ADF3BE" w14:textId="77777777" w:rsidR="00E47C63" w:rsidRDefault="00E47C63"/>
        </w:tc>
      </w:tr>
    </w:tbl>
    <w:p w14:paraId="2F36B5E3" w14:textId="77777777" w:rsidR="00E47C63" w:rsidRDefault="00F0080D">
      <w:r>
        <w:rPr>
          <w:sz w:val="28"/>
        </w:rPr>
        <w:t>Table: hf_f_implant_log</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587"/>
        <w:gridCol w:w="2675"/>
        <w:gridCol w:w="1489"/>
        <w:gridCol w:w="904"/>
      </w:tblGrid>
      <w:tr w:rsidR="00E47C63" w14:paraId="46E7F780" w14:textId="77777777">
        <w:tc>
          <w:tcPr>
            <w:tcW w:w="0" w:type="auto"/>
            <w:shd w:val="clear" w:color="auto" w:fill="AAAAFF"/>
          </w:tcPr>
          <w:p w14:paraId="60EC896C" w14:textId="77777777" w:rsidR="00E47C63" w:rsidRDefault="00F0080D">
            <w:r>
              <w:t>Field</w:t>
            </w:r>
          </w:p>
        </w:tc>
        <w:tc>
          <w:tcPr>
            <w:tcW w:w="0" w:type="auto"/>
            <w:shd w:val="clear" w:color="auto" w:fill="AAAAFF"/>
          </w:tcPr>
          <w:p w14:paraId="6D60EAC5" w14:textId="77777777" w:rsidR="00E47C63" w:rsidRDefault="00F0080D">
            <w:r>
              <w:t>Type</w:t>
            </w:r>
          </w:p>
        </w:tc>
        <w:tc>
          <w:tcPr>
            <w:tcW w:w="0" w:type="auto"/>
            <w:shd w:val="clear" w:color="auto" w:fill="AAAAFF"/>
          </w:tcPr>
          <w:p w14:paraId="3A1B6F0B" w14:textId="77777777" w:rsidR="00E47C63" w:rsidRDefault="00F0080D">
            <w:r>
              <w:t>Most freq. value</w:t>
            </w:r>
          </w:p>
        </w:tc>
        <w:tc>
          <w:tcPr>
            <w:tcW w:w="0" w:type="auto"/>
            <w:shd w:val="clear" w:color="auto" w:fill="AAAAFF"/>
          </w:tcPr>
          <w:p w14:paraId="497FCCFE" w14:textId="77777777" w:rsidR="00E47C63" w:rsidRDefault="00F0080D">
            <w:r>
              <w:t>Comment</w:t>
            </w:r>
          </w:p>
        </w:tc>
      </w:tr>
      <w:tr w:rsidR="00E47C63" w14:paraId="457AD2F8" w14:textId="77777777">
        <w:tc>
          <w:tcPr>
            <w:tcW w:w="0" w:type="auto"/>
          </w:tcPr>
          <w:p w14:paraId="4C0ED16D" w14:textId="77777777" w:rsidR="00E47C63" w:rsidRDefault="00F0080D">
            <w:r>
              <w:t>manufacturer_id</w:t>
            </w:r>
          </w:p>
        </w:tc>
        <w:tc>
          <w:tcPr>
            <w:tcW w:w="0" w:type="auto"/>
          </w:tcPr>
          <w:p w14:paraId="6F8519F6" w14:textId="77777777" w:rsidR="00E47C63" w:rsidRDefault="00F0080D">
            <w:r>
              <w:t>smallint</w:t>
            </w:r>
          </w:p>
        </w:tc>
        <w:tc>
          <w:tcPr>
            <w:tcW w:w="0" w:type="auto"/>
          </w:tcPr>
          <w:p w14:paraId="6041EAA0" w14:textId="77777777" w:rsidR="00E47C63" w:rsidRDefault="00F0080D">
            <w:r>
              <w:t>-9</w:t>
            </w:r>
          </w:p>
        </w:tc>
        <w:tc>
          <w:tcPr>
            <w:tcW w:w="0" w:type="auto"/>
          </w:tcPr>
          <w:p w14:paraId="5BD2EA7E" w14:textId="77777777" w:rsidR="00E47C63" w:rsidRDefault="00E47C63"/>
        </w:tc>
      </w:tr>
      <w:tr w:rsidR="00E47C63" w14:paraId="2ACB47B1" w14:textId="77777777">
        <w:tc>
          <w:tcPr>
            <w:tcW w:w="0" w:type="auto"/>
          </w:tcPr>
          <w:p w14:paraId="13FC3CDA" w14:textId="77777777" w:rsidR="00E47C63" w:rsidRDefault="00F0080D">
            <w:r>
              <w:t>expiration_dt_tm</w:t>
            </w:r>
          </w:p>
        </w:tc>
        <w:tc>
          <w:tcPr>
            <w:tcW w:w="0" w:type="auto"/>
          </w:tcPr>
          <w:p w14:paraId="4EB738FB" w14:textId="77777777" w:rsidR="00E47C63" w:rsidRDefault="00F0080D">
            <w:r>
              <w:t>timestamp without time zone</w:t>
            </w:r>
          </w:p>
        </w:tc>
        <w:tc>
          <w:tcPr>
            <w:tcW w:w="0" w:type="auto"/>
          </w:tcPr>
          <w:p w14:paraId="6611E174" w14:textId="77777777" w:rsidR="00E47C63" w:rsidRDefault="00E47C63"/>
        </w:tc>
        <w:tc>
          <w:tcPr>
            <w:tcW w:w="0" w:type="auto"/>
          </w:tcPr>
          <w:p w14:paraId="57030B09" w14:textId="77777777" w:rsidR="00E47C63" w:rsidRDefault="00E47C63"/>
        </w:tc>
      </w:tr>
      <w:tr w:rsidR="00E47C63" w14:paraId="52592DFB" w14:textId="77777777">
        <w:tc>
          <w:tcPr>
            <w:tcW w:w="0" w:type="auto"/>
          </w:tcPr>
          <w:p w14:paraId="538A0899" w14:textId="77777777" w:rsidR="00E47C63" w:rsidRDefault="00F0080D">
            <w:r>
              <w:t>expiration_dt_id</w:t>
            </w:r>
          </w:p>
        </w:tc>
        <w:tc>
          <w:tcPr>
            <w:tcW w:w="0" w:type="auto"/>
          </w:tcPr>
          <w:p w14:paraId="7178B15E" w14:textId="77777777" w:rsidR="00E47C63" w:rsidRDefault="00F0080D">
            <w:r>
              <w:t>smallint</w:t>
            </w:r>
          </w:p>
        </w:tc>
        <w:tc>
          <w:tcPr>
            <w:tcW w:w="0" w:type="auto"/>
          </w:tcPr>
          <w:p w14:paraId="3E39508B" w14:textId="77777777" w:rsidR="00E47C63" w:rsidRDefault="00F0080D">
            <w:r>
              <w:t>4019</w:t>
            </w:r>
          </w:p>
        </w:tc>
        <w:tc>
          <w:tcPr>
            <w:tcW w:w="0" w:type="auto"/>
          </w:tcPr>
          <w:p w14:paraId="37D3C5D4" w14:textId="77777777" w:rsidR="00E47C63" w:rsidRDefault="00E47C63"/>
        </w:tc>
      </w:tr>
      <w:tr w:rsidR="00E47C63" w14:paraId="28EF8E18" w14:textId="77777777">
        <w:tc>
          <w:tcPr>
            <w:tcW w:w="0" w:type="auto"/>
          </w:tcPr>
          <w:p w14:paraId="4245D977" w14:textId="77777777" w:rsidR="00E47C63" w:rsidRDefault="00F0080D">
            <w:r>
              <w:t>surgical_case_id</w:t>
            </w:r>
          </w:p>
        </w:tc>
        <w:tc>
          <w:tcPr>
            <w:tcW w:w="0" w:type="auto"/>
          </w:tcPr>
          <w:p w14:paraId="0CB4778F" w14:textId="77777777" w:rsidR="00E47C63" w:rsidRDefault="00F0080D">
            <w:r>
              <w:t>integer</w:t>
            </w:r>
          </w:p>
        </w:tc>
        <w:tc>
          <w:tcPr>
            <w:tcW w:w="0" w:type="auto"/>
          </w:tcPr>
          <w:p w14:paraId="025B6DD0" w14:textId="77777777" w:rsidR="00E47C63" w:rsidRDefault="00F0080D">
            <w:r>
              <w:t>6021842</w:t>
            </w:r>
          </w:p>
        </w:tc>
        <w:tc>
          <w:tcPr>
            <w:tcW w:w="0" w:type="auto"/>
          </w:tcPr>
          <w:p w14:paraId="08907545" w14:textId="77777777" w:rsidR="00E47C63" w:rsidRDefault="00E47C63"/>
        </w:tc>
      </w:tr>
      <w:tr w:rsidR="00E47C63" w14:paraId="511F60F5" w14:textId="77777777">
        <w:tc>
          <w:tcPr>
            <w:tcW w:w="0" w:type="auto"/>
          </w:tcPr>
          <w:p w14:paraId="092AF7C5" w14:textId="77777777" w:rsidR="00E47C63" w:rsidRDefault="00F0080D">
            <w:r>
              <w:t>encounter_id</w:t>
            </w:r>
          </w:p>
        </w:tc>
        <w:tc>
          <w:tcPr>
            <w:tcW w:w="0" w:type="auto"/>
          </w:tcPr>
          <w:p w14:paraId="506FE89D" w14:textId="77777777" w:rsidR="00E47C63" w:rsidRDefault="00F0080D">
            <w:r>
              <w:t>bigint</w:t>
            </w:r>
          </w:p>
        </w:tc>
        <w:tc>
          <w:tcPr>
            <w:tcW w:w="0" w:type="auto"/>
          </w:tcPr>
          <w:p w14:paraId="703BBF63" w14:textId="77777777" w:rsidR="00E47C63" w:rsidRDefault="00F0080D">
            <w:r>
              <w:t>360742999</w:t>
            </w:r>
          </w:p>
        </w:tc>
        <w:tc>
          <w:tcPr>
            <w:tcW w:w="0" w:type="auto"/>
          </w:tcPr>
          <w:p w14:paraId="3F2A3426" w14:textId="77777777" w:rsidR="00E47C63" w:rsidRDefault="00E47C63"/>
        </w:tc>
      </w:tr>
      <w:tr w:rsidR="00E47C63" w14:paraId="664E4318" w14:textId="77777777">
        <w:tc>
          <w:tcPr>
            <w:tcW w:w="0" w:type="auto"/>
          </w:tcPr>
          <w:p w14:paraId="3BD777F6" w14:textId="77777777" w:rsidR="00E47C63" w:rsidRDefault="00F0080D">
            <w:r>
              <w:t>_extractyear</w:t>
            </w:r>
          </w:p>
        </w:tc>
        <w:tc>
          <w:tcPr>
            <w:tcW w:w="0" w:type="auto"/>
          </w:tcPr>
          <w:p w14:paraId="5421F3DB" w14:textId="77777777" w:rsidR="00E47C63" w:rsidRDefault="00F0080D">
            <w:r>
              <w:t>smallint</w:t>
            </w:r>
          </w:p>
        </w:tc>
        <w:tc>
          <w:tcPr>
            <w:tcW w:w="0" w:type="auto"/>
          </w:tcPr>
          <w:p w14:paraId="3594EA15" w14:textId="77777777" w:rsidR="00E47C63" w:rsidRDefault="00F0080D">
            <w:r>
              <w:t>2016</w:t>
            </w:r>
          </w:p>
        </w:tc>
        <w:tc>
          <w:tcPr>
            <w:tcW w:w="0" w:type="auto"/>
          </w:tcPr>
          <w:p w14:paraId="2CE4F315" w14:textId="77777777" w:rsidR="00E47C63" w:rsidRDefault="00E47C63"/>
        </w:tc>
      </w:tr>
    </w:tbl>
    <w:p w14:paraId="6370E115" w14:textId="77777777" w:rsidR="00E47C63" w:rsidRDefault="00F0080D">
      <w:r>
        <w:rPr>
          <w:sz w:val="28"/>
        </w:rPr>
        <w:t>Table: hf_f_lab_procedure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746"/>
        <w:gridCol w:w="2675"/>
        <w:gridCol w:w="1489"/>
        <w:gridCol w:w="904"/>
      </w:tblGrid>
      <w:tr w:rsidR="00E47C63" w14:paraId="4AB20CE7" w14:textId="77777777">
        <w:tc>
          <w:tcPr>
            <w:tcW w:w="0" w:type="auto"/>
            <w:shd w:val="clear" w:color="auto" w:fill="AAAAFF"/>
          </w:tcPr>
          <w:p w14:paraId="7C77DC02" w14:textId="77777777" w:rsidR="00E47C63" w:rsidRDefault="00F0080D">
            <w:r>
              <w:t>Field</w:t>
            </w:r>
          </w:p>
        </w:tc>
        <w:tc>
          <w:tcPr>
            <w:tcW w:w="0" w:type="auto"/>
            <w:shd w:val="clear" w:color="auto" w:fill="AAAAFF"/>
          </w:tcPr>
          <w:p w14:paraId="1D4042D2" w14:textId="77777777" w:rsidR="00E47C63" w:rsidRDefault="00F0080D">
            <w:r>
              <w:t>Type</w:t>
            </w:r>
          </w:p>
        </w:tc>
        <w:tc>
          <w:tcPr>
            <w:tcW w:w="0" w:type="auto"/>
            <w:shd w:val="clear" w:color="auto" w:fill="AAAAFF"/>
          </w:tcPr>
          <w:p w14:paraId="45504323" w14:textId="77777777" w:rsidR="00E47C63" w:rsidRDefault="00F0080D">
            <w:r>
              <w:t>Most freq. value</w:t>
            </w:r>
          </w:p>
        </w:tc>
        <w:tc>
          <w:tcPr>
            <w:tcW w:w="0" w:type="auto"/>
            <w:shd w:val="clear" w:color="auto" w:fill="AAAAFF"/>
          </w:tcPr>
          <w:p w14:paraId="332C6F2E" w14:textId="77777777" w:rsidR="00E47C63" w:rsidRDefault="00F0080D">
            <w:r>
              <w:t>Comment</w:t>
            </w:r>
          </w:p>
        </w:tc>
      </w:tr>
      <w:tr w:rsidR="00E47C63" w14:paraId="7B2B8C56" w14:textId="77777777">
        <w:tc>
          <w:tcPr>
            <w:tcW w:w="0" w:type="auto"/>
          </w:tcPr>
          <w:p w14:paraId="2BA5E7EA" w14:textId="77777777" w:rsidR="00E47C63" w:rsidRDefault="00F0080D">
            <w:r>
              <w:lastRenderedPageBreak/>
              <w:t>encounter_id</w:t>
            </w:r>
          </w:p>
        </w:tc>
        <w:tc>
          <w:tcPr>
            <w:tcW w:w="0" w:type="auto"/>
          </w:tcPr>
          <w:p w14:paraId="16BEC85D" w14:textId="77777777" w:rsidR="00E47C63" w:rsidRDefault="00F0080D">
            <w:r>
              <w:t>bigint</w:t>
            </w:r>
          </w:p>
        </w:tc>
        <w:tc>
          <w:tcPr>
            <w:tcW w:w="0" w:type="auto"/>
          </w:tcPr>
          <w:p w14:paraId="30194EC9" w14:textId="77777777" w:rsidR="00E47C63" w:rsidRDefault="00F0080D">
            <w:r>
              <w:t>634818267</w:t>
            </w:r>
          </w:p>
        </w:tc>
        <w:tc>
          <w:tcPr>
            <w:tcW w:w="0" w:type="auto"/>
          </w:tcPr>
          <w:p w14:paraId="55F034EF" w14:textId="77777777" w:rsidR="00E47C63" w:rsidRDefault="00E47C63"/>
        </w:tc>
      </w:tr>
      <w:tr w:rsidR="00E47C63" w14:paraId="41EA1691" w14:textId="77777777">
        <w:tc>
          <w:tcPr>
            <w:tcW w:w="0" w:type="auto"/>
          </w:tcPr>
          <w:p w14:paraId="50B3C570" w14:textId="77777777" w:rsidR="00E47C63" w:rsidRDefault="00F0080D">
            <w:r>
              <w:t>detail_lab_procedure_id</w:t>
            </w:r>
          </w:p>
        </w:tc>
        <w:tc>
          <w:tcPr>
            <w:tcW w:w="0" w:type="auto"/>
          </w:tcPr>
          <w:p w14:paraId="1BAA3FD1" w14:textId="77777777" w:rsidR="00E47C63" w:rsidRDefault="00F0080D">
            <w:r>
              <w:t>smallint</w:t>
            </w:r>
          </w:p>
        </w:tc>
        <w:tc>
          <w:tcPr>
            <w:tcW w:w="0" w:type="auto"/>
          </w:tcPr>
          <w:p w14:paraId="6D5EFE81" w14:textId="77777777" w:rsidR="00E47C63" w:rsidRDefault="00F0080D">
            <w:r>
              <w:t>13</w:t>
            </w:r>
          </w:p>
        </w:tc>
        <w:tc>
          <w:tcPr>
            <w:tcW w:w="0" w:type="auto"/>
          </w:tcPr>
          <w:p w14:paraId="705682F0" w14:textId="77777777" w:rsidR="00E47C63" w:rsidRDefault="00E47C63"/>
        </w:tc>
      </w:tr>
      <w:tr w:rsidR="00E47C63" w14:paraId="1D086573" w14:textId="77777777">
        <w:tc>
          <w:tcPr>
            <w:tcW w:w="0" w:type="auto"/>
          </w:tcPr>
          <w:p w14:paraId="4C708960" w14:textId="77777777" w:rsidR="00E47C63" w:rsidRDefault="00F0080D">
            <w:r>
              <w:t>order_lab_procedure_id</w:t>
            </w:r>
          </w:p>
        </w:tc>
        <w:tc>
          <w:tcPr>
            <w:tcW w:w="0" w:type="auto"/>
          </w:tcPr>
          <w:p w14:paraId="1452F368" w14:textId="77777777" w:rsidR="00E47C63" w:rsidRDefault="00F0080D">
            <w:r>
              <w:t>smallint</w:t>
            </w:r>
          </w:p>
        </w:tc>
        <w:tc>
          <w:tcPr>
            <w:tcW w:w="0" w:type="auto"/>
          </w:tcPr>
          <w:p w14:paraId="4D5093DA" w14:textId="77777777" w:rsidR="00E47C63" w:rsidRDefault="00F0080D">
            <w:r>
              <w:t>526</w:t>
            </w:r>
          </w:p>
        </w:tc>
        <w:tc>
          <w:tcPr>
            <w:tcW w:w="0" w:type="auto"/>
          </w:tcPr>
          <w:p w14:paraId="2744FF71" w14:textId="77777777" w:rsidR="00E47C63" w:rsidRDefault="00E47C63"/>
        </w:tc>
      </w:tr>
      <w:tr w:rsidR="00E47C63" w14:paraId="5400CD34" w14:textId="77777777">
        <w:tc>
          <w:tcPr>
            <w:tcW w:w="0" w:type="auto"/>
          </w:tcPr>
          <w:p w14:paraId="6628A69F" w14:textId="77777777" w:rsidR="00E47C63" w:rsidRDefault="00F0080D">
            <w:r>
              <w:t>ordering_physician_id</w:t>
            </w:r>
          </w:p>
        </w:tc>
        <w:tc>
          <w:tcPr>
            <w:tcW w:w="0" w:type="auto"/>
          </w:tcPr>
          <w:p w14:paraId="408D044B" w14:textId="77777777" w:rsidR="00E47C63" w:rsidRDefault="00F0080D">
            <w:r>
              <w:t>integer</w:t>
            </w:r>
          </w:p>
        </w:tc>
        <w:tc>
          <w:tcPr>
            <w:tcW w:w="0" w:type="auto"/>
          </w:tcPr>
          <w:p w14:paraId="7CEA859D" w14:textId="77777777" w:rsidR="00E47C63" w:rsidRDefault="00E47C63"/>
        </w:tc>
        <w:tc>
          <w:tcPr>
            <w:tcW w:w="0" w:type="auto"/>
          </w:tcPr>
          <w:p w14:paraId="4C14C61B" w14:textId="77777777" w:rsidR="00E47C63" w:rsidRDefault="00E47C63"/>
        </w:tc>
      </w:tr>
      <w:tr w:rsidR="00E47C63" w14:paraId="6C076ABB" w14:textId="77777777">
        <w:tc>
          <w:tcPr>
            <w:tcW w:w="0" w:type="auto"/>
          </w:tcPr>
          <w:p w14:paraId="3DCD2419" w14:textId="77777777" w:rsidR="00E47C63" w:rsidRDefault="00F0080D">
            <w:r>
              <w:t>lab_order_caresetting_id</w:t>
            </w:r>
          </w:p>
        </w:tc>
        <w:tc>
          <w:tcPr>
            <w:tcW w:w="0" w:type="auto"/>
          </w:tcPr>
          <w:p w14:paraId="01EEB59E" w14:textId="77777777" w:rsidR="00E47C63" w:rsidRDefault="00F0080D">
            <w:r>
              <w:t>smallint</w:t>
            </w:r>
          </w:p>
        </w:tc>
        <w:tc>
          <w:tcPr>
            <w:tcW w:w="0" w:type="auto"/>
          </w:tcPr>
          <w:p w14:paraId="3DBA1C68" w14:textId="77777777" w:rsidR="00E47C63" w:rsidRDefault="00F0080D">
            <w:r>
              <w:t>16</w:t>
            </w:r>
          </w:p>
        </w:tc>
        <w:tc>
          <w:tcPr>
            <w:tcW w:w="0" w:type="auto"/>
          </w:tcPr>
          <w:p w14:paraId="27E0897E" w14:textId="77777777" w:rsidR="00E47C63" w:rsidRDefault="00E47C63"/>
        </w:tc>
      </w:tr>
      <w:tr w:rsidR="00E47C63" w14:paraId="0AB4EBD8" w14:textId="77777777">
        <w:tc>
          <w:tcPr>
            <w:tcW w:w="0" w:type="auto"/>
          </w:tcPr>
          <w:p w14:paraId="73967E78" w14:textId="77777777" w:rsidR="00E47C63" w:rsidRDefault="00F0080D">
            <w:r>
              <w:t>reporting_priority_id</w:t>
            </w:r>
          </w:p>
        </w:tc>
        <w:tc>
          <w:tcPr>
            <w:tcW w:w="0" w:type="auto"/>
          </w:tcPr>
          <w:p w14:paraId="6F7EA938" w14:textId="77777777" w:rsidR="00E47C63" w:rsidRDefault="00F0080D">
            <w:r>
              <w:t>smallint</w:t>
            </w:r>
          </w:p>
        </w:tc>
        <w:tc>
          <w:tcPr>
            <w:tcW w:w="0" w:type="auto"/>
          </w:tcPr>
          <w:p w14:paraId="692EAB46" w14:textId="77777777" w:rsidR="00E47C63" w:rsidRDefault="00F0080D">
            <w:r>
              <w:t>1</w:t>
            </w:r>
          </w:p>
        </w:tc>
        <w:tc>
          <w:tcPr>
            <w:tcW w:w="0" w:type="auto"/>
          </w:tcPr>
          <w:p w14:paraId="3E6D85DB" w14:textId="77777777" w:rsidR="00E47C63" w:rsidRDefault="00E47C63"/>
        </w:tc>
      </w:tr>
      <w:tr w:rsidR="00E47C63" w14:paraId="2353A4FC" w14:textId="77777777">
        <w:tc>
          <w:tcPr>
            <w:tcW w:w="0" w:type="auto"/>
          </w:tcPr>
          <w:p w14:paraId="59C8634E" w14:textId="77777777" w:rsidR="00E47C63" w:rsidRDefault="00F0080D">
            <w:r>
              <w:t>lab_result_type_id</w:t>
            </w:r>
          </w:p>
        </w:tc>
        <w:tc>
          <w:tcPr>
            <w:tcW w:w="0" w:type="auto"/>
          </w:tcPr>
          <w:p w14:paraId="77969D1F" w14:textId="77777777" w:rsidR="00E47C63" w:rsidRDefault="00F0080D">
            <w:r>
              <w:t>smallint</w:t>
            </w:r>
          </w:p>
        </w:tc>
        <w:tc>
          <w:tcPr>
            <w:tcW w:w="0" w:type="auto"/>
          </w:tcPr>
          <w:p w14:paraId="68169CC7" w14:textId="77777777" w:rsidR="00E47C63" w:rsidRDefault="00F0080D">
            <w:r>
              <w:t>7</w:t>
            </w:r>
          </w:p>
        </w:tc>
        <w:tc>
          <w:tcPr>
            <w:tcW w:w="0" w:type="auto"/>
          </w:tcPr>
          <w:p w14:paraId="46897B80" w14:textId="77777777" w:rsidR="00E47C63" w:rsidRDefault="00E47C63"/>
        </w:tc>
      </w:tr>
      <w:tr w:rsidR="00E47C63" w14:paraId="76C48C9E" w14:textId="77777777">
        <w:tc>
          <w:tcPr>
            <w:tcW w:w="0" w:type="auto"/>
          </w:tcPr>
          <w:p w14:paraId="5AED15F6" w14:textId="77777777" w:rsidR="00E47C63" w:rsidRDefault="00F0080D">
            <w:r>
              <w:t>result_indicator_id</w:t>
            </w:r>
          </w:p>
        </w:tc>
        <w:tc>
          <w:tcPr>
            <w:tcW w:w="0" w:type="auto"/>
          </w:tcPr>
          <w:p w14:paraId="547063F8" w14:textId="77777777" w:rsidR="00E47C63" w:rsidRDefault="00F0080D">
            <w:r>
              <w:t>smallint</w:t>
            </w:r>
          </w:p>
        </w:tc>
        <w:tc>
          <w:tcPr>
            <w:tcW w:w="0" w:type="auto"/>
          </w:tcPr>
          <w:p w14:paraId="76B8069E" w14:textId="77777777" w:rsidR="00E47C63" w:rsidRDefault="00F0080D">
            <w:r>
              <w:t>8</w:t>
            </w:r>
          </w:p>
        </w:tc>
        <w:tc>
          <w:tcPr>
            <w:tcW w:w="0" w:type="auto"/>
          </w:tcPr>
          <w:p w14:paraId="0CE2E053" w14:textId="77777777" w:rsidR="00E47C63" w:rsidRDefault="00E47C63"/>
        </w:tc>
      </w:tr>
      <w:tr w:rsidR="00E47C63" w14:paraId="5F30741F" w14:textId="77777777">
        <w:tc>
          <w:tcPr>
            <w:tcW w:w="0" w:type="auto"/>
          </w:tcPr>
          <w:p w14:paraId="6D5379A3" w14:textId="77777777" w:rsidR="00E47C63" w:rsidRDefault="00F0080D">
            <w:r>
              <w:t>lab_ordered_dt_id</w:t>
            </w:r>
          </w:p>
        </w:tc>
        <w:tc>
          <w:tcPr>
            <w:tcW w:w="0" w:type="auto"/>
          </w:tcPr>
          <w:p w14:paraId="366E6650" w14:textId="77777777" w:rsidR="00E47C63" w:rsidRDefault="00F0080D">
            <w:r>
              <w:t>smallint</w:t>
            </w:r>
          </w:p>
        </w:tc>
        <w:tc>
          <w:tcPr>
            <w:tcW w:w="0" w:type="auto"/>
          </w:tcPr>
          <w:p w14:paraId="4457EDE5" w14:textId="77777777" w:rsidR="00E47C63" w:rsidRDefault="00F0080D">
            <w:r>
              <w:t>4019</w:t>
            </w:r>
          </w:p>
        </w:tc>
        <w:tc>
          <w:tcPr>
            <w:tcW w:w="0" w:type="auto"/>
          </w:tcPr>
          <w:p w14:paraId="7C4E3411" w14:textId="77777777" w:rsidR="00E47C63" w:rsidRDefault="00E47C63"/>
        </w:tc>
      </w:tr>
      <w:tr w:rsidR="00E47C63" w14:paraId="3D43237F" w14:textId="77777777">
        <w:tc>
          <w:tcPr>
            <w:tcW w:w="0" w:type="auto"/>
          </w:tcPr>
          <w:p w14:paraId="60E3C484" w14:textId="77777777" w:rsidR="00E47C63" w:rsidRDefault="00F0080D">
            <w:r>
              <w:t>lab_drawn_dt_id</w:t>
            </w:r>
          </w:p>
        </w:tc>
        <w:tc>
          <w:tcPr>
            <w:tcW w:w="0" w:type="auto"/>
          </w:tcPr>
          <w:p w14:paraId="1CF6F471" w14:textId="77777777" w:rsidR="00E47C63" w:rsidRDefault="00F0080D">
            <w:r>
              <w:t>smallint</w:t>
            </w:r>
          </w:p>
        </w:tc>
        <w:tc>
          <w:tcPr>
            <w:tcW w:w="0" w:type="auto"/>
          </w:tcPr>
          <w:p w14:paraId="490C4986" w14:textId="77777777" w:rsidR="00E47C63" w:rsidRDefault="00F0080D">
            <w:r>
              <w:t>4019</w:t>
            </w:r>
          </w:p>
        </w:tc>
        <w:tc>
          <w:tcPr>
            <w:tcW w:w="0" w:type="auto"/>
          </w:tcPr>
          <w:p w14:paraId="776D758A" w14:textId="77777777" w:rsidR="00E47C63" w:rsidRDefault="00E47C63"/>
        </w:tc>
      </w:tr>
      <w:tr w:rsidR="00E47C63" w14:paraId="454C5BB8" w14:textId="77777777">
        <w:tc>
          <w:tcPr>
            <w:tcW w:w="0" w:type="auto"/>
          </w:tcPr>
          <w:p w14:paraId="53B59C6C" w14:textId="77777777" w:rsidR="00E47C63" w:rsidRDefault="00F0080D">
            <w:r>
              <w:t>lab_received_dt_id</w:t>
            </w:r>
          </w:p>
        </w:tc>
        <w:tc>
          <w:tcPr>
            <w:tcW w:w="0" w:type="auto"/>
          </w:tcPr>
          <w:p w14:paraId="793EBA8A" w14:textId="77777777" w:rsidR="00E47C63" w:rsidRDefault="00F0080D">
            <w:r>
              <w:t>smallint</w:t>
            </w:r>
          </w:p>
        </w:tc>
        <w:tc>
          <w:tcPr>
            <w:tcW w:w="0" w:type="auto"/>
          </w:tcPr>
          <w:p w14:paraId="76874221" w14:textId="77777777" w:rsidR="00E47C63" w:rsidRDefault="00F0080D">
            <w:r>
              <w:t>4019</w:t>
            </w:r>
          </w:p>
        </w:tc>
        <w:tc>
          <w:tcPr>
            <w:tcW w:w="0" w:type="auto"/>
          </w:tcPr>
          <w:p w14:paraId="3E00F1E3" w14:textId="77777777" w:rsidR="00E47C63" w:rsidRDefault="00E47C63"/>
        </w:tc>
      </w:tr>
      <w:tr w:rsidR="00E47C63" w14:paraId="0DD637AE" w14:textId="77777777">
        <w:tc>
          <w:tcPr>
            <w:tcW w:w="0" w:type="auto"/>
          </w:tcPr>
          <w:p w14:paraId="1D677BE9" w14:textId="77777777" w:rsidR="00E47C63" w:rsidRDefault="00F0080D">
            <w:r>
              <w:t>lab_completed_dt_id</w:t>
            </w:r>
          </w:p>
        </w:tc>
        <w:tc>
          <w:tcPr>
            <w:tcW w:w="0" w:type="auto"/>
          </w:tcPr>
          <w:p w14:paraId="260959DC" w14:textId="77777777" w:rsidR="00E47C63" w:rsidRDefault="00F0080D">
            <w:r>
              <w:t>smallint</w:t>
            </w:r>
          </w:p>
        </w:tc>
        <w:tc>
          <w:tcPr>
            <w:tcW w:w="0" w:type="auto"/>
          </w:tcPr>
          <w:p w14:paraId="4FC919F3" w14:textId="77777777" w:rsidR="00E47C63" w:rsidRDefault="00F0080D">
            <w:r>
              <w:t>4019</w:t>
            </w:r>
          </w:p>
        </w:tc>
        <w:tc>
          <w:tcPr>
            <w:tcW w:w="0" w:type="auto"/>
          </w:tcPr>
          <w:p w14:paraId="70F54EA0" w14:textId="77777777" w:rsidR="00E47C63" w:rsidRDefault="00E47C63"/>
        </w:tc>
      </w:tr>
      <w:tr w:rsidR="00E47C63" w14:paraId="5B3C8912" w14:textId="77777777">
        <w:tc>
          <w:tcPr>
            <w:tcW w:w="0" w:type="auto"/>
          </w:tcPr>
          <w:p w14:paraId="6E22C2E2" w14:textId="77777777" w:rsidR="00E47C63" w:rsidRDefault="00F0080D">
            <w:r>
              <w:t>lab_cancelled_dt_id</w:t>
            </w:r>
          </w:p>
        </w:tc>
        <w:tc>
          <w:tcPr>
            <w:tcW w:w="0" w:type="auto"/>
          </w:tcPr>
          <w:p w14:paraId="469B4C8A" w14:textId="77777777" w:rsidR="00E47C63" w:rsidRDefault="00F0080D">
            <w:r>
              <w:t>smallint</w:t>
            </w:r>
          </w:p>
        </w:tc>
        <w:tc>
          <w:tcPr>
            <w:tcW w:w="0" w:type="auto"/>
          </w:tcPr>
          <w:p w14:paraId="4ED42E76" w14:textId="77777777" w:rsidR="00E47C63" w:rsidRDefault="00F0080D">
            <w:r>
              <w:t>4019</w:t>
            </w:r>
          </w:p>
        </w:tc>
        <w:tc>
          <w:tcPr>
            <w:tcW w:w="0" w:type="auto"/>
          </w:tcPr>
          <w:p w14:paraId="3D074706" w14:textId="77777777" w:rsidR="00E47C63" w:rsidRDefault="00E47C63"/>
        </w:tc>
      </w:tr>
      <w:tr w:rsidR="00E47C63" w14:paraId="32838911" w14:textId="77777777">
        <w:tc>
          <w:tcPr>
            <w:tcW w:w="0" w:type="auto"/>
          </w:tcPr>
          <w:p w14:paraId="3C6353DA" w14:textId="77777777" w:rsidR="00E47C63" w:rsidRDefault="00F0080D">
            <w:r>
              <w:t>lab_performed_dt_id</w:t>
            </w:r>
          </w:p>
        </w:tc>
        <w:tc>
          <w:tcPr>
            <w:tcW w:w="0" w:type="auto"/>
          </w:tcPr>
          <w:p w14:paraId="4994A3A4" w14:textId="77777777" w:rsidR="00E47C63" w:rsidRDefault="00F0080D">
            <w:r>
              <w:t>smallint</w:t>
            </w:r>
          </w:p>
        </w:tc>
        <w:tc>
          <w:tcPr>
            <w:tcW w:w="0" w:type="auto"/>
          </w:tcPr>
          <w:p w14:paraId="6656B56D" w14:textId="77777777" w:rsidR="00E47C63" w:rsidRDefault="00E47C63"/>
        </w:tc>
        <w:tc>
          <w:tcPr>
            <w:tcW w:w="0" w:type="auto"/>
          </w:tcPr>
          <w:p w14:paraId="277AF130" w14:textId="77777777" w:rsidR="00E47C63" w:rsidRDefault="00E47C63"/>
        </w:tc>
      </w:tr>
      <w:tr w:rsidR="00E47C63" w14:paraId="3FBBD882" w14:textId="77777777">
        <w:tc>
          <w:tcPr>
            <w:tcW w:w="0" w:type="auto"/>
          </w:tcPr>
          <w:p w14:paraId="7B2E27B7" w14:textId="77777777" w:rsidR="00E47C63" w:rsidRDefault="00F0080D">
            <w:r>
              <w:t>lab_verified_dt_id</w:t>
            </w:r>
          </w:p>
        </w:tc>
        <w:tc>
          <w:tcPr>
            <w:tcW w:w="0" w:type="auto"/>
          </w:tcPr>
          <w:p w14:paraId="34B68FD1" w14:textId="77777777" w:rsidR="00E47C63" w:rsidRDefault="00F0080D">
            <w:r>
              <w:t>smallint</w:t>
            </w:r>
          </w:p>
        </w:tc>
        <w:tc>
          <w:tcPr>
            <w:tcW w:w="0" w:type="auto"/>
          </w:tcPr>
          <w:p w14:paraId="5AB813F9" w14:textId="77777777" w:rsidR="00E47C63" w:rsidRDefault="00F0080D">
            <w:r>
              <w:t>4019</w:t>
            </w:r>
          </w:p>
        </w:tc>
        <w:tc>
          <w:tcPr>
            <w:tcW w:w="0" w:type="auto"/>
          </w:tcPr>
          <w:p w14:paraId="62E3297F" w14:textId="77777777" w:rsidR="00E47C63" w:rsidRDefault="00E47C63"/>
        </w:tc>
      </w:tr>
      <w:tr w:rsidR="00E47C63" w14:paraId="29B7EA8F" w14:textId="77777777">
        <w:tc>
          <w:tcPr>
            <w:tcW w:w="0" w:type="auto"/>
          </w:tcPr>
          <w:p w14:paraId="246DD83B" w14:textId="77777777" w:rsidR="00E47C63" w:rsidRDefault="00F0080D">
            <w:r>
              <w:t>accession</w:t>
            </w:r>
          </w:p>
        </w:tc>
        <w:tc>
          <w:tcPr>
            <w:tcW w:w="0" w:type="auto"/>
          </w:tcPr>
          <w:p w14:paraId="250D2394" w14:textId="77777777" w:rsidR="00E47C63" w:rsidRDefault="00F0080D">
            <w:r>
              <w:t>character varying</w:t>
            </w:r>
          </w:p>
        </w:tc>
        <w:tc>
          <w:tcPr>
            <w:tcW w:w="0" w:type="auto"/>
          </w:tcPr>
          <w:p w14:paraId="041ABDEF" w14:textId="77777777" w:rsidR="00E47C63" w:rsidRDefault="00E47C63"/>
        </w:tc>
        <w:tc>
          <w:tcPr>
            <w:tcW w:w="0" w:type="auto"/>
          </w:tcPr>
          <w:p w14:paraId="10F53326" w14:textId="77777777" w:rsidR="00E47C63" w:rsidRDefault="00E47C63"/>
        </w:tc>
      </w:tr>
      <w:tr w:rsidR="00E47C63" w14:paraId="6DE690CF" w14:textId="77777777">
        <w:tc>
          <w:tcPr>
            <w:tcW w:w="0" w:type="auto"/>
          </w:tcPr>
          <w:p w14:paraId="0FAE3ACE" w14:textId="77777777" w:rsidR="00E47C63" w:rsidRDefault="00F0080D">
            <w:r>
              <w:t>date_result_id</w:t>
            </w:r>
          </w:p>
        </w:tc>
        <w:tc>
          <w:tcPr>
            <w:tcW w:w="0" w:type="auto"/>
          </w:tcPr>
          <w:p w14:paraId="2A12B5EC" w14:textId="77777777" w:rsidR="00E47C63" w:rsidRDefault="00F0080D">
            <w:r>
              <w:t>numeric</w:t>
            </w:r>
          </w:p>
        </w:tc>
        <w:tc>
          <w:tcPr>
            <w:tcW w:w="0" w:type="auto"/>
          </w:tcPr>
          <w:p w14:paraId="2AD9E458" w14:textId="77777777" w:rsidR="00E47C63" w:rsidRDefault="00F0080D">
            <w:r>
              <w:t>4019.000000</w:t>
            </w:r>
          </w:p>
        </w:tc>
        <w:tc>
          <w:tcPr>
            <w:tcW w:w="0" w:type="auto"/>
          </w:tcPr>
          <w:p w14:paraId="0419D3FF" w14:textId="77777777" w:rsidR="00E47C63" w:rsidRDefault="00E47C63"/>
        </w:tc>
      </w:tr>
      <w:tr w:rsidR="00E47C63" w14:paraId="521CED5F" w14:textId="77777777">
        <w:tc>
          <w:tcPr>
            <w:tcW w:w="0" w:type="auto"/>
          </w:tcPr>
          <w:p w14:paraId="414E57B9" w14:textId="77777777" w:rsidR="00E47C63" w:rsidRDefault="00F0080D">
            <w:r>
              <w:t>numeric_result</w:t>
            </w:r>
          </w:p>
        </w:tc>
        <w:tc>
          <w:tcPr>
            <w:tcW w:w="0" w:type="auto"/>
          </w:tcPr>
          <w:p w14:paraId="75883E3A" w14:textId="77777777" w:rsidR="00E47C63" w:rsidRDefault="00F0080D">
            <w:r>
              <w:t>numeric</w:t>
            </w:r>
          </w:p>
        </w:tc>
        <w:tc>
          <w:tcPr>
            <w:tcW w:w="0" w:type="auto"/>
          </w:tcPr>
          <w:p w14:paraId="06C8381A" w14:textId="77777777" w:rsidR="00E47C63" w:rsidRDefault="00E47C63"/>
        </w:tc>
        <w:tc>
          <w:tcPr>
            <w:tcW w:w="0" w:type="auto"/>
          </w:tcPr>
          <w:p w14:paraId="4A1CE8D4" w14:textId="77777777" w:rsidR="00E47C63" w:rsidRDefault="00E47C63"/>
        </w:tc>
      </w:tr>
      <w:tr w:rsidR="00E47C63" w14:paraId="3A413E9D" w14:textId="77777777">
        <w:tc>
          <w:tcPr>
            <w:tcW w:w="0" w:type="auto"/>
          </w:tcPr>
          <w:p w14:paraId="3ACB45FB" w14:textId="77777777" w:rsidR="00E47C63" w:rsidRDefault="00F0080D">
            <w:r>
              <w:t>result_units_id</w:t>
            </w:r>
          </w:p>
        </w:tc>
        <w:tc>
          <w:tcPr>
            <w:tcW w:w="0" w:type="auto"/>
          </w:tcPr>
          <w:p w14:paraId="23487A50" w14:textId="77777777" w:rsidR="00E47C63" w:rsidRDefault="00F0080D">
            <w:r>
              <w:t>double precision</w:t>
            </w:r>
          </w:p>
        </w:tc>
        <w:tc>
          <w:tcPr>
            <w:tcW w:w="0" w:type="auto"/>
          </w:tcPr>
          <w:p w14:paraId="2E891785" w14:textId="77777777" w:rsidR="00E47C63" w:rsidRDefault="00F0080D">
            <w:r>
              <w:t>250.0</w:t>
            </w:r>
          </w:p>
        </w:tc>
        <w:tc>
          <w:tcPr>
            <w:tcW w:w="0" w:type="auto"/>
          </w:tcPr>
          <w:p w14:paraId="5C581598" w14:textId="77777777" w:rsidR="00E47C63" w:rsidRDefault="00E47C63"/>
        </w:tc>
      </w:tr>
      <w:tr w:rsidR="00E47C63" w14:paraId="59618516" w14:textId="77777777">
        <w:tc>
          <w:tcPr>
            <w:tcW w:w="0" w:type="auto"/>
          </w:tcPr>
          <w:p w14:paraId="740BD111" w14:textId="77777777" w:rsidR="00E47C63" w:rsidRDefault="00F0080D">
            <w:r>
              <w:t>normal_range_low</w:t>
            </w:r>
          </w:p>
        </w:tc>
        <w:tc>
          <w:tcPr>
            <w:tcW w:w="0" w:type="auto"/>
          </w:tcPr>
          <w:p w14:paraId="046076AF" w14:textId="77777777" w:rsidR="00E47C63" w:rsidRDefault="00F0080D">
            <w:r>
              <w:t>character varying</w:t>
            </w:r>
          </w:p>
        </w:tc>
        <w:tc>
          <w:tcPr>
            <w:tcW w:w="0" w:type="auto"/>
          </w:tcPr>
          <w:p w14:paraId="03B5D4A5" w14:textId="77777777" w:rsidR="00E47C63" w:rsidRDefault="00E47C63"/>
        </w:tc>
        <w:tc>
          <w:tcPr>
            <w:tcW w:w="0" w:type="auto"/>
          </w:tcPr>
          <w:p w14:paraId="71AB72D7" w14:textId="77777777" w:rsidR="00E47C63" w:rsidRDefault="00E47C63"/>
        </w:tc>
      </w:tr>
      <w:tr w:rsidR="00E47C63" w14:paraId="6B7A25FF" w14:textId="77777777">
        <w:tc>
          <w:tcPr>
            <w:tcW w:w="0" w:type="auto"/>
          </w:tcPr>
          <w:p w14:paraId="0D3B74E3" w14:textId="77777777" w:rsidR="00E47C63" w:rsidRDefault="00F0080D">
            <w:r>
              <w:t>normal_range_high</w:t>
            </w:r>
          </w:p>
        </w:tc>
        <w:tc>
          <w:tcPr>
            <w:tcW w:w="0" w:type="auto"/>
          </w:tcPr>
          <w:p w14:paraId="3CFFDE6A" w14:textId="77777777" w:rsidR="00E47C63" w:rsidRDefault="00F0080D">
            <w:r>
              <w:t>character varying</w:t>
            </w:r>
          </w:p>
        </w:tc>
        <w:tc>
          <w:tcPr>
            <w:tcW w:w="0" w:type="auto"/>
          </w:tcPr>
          <w:p w14:paraId="3F0459F5" w14:textId="77777777" w:rsidR="00E47C63" w:rsidRDefault="00E47C63"/>
        </w:tc>
        <w:tc>
          <w:tcPr>
            <w:tcW w:w="0" w:type="auto"/>
          </w:tcPr>
          <w:p w14:paraId="24FBD07E" w14:textId="77777777" w:rsidR="00E47C63" w:rsidRDefault="00E47C63"/>
        </w:tc>
      </w:tr>
      <w:tr w:rsidR="00E47C63" w14:paraId="764A0E51" w14:textId="77777777">
        <w:tc>
          <w:tcPr>
            <w:tcW w:w="0" w:type="auto"/>
          </w:tcPr>
          <w:p w14:paraId="481098A1" w14:textId="77777777" w:rsidR="00E47C63" w:rsidRDefault="00F0080D">
            <w:r>
              <w:t>lab_ordered_dt_tm</w:t>
            </w:r>
          </w:p>
        </w:tc>
        <w:tc>
          <w:tcPr>
            <w:tcW w:w="0" w:type="auto"/>
          </w:tcPr>
          <w:p w14:paraId="3FBC2F08" w14:textId="77777777" w:rsidR="00E47C63" w:rsidRDefault="00F0080D">
            <w:r>
              <w:t>timestamp without time zone</w:t>
            </w:r>
          </w:p>
        </w:tc>
        <w:tc>
          <w:tcPr>
            <w:tcW w:w="0" w:type="auto"/>
          </w:tcPr>
          <w:p w14:paraId="316517E1" w14:textId="77777777" w:rsidR="00E47C63" w:rsidRDefault="00E47C63"/>
        </w:tc>
        <w:tc>
          <w:tcPr>
            <w:tcW w:w="0" w:type="auto"/>
          </w:tcPr>
          <w:p w14:paraId="0E51E1A4" w14:textId="77777777" w:rsidR="00E47C63" w:rsidRDefault="00E47C63"/>
        </w:tc>
      </w:tr>
      <w:tr w:rsidR="00E47C63" w14:paraId="4C661C5A" w14:textId="77777777">
        <w:tc>
          <w:tcPr>
            <w:tcW w:w="0" w:type="auto"/>
          </w:tcPr>
          <w:p w14:paraId="12142D0B" w14:textId="77777777" w:rsidR="00E47C63" w:rsidRDefault="00F0080D">
            <w:r>
              <w:t>lab_drawn_dt_tm</w:t>
            </w:r>
          </w:p>
        </w:tc>
        <w:tc>
          <w:tcPr>
            <w:tcW w:w="0" w:type="auto"/>
          </w:tcPr>
          <w:p w14:paraId="2B10BCF7" w14:textId="77777777" w:rsidR="00E47C63" w:rsidRDefault="00F0080D">
            <w:r>
              <w:t>timestamp without time zone</w:t>
            </w:r>
          </w:p>
        </w:tc>
        <w:tc>
          <w:tcPr>
            <w:tcW w:w="0" w:type="auto"/>
          </w:tcPr>
          <w:p w14:paraId="3C2E0B86" w14:textId="77777777" w:rsidR="00E47C63" w:rsidRDefault="00E47C63"/>
        </w:tc>
        <w:tc>
          <w:tcPr>
            <w:tcW w:w="0" w:type="auto"/>
          </w:tcPr>
          <w:p w14:paraId="4D7CEB92" w14:textId="77777777" w:rsidR="00E47C63" w:rsidRDefault="00E47C63"/>
        </w:tc>
      </w:tr>
      <w:tr w:rsidR="00E47C63" w14:paraId="1FFFC638" w14:textId="77777777">
        <w:tc>
          <w:tcPr>
            <w:tcW w:w="0" w:type="auto"/>
          </w:tcPr>
          <w:p w14:paraId="045A7A25" w14:textId="77777777" w:rsidR="00E47C63" w:rsidRDefault="00F0080D">
            <w:r>
              <w:t>lab_received_dt_tm</w:t>
            </w:r>
          </w:p>
        </w:tc>
        <w:tc>
          <w:tcPr>
            <w:tcW w:w="0" w:type="auto"/>
          </w:tcPr>
          <w:p w14:paraId="1E0CA1EE" w14:textId="77777777" w:rsidR="00E47C63" w:rsidRDefault="00F0080D">
            <w:r>
              <w:t>timestamp without time zone</w:t>
            </w:r>
          </w:p>
        </w:tc>
        <w:tc>
          <w:tcPr>
            <w:tcW w:w="0" w:type="auto"/>
          </w:tcPr>
          <w:p w14:paraId="65ACDBAF" w14:textId="77777777" w:rsidR="00E47C63" w:rsidRDefault="00E47C63"/>
        </w:tc>
        <w:tc>
          <w:tcPr>
            <w:tcW w:w="0" w:type="auto"/>
          </w:tcPr>
          <w:p w14:paraId="3374B991" w14:textId="77777777" w:rsidR="00E47C63" w:rsidRDefault="00E47C63"/>
        </w:tc>
      </w:tr>
      <w:tr w:rsidR="00E47C63" w14:paraId="5F4AF453" w14:textId="77777777">
        <w:tc>
          <w:tcPr>
            <w:tcW w:w="0" w:type="auto"/>
          </w:tcPr>
          <w:p w14:paraId="32642451" w14:textId="77777777" w:rsidR="00E47C63" w:rsidRDefault="00F0080D">
            <w:r>
              <w:t>lab_completed_dt_tm</w:t>
            </w:r>
          </w:p>
        </w:tc>
        <w:tc>
          <w:tcPr>
            <w:tcW w:w="0" w:type="auto"/>
          </w:tcPr>
          <w:p w14:paraId="46D20653" w14:textId="77777777" w:rsidR="00E47C63" w:rsidRDefault="00F0080D">
            <w:r>
              <w:t>timestamp without time zone</w:t>
            </w:r>
          </w:p>
        </w:tc>
        <w:tc>
          <w:tcPr>
            <w:tcW w:w="0" w:type="auto"/>
          </w:tcPr>
          <w:p w14:paraId="02498243" w14:textId="77777777" w:rsidR="00E47C63" w:rsidRDefault="00E47C63"/>
        </w:tc>
        <w:tc>
          <w:tcPr>
            <w:tcW w:w="0" w:type="auto"/>
          </w:tcPr>
          <w:p w14:paraId="5916EB3A" w14:textId="77777777" w:rsidR="00E47C63" w:rsidRDefault="00E47C63"/>
        </w:tc>
      </w:tr>
      <w:tr w:rsidR="00E47C63" w14:paraId="0149F7CF" w14:textId="77777777">
        <w:tc>
          <w:tcPr>
            <w:tcW w:w="0" w:type="auto"/>
          </w:tcPr>
          <w:p w14:paraId="598C0658" w14:textId="77777777" w:rsidR="00E47C63" w:rsidRDefault="00F0080D">
            <w:r>
              <w:t>lab_cancelled_dt_tm</w:t>
            </w:r>
          </w:p>
        </w:tc>
        <w:tc>
          <w:tcPr>
            <w:tcW w:w="0" w:type="auto"/>
          </w:tcPr>
          <w:p w14:paraId="6BDC30E9" w14:textId="77777777" w:rsidR="00E47C63" w:rsidRDefault="00F0080D">
            <w:r>
              <w:t>timestamp without time zone</w:t>
            </w:r>
          </w:p>
        </w:tc>
        <w:tc>
          <w:tcPr>
            <w:tcW w:w="0" w:type="auto"/>
          </w:tcPr>
          <w:p w14:paraId="794D5DC4" w14:textId="77777777" w:rsidR="00E47C63" w:rsidRDefault="00E47C63"/>
        </w:tc>
        <w:tc>
          <w:tcPr>
            <w:tcW w:w="0" w:type="auto"/>
          </w:tcPr>
          <w:p w14:paraId="2813239D" w14:textId="77777777" w:rsidR="00E47C63" w:rsidRDefault="00E47C63"/>
        </w:tc>
      </w:tr>
      <w:tr w:rsidR="00E47C63" w14:paraId="26FBC1B5" w14:textId="77777777">
        <w:tc>
          <w:tcPr>
            <w:tcW w:w="0" w:type="auto"/>
          </w:tcPr>
          <w:p w14:paraId="0DB47567" w14:textId="77777777" w:rsidR="00E47C63" w:rsidRDefault="00F0080D">
            <w:r>
              <w:t>lab_performed_dt_tm</w:t>
            </w:r>
          </w:p>
        </w:tc>
        <w:tc>
          <w:tcPr>
            <w:tcW w:w="0" w:type="auto"/>
          </w:tcPr>
          <w:p w14:paraId="5F08A28B" w14:textId="77777777" w:rsidR="00E47C63" w:rsidRDefault="00F0080D">
            <w:r>
              <w:t>timestamp without time zone</w:t>
            </w:r>
          </w:p>
        </w:tc>
        <w:tc>
          <w:tcPr>
            <w:tcW w:w="0" w:type="auto"/>
          </w:tcPr>
          <w:p w14:paraId="6950A7B1" w14:textId="77777777" w:rsidR="00E47C63" w:rsidRDefault="00E47C63"/>
        </w:tc>
        <w:tc>
          <w:tcPr>
            <w:tcW w:w="0" w:type="auto"/>
          </w:tcPr>
          <w:p w14:paraId="563E16C1" w14:textId="77777777" w:rsidR="00E47C63" w:rsidRDefault="00E47C63"/>
        </w:tc>
      </w:tr>
      <w:tr w:rsidR="00E47C63" w14:paraId="0033B6B5" w14:textId="77777777">
        <w:tc>
          <w:tcPr>
            <w:tcW w:w="0" w:type="auto"/>
          </w:tcPr>
          <w:p w14:paraId="2342FD32" w14:textId="77777777" w:rsidR="00E47C63" w:rsidRDefault="00F0080D">
            <w:r>
              <w:t>lab_verified_dt_tm</w:t>
            </w:r>
          </w:p>
        </w:tc>
        <w:tc>
          <w:tcPr>
            <w:tcW w:w="0" w:type="auto"/>
          </w:tcPr>
          <w:p w14:paraId="5BF822BB" w14:textId="77777777" w:rsidR="00E47C63" w:rsidRDefault="00F0080D">
            <w:r>
              <w:t>timestamp without time zone</w:t>
            </w:r>
          </w:p>
        </w:tc>
        <w:tc>
          <w:tcPr>
            <w:tcW w:w="0" w:type="auto"/>
          </w:tcPr>
          <w:p w14:paraId="59594948" w14:textId="77777777" w:rsidR="00E47C63" w:rsidRDefault="00E47C63"/>
        </w:tc>
        <w:tc>
          <w:tcPr>
            <w:tcW w:w="0" w:type="auto"/>
          </w:tcPr>
          <w:p w14:paraId="515D37D5" w14:textId="77777777" w:rsidR="00E47C63" w:rsidRDefault="00E47C63"/>
        </w:tc>
      </w:tr>
      <w:tr w:rsidR="00E47C63" w14:paraId="36925120" w14:textId="77777777">
        <w:tc>
          <w:tcPr>
            <w:tcW w:w="0" w:type="auto"/>
          </w:tcPr>
          <w:p w14:paraId="5AF4E670" w14:textId="77777777" w:rsidR="00E47C63" w:rsidRDefault="00F0080D">
            <w:r>
              <w:lastRenderedPageBreak/>
              <w:t>lab_ordered_tm_vld_flg</w:t>
            </w:r>
          </w:p>
        </w:tc>
        <w:tc>
          <w:tcPr>
            <w:tcW w:w="0" w:type="auto"/>
          </w:tcPr>
          <w:p w14:paraId="003948BC" w14:textId="77777777" w:rsidR="00E47C63" w:rsidRDefault="00F0080D">
            <w:r>
              <w:t>smallint</w:t>
            </w:r>
          </w:p>
        </w:tc>
        <w:tc>
          <w:tcPr>
            <w:tcW w:w="0" w:type="auto"/>
          </w:tcPr>
          <w:p w14:paraId="30A80154" w14:textId="77777777" w:rsidR="00E47C63" w:rsidRDefault="00F0080D">
            <w:r>
              <w:t>1</w:t>
            </w:r>
          </w:p>
        </w:tc>
        <w:tc>
          <w:tcPr>
            <w:tcW w:w="0" w:type="auto"/>
          </w:tcPr>
          <w:p w14:paraId="3847D3BA" w14:textId="77777777" w:rsidR="00E47C63" w:rsidRDefault="00E47C63"/>
        </w:tc>
      </w:tr>
      <w:tr w:rsidR="00E47C63" w14:paraId="608D014C" w14:textId="77777777">
        <w:tc>
          <w:tcPr>
            <w:tcW w:w="0" w:type="auto"/>
          </w:tcPr>
          <w:p w14:paraId="263F0833" w14:textId="77777777" w:rsidR="00E47C63" w:rsidRDefault="00F0080D">
            <w:r>
              <w:t>lab_drawn_tm_vld_flg</w:t>
            </w:r>
          </w:p>
        </w:tc>
        <w:tc>
          <w:tcPr>
            <w:tcW w:w="0" w:type="auto"/>
          </w:tcPr>
          <w:p w14:paraId="5B2A629E" w14:textId="77777777" w:rsidR="00E47C63" w:rsidRDefault="00F0080D">
            <w:r>
              <w:t>smallint</w:t>
            </w:r>
          </w:p>
        </w:tc>
        <w:tc>
          <w:tcPr>
            <w:tcW w:w="0" w:type="auto"/>
          </w:tcPr>
          <w:p w14:paraId="04163C4A" w14:textId="77777777" w:rsidR="00E47C63" w:rsidRDefault="00F0080D">
            <w:r>
              <w:t>1</w:t>
            </w:r>
          </w:p>
        </w:tc>
        <w:tc>
          <w:tcPr>
            <w:tcW w:w="0" w:type="auto"/>
          </w:tcPr>
          <w:p w14:paraId="6413A425" w14:textId="77777777" w:rsidR="00E47C63" w:rsidRDefault="00E47C63"/>
        </w:tc>
      </w:tr>
      <w:tr w:rsidR="00E47C63" w14:paraId="409D93A6" w14:textId="77777777">
        <w:tc>
          <w:tcPr>
            <w:tcW w:w="0" w:type="auto"/>
          </w:tcPr>
          <w:p w14:paraId="1C77A2FE" w14:textId="77777777" w:rsidR="00E47C63" w:rsidRDefault="00F0080D">
            <w:r>
              <w:t>lab_received_tm_vld_flg</w:t>
            </w:r>
          </w:p>
        </w:tc>
        <w:tc>
          <w:tcPr>
            <w:tcW w:w="0" w:type="auto"/>
          </w:tcPr>
          <w:p w14:paraId="34B4B0B5" w14:textId="77777777" w:rsidR="00E47C63" w:rsidRDefault="00F0080D">
            <w:r>
              <w:t>smallint</w:t>
            </w:r>
          </w:p>
        </w:tc>
        <w:tc>
          <w:tcPr>
            <w:tcW w:w="0" w:type="auto"/>
          </w:tcPr>
          <w:p w14:paraId="12EBDFB5" w14:textId="77777777" w:rsidR="00E47C63" w:rsidRDefault="00F0080D">
            <w:r>
              <w:t>1</w:t>
            </w:r>
          </w:p>
        </w:tc>
        <w:tc>
          <w:tcPr>
            <w:tcW w:w="0" w:type="auto"/>
          </w:tcPr>
          <w:p w14:paraId="7DF1CEF5" w14:textId="77777777" w:rsidR="00E47C63" w:rsidRDefault="00E47C63"/>
        </w:tc>
      </w:tr>
      <w:tr w:rsidR="00E47C63" w14:paraId="2AEBEC65" w14:textId="77777777">
        <w:tc>
          <w:tcPr>
            <w:tcW w:w="0" w:type="auto"/>
          </w:tcPr>
          <w:p w14:paraId="783630E0" w14:textId="77777777" w:rsidR="00E47C63" w:rsidRDefault="00F0080D">
            <w:r>
              <w:t>lab_completed_tm_vld_flg</w:t>
            </w:r>
          </w:p>
        </w:tc>
        <w:tc>
          <w:tcPr>
            <w:tcW w:w="0" w:type="auto"/>
          </w:tcPr>
          <w:p w14:paraId="51FDFEF4" w14:textId="77777777" w:rsidR="00E47C63" w:rsidRDefault="00F0080D">
            <w:r>
              <w:t>smallint</w:t>
            </w:r>
          </w:p>
        </w:tc>
        <w:tc>
          <w:tcPr>
            <w:tcW w:w="0" w:type="auto"/>
          </w:tcPr>
          <w:p w14:paraId="182AC0F7" w14:textId="77777777" w:rsidR="00E47C63" w:rsidRDefault="00F0080D">
            <w:r>
              <w:t>1</w:t>
            </w:r>
          </w:p>
        </w:tc>
        <w:tc>
          <w:tcPr>
            <w:tcW w:w="0" w:type="auto"/>
          </w:tcPr>
          <w:p w14:paraId="3B3993E8" w14:textId="77777777" w:rsidR="00E47C63" w:rsidRDefault="00E47C63"/>
        </w:tc>
      </w:tr>
      <w:tr w:rsidR="00E47C63" w14:paraId="73DF37A7" w14:textId="77777777">
        <w:tc>
          <w:tcPr>
            <w:tcW w:w="0" w:type="auto"/>
          </w:tcPr>
          <w:p w14:paraId="37D8B29D" w14:textId="77777777" w:rsidR="00E47C63" w:rsidRDefault="00F0080D">
            <w:r>
              <w:t>lab_cancelled_tm_vld_flg</w:t>
            </w:r>
          </w:p>
        </w:tc>
        <w:tc>
          <w:tcPr>
            <w:tcW w:w="0" w:type="auto"/>
          </w:tcPr>
          <w:p w14:paraId="0F48F54C" w14:textId="77777777" w:rsidR="00E47C63" w:rsidRDefault="00F0080D">
            <w:r>
              <w:t>smallint</w:t>
            </w:r>
          </w:p>
        </w:tc>
        <w:tc>
          <w:tcPr>
            <w:tcW w:w="0" w:type="auto"/>
          </w:tcPr>
          <w:p w14:paraId="7CF72A4A" w14:textId="77777777" w:rsidR="00E47C63" w:rsidRDefault="00F0080D">
            <w:r>
              <w:t>0</w:t>
            </w:r>
          </w:p>
        </w:tc>
        <w:tc>
          <w:tcPr>
            <w:tcW w:w="0" w:type="auto"/>
          </w:tcPr>
          <w:p w14:paraId="311E563D" w14:textId="77777777" w:rsidR="00E47C63" w:rsidRDefault="00E47C63"/>
        </w:tc>
      </w:tr>
      <w:tr w:rsidR="00E47C63" w14:paraId="73EB586E" w14:textId="77777777">
        <w:tc>
          <w:tcPr>
            <w:tcW w:w="0" w:type="auto"/>
          </w:tcPr>
          <w:p w14:paraId="5566E52C" w14:textId="77777777" w:rsidR="00E47C63" w:rsidRDefault="00F0080D">
            <w:r>
              <w:t>lab_verified_tm_vld_flg</w:t>
            </w:r>
          </w:p>
        </w:tc>
        <w:tc>
          <w:tcPr>
            <w:tcW w:w="0" w:type="auto"/>
          </w:tcPr>
          <w:p w14:paraId="6772AB37" w14:textId="77777777" w:rsidR="00E47C63" w:rsidRDefault="00F0080D">
            <w:r>
              <w:t>smallint</w:t>
            </w:r>
          </w:p>
        </w:tc>
        <w:tc>
          <w:tcPr>
            <w:tcW w:w="0" w:type="auto"/>
          </w:tcPr>
          <w:p w14:paraId="351F3BD7" w14:textId="77777777" w:rsidR="00E47C63" w:rsidRDefault="00F0080D">
            <w:r>
              <w:t>1</w:t>
            </w:r>
          </w:p>
        </w:tc>
        <w:tc>
          <w:tcPr>
            <w:tcW w:w="0" w:type="auto"/>
          </w:tcPr>
          <w:p w14:paraId="0A477F4D" w14:textId="77777777" w:rsidR="00E47C63" w:rsidRDefault="00E47C63"/>
        </w:tc>
      </w:tr>
      <w:tr w:rsidR="00E47C63" w14:paraId="0AD10CC3" w14:textId="77777777">
        <w:tc>
          <w:tcPr>
            <w:tcW w:w="0" w:type="auto"/>
          </w:tcPr>
          <w:p w14:paraId="26AC5B4A" w14:textId="77777777" w:rsidR="00E47C63" w:rsidRDefault="00F0080D">
            <w:r>
              <w:t>lab_performed_tm_vld_flg</w:t>
            </w:r>
          </w:p>
        </w:tc>
        <w:tc>
          <w:tcPr>
            <w:tcW w:w="0" w:type="auto"/>
          </w:tcPr>
          <w:p w14:paraId="3D36EBF1" w14:textId="77777777" w:rsidR="00E47C63" w:rsidRDefault="00F0080D">
            <w:r>
              <w:t>smallint</w:t>
            </w:r>
          </w:p>
        </w:tc>
        <w:tc>
          <w:tcPr>
            <w:tcW w:w="0" w:type="auto"/>
          </w:tcPr>
          <w:p w14:paraId="7F065004" w14:textId="77777777" w:rsidR="00E47C63" w:rsidRDefault="00F0080D">
            <w:r>
              <w:t>1</w:t>
            </w:r>
          </w:p>
        </w:tc>
        <w:tc>
          <w:tcPr>
            <w:tcW w:w="0" w:type="auto"/>
          </w:tcPr>
          <w:p w14:paraId="3038B6FE" w14:textId="77777777" w:rsidR="00E47C63" w:rsidRDefault="00E47C63"/>
        </w:tc>
      </w:tr>
      <w:tr w:rsidR="00E47C63" w14:paraId="4C55B7CB" w14:textId="77777777">
        <w:tc>
          <w:tcPr>
            <w:tcW w:w="0" w:type="auto"/>
          </w:tcPr>
          <w:p w14:paraId="10E34A31" w14:textId="77777777" w:rsidR="00E47C63" w:rsidRDefault="00F0080D">
            <w:r>
              <w:t>lab_performed_caresetting_id</w:t>
            </w:r>
          </w:p>
        </w:tc>
        <w:tc>
          <w:tcPr>
            <w:tcW w:w="0" w:type="auto"/>
          </w:tcPr>
          <w:p w14:paraId="7AA1F9DC" w14:textId="77777777" w:rsidR="00E47C63" w:rsidRDefault="00F0080D">
            <w:r>
              <w:t>smallint</w:t>
            </w:r>
          </w:p>
        </w:tc>
        <w:tc>
          <w:tcPr>
            <w:tcW w:w="0" w:type="auto"/>
          </w:tcPr>
          <w:p w14:paraId="32FB78BD" w14:textId="77777777" w:rsidR="00E47C63" w:rsidRDefault="00F0080D">
            <w:r>
              <w:t>174</w:t>
            </w:r>
          </w:p>
        </w:tc>
        <w:tc>
          <w:tcPr>
            <w:tcW w:w="0" w:type="auto"/>
          </w:tcPr>
          <w:p w14:paraId="7453C266" w14:textId="77777777" w:rsidR="00E47C63" w:rsidRDefault="00E47C63"/>
        </w:tc>
      </w:tr>
      <w:tr w:rsidR="00E47C63" w14:paraId="4525E329" w14:textId="77777777">
        <w:tc>
          <w:tcPr>
            <w:tcW w:w="0" w:type="auto"/>
          </w:tcPr>
          <w:p w14:paraId="0F78C097" w14:textId="77777777" w:rsidR="00E47C63" w:rsidRDefault="00F0080D">
            <w:r>
              <w:t>collection_source_id</w:t>
            </w:r>
          </w:p>
        </w:tc>
        <w:tc>
          <w:tcPr>
            <w:tcW w:w="0" w:type="auto"/>
          </w:tcPr>
          <w:p w14:paraId="26810C2A" w14:textId="77777777" w:rsidR="00E47C63" w:rsidRDefault="00F0080D">
            <w:r>
              <w:t>smallint</w:t>
            </w:r>
          </w:p>
        </w:tc>
        <w:tc>
          <w:tcPr>
            <w:tcW w:w="0" w:type="auto"/>
          </w:tcPr>
          <w:p w14:paraId="3FBC80A6" w14:textId="77777777" w:rsidR="00E47C63" w:rsidRDefault="00F0080D">
            <w:r>
              <w:t>522</w:t>
            </w:r>
          </w:p>
        </w:tc>
        <w:tc>
          <w:tcPr>
            <w:tcW w:w="0" w:type="auto"/>
          </w:tcPr>
          <w:p w14:paraId="3DA02E88" w14:textId="77777777" w:rsidR="00E47C63" w:rsidRDefault="00E47C63"/>
        </w:tc>
      </w:tr>
      <w:tr w:rsidR="00E47C63" w14:paraId="0B5F6DEC" w14:textId="77777777">
        <w:tc>
          <w:tcPr>
            <w:tcW w:w="0" w:type="auto"/>
          </w:tcPr>
          <w:p w14:paraId="598867DF" w14:textId="77777777" w:rsidR="00E47C63" w:rsidRDefault="00F0080D">
            <w:r>
              <w:t>collection_method_id</w:t>
            </w:r>
          </w:p>
        </w:tc>
        <w:tc>
          <w:tcPr>
            <w:tcW w:w="0" w:type="auto"/>
          </w:tcPr>
          <w:p w14:paraId="6105B6E4" w14:textId="77777777" w:rsidR="00E47C63" w:rsidRDefault="00F0080D">
            <w:r>
              <w:t>smallint</w:t>
            </w:r>
          </w:p>
        </w:tc>
        <w:tc>
          <w:tcPr>
            <w:tcW w:w="0" w:type="auto"/>
          </w:tcPr>
          <w:p w14:paraId="334643B6" w14:textId="77777777" w:rsidR="00E47C63" w:rsidRDefault="00E47C63"/>
        </w:tc>
        <w:tc>
          <w:tcPr>
            <w:tcW w:w="0" w:type="auto"/>
          </w:tcPr>
          <w:p w14:paraId="29A072C3" w14:textId="77777777" w:rsidR="00E47C63" w:rsidRDefault="00E47C63"/>
        </w:tc>
      </w:tr>
      <w:tr w:rsidR="00E47C63" w14:paraId="39E4AD86" w14:textId="77777777">
        <w:tc>
          <w:tcPr>
            <w:tcW w:w="0" w:type="auto"/>
          </w:tcPr>
          <w:p w14:paraId="6708AA5C" w14:textId="77777777" w:rsidR="00E47C63" w:rsidRDefault="00F0080D">
            <w:r>
              <w:t>_extractyear</w:t>
            </w:r>
          </w:p>
        </w:tc>
        <w:tc>
          <w:tcPr>
            <w:tcW w:w="0" w:type="auto"/>
          </w:tcPr>
          <w:p w14:paraId="527C6B08" w14:textId="77777777" w:rsidR="00E47C63" w:rsidRDefault="00F0080D">
            <w:r>
              <w:t>smallint</w:t>
            </w:r>
          </w:p>
        </w:tc>
        <w:tc>
          <w:tcPr>
            <w:tcW w:w="0" w:type="auto"/>
          </w:tcPr>
          <w:p w14:paraId="0A22E30F" w14:textId="77777777" w:rsidR="00E47C63" w:rsidRDefault="00E47C63"/>
        </w:tc>
        <w:tc>
          <w:tcPr>
            <w:tcW w:w="0" w:type="auto"/>
          </w:tcPr>
          <w:p w14:paraId="776D5F0F" w14:textId="77777777" w:rsidR="00E47C63" w:rsidRDefault="00E47C63"/>
        </w:tc>
      </w:tr>
    </w:tbl>
    <w:p w14:paraId="14E1B6E3" w14:textId="77777777" w:rsidR="00E47C63" w:rsidRDefault="00F0080D">
      <w:r>
        <w:rPr>
          <w:sz w:val="28"/>
        </w:rPr>
        <w:t>Table: hf_f_med_history</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10"/>
        <w:gridCol w:w="2675"/>
        <w:gridCol w:w="2608"/>
        <w:gridCol w:w="904"/>
      </w:tblGrid>
      <w:tr w:rsidR="00E47C63" w14:paraId="199F51FB" w14:textId="77777777">
        <w:tc>
          <w:tcPr>
            <w:tcW w:w="0" w:type="auto"/>
            <w:shd w:val="clear" w:color="auto" w:fill="AAAAFF"/>
          </w:tcPr>
          <w:p w14:paraId="3231E7B3" w14:textId="77777777" w:rsidR="00E47C63" w:rsidRDefault="00F0080D">
            <w:r>
              <w:t>Field</w:t>
            </w:r>
          </w:p>
        </w:tc>
        <w:tc>
          <w:tcPr>
            <w:tcW w:w="0" w:type="auto"/>
            <w:shd w:val="clear" w:color="auto" w:fill="AAAAFF"/>
          </w:tcPr>
          <w:p w14:paraId="3F929193" w14:textId="77777777" w:rsidR="00E47C63" w:rsidRDefault="00F0080D">
            <w:r>
              <w:t>Type</w:t>
            </w:r>
          </w:p>
        </w:tc>
        <w:tc>
          <w:tcPr>
            <w:tcW w:w="0" w:type="auto"/>
            <w:shd w:val="clear" w:color="auto" w:fill="AAAAFF"/>
          </w:tcPr>
          <w:p w14:paraId="74E77C2E" w14:textId="77777777" w:rsidR="00E47C63" w:rsidRDefault="00F0080D">
            <w:r>
              <w:t>Most freq. value</w:t>
            </w:r>
          </w:p>
        </w:tc>
        <w:tc>
          <w:tcPr>
            <w:tcW w:w="0" w:type="auto"/>
            <w:shd w:val="clear" w:color="auto" w:fill="AAAAFF"/>
          </w:tcPr>
          <w:p w14:paraId="6F93F15C" w14:textId="77777777" w:rsidR="00E47C63" w:rsidRDefault="00F0080D">
            <w:r>
              <w:t>Comment</w:t>
            </w:r>
          </w:p>
        </w:tc>
      </w:tr>
      <w:tr w:rsidR="00E47C63" w14:paraId="18194A4D" w14:textId="77777777">
        <w:tc>
          <w:tcPr>
            <w:tcW w:w="0" w:type="auto"/>
          </w:tcPr>
          <w:p w14:paraId="1018D1E5" w14:textId="77777777" w:rsidR="00E47C63" w:rsidRDefault="00F0080D">
            <w:r>
              <w:t>encounter_id</w:t>
            </w:r>
          </w:p>
        </w:tc>
        <w:tc>
          <w:tcPr>
            <w:tcW w:w="0" w:type="auto"/>
          </w:tcPr>
          <w:p w14:paraId="2338EB27" w14:textId="77777777" w:rsidR="00E47C63" w:rsidRDefault="00F0080D">
            <w:r>
              <w:t>bigint</w:t>
            </w:r>
          </w:p>
        </w:tc>
        <w:tc>
          <w:tcPr>
            <w:tcW w:w="0" w:type="auto"/>
          </w:tcPr>
          <w:p w14:paraId="59A1EA0B" w14:textId="77777777" w:rsidR="00E47C63" w:rsidRDefault="00F0080D">
            <w:r>
              <w:t>634785782</w:t>
            </w:r>
          </w:p>
        </w:tc>
        <w:tc>
          <w:tcPr>
            <w:tcW w:w="0" w:type="auto"/>
          </w:tcPr>
          <w:p w14:paraId="339C8EA6" w14:textId="77777777" w:rsidR="00E47C63" w:rsidRDefault="00E47C63"/>
        </w:tc>
      </w:tr>
      <w:tr w:rsidR="00E47C63" w14:paraId="12A3F08F" w14:textId="77777777">
        <w:tc>
          <w:tcPr>
            <w:tcW w:w="0" w:type="auto"/>
          </w:tcPr>
          <w:p w14:paraId="1D443734" w14:textId="77777777" w:rsidR="00E47C63" w:rsidRDefault="00F0080D">
            <w:r>
              <w:t>ordering_physician_id</w:t>
            </w:r>
          </w:p>
        </w:tc>
        <w:tc>
          <w:tcPr>
            <w:tcW w:w="0" w:type="auto"/>
          </w:tcPr>
          <w:p w14:paraId="5D068774" w14:textId="77777777" w:rsidR="00E47C63" w:rsidRDefault="00F0080D">
            <w:r>
              <w:t>integer</w:t>
            </w:r>
          </w:p>
        </w:tc>
        <w:tc>
          <w:tcPr>
            <w:tcW w:w="0" w:type="auto"/>
          </w:tcPr>
          <w:p w14:paraId="5E874481" w14:textId="77777777" w:rsidR="00E47C63" w:rsidRDefault="00F0080D">
            <w:r>
              <w:t>-1</w:t>
            </w:r>
          </w:p>
        </w:tc>
        <w:tc>
          <w:tcPr>
            <w:tcW w:w="0" w:type="auto"/>
          </w:tcPr>
          <w:p w14:paraId="065C0121" w14:textId="77777777" w:rsidR="00E47C63" w:rsidRDefault="00E47C63"/>
        </w:tc>
      </w:tr>
      <w:tr w:rsidR="00E47C63" w14:paraId="5D6B2A88" w14:textId="77777777">
        <w:tc>
          <w:tcPr>
            <w:tcW w:w="0" w:type="auto"/>
          </w:tcPr>
          <w:p w14:paraId="36505FD0" w14:textId="77777777" w:rsidR="00E47C63" w:rsidRDefault="00F0080D">
            <w:r>
              <w:t>med_history_flg</w:t>
            </w:r>
          </w:p>
        </w:tc>
        <w:tc>
          <w:tcPr>
            <w:tcW w:w="0" w:type="auto"/>
          </w:tcPr>
          <w:p w14:paraId="44787B70" w14:textId="77777777" w:rsidR="00E47C63" w:rsidRDefault="00F0080D">
            <w:r>
              <w:t>smallint</w:t>
            </w:r>
          </w:p>
        </w:tc>
        <w:tc>
          <w:tcPr>
            <w:tcW w:w="0" w:type="auto"/>
          </w:tcPr>
          <w:p w14:paraId="5D245F76" w14:textId="77777777" w:rsidR="00E47C63" w:rsidRDefault="00F0080D">
            <w:r>
              <w:t>1</w:t>
            </w:r>
          </w:p>
        </w:tc>
        <w:tc>
          <w:tcPr>
            <w:tcW w:w="0" w:type="auto"/>
          </w:tcPr>
          <w:p w14:paraId="576F21A9" w14:textId="77777777" w:rsidR="00E47C63" w:rsidRDefault="00E47C63"/>
        </w:tc>
      </w:tr>
      <w:tr w:rsidR="00E47C63" w14:paraId="0D3D9412" w14:textId="77777777">
        <w:tc>
          <w:tcPr>
            <w:tcW w:w="0" w:type="auto"/>
          </w:tcPr>
          <w:p w14:paraId="734B90F3" w14:textId="77777777" w:rsidR="00E47C63" w:rsidRDefault="00F0080D">
            <w:r>
              <w:t>req_start_dt_tm</w:t>
            </w:r>
          </w:p>
        </w:tc>
        <w:tc>
          <w:tcPr>
            <w:tcW w:w="0" w:type="auto"/>
          </w:tcPr>
          <w:p w14:paraId="3504A98C" w14:textId="77777777" w:rsidR="00E47C63" w:rsidRDefault="00F0080D">
            <w:r>
              <w:t>timestamp without time zone</w:t>
            </w:r>
          </w:p>
        </w:tc>
        <w:tc>
          <w:tcPr>
            <w:tcW w:w="0" w:type="auto"/>
          </w:tcPr>
          <w:p w14:paraId="0EE92FA9" w14:textId="77777777" w:rsidR="00E47C63" w:rsidRDefault="00E47C63"/>
        </w:tc>
        <w:tc>
          <w:tcPr>
            <w:tcW w:w="0" w:type="auto"/>
          </w:tcPr>
          <w:p w14:paraId="22D62B08" w14:textId="77777777" w:rsidR="00E47C63" w:rsidRDefault="00E47C63"/>
        </w:tc>
      </w:tr>
      <w:tr w:rsidR="00E47C63" w14:paraId="462BB966" w14:textId="77777777">
        <w:tc>
          <w:tcPr>
            <w:tcW w:w="0" w:type="auto"/>
          </w:tcPr>
          <w:p w14:paraId="0E6638EE" w14:textId="77777777" w:rsidR="00E47C63" w:rsidRDefault="00F0080D">
            <w:r>
              <w:t>req_start_dt_id</w:t>
            </w:r>
          </w:p>
        </w:tc>
        <w:tc>
          <w:tcPr>
            <w:tcW w:w="0" w:type="auto"/>
          </w:tcPr>
          <w:p w14:paraId="02A2B365" w14:textId="77777777" w:rsidR="00E47C63" w:rsidRDefault="00F0080D">
            <w:r>
              <w:t>smallint</w:t>
            </w:r>
          </w:p>
        </w:tc>
        <w:tc>
          <w:tcPr>
            <w:tcW w:w="0" w:type="auto"/>
          </w:tcPr>
          <w:p w14:paraId="36C8CE42" w14:textId="77777777" w:rsidR="00E47C63" w:rsidRDefault="00F0080D">
            <w:r>
              <w:t>4019</w:t>
            </w:r>
          </w:p>
        </w:tc>
        <w:tc>
          <w:tcPr>
            <w:tcW w:w="0" w:type="auto"/>
          </w:tcPr>
          <w:p w14:paraId="509D8608" w14:textId="77777777" w:rsidR="00E47C63" w:rsidRDefault="00E47C63"/>
        </w:tc>
      </w:tr>
      <w:tr w:rsidR="00E47C63" w14:paraId="469D6784" w14:textId="77777777">
        <w:tc>
          <w:tcPr>
            <w:tcW w:w="0" w:type="auto"/>
          </w:tcPr>
          <w:p w14:paraId="16744564" w14:textId="77777777" w:rsidR="00E47C63" w:rsidRDefault="00F0080D">
            <w:r>
              <w:t>req_start_tm_vld_flg</w:t>
            </w:r>
          </w:p>
        </w:tc>
        <w:tc>
          <w:tcPr>
            <w:tcW w:w="0" w:type="auto"/>
          </w:tcPr>
          <w:p w14:paraId="0596BDD0" w14:textId="77777777" w:rsidR="00E47C63" w:rsidRDefault="00F0080D">
            <w:r>
              <w:t>smallint</w:t>
            </w:r>
          </w:p>
        </w:tc>
        <w:tc>
          <w:tcPr>
            <w:tcW w:w="0" w:type="auto"/>
          </w:tcPr>
          <w:p w14:paraId="02FC75AF" w14:textId="77777777" w:rsidR="00E47C63" w:rsidRDefault="00E47C63"/>
        </w:tc>
        <w:tc>
          <w:tcPr>
            <w:tcW w:w="0" w:type="auto"/>
          </w:tcPr>
          <w:p w14:paraId="2A3B78FE" w14:textId="77777777" w:rsidR="00E47C63" w:rsidRDefault="00E47C63"/>
        </w:tc>
      </w:tr>
      <w:tr w:rsidR="00E47C63" w14:paraId="42843459" w14:textId="77777777">
        <w:tc>
          <w:tcPr>
            <w:tcW w:w="0" w:type="auto"/>
          </w:tcPr>
          <w:p w14:paraId="1F99091F" w14:textId="77777777" w:rsidR="00E47C63" w:rsidRDefault="00F0080D">
            <w:r>
              <w:t>prn_ind</w:t>
            </w:r>
          </w:p>
        </w:tc>
        <w:tc>
          <w:tcPr>
            <w:tcW w:w="0" w:type="auto"/>
          </w:tcPr>
          <w:p w14:paraId="4CFFBFC1" w14:textId="77777777" w:rsidR="00E47C63" w:rsidRDefault="00F0080D">
            <w:r>
              <w:t>smallint</w:t>
            </w:r>
          </w:p>
        </w:tc>
        <w:tc>
          <w:tcPr>
            <w:tcW w:w="0" w:type="auto"/>
          </w:tcPr>
          <w:p w14:paraId="0A6C329F" w14:textId="77777777" w:rsidR="00E47C63" w:rsidRDefault="00E47C63"/>
        </w:tc>
        <w:tc>
          <w:tcPr>
            <w:tcW w:w="0" w:type="auto"/>
          </w:tcPr>
          <w:p w14:paraId="73DEB9A0" w14:textId="77777777" w:rsidR="00E47C63" w:rsidRDefault="00E47C63"/>
        </w:tc>
      </w:tr>
      <w:tr w:rsidR="00E47C63" w14:paraId="039D871D" w14:textId="77777777">
        <w:tc>
          <w:tcPr>
            <w:tcW w:w="0" w:type="auto"/>
          </w:tcPr>
          <w:p w14:paraId="64D912AC" w14:textId="77777777" w:rsidR="00E47C63" w:rsidRDefault="00F0080D">
            <w:r>
              <w:t>route_administration_id</w:t>
            </w:r>
          </w:p>
        </w:tc>
        <w:tc>
          <w:tcPr>
            <w:tcW w:w="0" w:type="auto"/>
          </w:tcPr>
          <w:p w14:paraId="76AE303D" w14:textId="77777777" w:rsidR="00E47C63" w:rsidRDefault="00F0080D">
            <w:r>
              <w:t>smallint</w:t>
            </w:r>
          </w:p>
        </w:tc>
        <w:tc>
          <w:tcPr>
            <w:tcW w:w="0" w:type="auto"/>
          </w:tcPr>
          <w:p w14:paraId="137D999C" w14:textId="77777777" w:rsidR="00E47C63" w:rsidRDefault="00F0080D">
            <w:r>
              <w:t>57</w:t>
            </w:r>
          </w:p>
        </w:tc>
        <w:tc>
          <w:tcPr>
            <w:tcW w:w="0" w:type="auto"/>
          </w:tcPr>
          <w:p w14:paraId="547ABC7A" w14:textId="77777777" w:rsidR="00E47C63" w:rsidRDefault="00E47C63"/>
        </w:tc>
      </w:tr>
      <w:tr w:rsidR="00E47C63" w14:paraId="48E414CE" w14:textId="77777777">
        <w:tc>
          <w:tcPr>
            <w:tcW w:w="0" w:type="auto"/>
          </w:tcPr>
          <w:p w14:paraId="4D552180" w14:textId="77777777" w:rsidR="00E47C63" w:rsidRDefault="00F0080D">
            <w:r>
              <w:t>order_stop_type_id</w:t>
            </w:r>
          </w:p>
        </w:tc>
        <w:tc>
          <w:tcPr>
            <w:tcW w:w="0" w:type="auto"/>
          </w:tcPr>
          <w:p w14:paraId="55F30DA8" w14:textId="77777777" w:rsidR="00E47C63" w:rsidRDefault="00F0080D">
            <w:r>
              <w:t>smallint</w:t>
            </w:r>
          </w:p>
        </w:tc>
        <w:tc>
          <w:tcPr>
            <w:tcW w:w="0" w:type="auto"/>
          </w:tcPr>
          <w:p w14:paraId="685FBDEC" w14:textId="77777777" w:rsidR="00E47C63" w:rsidRDefault="00F0080D">
            <w:r>
              <w:t>4</w:t>
            </w:r>
          </w:p>
        </w:tc>
        <w:tc>
          <w:tcPr>
            <w:tcW w:w="0" w:type="auto"/>
          </w:tcPr>
          <w:p w14:paraId="3C05E30C" w14:textId="77777777" w:rsidR="00E47C63" w:rsidRDefault="00E47C63"/>
        </w:tc>
      </w:tr>
      <w:tr w:rsidR="00E47C63" w14:paraId="6B2F9596" w14:textId="77777777">
        <w:tc>
          <w:tcPr>
            <w:tcW w:w="0" w:type="auto"/>
          </w:tcPr>
          <w:p w14:paraId="70FF0DAE" w14:textId="77777777" w:rsidR="00E47C63" w:rsidRDefault="00F0080D">
            <w:r>
              <w:t>med_stopped_dt_tm</w:t>
            </w:r>
          </w:p>
        </w:tc>
        <w:tc>
          <w:tcPr>
            <w:tcW w:w="0" w:type="auto"/>
          </w:tcPr>
          <w:p w14:paraId="03BCCD2B" w14:textId="77777777" w:rsidR="00E47C63" w:rsidRDefault="00F0080D">
            <w:r>
              <w:t>timestamp without time zone</w:t>
            </w:r>
          </w:p>
        </w:tc>
        <w:tc>
          <w:tcPr>
            <w:tcW w:w="0" w:type="auto"/>
          </w:tcPr>
          <w:p w14:paraId="7D178EF5" w14:textId="77777777" w:rsidR="00E47C63" w:rsidRDefault="00E47C63"/>
        </w:tc>
        <w:tc>
          <w:tcPr>
            <w:tcW w:w="0" w:type="auto"/>
          </w:tcPr>
          <w:p w14:paraId="0BD450E2" w14:textId="77777777" w:rsidR="00E47C63" w:rsidRDefault="00E47C63"/>
        </w:tc>
      </w:tr>
      <w:tr w:rsidR="00E47C63" w14:paraId="40640A65" w14:textId="77777777">
        <w:tc>
          <w:tcPr>
            <w:tcW w:w="0" w:type="auto"/>
          </w:tcPr>
          <w:p w14:paraId="1B8A9122" w14:textId="77777777" w:rsidR="00E47C63" w:rsidRDefault="00F0080D">
            <w:r>
              <w:t>med_stopped_dt_id</w:t>
            </w:r>
          </w:p>
        </w:tc>
        <w:tc>
          <w:tcPr>
            <w:tcW w:w="0" w:type="auto"/>
          </w:tcPr>
          <w:p w14:paraId="2DEE7FB9" w14:textId="77777777" w:rsidR="00E47C63" w:rsidRDefault="00F0080D">
            <w:r>
              <w:t>smallint</w:t>
            </w:r>
          </w:p>
        </w:tc>
        <w:tc>
          <w:tcPr>
            <w:tcW w:w="0" w:type="auto"/>
          </w:tcPr>
          <w:p w14:paraId="31A6A2CA" w14:textId="77777777" w:rsidR="00E47C63" w:rsidRDefault="00F0080D">
            <w:r>
              <w:t>4019</w:t>
            </w:r>
          </w:p>
        </w:tc>
        <w:tc>
          <w:tcPr>
            <w:tcW w:w="0" w:type="auto"/>
          </w:tcPr>
          <w:p w14:paraId="60BFFD44" w14:textId="77777777" w:rsidR="00E47C63" w:rsidRDefault="00E47C63"/>
        </w:tc>
      </w:tr>
      <w:tr w:rsidR="00E47C63" w14:paraId="76111705" w14:textId="77777777">
        <w:tc>
          <w:tcPr>
            <w:tcW w:w="0" w:type="auto"/>
          </w:tcPr>
          <w:p w14:paraId="58EFA5B9" w14:textId="77777777" w:rsidR="00E47C63" w:rsidRDefault="00F0080D">
            <w:r>
              <w:t>med_stopped_tm_vld_flg</w:t>
            </w:r>
          </w:p>
        </w:tc>
        <w:tc>
          <w:tcPr>
            <w:tcW w:w="0" w:type="auto"/>
          </w:tcPr>
          <w:p w14:paraId="7CB58CA9" w14:textId="77777777" w:rsidR="00E47C63" w:rsidRDefault="00F0080D">
            <w:r>
              <w:t>smallint</w:t>
            </w:r>
          </w:p>
        </w:tc>
        <w:tc>
          <w:tcPr>
            <w:tcW w:w="0" w:type="auto"/>
          </w:tcPr>
          <w:p w14:paraId="5BE22328" w14:textId="77777777" w:rsidR="00E47C63" w:rsidRDefault="00E47C63"/>
        </w:tc>
        <w:tc>
          <w:tcPr>
            <w:tcW w:w="0" w:type="auto"/>
          </w:tcPr>
          <w:p w14:paraId="0D6BA7CD" w14:textId="77777777" w:rsidR="00E47C63" w:rsidRDefault="00E47C63"/>
        </w:tc>
      </w:tr>
      <w:tr w:rsidR="00E47C63" w14:paraId="4FEAFAD2" w14:textId="77777777">
        <w:tc>
          <w:tcPr>
            <w:tcW w:w="0" w:type="auto"/>
          </w:tcPr>
          <w:p w14:paraId="08AD19D3" w14:textId="77777777" w:rsidR="00E47C63" w:rsidRDefault="00F0080D">
            <w:r>
              <w:t>frequency_id</w:t>
            </w:r>
          </w:p>
        </w:tc>
        <w:tc>
          <w:tcPr>
            <w:tcW w:w="0" w:type="auto"/>
          </w:tcPr>
          <w:p w14:paraId="73C462A1" w14:textId="77777777" w:rsidR="00E47C63" w:rsidRDefault="00F0080D">
            <w:r>
              <w:t>smallint</w:t>
            </w:r>
          </w:p>
        </w:tc>
        <w:tc>
          <w:tcPr>
            <w:tcW w:w="0" w:type="auto"/>
          </w:tcPr>
          <w:p w14:paraId="5008B66B" w14:textId="77777777" w:rsidR="00E47C63" w:rsidRDefault="00F0080D">
            <w:r>
              <w:t>111</w:t>
            </w:r>
          </w:p>
        </w:tc>
        <w:tc>
          <w:tcPr>
            <w:tcW w:w="0" w:type="auto"/>
          </w:tcPr>
          <w:p w14:paraId="794B117E" w14:textId="77777777" w:rsidR="00E47C63" w:rsidRDefault="00E47C63"/>
        </w:tc>
      </w:tr>
      <w:tr w:rsidR="00E47C63" w14:paraId="1AB1CB5C" w14:textId="77777777">
        <w:tc>
          <w:tcPr>
            <w:tcW w:w="0" w:type="auto"/>
          </w:tcPr>
          <w:p w14:paraId="04A5216F" w14:textId="77777777" w:rsidR="00E47C63" w:rsidRDefault="00F0080D">
            <w:r>
              <w:t>collected_ind</w:t>
            </w:r>
          </w:p>
        </w:tc>
        <w:tc>
          <w:tcPr>
            <w:tcW w:w="0" w:type="auto"/>
          </w:tcPr>
          <w:p w14:paraId="4E005C51" w14:textId="77777777" w:rsidR="00E47C63" w:rsidRDefault="00F0080D">
            <w:r>
              <w:t>smallint</w:t>
            </w:r>
          </w:p>
        </w:tc>
        <w:tc>
          <w:tcPr>
            <w:tcW w:w="0" w:type="auto"/>
          </w:tcPr>
          <w:p w14:paraId="7EE263B7" w14:textId="77777777" w:rsidR="00E47C63" w:rsidRDefault="00E47C63"/>
        </w:tc>
        <w:tc>
          <w:tcPr>
            <w:tcW w:w="0" w:type="auto"/>
          </w:tcPr>
          <w:p w14:paraId="4E1870F2" w14:textId="77777777" w:rsidR="00E47C63" w:rsidRDefault="00E47C63"/>
        </w:tc>
      </w:tr>
      <w:tr w:rsidR="00E47C63" w14:paraId="7476CFBF" w14:textId="77777777">
        <w:tc>
          <w:tcPr>
            <w:tcW w:w="0" w:type="auto"/>
          </w:tcPr>
          <w:p w14:paraId="31D33AED" w14:textId="77777777" w:rsidR="00E47C63" w:rsidRDefault="00F0080D">
            <w:r>
              <w:t>order_strength</w:t>
            </w:r>
          </w:p>
        </w:tc>
        <w:tc>
          <w:tcPr>
            <w:tcW w:w="0" w:type="auto"/>
          </w:tcPr>
          <w:p w14:paraId="0F8859E9" w14:textId="77777777" w:rsidR="00E47C63" w:rsidRDefault="00F0080D">
            <w:r>
              <w:t>double precision</w:t>
            </w:r>
          </w:p>
        </w:tc>
        <w:tc>
          <w:tcPr>
            <w:tcW w:w="0" w:type="auto"/>
          </w:tcPr>
          <w:p w14:paraId="7CEE01E1" w14:textId="77777777" w:rsidR="00E47C63" w:rsidRDefault="00E47C63"/>
        </w:tc>
        <w:tc>
          <w:tcPr>
            <w:tcW w:w="0" w:type="auto"/>
          </w:tcPr>
          <w:p w14:paraId="51CB0475" w14:textId="77777777" w:rsidR="00E47C63" w:rsidRDefault="00E47C63"/>
        </w:tc>
      </w:tr>
      <w:tr w:rsidR="00E47C63" w14:paraId="200AA51D" w14:textId="77777777">
        <w:tc>
          <w:tcPr>
            <w:tcW w:w="0" w:type="auto"/>
          </w:tcPr>
          <w:p w14:paraId="0D0CCB06" w14:textId="77777777" w:rsidR="00E47C63" w:rsidRDefault="00F0080D">
            <w:r>
              <w:lastRenderedPageBreak/>
              <w:t>order_strength_units_id</w:t>
            </w:r>
          </w:p>
        </w:tc>
        <w:tc>
          <w:tcPr>
            <w:tcW w:w="0" w:type="auto"/>
          </w:tcPr>
          <w:p w14:paraId="3ED569BD" w14:textId="77777777" w:rsidR="00E47C63" w:rsidRDefault="00F0080D">
            <w:r>
              <w:t>smallint</w:t>
            </w:r>
          </w:p>
        </w:tc>
        <w:tc>
          <w:tcPr>
            <w:tcW w:w="0" w:type="auto"/>
          </w:tcPr>
          <w:p w14:paraId="1C465938" w14:textId="77777777" w:rsidR="00E47C63" w:rsidRDefault="00F0080D">
            <w:r>
              <w:t>250</w:t>
            </w:r>
          </w:p>
        </w:tc>
        <w:tc>
          <w:tcPr>
            <w:tcW w:w="0" w:type="auto"/>
          </w:tcPr>
          <w:p w14:paraId="51D97FDA" w14:textId="77777777" w:rsidR="00E47C63" w:rsidRDefault="00E47C63"/>
        </w:tc>
      </w:tr>
      <w:tr w:rsidR="00E47C63" w14:paraId="5229EFFC" w14:textId="77777777">
        <w:tc>
          <w:tcPr>
            <w:tcW w:w="0" w:type="auto"/>
          </w:tcPr>
          <w:p w14:paraId="536D17FC" w14:textId="77777777" w:rsidR="00E47C63" w:rsidRDefault="00F0080D">
            <w:r>
              <w:t>order_volume</w:t>
            </w:r>
          </w:p>
        </w:tc>
        <w:tc>
          <w:tcPr>
            <w:tcW w:w="0" w:type="auto"/>
          </w:tcPr>
          <w:p w14:paraId="1B3DFF35" w14:textId="77777777" w:rsidR="00E47C63" w:rsidRDefault="00F0080D">
            <w:r>
              <w:t>double precision</w:t>
            </w:r>
          </w:p>
        </w:tc>
        <w:tc>
          <w:tcPr>
            <w:tcW w:w="0" w:type="auto"/>
          </w:tcPr>
          <w:p w14:paraId="347453DE" w14:textId="77777777" w:rsidR="00E47C63" w:rsidRDefault="00E47C63"/>
        </w:tc>
        <w:tc>
          <w:tcPr>
            <w:tcW w:w="0" w:type="auto"/>
          </w:tcPr>
          <w:p w14:paraId="6DC24DA7" w14:textId="77777777" w:rsidR="00E47C63" w:rsidRDefault="00E47C63"/>
        </w:tc>
      </w:tr>
      <w:tr w:rsidR="00E47C63" w14:paraId="60A909A8" w14:textId="77777777">
        <w:tc>
          <w:tcPr>
            <w:tcW w:w="0" w:type="auto"/>
          </w:tcPr>
          <w:p w14:paraId="2DE87B2D" w14:textId="77777777" w:rsidR="00E47C63" w:rsidRDefault="00F0080D">
            <w:r>
              <w:t>order_volume_units_id</w:t>
            </w:r>
          </w:p>
        </w:tc>
        <w:tc>
          <w:tcPr>
            <w:tcW w:w="0" w:type="auto"/>
          </w:tcPr>
          <w:p w14:paraId="4ACA4503" w14:textId="77777777" w:rsidR="00E47C63" w:rsidRDefault="00F0080D">
            <w:r>
              <w:t>smallint</w:t>
            </w:r>
          </w:p>
        </w:tc>
        <w:tc>
          <w:tcPr>
            <w:tcW w:w="0" w:type="auto"/>
          </w:tcPr>
          <w:p w14:paraId="4CC671DC" w14:textId="77777777" w:rsidR="00E47C63" w:rsidRDefault="00F0080D">
            <w:r>
              <w:t>250</w:t>
            </w:r>
          </w:p>
        </w:tc>
        <w:tc>
          <w:tcPr>
            <w:tcW w:w="0" w:type="auto"/>
          </w:tcPr>
          <w:p w14:paraId="740AE2BB" w14:textId="77777777" w:rsidR="00E47C63" w:rsidRDefault="00E47C63"/>
        </w:tc>
      </w:tr>
      <w:tr w:rsidR="00E47C63" w14:paraId="771CD8D7" w14:textId="77777777">
        <w:tc>
          <w:tcPr>
            <w:tcW w:w="0" w:type="auto"/>
          </w:tcPr>
          <w:p w14:paraId="4FE45742" w14:textId="77777777" w:rsidR="00E47C63" w:rsidRDefault="00F0080D">
            <w:r>
              <w:t>total_dispensed_doses</w:t>
            </w:r>
          </w:p>
        </w:tc>
        <w:tc>
          <w:tcPr>
            <w:tcW w:w="0" w:type="auto"/>
          </w:tcPr>
          <w:p w14:paraId="05F46808" w14:textId="77777777" w:rsidR="00E47C63" w:rsidRDefault="00F0080D">
            <w:r>
              <w:t>double precision</w:t>
            </w:r>
          </w:p>
        </w:tc>
        <w:tc>
          <w:tcPr>
            <w:tcW w:w="0" w:type="auto"/>
          </w:tcPr>
          <w:p w14:paraId="0C47A159" w14:textId="77777777" w:rsidR="00E47C63" w:rsidRDefault="00E47C63"/>
        </w:tc>
        <w:tc>
          <w:tcPr>
            <w:tcW w:w="0" w:type="auto"/>
          </w:tcPr>
          <w:p w14:paraId="33058DC7" w14:textId="77777777" w:rsidR="00E47C63" w:rsidRDefault="00E47C63"/>
        </w:tc>
      </w:tr>
      <w:tr w:rsidR="00E47C63" w14:paraId="5F92D13B" w14:textId="77777777">
        <w:tc>
          <w:tcPr>
            <w:tcW w:w="0" w:type="auto"/>
          </w:tcPr>
          <w:p w14:paraId="28B7B03C" w14:textId="77777777" w:rsidR="00E47C63" w:rsidRDefault="00F0080D">
            <w:r>
              <w:t>duration</w:t>
            </w:r>
          </w:p>
        </w:tc>
        <w:tc>
          <w:tcPr>
            <w:tcW w:w="0" w:type="auto"/>
          </w:tcPr>
          <w:p w14:paraId="29F0B8A7" w14:textId="77777777" w:rsidR="00E47C63" w:rsidRDefault="00F0080D">
            <w:r>
              <w:t>integer</w:t>
            </w:r>
          </w:p>
        </w:tc>
        <w:tc>
          <w:tcPr>
            <w:tcW w:w="0" w:type="auto"/>
          </w:tcPr>
          <w:p w14:paraId="12E8A3C1" w14:textId="77777777" w:rsidR="00E47C63" w:rsidRDefault="00E47C63"/>
        </w:tc>
        <w:tc>
          <w:tcPr>
            <w:tcW w:w="0" w:type="auto"/>
          </w:tcPr>
          <w:p w14:paraId="01DEE8BA" w14:textId="77777777" w:rsidR="00E47C63" w:rsidRDefault="00E47C63"/>
        </w:tc>
      </w:tr>
      <w:tr w:rsidR="00E47C63" w14:paraId="078580A0" w14:textId="77777777">
        <w:tc>
          <w:tcPr>
            <w:tcW w:w="0" w:type="auto"/>
          </w:tcPr>
          <w:p w14:paraId="1E719DFA" w14:textId="77777777" w:rsidR="00E47C63" w:rsidRDefault="00F0080D">
            <w:r>
              <w:t>duration_unit_id</w:t>
            </w:r>
          </w:p>
        </w:tc>
        <w:tc>
          <w:tcPr>
            <w:tcW w:w="0" w:type="auto"/>
          </w:tcPr>
          <w:p w14:paraId="07C64CA0" w14:textId="77777777" w:rsidR="00E47C63" w:rsidRDefault="00F0080D">
            <w:r>
              <w:t>smallint</w:t>
            </w:r>
          </w:p>
        </w:tc>
        <w:tc>
          <w:tcPr>
            <w:tcW w:w="0" w:type="auto"/>
          </w:tcPr>
          <w:p w14:paraId="5D765091" w14:textId="77777777" w:rsidR="00E47C63" w:rsidRDefault="00F0080D">
            <w:r>
              <w:t>250</w:t>
            </w:r>
          </w:p>
        </w:tc>
        <w:tc>
          <w:tcPr>
            <w:tcW w:w="0" w:type="auto"/>
          </w:tcPr>
          <w:p w14:paraId="1EFDBE98" w14:textId="77777777" w:rsidR="00E47C63" w:rsidRDefault="00E47C63"/>
        </w:tc>
      </w:tr>
      <w:tr w:rsidR="00E47C63" w14:paraId="410C8EE3" w14:textId="77777777">
        <w:tc>
          <w:tcPr>
            <w:tcW w:w="0" w:type="auto"/>
          </w:tcPr>
          <w:p w14:paraId="27A41E78" w14:textId="77777777" w:rsidR="00E47C63" w:rsidRDefault="00F0080D">
            <w:r>
              <w:t>next_dose_dt_tm</w:t>
            </w:r>
          </w:p>
        </w:tc>
        <w:tc>
          <w:tcPr>
            <w:tcW w:w="0" w:type="auto"/>
          </w:tcPr>
          <w:p w14:paraId="5E3198BD" w14:textId="77777777" w:rsidR="00E47C63" w:rsidRDefault="00F0080D">
            <w:r>
              <w:t>timestamp without time zone</w:t>
            </w:r>
          </w:p>
        </w:tc>
        <w:tc>
          <w:tcPr>
            <w:tcW w:w="0" w:type="auto"/>
          </w:tcPr>
          <w:p w14:paraId="2FBD7EE0" w14:textId="77777777" w:rsidR="00E47C63" w:rsidRDefault="00E47C63"/>
        </w:tc>
        <w:tc>
          <w:tcPr>
            <w:tcW w:w="0" w:type="auto"/>
          </w:tcPr>
          <w:p w14:paraId="13B926A7" w14:textId="77777777" w:rsidR="00E47C63" w:rsidRDefault="00E47C63"/>
        </w:tc>
      </w:tr>
      <w:tr w:rsidR="00E47C63" w14:paraId="2C0AB0D7" w14:textId="77777777">
        <w:tc>
          <w:tcPr>
            <w:tcW w:w="0" w:type="auto"/>
          </w:tcPr>
          <w:p w14:paraId="19D2797A" w14:textId="77777777" w:rsidR="00E47C63" w:rsidRDefault="00F0080D">
            <w:r>
              <w:t>next_dose_dt_id</w:t>
            </w:r>
          </w:p>
        </w:tc>
        <w:tc>
          <w:tcPr>
            <w:tcW w:w="0" w:type="auto"/>
          </w:tcPr>
          <w:p w14:paraId="3A8AFD16" w14:textId="77777777" w:rsidR="00E47C63" w:rsidRDefault="00F0080D">
            <w:r>
              <w:t>smallint</w:t>
            </w:r>
          </w:p>
        </w:tc>
        <w:tc>
          <w:tcPr>
            <w:tcW w:w="0" w:type="auto"/>
          </w:tcPr>
          <w:p w14:paraId="011BFE93" w14:textId="77777777" w:rsidR="00E47C63" w:rsidRDefault="00F0080D">
            <w:r>
              <w:t>4019</w:t>
            </w:r>
          </w:p>
        </w:tc>
        <w:tc>
          <w:tcPr>
            <w:tcW w:w="0" w:type="auto"/>
          </w:tcPr>
          <w:p w14:paraId="2A020F1E" w14:textId="77777777" w:rsidR="00E47C63" w:rsidRDefault="00E47C63"/>
        </w:tc>
      </w:tr>
      <w:tr w:rsidR="00E47C63" w14:paraId="7A7CFE82" w14:textId="77777777">
        <w:tc>
          <w:tcPr>
            <w:tcW w:w="0" w:type="auto"/>
          </w:tcPr>
          <w:p w14:paraId="312EFD43" w14:textId="77777777" w:rsidR="00E47C63" w:rsidRDefault="00F0080D">
            <w:r>
              <w:t>next_dose_tm_vld_flg</w:t>
            </w:r>
          </w:p>
        </w:tc>
        <w:tc>
          <w:tcPr>
            <w:tcW w:w="0" w:type="auto"/>
          </w:tcPr>
          <w:p w14:paraId="72B6CAAA" w14:textId="77777777" w:rsidR="00E47C63" w:rsidRDefault="00F0080D">
            <w:r>
              <w:t>smallint</w:t>
            </w:r>
          </w:p>
        </w:tc>
        <w:tc>
          <w:tcPr>
            <w:tcW w:w="0" w:type="auto"/>
          </w:tcPr>
          <w:p w14:paraId="6989E3B7" w14:textId="77777777" w:rsidR="00E47C63" w:rsidRDefault="00E47C63"/>
        </w:tc>
        <w:tc>
          <w:tcPr>
            <w:tcW w:w="0" w:type="auto"/>
          </w:tcPr>
          <w:p w14:paraId="69F1C0C4" w14:textId="77777777" w:rsidR="00E47C63" w:rsidRDefault="00E47C63"/>
        </w:tc>
      </w:tr>
      <w:tr w:rsidR="00E47C63" w14:paraId="42E1FC90" w14:textId="77777777">
        <w:tc>
          <w:tcPr>
            <w:tcW w:w="0" w:type="auto"/>
          </w:tcPr>
          <w:p w14:paraId="283CC33B" w14:textId="77777777" w:rsidR="00E47C63" w:rsidRDefault="00F0080D">
            <w:r>
              <w:t>infusion_rate</w:t>
            </w:r>
          </w:p>
        </w:tc>
        <w:tc>
          <w:tcPr>
            <w:tcW w:w="0" w:type="auto"/>
          </w:tcPr>
          <w:p w14:paraId="3E1A679B" w14:textId="77777777" w:rsidR="00E47C63" w:rsidRDefault="00F0080D">
            <w:r>
              <w:t>double precision</w:t>
            </w:r>
          </w:p>
        </w:tc>
        <w:tc>
          <w:tcPr>
            <w:tcW w:w="0" w:type="auto"/>
          </w:tcPr>
          <w:p w14:paraId="16056F7E" w14:textId="77777777" w:rsidR="00E47C63" w:rsidRDefault="00E47C63"/>
        </w:tc>
        <w:tc>
          <w:tcPr>
            <w:tcW w:w="0" w:type="auto"/>
          </w:tcPr>
          <w:p w14:paraId="6992E181" w14:textId="77777777" w:rsidR="00E47C63" w:rsidRDefault="00E47C63"/>
        </w:tc>
      </w:tr>
      <w:tr w:rsidR="00E47C63" w14:paraId="1863DC40" w14:textId="77777777">
        <w:tc>
          <w:tcPr>
            <w:tcW w:w="0" w:type="auto"/>
          </w:tcPr>
          <w:p w14:paraId="72A2ECF6" w14:textId="77777777" w:rsidR="00E47C63" w:rsidRDefault="00F0080D">
            <w:r>
              <w:t>infusion_rate_units_id</w:t>
            </w:r>
          </w:p>
        </w:tc>
        <w:tc>
          <w:tcPr>
            <w:tcW w:w="0" w:type="auto"/>
          </w:tcPr>
          <w:p w14:paraId="6F699299" w14:textId="77777777" w:rsidR="00E47C63" w:rsidRDefault="00F0080D">
            <w:r>
              <w:t>smallint</w:t>
            </w:r>
          </w:p>
        </w:tc>
        <w:tc>
          <w:tcPr>
            <w:tcW w:w="0" w:type="auto"/>
          </w:tcPr>
          <w:p w14:paraId="4029F3E3" w14:textId="77777777" w:rsidR="00E47C63" w:rsidRDefault="00F0080D">
            <w:r>
              <w:t>250</w:t>
            </w:r>
          </w:p>
        </w:tc>
        <w:tc>
          <w:tcPr>
            <w:tcW w:w="0" w:type="auto"/>
          </w:tcPr>
          <w:p w14:paraId="247E327E" w14:textId="77777777" w:rsidR="00E47C63" w:rsidRDefault="00E47C63"/>
        </w:tc>
      </w:tr>
      <w:tr w:rsidR="00E47C63" w14:paraId="623E280C" w14:textId="77777777">
        <w:tc>
          <w:tcPr>
            <w:tcW w:w="0" w:type="auto"/>
          </w:tcPr>
          <w:p w14:paraId="4A0539DF" w14:textId="77777777" w:rsidR="00E47C63" w:rsidRDefault="00F0080D">
            <w:r>
              <w:t>med_reason_id</w:t>
            </w:r>
          </w:p>
        </w:tc>
        <w:tc>
          <w:tcPr>
            <w:tcW w:w="0" w:type="auto"/>
          </w:tcPr>
          <w:p w14:paraId="458A09CF" w14:textId="77777777" w:rsidR="00E47C63" w:rsidRDefault="00F0080D">
            <w:r>
              <w:t>smallint</w:t>
            </w:r>
          </w:p>
        </w:tc>
        <w:tc>
          <w:tcPr>
            <w:tcW w:w="0" w:type="auto"/>
          </w:tcPr>
          <w:p w14:paraId="5BA73652" w14:textId="77777777" w:rsidR="00E47C63" w:rsidRDefault="00F0080D">
            <w:r>
              <w:t>-1</w:t>
            </w:r>
          </w:p>
        </w:tc>
        <w:tc>
          <w:tcPr>
            <w:tcW w:w="0" w:type="auto"/>
          </w:tcPr>
          <w:p w14:paraId="38DBC5C0" w14:textId="77777777" w:rsidR="00E47C63" w:rsidRDefault="00E47C63"/>
        </w:tc>
      </w:tr>
      <w:tr w:rsidR="00E47C63" w14:paraId="1CBBC948" w14:textId="77777777">
        <w:tc>
          <w:tcPr>
            <w:tcW w:w="0" w:type="auto"/>
          </w:tcPr>
          <w:p w14:paraId="05933146" w14:textId="77777777" w:rsidR="00E47C63" w:rsidRDefault="00F0080D">
            <w:r>
              <w:t>cancel_reason_id</w:t>
            </w:r>
          </w:p>
        </w:tc>
        <w:tc>
          <w:tcPr>
            <w:tcW w:w="0" w:type="auto"/>
          </w:tcPr>
          <w:p w14:paraId="7AD606E5" w14:textId="77777777" w:rsidR="00E47C63" w:rsidRDefault="00F0080D">
            <w:r>
              <w:t>smallint</w:t>
            </w:r>
          </w:p>
        </w:tc>
        <w:tc>
          <w:tcPr>
            <w:tcW w:w="0" w:type="auto"/>
          </w:tcPr>
          <w:p w14:paraId="7FD36F6E" w14:textId="77777777" w:rsidR="00E47C63" w:rsidRDefault="00F0080D">
            <w:r>
              <w:t>-1</w:t>
            </w:r>
          </w:p>
        </w:tc>
        <w:tc>
          <w:tcPr>
            <w:tcW w:w="0" w:type="auto"/>
          </w:tcPr>
          <w:p w14:paraId="6D66D30F" w14:textId="77777777" w:rsidR="00E47C63" w:rsidRDefault="00E47C63"/>
        </w:tc>
      </w:tr>
      <w:tr w:rsidR="00E47C63" w14:paraId="27CC5971" w14:textId="77777777">
        <w:tc>
          <w:tcPr>
            <w:tcW w:w="0" w:type="auto"/>
          </w:tcPr>
          <w:p w14:paraId="6B25991C" w14:textId="77777777" w:rsidR="00E47C63" w:rsidRDefault="00F0080D">
            <w:r>
              <w:t>dispensed_quantity</w:t>
            </w:r>
          </w:p>
        </w:tc>
        <w:tc>
          <w:tcPr>
            <w:tcW w:w="0" w:type="auto"/>
          </w:tcPr>
          <w:p w14:paraId="1C6FABBA" w14:textId="77777777" w:rsidR="00E47C63" w:rsidRDefault="00F0080D">
            <w:r>
              <w:t>bigint</w:t>
            </w:r>
          </w:p>
        </w:tc>
        <w:tc>
          <w:tcPr>
            <w:tcW w:w="0" w:type="auto"/>
          </w:tcPr>
          <w:p w14:paraId="031BCF6C" w14:textId="77777777" w:rsidR="00E47C63" w:rsidRDefault="00E47C63"/>
        </w:tc>
        <w:tc>
          <w:tcPr>
            <w:tcW w:w="0" w:type="auto"/>
          </w:tcPr>
          <w:p w14:paraId="5CF11556" w14:textId="77777777" w:rsidR="00E47C63" w:rsidRDefault="00E47C63"/>
        </w:tc>
      </w:tr>
      <w:tr w:rsidR="00E47C63" w14:paraId="7C0A8C86" w14:textId="77777777">
        <w:tc>
          <w:tcPr>
            <w:tcW w:w="0" w:type="auto"/>
          </w:tcPr>
          <w:p w14:paraId="658FFC52" w14:textId="77777777" w:rsidR="00E47C63" w:rsidRDefault="00F0080D">
            <w:r>
              <w:t>dispensed_quantity_units_id</w:t>
            </w:r>
          </w:p>
        </w:tc>
        <w:tc>
          <w:tcPr>
            <w:tcW w:w="0" w:type="auto"/>
          </w:tcPr>
          <w:p w14:paraId="5FCFBF70" w14:textId="77777777" w:rsidR="00E47C63" w:rsidRDefault="00F0080D">
            <w:r>
              <w:t>smallint</w:t>
            </w:r>
          </w:p>
        </w:tc>
        <w:tc>
          <w:tcPr>
            <w:tcW w:w="0" w:type="auto"/>
          </w:tcPr>
          <w:p w14:paraId="3FF009DF" w14:textId="77777777" w:rsidR="00E47C63" w:rsidRDefault="00F0080D">
            <w:r>
              <w:t>250</w:t>
            </w:r>
          </w:p>
        </w:tc>
        <w:tc>
          <w:tcPr>
            <w:tcW w:w="0" w:type="auto"/>
          </w:tcPr>
          <w:p w14:paraId="76B79636" w14:textId="77777777" w:rsidR="00E47C63" w:rsidRDefault="00E47C63"/>
        </w:tc>
      </w:tr>
      <w:tr w:rsidR="00E47C63" w14:paraId="184FB699" w14:textId="77777777">
        <w:tc>
          <w:tcPr>
            <w:tcW w:w="0" w:type="auto"/>
          </w:tcPr>
          <w:p w14:paraId="3BBDFB13" w14:textId="77777777" w:rsidR="00E47C63" w:rsidRDefault="00F0080D">
            <w:r>
              <w:t>compliance_status_id</w:t>
            </w:r>
          </w:p>
        </w:tc>
        <w:tc>
          <w:tcPr>
            <w:tcW w:w="0" w:type="auto"/>
          </w:tcPr>
          <w:p w14:paraId="0255CE44" w14:textId="77777777" w:rsidR="00E47C63" w:rsidRDefault="00F0080D">
            <w:r>
              <w:t>smallint</w:t>
            </w:r>
          </w:p>
        </w:tc>
        <w:tc>
          <w:tcPr>
            <w:tcW w:w="0" w:type="auto"/>
          </w:tcPr>
          <w:p w14:paraId="30D6A952" w14:textId="77777777" w:rsidR="00E47C63" w:rsidRDefault="00F0080D">
            <w:r>
              <w:t>-1</w:t>
            </w:r>
          </w:p>
        </w:tc>
        <w:tc>
          <w:tcPr>
            <w:tcW w:w="0" w:type="auto"/>
          </w:tcPr>
          <w:p w14:paraId="362A857C" w14:textId="77777777" w:rsidR="00E47C63" w:rsidRDefault="00E47C63"/>
        </w:tc>
      </w:tr>
      <w:tr w:rsidR="00E47C63" w14:paraId="6DDCE5C1" w14:textId="77777777">
        <w:tc>
          <w:tcPr>
            <w:tcW w:w="0" w:type="auto"/>
          </w:tcPr>
          <w:p w14:paraId="451CC92C" w14:textId="77777777" w:rsidR="00E47C63" w:rsidRDefault="00F0080D">
            <w:r>
              <w:t>med_entered_dt_tm</w:t>
            </w:r>
          </w:p>
        </w:tc>
        <w:tc>
          <w:tcPr>
            <w:tcW w:w="0" w:type="auto"/>
          </w:tcPr>
          <w:p w14:paraId="7C5E82A9" w14:textId="77777777" w:rsidR="00E47C63" w:rsidRDefault="00F0080D">
            <w:r>
              <w:t>timestamp without time zone</w:t>
            </w:r>
          </w:p>
        </w:tc>
        <w:tc>
          <w:tcPr>
            <w:tcW w:w="0" w:type="auto"/>
          </w:tcPr>
          <w:p w14:paraId="50C779E4" w14:textId="77777777" w:rsidR="00E47C63" w:rsidRDefault="00F0080D">
            <w:r>
              <w:t>2015-05-15 08:37:00.000000</w:t>
            </w:r>
          </w:p>
        </w:tc>
        <w:tc>
          <w:tcPr>
            <w:tcW w:w="0" w:type="auto"/>
          </w:tcPr>
          <w:p w14:paraId="0F9BFA45" w14:textId="77777777" w:rsidR="00E47C63" w:rsidRDefault="00E47C63"/>
        </w:tc>
      </w:tr>
      <w:tr w:rsidR="00E47C63" w14:paraId="42B2AB62" w14:textId="77777777">
        <w:tc>
          <w:tcPr>
            <w:tcW w:w="0" w:type="auto"/>
          </w:tcPr>
          <w:p w14:paraId="4E672243" w14:textId="77777777" w:rsidR="00E47C63" w:rsidRDefault="00F0080D">
            <w:r>
              <w:t>med_entered_dt_id</w:t>
            </w:r>
          </w:p>
        </w:tc>
        <w:tc>
          <w:tcPr>
            <w:tcW w:w="0" w:type="auto"/>
          </w:tcPr>
          <w:p w14:paraId="659A35A3" w14:textId="77777777" w:rsidR="00E47C63" w:rsidRDefault="00F0080D">
            <w:r>
              <w:t>smallint</w:t>
            </w:r>
          </w:p>
        </w:tc>
        <w:tc>
          <w:tcPr>
            <w:tcW w:w="0" w:type="auto"/>
          </w:tcPr>
          <w:p w14:paraId="68088B20" w14:textId="77777777" w:rsidR="00E47C63" w:rsidRDefault="00F0080D">
            <w:r>
              <w:t>7137</w:t>
            </w:r>
          </w:p>
        </w:tc>
        <w:tc>
          <w:tcPr>
            <w:tcW w:w="0" w:type="auto"/>
          </w:tcPr>
          <w:p w14:paraId="2ACE2D75" w14:textId="77777777" w:rsidR="00E47C63" w:rsidRDefault="00E47C63"/>
        </w:tc>
      </w:tr>
      <w:tr w:rsidR="00E47C63" w14:paraId="4F225A67" w14:textId="77777777">
        <w:tc>
          <w:tcPr>
            <w:tcW w:w="0" w:type="auto"/>
          </w:tcPr>
          <w:p w14:paraId="5B65AC30" w14:textId="77777777" w:rsidR="00E47C63" w:rsidRDefault="00F0080D">
            <w:r>
              <w:t>med_entered_tm_vld_flg</w:t>
            </w:r>
          </w:p>
        </w:tc>
        <w:tc>
          <w:tcPr>
            <w:tcW w:w="0" w:type="auto"/>
          </w:tcPr>
          <w:p w14:paraId="668B8241" w14:textId="77777777" w:rsidR="00E47C63" w:rsidRDefault="00F0080D">
            <w:r>
              <w:t>smallint</w:t>
            </w:r>
          </w:p>
        </w:tc>
        <w:tc>
          <w:tcPr>
            <w:tcW w:w="0" w:type="auto"/>
          </w:tcPr>
          <w:p w14:paraId="1110E922" w14:textId="77777777" w:rsidR="00E47C63" w:rsidRDefault="00F0080D">
            <w:r>
              <w:t>1</w:t>
            </w:r>
          </w:p>
        </w:tc>
        <w:tc>
          <w:tcPr>
            <w:tcW w:w="0" w:type="auto"/>
          </w:tcPr>
          <w:p w14:paraId="50CC77F2" w14:textId="77777777" w:rsidR="00E47C63" w:rsidRDefault="00E47C63"/>
        </w:tc>
      </w:tr>
      <w:tr w:rsidR="00E47C63" w14:paraId="54940583" w14:textId="77777777">
        <w:tc>
          <w:tcPr>
            <w:tcW w:w="0" w:type="auto"/>
          </w:tcPr>
          <w:p w14:paraId="73F2F2F0" w14:textId="77777777" w:rsidR="00E47C63" w:rsidRDefault="00F0080D">
            <w:r>
              <w:t>med_product_id</w:t>
            </w:r>
          </w:p>
        </w:tc>
        <w:tc>
          <w:tcPr>
            <w:tcW w:w="0" w:type="auto"/>
          </w:tcPr>
          <w:p w14:paraId="4A5ED301" w14:textId="77777777" w:rsidR="00E47C63" w:rsidRDefault="00F0080D">
            <w:r>
              <w:t>smallint</w:t>
            </w:r>
          </w:p>
        </w:tc>
        <w:tc>
          <w:tcPr>
            <w:tcW w:w="0" w:type="auto"/>
          </w:tcPr>
          <w:p w14:paraId="32D1A3E8" w14:textId="77777777" w:rsidR="00E47C63" w:rsidRDefault="00F0080D">
            <w:r>
              <w:t>791</w:t>
            </w:r>
          </w:p>
        </w:tc>
        <w:tc>
          <w:tcPr>
            <w:tcW w:w="0" w:type="auto"/>
          </w:tcPr>
          <w:p w14:paraId="2F89CD41" w14:textId="77777777" w:rsidR="00E47C63" w:rsidRDefault="00E47C63"/>
        </w:tc>
      </w:tr>
      <w:tr w:rsidR="00E47C63" w14:paraId="3F0A380E" w14:textId="77777777">
        <w:tc>
          <w:tcPr>
            <w:tcW w:w="0" w:type="auto"/>
          </w:tcPr>
          <w:p w14:paraId="4DA456B2" w14:textId="77777777" w:rsidR="00E47C63" w:rsidRDefault="00F0080D">
            <w:r>
              <w:t>_extractyear</w:t>
            </w:r>
          </w:p>
        </w:tc>
        <w:tc>
          <w:tcPr>
            <w:tcW w:w="0" w:type="auto"/>
          </w:tcPr>
          <w:p w14:paraId="349EB7EB" w14:textId="77777777" w:rsidR="00E47C63" w:rsidRDefault="00F0080D">
            <w:r>
              <w:t>smallint</w:t>
            </w:r>
          </w:p>
        </w:tc>
        <w:tc>
          <w:tcPr>
            <w:tcW w:w="0" w:type="auto"/>
          </w:tcPr>
          <w:p w14:paraId="48027043" w14:textId="77777777" w:rsidR="00E47C63" w:rsidRDefault="00F0080D">
            <w:r>
              <w:t>2014</w:t>
            </w:r>
          </w:p>
        </w:tc>
        <w:tc>
          <w:tcPr>
            <w:tcW w:w="0" w:type="auto"/>
          </w:tcPr>
          <w:p w14:paraId="20999588" w14:textId="77777777" w:rsidR="00E47C63" w:rsidRDefault="00E47C63"/>
        </w:tc>
      </w:tr>
    </w:tbl>
    <w:p w14:paraId="06154D07" w14:textId="77777777" w:rsidR="00E47C63" w:rsidRDefault="00F0080D">
      <w:r>
        <w:rPr>
          <w:sz w:val="28"/>
        </w:rPr>
        <w:t>Table: hf_f_medication</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909"/>
        <w:gridCol w:w="2675"/>
        <w:gridCol w:w="2608"/>
        <w:gridCol w:w="904"/>
      </w:tblGrid>
      <w:tr w:rsidR="00E47C63" w14:paraId="15A6F98F" w14:textId="77777777">
        <w:tc>
          <w:tcPr>
            <w:tcW w:w="0" w:type="auto"/>
            <w:shd w:val="clear" w:color="auto" w:fill="AAAAFF"/>
          </w:tcPr>
          <w:p w14:paraId="7A38B425" w14:textId="77777777" w:rsidR="00E47C63" w:rsidRDefault="00F0080D">
            <w:r>
              <w:t>Field</w:t>
            </w:r>
          </w:p>
        </w:tc>
        <w:tc>
          <w:tcPr>
            <w:tcW w:w="0" w:type="auto"/>
            <w:shd w:val="clear" w:color="auto" w:fill="AAAAFF"/>
          </w:tcPr>
          <w:p w14:paraId="6C63EEE4" w14:textId="77777777" w:rsidR="00E47C63" w:rsidRDefault="00F0080D">
            <w:r>
              <w:t>Type</w:t>
            </w:r>
          </w:p>
        </w:tc>
        <w:tc>
          <w:tcPr>
            <w:tcW w:w="0" w:type="auto"/>
            <w:shd w:val="clear" w:color="auto" w:fill="AAAAFF"/>
          </w:tcPr>
          <w:p w14:paraId="50D09FFB" w14:textId="77777777" w:rsidR="00E47C63" w:rsidRDefault="00F0080D">
            <w:r>
              <w:t>Most freq. value</w:t>
            </w:r>
          </w:p>
        </w:tc>
        <w:tc>
          <w:tcPr>
            <w:tcW w:w="0" w:type="auto"/>
            <w:shd w:val="clear" w:color="auto" w:fill="AAAAFF"/>
          </w:tcPr>
          <w:p w14:paraId="6E964376" w14:textId="77777777" w:rsidR="00E47C63" w:rsidRDefault="00F0080D">
            <w:r>
              <w:t>Comment</w:t>
            </w:r>
          </w:p>
        </w:tc>
      </w:tr>
      <w:tr w:rsidR="00E47C63" w14:paraId="08F8264C" w14:textId="77777777">
        <w:tc>
          <w:tcPr>
            <w:tcW w:w="0" w:type="auto"/>
          </w:tcPr>
          <w:p w14:paraId="41C0A7CF" w14:textId="77777777" w:rsidR="00E47C63" w:rsidRDefault="00F0080D">
            <w:r>
              <w:t>encounter_id</w:t>
            </w:r>
          </w:p>
        </w:tc>
        <w:tc>
          <w:tcPr>
            <w:tcW w:w="0" w:type="auto"/>
          </w:tcPr>
          <w:p w14:paraId="16F28745" w14:textId="77777777" w:rsidR="00E47C63" w:rsidRDefault="00F0080D">
            <w:r>
              <w:t>bigint</w:t>
            </w:r>
          </w:p>
        </w:tc>
        <w:tc>
          <w:tcPr>
            <w:tcW w:w="0" w:type="auto"/>
          </w:tcPr>
          <w:p w14:paraId="713C1816" w14:textId="77777777" w:rsidR="00E47C63" w:rsidRDefault="00F0080D">
            <w:r>
              <w:t>120885265</w:t>
            </w:r>
          </w:p>
        </w:tc>
        <w:tc>
          <w:tcPr>
            <w:tcW w:w="0" w:type="auto"/>
          </w:tcPr>
          <w:p w14:paraId="297502C6" w14:textId="77777777" w:rsidR="00E47C63" w:rsidRDefault="00E47C63"/>
        </w:tc>
      </w:tr>
      <w:tr w:rsidR="00E47C63" w14:paraId="2F18CE32" w14:textId="77777777">
        <w:tc>
          <w:tcPr>
            <w:tcW w:w="0" w:type="auto"/>
          </w:tcPr>
          <w:p w14:paraId="32E1E636" w14:textId="77777777" w:rsidR="00E47C63" w:rsidRDefault="00F0080D">
            <w:r>
              <w:t>medication_id</w:t>
            </w:r>
          </w:p>
        </w:tc>
        <w:tc>
          <w:tcPr>
            <w:tcW w:w="0" w:type="auto"/>
          </w:tcPr>
          <w:p w14:paraId="1F496CBA" w14:textId="77777777" w:rsidR="00E47C63" w:rsidRDefault="00F0080D">
            <w:r>
              <w:t>integer</w:t>
            </w:r>
          </w:p>
        </w:tc>
        <w:tc>
          <w:tcPr>
            <w:tcW w:w="0" w:type="auto"/>
          </w:tcPr>
          <w:p w14:paraId="5EDCDD81" w14:textId="77777777" w:rsidR="00E47C63" w:rsidRDefault="00F0080D">
            <w:r>
              <w:t>14883</w:t>
            </w:r>
          </w:p>
        </w:tc>
        <w:tc>
          <w:tcPr>
            <w:tcW w:w="0" w:type="auto"/>
          </w:tcPr>
          <w:p w14:paraId="5A2A9812" w14:textId="77777777" w:rsidR="00E47C63" w:rsidRDefault="00E47C63"/>
        </w:tc>
      </w:tr>
      <w:tr w:rsidR="00E47C63" w14:paraId="4EC61B6B" w14:textId="77777777">
        <w:tc>
          <w:tcPr>
            <w:tcW w:w="0" w:type="auto"/>
          </w:tcPr>
          <w:p w14:paraId="65AB1DF7" w14:textId="77777777" w:rsidR="00E47C63" w:rsidRDefault="00F0080D">
            <w:r>
              <w:t>ordering_physician_id</w:t>
            </w:r>
          </w:p>
        </w:tc>
        <w:tc>
          <w:tcPr>
            <w:tcW w:w="0" w:type="auto"/>
          </w:tcPr>
          <w:p w14:paraId="70A989B5" w14:textId="77777777" w:rsidR="00E47C63" w:rsidRDefault="00F0080D">
            <w:r>
              <w:t>integer</w:t>
            </w:r>
          </w:p>
        </w:tc>
        <w:tc>
          <w:tcPr>
            <w:tcW w:w="0" w:type="auto"/>
          </w:tcPr>
          <w:p w14:paraId="3314E40F" w14:textId="77777777" w:rsidR="00E47C63" w:rsidRDefault="00E47C63"/>
        </w:tc>
        <w:tc>
          <w:tcPr>
            <w:tcW w:w="0" w:type="auto"/>
          </w:tcPr>
          <w:p w14:paraId="437DDE4D" w14:textId="77777777" w:rsidR="00E47C63" w:rsidRDefault="00E47C63"/>
        </w:tc>
      </w:tr>
      <w:tr w:rsidR="00E47C63" w14:paraId="2B27411F" w14:textId="77777777">
        <w:tc>
          <w:tcPr>
            <w:tcW w:w="0" w:type="auto"/>
          </w:tcPr>
          <w:p w14:paraId="2116C3D8" w14:textId="77777777" w:rsidR="00E47C63" w:rsidRDefault="00F0080D">
            <w:r>
              <w:t>med_dispensed_caresetting_id</w:t>
            </w:r>
          </w:p>
        </w:tc>
        <w:tc>
          <w:tcPr>
            <w:tcW w:w="0" w:type="auto"/>
          </w:tcPr>
          <w:p w14:paraId="0164057F" w14:textId="77777777" w:rsidR="00E47C63" w:rsidRDefault="00F0080D">
            <w:r>
              <w:t>smallint</w:t>
            </w:r>
          </w:p>
        </w:tc>
        <w:tc>
          <w:tcPr>
            <w:tcW w:w="0" w:type="auto"/>
          </w:tcPr>
          <w:p w14:paraId="75338C4F" w14:textId="77777777" w:rsidR="00E47C63" w:rsidRDefault="00F0080D">
            <w:r>
              <w:t>174</w:t>
            </w:r>
          </w:p>
        </w:tc>
        <w:tc>
          <w:tcPr>
            <w:tcW w:w="0" w:type="auto"/>
          </w:tcPr>
          <w:p w14:paraId="559AB539" w14:textId="77777777" w:rsidR="00E47C63" w:rsidRDefault="00E47C63"/>
        </w:tc>
      </w:tr>
      <w:tr w:rsidR="00E47C63" w14:paraId="3454B52F" w14:textId="77777777">
        <w:tc>
          <w:tcPr>
            <w:tcW w:w="0" w:type="auto"/>
          </w:tcPr>
          <w:p w14:paraId="1BFA0DF1" w14:textId="77777777" w:rsidR="00E47C63" w:rsidRDefault="00F0080D">
            <w:r>
              <w:t>med_request_caresetting_id</w:t>
            </w:r>
          </w:p>
        </w:tc>
        <w:tc>
          <w:tcPr>
            <w:tcW w:w="0" w:type="auto"/>
          </w:tcPr>
          <w:p w14:paraId="62F59B8F" w14:textId="77777777" w:rsidR="00E47C63" w:rsidRDefault="00F0080D">
            <w:r>
              <w:t>smallint</w:t>
            </w:r>
          </w:p>
        </w:tc>
        <w:tc>
          <w:tcPr>
            <w:tcW w:w="0" w:type="auto"/>
          </w:tcPr>
          <w:p w14:paraId="035DA1F5" w14:textId="77777777" w:rsidR="00E47C63" w:rsidRDefault="00F0080D">
            <w:r>
              <w:t>174</w:t>
            </w:r>
          </w:p>
        </w:tc>
        <w:tc>
          <w:tcPr>
            <w:tcW w:w="0" w:type="auto"/>
          </w:tcPr>
          <w:p w14:paraId="3A1AE1C9" w14:textId="77777777" w:rsidR="00E47C63" w:rsidRDefault="00E47C63"/>
        </w:tc>
      </w:tr>
      <w:tr w:rsidR="00E47C63" w14:paraId="71458784" w14:textId="77777777">
        <w:tc>
          <w:tcPr>
            <w:tcW w:w="0" w:type="auto"/>
          </w:tcPr>
          <w:p w14:paraId="30B7ABC2" w14:textId="77777777" w:rsidR="00E47C63" w:rsidRDefault="00F0080D">
            <w:r>
              <w:lastRenderedPageBreak/>
              <w:t>discontinue_reason_id</w:t>
            </w:r>
          </w:p>
        </w:tc>
        <w:tc>
          <w:tcPr>
            <w:tcW w:w="0" w:type="auto"/>
          </w:tcPr>
          <w:p w14:paraId="11450998" w14:textId="77777777" w:rsidR="00E47C63" w:rsidRDefault="00F0080D">
            <w:r>
              <w:t>smallint</w:t>
            </w:r>
          </w:p>
        </w:tc>
        <w:tc>
          <w:tcPr>
            <w:tcW w:w="0" w:type="auto"/>
          </w:tcPr>
          <w:p w14:paraId="208DD713" w14:textId="77777777" w:rsidR="00E47C63" w:rsidRDefault="00F0080D">
            <w:r>
              <w:t>1</w:t>
            </w:r>
          </w:p>
        </w:tc>
        <w:tc>
          <w:tcPr>
            <w:tcW w:w="0" w:type="auto"/>
          </w:tcPr>
          <w:p w14:paraId="7C80B8FC" w14:textId="77777777" w:rsidR="00E47C63" w:rsidRDefault="00E47C63"/>
        </w:tc>
      </w:tr>
      <w:tr w:rsidR="00E47C63" w14:paraId="23C0BC97" w14:textId="77777777">
        <w:tc>
          <w:tcPr>
            <w:tcW w:w="0" w:type="auto"/>
          </w:tcPr>
          <w:p w14:paraId="136CC96B" w14:textId="77777777" w:rsidR="00E47C63" w:rsidRDefault="00F0080D">
            <w:r>
              <w:t>route_administration_id</w:t>
            </w:r>
          </w:p>
        </w:tc>
        <w:tc>
          <w:tcPr>
            <w:tcW w:w="0" w:type="auto"/>
          </w:tcPr>
          <w:p w14:paraId="4F77C817" w14:textId="77777777" w:rsidR="00E47C63" w:rsidRDefault="00F0080D">
            <w:r>
              <w:t>smallint</w:t>
            </w:r>
          </w:p>
        </w:tc>
        <w:tc>
          <w:tcPr>
            <w:tcW w:w="0" w:type="auto"/>
          </w:tcPr>
          <w:p w14:paraId="4143F95D" w14:textId="77777777" w:rsidR="00E47C63" w:rsidRDefault="00F0080D">
            <w:r>
              <w:t>56</w:t>
            </w:r>
          </w:p>
        </w:tc>
        <w:tc>
          <w:tcPr>
            <w:tcW w:w="0" w:type="auto"/>
          </w:tcPr>
          <w:p w14:paraId="67C24AE9" w14:textId="77777777" w:rsidR="00E47C63" w:rsidRDefault="00E47C63"/>
        </w:tc>
      </w:tr>
      <w:tr w:rsidR="00E47C63" w14:paraId="03183F35" w14:textId="77777777">
        <w:tc>
          <w:tcPr>
            <w:tcW w:w="0" w:type="auto"/>
          </w:tcPr>
          <w:p w14:paraId="340FAE92" w14:textId="77777777" w:rsidR="00E47C63" w:rsidRDefault="00F0080D">
            <w:r>
              <w:t>formulary_type_id</w:t>
            </w:r>
          </w:p>
        </w:tc>
        <w:tc>
          <w:tcPr>
            <w:tcW w:w="0" w:type="auto"/>
          </w:tcPr>
          <w:p w14:paraId="58A8D5FA" w14:textId="77777777" w:rsidR="00E47C63" w:rsidRDefault="00F0080D">
            <w:r>
              <w:t>smallint</w:t>
            </w:r>
          </w:p>
        </w:tc>
        <w:tc>
          <w:tcPr>
            <w:tcW w:w="0" w:type="auto"/>
          </w:tcPr>
          <w:p w14:paraId="6025C7D6" w14:textId="77777777" w:rsidR="00E47C63" w:rsidRDefault="00F0080D">
            <w:r>
              <w:t>1</w:t>
            </w:r>
          </w:p>
        </w:tc>
        <w:tc>
          <w:tcPr>
            <w:tcW w:w="0" w:type="auto"/>
          </w:tcPr>
          <w:p w14:paraId="24704BCA" w14:textId="77777777" w:rsidR="00E47C63" w:rsidRDefault="00E47C63"/>
        </w:tc>
      </w:tr>
      <w:tr w:rsidR="00E47C63" w14:paraId="4CEBD4F1" w14:textId="77777777">
        <w:tc>
          <w:tcPr>
            <w:tcW w:w="0" w:type="auto"/>
          </w:tcPr>
          <w:p w14:paraId="543D77EB" w14:textId="77777777" w:rsidR="00E47C63" w:rsidRDefault="00F0080D">
            <w:r>
              <w:t>frequency_id</w:t>
            </w:r>
          </w:p>
        </w:tc>
        <w:tc>
          <w:tcPr>
            <w:tcW w:w="0" w:type="auto"/>
          </w:tcPr>
          <w:p w14:paraId="552E5DE5" w14:textId="77777777" w:rsidR="00E47C63" w:rsidRDefault="00F0080D">
            <w:r>
              <w:t>smallint</w:t>
            </w:r>
          </w:p>
        </w:tc>
        <w:tc>
          <w:tcPr>
            <w:tcW w:w="0" w:type="auto"/>
          </w:tcPr>
          <w:p w14:paraId="6ED4FDC5" w14:textId="77777777" w:rsidR="00E47C63" w:rsidRDefault="00F0080D">
            <w:r>
              <w:t>110</w:t>
            </w:r>
          </w:p>
        </w:tc>
        <w:tc>
          <w:tcPr>
            <w:tcW w:w="0" w:type="auto"/>
          </w:tcPr>
          <w:p w14:paraId="7C1857C3" w14:textId="77777777" w:rsidR="00E47C63" w:rsidRDefault="00E47C63"/>
        </w:tc>
      </w:tr>
      <w:tr w:rsidR="00E47C63" w14:paraId="19503162" w14:textId="77777777">
        <w:tc>
          <w:tcPr>
            <w:tcW w:w="0" w:type="auto"/>
          </w:tcPr>
          <w:p w14:paraId="0E54FA32" w14:textId="77777777" w:rsidR="00E47C63" w:rsidRDefault="00F0080D">
            <w:r>
              <w:t>order_stop_type_id</w:t>
            </w:r>
          </w:p>
        </w:tc>
        <w:tc>
          <w:tcPr>
            <w:tcW w:w="0" w:type="auto"/>
          </w:tcPr>
          <w:p w14:paraId="6D0EFF11" w14:textId="77777777" w:rsidR="00E47C63" w:rsidRDefault="00F0080D">
            <w:r>
              <w:t>smallint</w:t>
            </w:r>
          </w:p>
        </w:tc>
        <w:tc>
          <w:tcPr>
            <w:tcW w:w="0" w:type="auto"/>
          </w:tcPr>
          <w:p w14:paraId="735C2423" w14:textId="77777777" w:rsidR="00E47C63" w:rsidRDefault="00F0080D">
            <w:r>
              <w:t>2</w:t>
            </w:r>
          </w:p>
        </w:tc>
        <w:tc>
          <w:tcPr>
            <w:tcW w:w="0" w:type="auto"/>
          </w:tcPr>
          <w:p w14:paraId="30E34163" w14:textId="77777777" w:rsidR="00E47C63" w:rsidRDefault="00E47C63"/>
        </w:tc>
      </w:tr>
      <w:tr w:rsidR="00E47C63" w14:paraId="44EAAFF5" w14:textId="77777777">
        <w:tc>
          <w:tcPr>
            <w:tcW w:w="0" w:type="auto"/>
          </w:tcPr>
          <w:p w14:paraId="34833BD8" w14:textId="77777777" w:rsidR="00E47C63" w:rsidRDefault="00F0080D">
            <w:r>
              <w:t>order_type_id</w:t>
            </w:r>
          </w:p>
        </w:tc>
        <w:tc>
          <w:tcPr>
            <w:tcW w:w="0" w:type="auto"/>
          </w:tcPr>
          <w:p w14:paraId="299B8CA3" w14:textId="77777777" w:rsidR="00E47C63" w:rsidRDefault="00F0080D">
            <w:r>
              <w:t>smallint</w:t>
            </w:r>
          </w:p>
        </w:tc>
        <w:tc>
          <w:tcPr>
            <w:tcW w:w="0" w:type="auto"/>
          </w:tcPr>
          <w:p w14:paraId="4F6F0169" w14:textId="77777777" w:rsidR="00E47C63" w:rsidRDefault="00F0080D">
            <w:r>
              <w:t>4</w:t>
            </w:r>
          </w:p>
        </w:tc>
        <w:tc>
          <w:tcPr>
            <w:tcW w:w="0" w:type="auto"/>
          </w:tcPr>
          <w:p w14:paraId="7095FBD3" w14:textId="77777777" w:rsidR="00E47C63" w:rsidRDefault="00E47C63"/>
        </w:tc>
      </w:tr>
      <w:tr w:rsidR="00E47C63" w14:paraId="24EDE904" w14:textId="77777777">
        <w:tc>
          <w:tcPr>
            <w:tcW w:w="0" w:type="auto"/>
          </w:tcPr>
          <w:p w14:paraId="7A6D2FD4" w14:textId="77777777" w:rsidR="00E47C63" w:rsidRDefault="00F0080D">
            <w:r>
              <w:t>med_order_status_id</w:t>
            </w:r>
          </w:p>
        </w:tc>
        <w:tc>
          <w:tcPr>
            <w:tcW w:w="0" w:type="auto"/>
          </w:tcPr>
          <w:p w14:paraId="49D0D273" w14:textId="77777777" w:rsidR="00E47C63" w:rsidRDefault="00F0080D">
            <w:r>
              <w:t>smallint</w:t>
            </w:r>
          </w:p>
        </w:tc>
        <w:tc>
          <w:tcPr>
            <w:tcW w:w="0" w:type="auto"/>
          </w:tcPr>
          <w:p w14:paraId="6B26581F" w14:textId="77777777" w:rsidR="00E47C63" w:rsidRDefault="00F0080D">
            <w:r>
              <w:t>4</w:t>
            </w:r>
          </w:p>
        </w:tc>
        <w:tc>
          <w:tcPr>
            <w:tcW w:w="0" w:type="auto"/>
          </w:tcPr>
          <w:p w14:paraId="390F8F01" w14:textId="77777777" w:rsidR="00E47C63" w:rsidRDefault="00E47C63"/>
        </w:tc>
      </w:tr>
      <w:tr w:rsidR="00E47C63" w14:paraId="5744C0DE" w14:textId="77777777">
        <w:tc>
          <w:tcPr>
            <w:tcW w:w="0" w:type="auto"/>
          </w:tcPr>
          <w:p w14:paraId="5610F526" w14:textId="77777777" w:rsidR="00E47C63" w:rsidRDefault="00F0080D">
            <w:r>
              <w:t>med_started_dt_id</w:t>
            </w:r>
          </w:p>
        </w:tc>
        <w:tc>
          <w:tcPr>
            <w:tcW w:w="0" w:type="auto"/>
          </w:tcPr>
          <w:p w14:paraId="6399A392" w14:textId="77777777" w:rsidR="00E47C63" w:rsidRDefault="00F0080D">
            <w:r>
              <w:t>smallint</w:t>
            </w:r>
          </w:p>
        </w:tc>
        <w:tc>
          <w:tcPr>
            <w:tcW w:w="0" w:type="auto"/>
          </w:tcPr>
          <w:p w14:paraId="1825000B" w14:textId="77777777" w:rsidR="00E47C63" w:rsidRDefault="00F0080D">
            <w:r>
              <w:t>7118</w:t>
            </w:r>
          </w:p>
        </w:tc>
        <w:tc>
          <w:tcPr>
            <w:tcW w:w="0" w:type="auto"/>
          </w:tcPr>
          <w:p w14:paraId="5E7F5DF7" w14:textId="77777777" w:rsidR="00E47C63" w:rsidRDefault="00E47C63"/>
        </w:tc>
      </w:tr>
      <w:tr w:rsidR="00E47C63" w14:paraId="1FAF1E55" w14:textId="77777777">
        <w:tc>
          <w:tcPr>
            <w:tcW w:w="0" w:type="auto"/>
          </w:tcPr>
          <w:p w14:paraId="03A7F352" w14:textId="77777777" w:rsidR="00E47C63" w:rsidRDefault="00F0080D">
            <w:r>
              <w:t>med_entered_dt_id</w:t>
            </w:r>
          </w:p>
        </w:tc>
        <w:tc>
          <w:tcPr>
            <w:tcW w:w="0" w:type="auto"/>
          </w:tcPr>
          <w:p w14:paraId="5D2E4F21" w14:textId="77777777" w:rsidR="00E47C63" w:rsidRDefault="00F0080D">
            <w:r>
              <w:t>smallint</w:t>
            </w:r>
          </w:p>
        </w:tc>
        <w:tc>
          <w:tcPr>
            <w:tcW w:w="0" w:type="auto"/>
          </w:tcPr>
          <w:p w14:paraId="549E839F" w14:textId="77777777" w:rsidR="00E47C63" w:rsidRDefault="00F0080D">
            <w:r>
              <w:t>7118</w:t>
            </w:r>
          </w:p>
        </w:tc>
        <w:tc>
          <w:tcPr>
            <w:tcW w:w="0" w:type="auto"/>
          </w:tcPr>
          <w:p w14:paraId="602C5469" w14:textId="77777777" w:rsidR="00E47C63" w:rsidRDefault="00E47C63"/>
        </w:tc>
      </w:tr>
      <w:tr w:rsidR="00E47C63" w14:paraId="55FF3BE0" w14:textId="77777777">
        <w:tc>
          <w:tcPr>
            <w:tcW w:w="0" w:type="auto"/>
          </w:tcPr>
          <w:p w14:paraId="1C2B62B8" w14:textId="77777777" w:rsidR="00E47C63" w:rsidRDefault="00F0080D">
            <w:r>
              <w:t>med_stopped_dt_id</w:t>
            </w:r>
          </w:p>
        </w:tc>
        <w:tc>
          <w:tcPr>
            <w:tcW w:w="0" w:type="auto"/>
          </w:tcPr>
          <w:p w14:paraId="4776FD64" w14:textId="77777777" w:rsidR="00E47C63" w:rsidRDefault="00F0080D">
            <w:r>
              <w:t>smallint</w:t>
            </w:r>
          </w:p>
        </w:tc>
        <w:tc>
          <w:tcPr>
            <w:tcW w:w="0" w:type="auto"/>
          </w:tcPr>
          <w:p w14:paraId="3AE3C948" w14:textId="77777777" w:rsidR="00E47C63" w:rsidRDefault="00F0080D">
            <w:r>
              <w:t>4019</w:t>
            </w:r>
          </w:p>
        </w:tc>
        <w:tc>
          <w:tcPr>
            <w:tcW w:w="0" w:type="auto"/>
          </w:tcPr>
          <w:p w14:paraId="4FADB4D5" w14:textId="77777777" w:rsidR="00E47C63" w:rsidRDefault="00E47C63"/>
        </w:tc>
      </w:tr>
      <w:tr w:rsidR="00E47C63" w14:paraId="0461518E" w14:textId="77777777">
        <w:tc>
          <w:tcPr>
            <w:tcW w:w="0" w:type="auto"/>
          </w:tcPr>
          <w:p w14:paraId="3BA8DAD0" w14:textId="77777777" w:rsidR="00E47C63" w:rsidRDefault="00F0080D">
            <w:r>
              <w:t>med_discontinued_dt_id</w:t>
            </w:r>
          </w:p>
        </w:tc>
        <w:tc>
          <w:tcPr>
            <w:tcW w:w="0" w:type="auto"/>
          </w:tcPr>
          <w:p w14:paraId="57DF409E" w14:textId="77777777" w:rsidR="00E47C63" w:rsidRDefault="00F0080D">
            <w:r>
              <w:t>smallint</w:t>
            </w:r>
          </w:p>
        </w:tc>
        <w:tc>
          <w:tcPr>
            <w:tcW w:w="0" w:type="auto"/>
          </w:tcPr>
          <w:p w14:paraId="2ABECC2F" w14:textId="77777777" w:rsidR="00E47C63" w:rsidRDefault="00F0080D">
            <w:r>
              <w:t>4019</w:t>
            </w:r>
          </w:p>
        </w:tc>
        <w:tc>
          <w:tcPr>
            <w:tcW w:w="0" w:type="auto"/>
          </w:tcPr>
          <w:p w14:paraId="74ABF84B" w14:textId="77777777" w:rsidR="00E47C63" w:rsidRDefault="00E47C63"/>
        </w:tc>
      </w:tr>
      <w:tr w:rsidR="00E47C63" w14:paraId="7F3DC4B3" w14:textId="77777777">
        <w:tc>
          <w:tcPr>
            <w:tcW w:w="0" w:type="auto"/>
          </w:tcPr>
          <w:p w14:paraId="24827540" w14:textId="77777777" w:rsidR="00E47C63" w:rsidRDefault="00F0080D">
            <w:r>
              <w:t>order_no</w:t>
            </w:r>
          </w:p>
        </w:tc>
        <w:tc>
          <w:tcPr>
            <w:tcW w:w="0" w:type="auto"/>
          </w:tcPr>
          <w:p w14:paraId="3BD8E8B9" w14:textId="77777777" w:rsidR="00E47C63" w:rsidRDefault="00F0080D">
            <w:r>
              <w:t>character varying</w:t>
            </w:r>
          </w:p>
        </w:tc>
        <w:tc>
          <w:tcPr>
            <w:tcW w:w="0" w:type="auto"/>
          </w:tcPr>
          <w:p w14:paraId="0B64DE32" w14:textId="77777777" w:rsidR="00E47C63" w:rsidRDefault="00F0080D">
            <w:r>
              <w:t>List truncated...</w:t>
            </w:r>
          </w:p>
        </w:tc>
        <w:tc>
          <w:tcPr>
            <w:tcW w:w="0" w:type="auto"/>
          </w:tcPr>
          <w:p w14:paraId="37ACE79A" w14:textId="77777777" w:rsidR="00E47C63" w:rsidRDefault="00E47C63"/>
        </w:tc>
      </w:tr>
      <w:tr w:rsidR="00E47C63" w14:paraId="20404276" w14:textId="77777777">
        <w:tc>
          <w:tcPr>
            <w:tcW w:w="0" w:type="auto"/>
          </w:tcPr>
          <w:p w14:paraId="7FB00B59" w14:textId="77777777" w:rsidR="00E47C63" w:rsidRDefault="00F0080D">
            <w:r>
              <w:t>total_dispensed_doses</w:t>
            </w:r>
          </w:p>
        </w:tc>
        <w:tc>
          <w:tcPr>
            <w:tcW w:w="0" w:type="auto"/>
          </w:tcPr>
          <w:p w14:paraId="1FB04D25" w14:textId="77777777" w:rsidR="00E47C63" w:rsidRDefault="00F0080D">
            <w:r>
              <w:t>double precision</w:t>
            </w:r>
          </w:p>
        </w:tc>
        <w:tc>
          <w:tcPr>
            <w:tcW w:w="0" w:type="auto"/>
          </w:tcPr>
          <w:p w14:paraId="498C4900" w14:textId="77777777" w:rsidR="00E47C63" w:rsidRDefault="00F0080D">
            <w:r>
              <w:t>0.0</w:t>
            </w:r>
          </w:p>
        </w:tc>
        <w:tc>
          <w:tcPr>
            <w:tcW w:w="0" w:type="auto"/>
          </w:tcPr>
          <w:p w14:paraId="25D9668F" w14:textId="77777777" w:rsidR="00E47C63" w:rsidRDefault="00E47C63"/>
        </w:tc>
      </w:tr>
      <w:tr w:rsidR="00E47C63" w14:paraId="1A2E0AE5" w14:textId="77777777">
        <w:tc>
          <w:tcPr>
            <w:tcW w:w="0" w:type="auto"/>
          </w:tcPr>
          <w:p w14:paraId="5C42596B" w14:textId="77777777" w:rsidR="00E47C63" w:rsidRDefault="00F0080D">
            <w:r>
              <w:t>dose_quantity</w:t>
            </w:r>
          </w:p>
        </w:tc>
        <w:tc>
          <w:tcPr>
            <w:tcW w:w="0" w:type="auto"/>
          </w:tcPr>
          <w:p w14:paraId="786D52AE" w14:textId="77777777" w:rsidR="00E47C63" w:rsidRDefault="00F0080D">
            <w:r>
              <w:t>double precision</w:t>
            </w:r>
          </w:p>
        </w:tc>
        <w:tc>
          <w:tcPr>
            <w:tcW w:w="0" w:type="auto"/>
          </w:tcPr>
          <w:p w14:paraId="1509E43C" w14:textId="77777777" w:rsidR="00E47C63" w:rsidRDefault="00F0080D">
            <w:r>
              <w:t>1.0</w:t>
            </w:r>
          </w:p>
        </w:tc>
        <w:tc>
          <w:tcPr>
            <w:tcW w:w="0" w:type="auto"/>
          </w:tcPr>
          <w:p w14:paraId="37859190" w14:textId="77777777" w:rsidR="00E47C63" w:rsidRDefault="00E47C63"/>
        </w:tc>
      </w:tr>
      <w:tr w:rsidR="00E47C63" w14:paraId="72D1E548" w14:textId="77777777">
        <w:tc>
          <w:tcPr>
            <w:tcW w:w="0" w:type="auto"/>
          </w:tcPr>
          <w:p w14:paraId="7364B4E7" w14:textId="77777777" w:rsidR="00E47C63" w:rsidRDefault="00F0080D">
            <w:r>
              <w:t>initial_dose_quantity</w:t>
            </w:r>
          </w:p>
        </w:tc>
        <w:tc>
          <w:tcPr>
            <w:tcW w:w="0" w:type="auto"/>
          </w:tcPr>
          <w:p w14:paraId="797CE738" w14:textId="77777777" w:rsidR="00E47C63" w:rsidRDefault="00F0080D">
            <w:r>
              <w:t>double precision</w:t>
            </w:r>
          </w:p>
        </w:tc>
        <w:tc>
          <w:tcPr>
            <w:tcW w:w="0" w:type="auto"/>
          </w:tcPr>
          <w:p w14:paraId="47BF3F5D" w14:textId="77777777" w:rsidR="00E47C63" w:rsidRDefault="00F0080D">
            <w:r>
              <w:t>0.0</w:t>
            </w:r>
          </w:p>
        </w:tc>
        <w:tc>
          <w:tcPr>
            <w:tcW w:w="0" w:type="auto"/>
          </w:tcPr>
          <w:p w14:paraId="0EEE9B8B" w14:textId="77777777" w:rsidR="00E47C63" w:rsidRDefault="00E47C63"/>
        </w:tc>
      </w:tr>
      <w:tr w:rsidR="00E47C63" w14:paraId="0F9E5A9F" w14:textId="77777777">
        <w:tc>
          <w:tcPr>
            <w:tcW w:w="0" w:type="auto"/>
          </w:tcPr>
          <w:p w14:paraId="7955E76D" w14:textId="77777777" w:rsidR="00E47C63" w:rsidRDefault="00F0080D">
            <w:r>
              <w:t>dose_units_id</w:t>
            </w:r>
          </w:p>
        </w:tc>
        <w:tc>
          <w:tcPr>
            <w:tcW w:w="0" w:type="auto"/>
          </w:tcPr>
          <w:p w14:paraId="6F9C2C91" w14:textId="77777777" w:rsidR="00E47C63" w:rsidRDefault="00F0080D">
            <w:r>
              <w:t>smallint</w:t>
            </w:r>
          </w:p>
        </w:tc>
        <w:tc>
          <w:tcPr>
            <w:tcW w:w="0" w:type="auto"/>
          </w:tcPr>
          <w:p w14:paraId="5566AD23" w14:textId="77777777" w:rsidR="00E47C63" w:rsidRDefault="00F0080D">
            <w:r>
              <w:t>39</w:t>
            </w:r>
          </w:p>
        </w:tc>
        <w:tc>
          <w:tcPr>
            <w:tcW w:w="0" w:type="auto"/>
          </w:tcPr>
          <w:p w14:paraId="5F0CF84C" w14:textId="77777777" w:rsidR="00E47C63" w:rsidRDefault="00E47C63"/>
        </w:tc>
      </w:tr>
      <w:tr w:rsidR="00E47C63" w14:paraId="646B8D03" w14:textId="77777777">
        <w:tc>
          <w:tcPr>
            <w:tcW w:w="0" w:type="auto"/>
          </w:tcPr>
          <w:p w14:paraId="49074587" w14:textId="77777777" w:rsidR="00E47C63" w:rsidRDefault="00F0080D">
            <w:r>
              <w:t>charge_quantity</w:t>
            </w:r>
          </w:p>
        </w:tc>
        <w:tc>
          <w:tcPr>
            <w:tcW w:w="0" w:type="auto"/>
          </w:tcPr>
          <w:p w14:paraId="370315A0" w14:textId="77777777" w:rsidR="00E47C63" w:rsidRDefault="00F0080D">
            <w:r>
              <w:t>double precision</w:t>
            </w:r>
          </w:p>
        </w:tc>
        <w:tc>
          <w:tcPr>
            <w:tcW w:w="0" w:type="auto"/>
          </w:tcPr>
          <w:p w14:paraId="0C615CD7" w14:textId="77777777" w:rsidR="00E47C63" w:rsidRDefault="00F0080D">
            <w:r>
              <w:t>0.0</w:t>
            </w:r>
          </w:p>
        </w:tc>
        <w:tc>
          <w:tcPr>
            <w:tcW w:w="0" w:type="auto"/>
          </w:tcPr>
          <w:p w14:paraId="0E33630C" w14:textId="77777777" w:rsidR="00E47C63" w:rsidRDefault="00E47C63"/>
        </w:tc>
      </w:tr>
      <w:tr w:rsidR="00E47C63" w14:paraId="11CF7D6E" w14:textId="77777777">
        <w:tc>
          <w:tcPr>
            <w:tcW w:w="0" w:type="auto"/>
          </w:tcPr>
          <w:p w14:paraId="0D0D9B23" w14:textId="77777777" w:rsidR="00E47C63" w:rsidRDefault="00F0080D">
            <w:r>
              <w:t>credit_quantity</w:t>
            </w:r>
          </w:p>
        </w:tc>
        <w:tc>
          <w:tcPr>
            <w:tcW w:w="0" w:type="auto"/>
          </w:tcPr>
          <w:p w14:paraId="5E054888" w14:textId="77777777" w:rsidR="00E47C63" w:rsidRDefault="00F0080D">
            <w:r>
              <w:t>double precision</w:t>
            </w:r>
          </w:p>
        </w:tc>
        <w:tc>
          <w:tcPr>
            <w:tcW w:w="0" w:type="auto"/>
          </w:tcPr>
          <w:p w14:paraId="0BBC79CD" w14:textId="77777777" w:rsidR="00E47C63" w:rsidRDefault="00F0080D">
            <w:r>
              <w:t>0.0</w:t>
            </w:r>
          </w:p>
        </w:tc>
        <w:tc>
          <w:tcPr>
            <w:tcW w:w="0" w:type="auto"/>
          </w:tcPr>
          <w:p w14:paraId="589972A1" w14:textId="77777777" w:rsidR="00E47C63" w:rsidRDefault="00E47C63"/>
        </w:tc>
      </w:tr>
      <w:tr w:rsidR="00E47C63" w14:paraId="6AF3146D" w14:textId="77777777">
        <w:tc>
          <w:tcPr>
            <w:tcW w:w="0" w:type="auto"/>
          </w:tcPr>
          <w:p w14:paraId="600BB0DD" w14:textId="77777777" w:rsidR="00E47C63" w:rsidRDefault="00F0080D">
            <w:r>
              <w:t>infusion_rate</w:t>
            </w:r>
          </w:p>
        </w:tc>
        <w:tc>
          <w:tcPr>
            <w:tcW w:w="0" w:type="auto"/>
          </w:tcPr>
          <w:p w14:paraId="3B8CE833" w14:textId="77777777" w:rsidR="00E47C63" w:rsidRDefault="00F0080D">
            <w:r>
              <w:t>double precision</w:t>
            </w:r>
          </w:p>
        </w:tc>
        <w:tc>
          <w:tcPr>
            <w:tcW w:w="0" w:type="auto"/>
          </w:tcPr>
          <w:p w14:paraId="27B4C52B" w14:textId="77777777" w:rsidR="00E47C63" w:rsidRDefault="00F0080D">
            <w:r>
              <w:t>0.0</w:t>
            </w:r>
          </w:p>
        </w:tc>
        <w:tc>
          <w:tcPr>
            <w:tcW w:w="0" w:type="auto"/>
          </w:tcPr>
          <w:p w14:paraId="5CFCD7E3" w14:textId="77777777" w:rsidR="00E47C63" w:rsidRDefault="00E47C63"/>
        </w:tc>
      </w:tr>
      <w:tr w:rsidR="00E47C63" w14:paraId="7100A658" w14:textId="77777777">
        <w:tc>
          <w:tcPr>
            <w:tcW w:w="0" w:type="auto"/>
          </w:tcPr>
          <w:p w14:paraId="0A638832" w14:textId="77777777" w:rsidR="00E47C63" w:rsidRDefault="00F0080D">
            <w:r>
              <w:t>infusion_time</w:t>
            </w:r>
          </w:p>
        </w:tc>
        <w:tc>
          <w:tcPr>
            <w:tcW w:w="0" w:type="auto"/>
          </w:tcPr>
          <w:p w14:paraId="276C9D8A" w14:textId="77777777" w:rsidR="00E47C63" w:rsidRDefault="00F0080D">
            <w:r>
              <w:t>double precision</w:t>
            </w:r>
          </w:p>
        </w:tc>
        <w:tc>
          <w:tcPr>
            <w:tcW w:w="0" w:type="auto"/>
          </w:tcPr>
          <w:p w14:paraId="0CE47387" w14:textId="77777777" w:rsidR="00E47C63" w:rsidRDefault="00E47C63"/>
        </w:tc>
        <w:tc>
          <w:tcPr>
            <w:tcW w:w="0" w:type="auto"/>
          </w:tcPr>
          <w:p w14:paraId="3330C4F4" w14:textId="77777777" w:rsidR="00E47C63" w:rsidRDefault="00E47C63"/>
        </w:tc>
      </w:tr>
      <w:tr w:rsidR="00E47C63" w14:paraId="1728C242" w14:textId="77777777">
        <w:tc>
          <w:tcPr>
            <w:tcW w:w="0" w:type="auto"/>
          </w:tcPr>
          <w:p w14:paraId="40FA78C7" w14:textId="77777777" w:rsidR="00E47C63" w:rsidRDefault="00F0080D">
            <w:r>
              <w:t>infusion_time_units_id</w:t>
            </w:r>
          </w:p>
        </w:tc>
        <w:tc>
          <w:tcPr>
            <w:tcW w:w="0" w:type="auto"/>
          </w:tcPr>
          <w:p w14:paraId="63F8390A" w14:textId="77777777" w:rsidR="00E47C63" w:rsidRDefault="00F0080D">
            <w:r>
              <w:t>smallint</w:t>
            </w:r>
          </w:p>
        </w:tc>
        <w:tc>
          <w:tcPr>
            <w:tcW w:w="0" w:type="auto"/>
          </w:tcPr>
          <w:p w14:paraId="44B1312A" w14:textId="77777777" w:rsidR="00E47C63" w:rsidRDefault="00F0080D">
            <w:r>
              <w:t>250</w:t>
            </w:r>
          </w:p>
        </w:tc>
        <w:tc>
          <w:tcPr>
            <w:tcW w:w="0" w:type="auto"/>
          </w:tcPr>
          <w:p w14:paraId="5CB7EDC0" w14:textId="77777777" w:rsidR="00E47C63" w:rsidRDefault="00E47C63"/>
        </w:tc>
      </w:tr>
      <w:tr w:rsidR="00E47C63" w14:paraId="7EC773BA" w14:textId="77777777">
        <w:tc>
          <w:tcPr>
            <w:tcW w:w="0" w:type="auto"/>
          </w:tcPr>
          <w:p w14:paraId="11B119D9" w14:textId="77777777" w:rsidR="00E47C63" w:rsidRDefault="00F0080D">
            <w:r>
              <w:t>order_strength</w:t>
            </w:r>
          </w:p>
        </w:tc>
        <w:tc>
          <w:tcPr>
            <w:tcW w:w="0" w:type="auto"/>
          </w:tcPr>
          <w:p w14:paraId="52395254" w14:textId="77777777" w:rsidR="00E47C63" w:rsidRDefault="00F0080D">
            <w:r>
              <w:t>double precision</w:t>
            </w:r>
          </w:p>
        </w:tc>
        <w:tc>
          <w:tcPr>
            <w:tcW w:w="0" w:type="auto"/>
          </w:tcPr>
          <w:p w14:paraId="7C1838B4" w14:textId="77777777" w:rsidR="00E47C63" w:rsidRDefault="00E47C63"/>
        </w:tc>
        <w:tc>
          <w:tcPr>
            <w:tcW w:w="0" w:type="auto"/>
          </w:tcPr>
          <w:p w14:paraId="48444993" w14:textId="77777777" w:rsidR="00E47C63" w:rsidRDefault="00E47C63"/>
        </w:tc>
      </w:tr>
      <w:tr w:rsidR="00E47C63" w14:paraId="55AECFF8" w14:textId="77777777">
        <w:tc>
          <w:tcPr>
            <w:tcW w:w="0" w:type="auto"/>
          </w:tcPr>
          <w:p w14:paraId="44AF92EB" w14:textId="77777777" w:rsidR="00E47C63" w:rsidRDefault="00F0080D">
            <w:r>
              <w:t>order_strength_units_id</w:t>
            </w:r>
          </w:p>
        </w:tc>
        <w:tc>
          <w:tcPr>
            <w:tcW w:w="0" w:type="auto"/>
          </w:tcPr>
          <w:p w14:paraId="1EA40E06" w14:textId="77777777" w:rsidR="00E47C63" w:rsidRDefault="00F0080D">
            <w:r>
              <w:t>smallint</w:t>
            </w:r>
          </w:p>
        </w:tc>
        <w:tc>
          <w:tcPr>
            <w:tcW w:w="0" w:type="auto"/>
          </w:tcPr>
          <w:p w14:paraId="16BACF0E" w14:textId="77777777" w:rsidR="00E47C63" w:rsidRDefault="00F0080D">
            <w:r>
              <w:t>174</w:t>
            </w:r>
          </w:p>
        </w:tc>
        <w:tc>
          <w:tcPr>
            <w:tcW w:w="0" w:type="auto"/>
          </w:tcPr>
          <w:p w14:paraId="17A5FB85" w14:textId="77777777" w:rsidR="00E47C63" w:rsidRDefault="00E47C63"/>
        </w:tc>
      </w:tr>
      <w:tr w:rsidR="00E47C63" w14:paraId="6A1D74F7" w14:textId="77777777">
        <w:tc>
          <w:tcPr>
            <w:tcW w:w="0" w:type="auto"/>
          </w:tcPr>
          <w:p w14:paraId="2E6D2ED8" w14:textId="77777777" w:rsidR="00E47C63" w:rsidRDefault="00F0080D">
            <w:r>
              <w:t>order_volume</w:t>
            </w:r>
          </w:p>
        </w:tc>
        <w:tc>
          <w:tcPr>
            <w:tcW w:w="0" w:type="auto"/>
          </w:tcPr>
          <w:p w14:paraId="2DAACE77" w14:textId="77777777" w:rsidR="00E47C63" w:rsidRDefault="00F0080D">
            <w:r>
              <w:t>double precision</w:t>
            </w:r>
          </w:p>
        </w:tc>
        <w:tc>
          <w:tcPr>
            <w:tcW w:w="0" w:type="auto"/>
          </w:tcPr>
          <w:p w14:paraId="0CBF7557" w14:textId="77777777" w:rsidR="00E47C63" w:rsidRDefault="00F0080D">
            <w:r>
              <w:t>1.0</w:t>
            </w:r>
          </w:p>
        </w:tc>
        <w:tc>
          <w:tcPr>
            <w:tcW w:w="0" w:type="auto"/>
          </w:tcPr>
          <w:p w14:paraId="2805305F" w14:textId="77777777" w:rsidR="00E47C63" w:rsidRDefault="00E47C63"/>
        </w:tc>
      </w:tr>
      <w:tr w:rsidR="00E47C63" w14:paraId="57DAE308" w14:textId="77777777">
        <w:tc>
          <w:tcPr>
            <w:tcW w:w="0" w:type="auto"/>
          </w:tcPr>
          <w:p w14:paraId="071D1A60" w14:textId="77777777" w:rsidR="00E47C63" w:rsidRDefault="00F0080D">
            <w:r>
              <w:t>order_volume_units_id</w:t>
            </w:r>
          </w:p>
        </w:tc>
        <w:tc>
          <w:tcPr>
            <w:tcW w:w="0" w:type="auto"/>
          </w:tcPr>
          <w:p w14:paraId="028984E8" w14:textId="77777777" w:rsidR="00E47C63" w:rsidRDefault="00F0080D">
            <w:r>
              <w:t>smallint</w:t>
            </w:r>
          </w:p>
        </w:tc>
        <w:tc>
          <w:tcPr>
            <w:tcW w:w="0" w:type="auto"/>
          </w:tcPr>
          <w:p w14:paraId="70BC7C50" w14:textId="77777777" w:rsidR="00E47C63" w:rsidRDefault="00F0080D">
            <w:r>
              <w:t>162</w:t>
            </w:r>
          </w:p>
        </w:tc>
        <w:tc>
          <w:tcPr>
            <w:tcW w:w="0" w:type="auto"/>
          </w:tcPr>
          <w:p w14:paraId="09FA0693" w14:textId="77777777" w:rsidR="00E47C63" w:rsidRDefault="00E47C63"/>
        </w:tc>
      </w:tr>
      <w:tr w:rsidR="00E47C63" w14:paraId="5445BEC5" w14:textId="77777777">
        <w:tc>
          <w:tcPr>
            <w:tcW w:w="0" w:type="auto"/>
          </w:tcPr>
          <w:p w14:paraId="03449B80" w14:textId="77777777" w:rsidR="00E47C63" w:rsidRDefault="00F0080D">
            <w:r>
              <w:t>total_volume</w:t>
            </w:r>
          </w:p>
        </w:tc>
        <w:tc>
          <w:tcPr>
            <w:tcW w:w="0" w:type="auto"/>
          </w:tcPr>
          <w:p w14:paraId="7A0E3F0F" w14:textId="77777777" w:rsidR="00E47C63" w:rsidRDefault="00F0080D">
            <w:r>
              <w:t>double precision</w:t>
            </w:r>
          </w:p>
        </w:tc>
        <w:tc>
          <w:tcPr>
            <w:tcW w:w="0" w:type="auto"/>
          </w:tcPr>
          <w:p w14:paraId="0F96202F" w14:textId="77777777" w:rsidR="00E47C63" w:rsidRDefault="00E47C63"/>
        </w:tc>
        <w:tc>
          <w:tcPr>
            <w:tcW w:w="0" w:type="auto"/>
          </w:tcPr>
          <w:p w14:paraId="0D5D6DB0" w14:textId="77777777" w:rsidR="00E47C63" w:rsidRDefault="00E47C63"/>
        </w:tc>
      </w:tr>
      <w:tr w:rsidR="00E47C63" w14:paraId="70647336" w14:textId="77777777">
        <w:tc>
          <w:tcPr>
            <w:tcW w:w="0" w:type="auto"/>
          </w:tcPr>
          <w:p w14:paraId="12B4707F" w14:textId="77777777" w:rsidR="00E47C63" w:rsidRDefault="00F0080D">
            <w:r>
              <w:t>unit_cost</w:t>
            </w:r>
          </w:p>
        </w:tc>
        <w:tc>
          <w:tcPr>
            <w:tcW w:w="0" w:type="auto"/>
          </w:tcPr>
          <w:p w14:paraId="2F4C8550" w14:textId="77777777" w:rsidR="00E47C63" w:rsidRDefault="00F0080D">
            <w:r>
              <w:t>double precision</w:t>
            </w:r>
          </w:p>
        </w:tc>
        <w:tc>
          <w:tcPr>
            <w:tcW w:w="0" w:type="auto"/>
          </w:tcPr>
          <w:p w14:paraId="25A32B5A" w14:textId="77777777" w:rsidR="00E47C63" w:rsidRDefault="00E47C63"/>
        </w:tc>
        <w:tc>
          <w:tcPr>
            <w:tcW w:w="0" w:type="auto"/>
          </w:tcPr>
          <w:p w14:paraId="7FC2D4A3" w14:textId="77777777" w:rsidR="00E47C63" w:rsidRDefault="00E47C63"/>
        </w:tc>
      </w:tr>
      <w:tr w:rsidR="00E47C63" w14:paraId="42E0F664" w14:textId="77777777">
        <w:tc>
          <w:tcPr>
            <w:tcW w:w="0" w:type="auto"/>
          </w:tcPr>
          <w:p w14:paraId="58A4E483" w14:textId="77777777" w:rsidR="00E47C63" w:rsidRDefault="00F0080D">
            <w:r>
              <w:t>unit_price</w:t>
            </w:r>
          </w:p>
        </w:tc>
        <w:tc>
          <w:tcPr>
            <w:tcW w:w="0" w:type="auto"/>
          </w:tcPr>
          <w:p w14:paraId="48DF6635" w14:textId="77777777" w:rsidR="00E47C63" w:rsidRDefault="00F0080D">
            <w:r>
              <w:t>double precision</w:t>
            </w:r>
          </w:p>
        </w:tc>
        <w:tc>
          <w:tcPr>
            <w:tcW w:w="0" w:type="auto"/>
          </w:tcPr>
          <w:p w14:paraId="3D60D951" w14:textId="77777777" w:rsidR="00E47C63" w:rsidRDefault="00E47C63"/>
        </w:tc>
        <w:tc>
          <w:tcPr>
            <w:tcW w:w="0" w:type="auto"/>
          </w:tcPr>
          <w:p w14:paraId="477DDF01" w14:textId="77777777" w:rsidR="00E47C63" w:rsidRDefault="00E47C63"/>
        </w:tc>
      </w:tr>
      <w:tr w:rsidR="00E47C63" w14:paraId="0B0F6B26" w14:textId="77777777">
        <w:tc>
          <w:tcPr>
            <w:tcW w:w="0" w:type="auto"/>
          </w:tcPr>
          <w:p w14:paraId="4B5929AD" w14:textId="77777777" w:rsidR="00E47C63" w:rsidRDefault="00F0080D">
            <w:r>
              <w:lastRenderedPageBreak/>
              <w:t>med_started_dt_tm</w:t>
            </w:r>
          </w:p>
        </w:tc>
        <w:tc>
          <w:tcPr>
            <w:tcW w:w="0" w:type="auto"/>
          </w:tcPr>
          <w:p w14:paraId="36A0B966" w14:textId="77777777" w:rsidR="00E47C63" w:rsidRDefault="00F0080D">
            <w:r>
              <w:t>timestamp without time zone</w:t>
            </w:r>
          </w:p>
        </w:tc>
        <w:tc>
          <w:tcPr>
            <w:tcW w:w="0" w:type="auto"/>
          </w:tcPr>
          <w:p w14:paraId="4EF558F1" w14:textId="77777777" w:rsidR="00E47C63" w:rsidRDefault="00F0080D">
            <w:r>
              <w:t>2011-05-22 08:42:00.000000</w:t>
            </w:r>
          </w:p>
        </w:tc>
        <w:tc>
          <w:tcPr>
            <w:tcW w:w="0" w:type="auto"/>
          </w:tcPr>
          <w:p w14:paraId="3561FC0E" w14:textId="77777777" w:rsidR="00E47C63" w:rsidRDefault="00E47C63"/>
        </w:tc>
      </w:tr>
      <w:tr w:rsidR="00E47C63" w14:paraId="448B8330" w14:textId="77777777">
        <w:tc>
          <w:tcPr>
            <w:tcW w:w="0" w:type="auto"/>
          </w:tcPr>
          <w:p w14:paraId="698E3DE9" w14:textId="77777777" w:rsidR="00E47C63" w:rsidRDefault="00F0080D">
            <w:r>
              <w:t>med_entered_dt_tm</w:t>
            </w:r>
          </w:p>
        </w:tc>
        <w:tc>
          <w:tcPr>
            <w:tcW w:w="0" w:type="auto"/>
          </w:tcPr>
          <w:p w14:paraId="10E9FAD3" w14:textId="77777777" w:rsidR="00E47C63" w:rsidRDefault="00F0080D">
            <w:r>
              <w:t>timestamp without time zone</w:t>
            </w:r>
          </w:p>
        </w:tc>
        <w:tc>
          <w:tcPr>
            <w:tcW w:w="0" w:type="auto"/>
          </w:tcPr>
          <w:p w14:paraId="7B4828B2" w14:textId="77777777" w:rsidR="00E47C63" w:rsidRDefault="00F0080D">
            <w:r>
              <w:t>List truncated...</w:t>
            </w:r>
          </w:p>
        </w:tc>
        <w:tc>
          <w:tcPr>
            <w:tcW w:w="0" w:type="auto"/>
          </w:tcPr>
          <w:p w14:paraId="1A4E2FC6" w14:textId="77777777" w:rsidR="00E47C63" w:rsidRDefault="00E47C63"/>
        </w:tc>
      </w:tr>
      <w:tr w:rsidR="00E47C63" w14:paraId="3EA3CA54" w14:textId="77777777">
        <w:tc>
          <w:tcPr>
            <w:tcW w:w="0" w:type="auto"/>
          </w:tcPr>
          <w:p w14:paraId="3734B47C" w14:textId="77777777" w:rsidR="00E47C63" w:rsidRDefault="00F0080D">
            <w:r>
              <w:t>med_stopped_dt_tm</w:t>
            </w:r>
          </w:p>
        </w:tc>
        <w:tc>
          <w:tcPr>
            <w:tcW w:w="0" w:type="auto"/>
          </w:tcPr>
          <w:p w14:paraId="7BFCD009" w14:textId="77777777" w:rsidR="00E47C63" w:rsidRDefault="00F0080D">
            <w:r>
              <w:t>timestamp without time zone</w:t>
            </w:r>
          </w:p>
        </w:tc>
        <w:tc>
          <w:tcPr>
            <w:tcW w:w="0" w:type="auto"/>
          </w:tcPr>
          <w:p w14:paraId="2CC5E50D" w14:textId="77777777" w:rsidR="00E47C63" w:rsidRDefault="00E47C63"/>
        </w:tc>
        <w:tc>
          <w:tcPr>
            <w:tcW w:w="0" w:type="auto"/>
          </w:tcPr>
          <w:p w14:paraId="3EF10042" w14:textId="77777777" w:rsidR="00E47C63" w:rsidRDefault="00E47C63"/>
        </w:tc>
      </w:tr>
      <w:tr w:rsidR="00E47C63" w14:paraId="6A1BD0DE" w14:textId="77777777">
        <w:tc>
          <w:tcPr>
            <w:tcW w:w="0" w:type="auto"/>
          </w:tcPr>
          <w:p w14:paraId="2C95D700" w14:textId="77777777" w:rsidR="00E47C63" w:rsidRDefault="00F0080D">
            <w:r>
              <w:t>med_discontinued_dt_tm</w:t>
            </w:r>
          </w:p>
        </w:tc>
        <w:tc>
          <w:tcPr>
            <w:tcW w:w="0" w:type="auto"/>
          </w:tcPr>
          <w:p w14:paraId="0B65F6B7" w14:textId="77777777" w:rsidR="00E47C63" w:rsidRDefault="00F0080D">
            <w:r>
              <w:t>timestamp without time zone</w:t>
            </w:r>
          </w:p>
        </w:tc>
        <w:tc>
          <w:tcPr>
            <w:tcW w:w="0" w:type="auto"/>
          </w:tcPr>
          <w:p w14:paraId="61B68A8B" w14:textId="77777777" w:rsidR="00E47C63" w:rsidRDefault="00E47C63"/>
        </w:tc>
        <w:tc>
          <w:tcPr>
            <w:tcW w:w="0" w:type="auto"/>
          </w:tcPr>
          <w:p w14:paraId="32EDDBF3" w14:textId="77777777" w:rsidR="00E47C63" w:rsidRDefault="00E47C63"/>
        </w:tc>
      </w:tr>
      <w:tr w:rsidR="00E47C63" w14:paraId="28909896" w14:textId="77777777">
        <w:tc>
          <w:tcPr>
            <w:tcW w:w="0" w:type="auto"/>
          </w:tcPr>
          <w:p w14:paraId="4828BB73" w14:textId="77777777" w:rsidR="00E47C63" w:rsidRDefault="00F0080D">
            <w:r>
              <w:t>med_started_tm_valid_flg</w:t>
            </w:r>
          </w:p>
        </w:tc>
        <w:tc>
          <w:tcPr>
            <w:tcW w:w="0" w:type="auto"/>
          </w:tcPr>
          <w:p w14:paraId="5DAC0CB5" w14:textId="77777777" w:rsidR="00E47C63" w:rsidRDefault="00F0080D">
            <w:r>
              <w:t>smallint</w:t>
            </w:r>
          </w:p>
        </w:tc>
        <w:tc>
          <w:tcPr>
            <w:tcW w:w="0" w:type="auto"/>
          </w:tcPr>
          <w:p w14:paraId="2C70651B" w14:textId="77777777" w:rsidR="00E47C63" w:rsidRDefault="00F0080D">
            <w:r>
              <w:t>1</w:t>
            </w:r>
          </w:p>
        </w:tc>
        <w:tc>
          <w:tcPr>
            <w:tcW w:w="0" w:type="auto"/>
          </w:tcPr>
          <w:p w14:paraId="6EE37F1E" w14:textId="77777777" w:rsidR="00E47C63" w:rsidRDefault="00E47C63"/>
        </w:tc>
      </w:tr>
      <w:tr w:rsidR="00E47C63" w14:paraId="7F3DEDF4" w14:textId="77777777">
        <w:tc>
          <w:tcPr>
            <w:tcW w:w="0" w:type="auto"/>
          </w:tcPr>
          <w:p w14:paraId="4E3A818A" w14:textId="77777777" w:rsidR="00E47C63" w:rsidRDefault="00F0080D">
            <w:r>
              <w:t>med_entered_tm_valid_flg</w:t>
            </w:r>
          </w:p>
        </w:tc>
        <w:tc>
          <w:tcPr>
            <w:tcW w:w="0" w:type="auto"/>
          </w:tcPr>
          <w:p w14:paraId="35887D2D" w14:textId="77777777" w:rsidR="00E47C63" w:rsidRDefault="00F0080D">
            <w:r>
              <w:t>smallint</w:t>
            </w:r>
          </w:p>
        </w:tc>
        <w:tc>
          <w:tcPr>
            <w:tcW w:w="0" w:type="auto"/>
          </w:tcPr>
          <w:p w14:paraId="5036EC5B" w14:textId="77777777" w:rsidR="00E47C63" w:rsidRDefault="00F0080D">
            <w:r>
              <w:t>1</w:t>
            </w:r>
          </w:p>
        </w:tc>
        <w:tc>
          <w:tcPr>
            <w:tcW w:w="0" w:type="auto"/>
          </w:tcPr>
          <w:p w14:paraId="6616440F" w14:textId="77777777" w:rsidR="00E47C63" w:rsidRDefault="00E47C63"/>
        </w:tc>
      </w:tr>
      <w:tr w:rsidR="00E47C63" w14:paraId="3363EE21" w14:textId="77777777">
        <w:tc>
          <w:tcPr>
            <w:tcW w:w="0" w:type="auto"/>
          </w:tcPr>
          <w:p w14:paraId="05DEA92C" w14:textId="77777777" w:rsidR="00E47C63" w:rsidRDefault="00F0080D">
            <w:r>
              <w:t>med_stopped_tm_valid_flg</w:t>
            </w:r>
          </w:p>
        </w:tc>
        <w:tc>
          <w:tcPr>
            <w:tcW w:w="0" w:type="auto"/>
          </w:tcPr>
          <w:p w14:paraId="4A0CB674" w14:textId="77777777" w:rsidR="00E47C63" w:rsidRDefault="00F0080D">
            <w:r>
              <w:t>smallint</w:t>
            </w:r>
          </w:p>
        </w:tc>
        <w:tc>
          <w:tcPr>
            <w:tcW w:w="0" w:type="auto"/>
          </w:tcPr>
          <w:p w14:paraId="64C06631" w14:textId="77777777" w:rsidR="00E47C63" w:rsidRDefault="00F0080D">
            <w:r>
              <w:t>1</w:t>
            </w:r>
          </w:p>
        </w:tc>
        <w:tc>
          <w:tcPr>
            <w:tcW w:w="0" w:type="auto"/>
          </w:tcPr>
          <w:p w14:paraId="441D4EC7" w14:textId="77777777" w:rsidR="00E47C63" w:rsidRDefault="00E47C63"/>
        </w:tc>
      </w:tr>
      <w:tr w:rsidR="00E47C63" w14:paraId="74F71E75" w14:textId="77777777">
        <w:tc>
          <w:tcPr>
            <w:tcW w:w="0" w:type="auto"/>
          </w:tcPr>
          <w:p w14:paraId="1BB3268E" w14:textId="77777777" w:rsidR="00E47C63" w:rsidRDefault="00F0080D">
            <w:r>
              <w:t>med_discontinued_tm_valid_flg</w:t>
            </w:r>
          </w:p>
        </w:tc>
        <w:tc>
          <w:tcPr>
            <w:tcW w:w="0" w:type="auto"/>
          </w:tcPr>
          <w:p w14:paraId="42DAE2C3" w14:textId="77777777" w:rsidR="00E47C63" w:rsidRDefault="00F0080D">
            <w:r>
              <w:t>smallint</w:t>
            </w:r>
          </w:p>
        </w:tc>
        <w:tc>
          <w:tcPr>
            <w:tcW w:w="0" w:type="auto"/>
          </w:tcPr>
          <w:p w14:paraId="623A3020" w14:textId="77777777" w:rsidR="00E47C63" w:rsidRDefault="00F0080D">
            <w:r>
              <w:t>1</w:t>
            </w:r>
          </w:p>
        </w:tc>
        <w:tc>
          <w:tcPr>
            <w:tcW w:w="0" w:type="auto"/>
          </w:tcPr>
          <w:p w14:paraId="6D551AEE" w14:textId="77777777" w:rsidR="00E47C63" w:rsidRDefault="00E47C63"/>
        </w:tc>
      </w:tr>
      <w:tr w:rsidR="00E47C63" w14:paraId="183DC3B8" w14:textId="77777777">
        <w:tc>
          <w:tcPr>
            <w:tcW w:w="0" w:type="auto"/>
          </w:tcPr>
          <w:p w14:paraId="47587467" w14:textId="77777777" w:rsidR="00E47C63" w:rsidRDefault="00F0080D">
            <w:r>
              <w:t>_extractyear</w:t>
            </w:r>
          </w:p>
        </w:tc>
        <w:tc>
          <w:tcPr>
            <w:tcW w:w="0" w:type="auto"/>
          </w:tcPr>
          <w:p w14:paraId="27765DAC" w14:textId="77777777" w:rsidR="00E47C63" w:rsidRDefault="00F0080D">
            <w:r>
              <w:t>smallint</w:t>
            </w:r>
          </w:p>
        </w:tc>
        <w:tc>
          <w:tcPr>
            <w:tcW w:w="0" w:type="auto"/>
          </w:tcPr>
          <w:p w14:paraId="02F4698D" w14:textId="77777777" w:rsidR="00E47C63" w:rsidRDefault="00F0080D">
            <w:r>
              <w:t>2014</w:t>
            </w:r>
          </w:p>
        </w:tc>
        <w:tc>
          <w:tcPr>
            <w:tcW w:w="0" w:type="auto"/>
          </w:tcPr>
          <w:p w14:paraId="7582066F" w14:textId="77777777" w:rsidR="00E47C63" w:rsidRDefault="00E47C63"/>
        </w:tc>
      </w:tr>
    </w:tbl>
    <w:p w14:paraId="148A29E9" w14:textId="77777777" w:rsidR="00E47C63" w:rsidRDefault="00F0080D">
      <w:r>
        <w:rPr>
          <w:sz w:val="28"/>
        </w:rPr>
        <w:t>Table: hf_f_micro_susceptibility</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922"/>
        <w:gridCol w:w="2675"/>
        <w:gridCol w:w="1489"/>
        <w:gridCol w:w="904"/>
      </w:tblGrid>
      <w:tr w:rsidR="00E47C63" w14:paraId="11993A34" w14:textId="77777777">
        <w:tc>
          <w:tcPr>
            <w:tcW w:w="0" w:type="auto"/>
            <w:shd w:val="clear" w:color="auto" w:fill="AAAAFF"/>
          </w:tcPr>
          <w:p w14:paraId="13768EBD" w14:textId="77777777" w:rsidR="00E47C63" w:rsidRDefault="00F0080D">
            <w:r>
              <w:t>Field</w:t>
            </w:r>
          </w:p>
        </w:tc>
        <w:tc>
          <w:tcPr>
            <w:tcW w:w="0" w:type="auto"/>
            <w:shd w:val="clear" w:color="auto" w:fill="AAAAFF"/>
          </w:tcPr>
          <w:p w14:paraId="464E99E3" w14:textId="77777777" w:rsidR="00E47C63" w:rsidRDefault="00F0080D">
            <w:r>
              <w:t>Type</w:t>
            </w:r>
          </w:p>
        </w:tc>
        <w:tc>
          <w:tcPr>
            <w:tcW w:w="0" w:type="auto"/>
            <w:shd w:val="clear" w:color="auto" w:fill="AAAAFF"/>
          </w:tcPr>
          <w:p w14:paraId="50728044" w14:textId="77777777" w:rsidR="00E47C63" w:rsidRDefault="00F0080D">
            <w:r>
              <w:t>Most freq. value</w:t>
            </w:r>
          </w:p>
        </w:tc>
        <w:tc>
          <w:tcPr>
            <w:tcW w:w="0" w:type="auto"/>
            <w:shd w:val="clear" w:color="auto" w:fill="AAAAFF"/>
          </w:tcPr>
          <w:p w14:paraId="53AF92A2" w14:textId="77777777" w:rsidR="00E47C63" w:rsidRDefault="00F0080D">
            <w:r>
              <w:t>Comment</w:t>
            </w:r>
          </w:p>
        </w:tc>
      </w:tr>
      <w:tr w:rsidR="00E47C63" w14:paraId="238090A7" w14:textId="77777777">
        <w:tc>
          <w:tcPr>
            <w:tcW w:w="0" w:type="auto"/>
          </w:tcPr>
          <w:p w14:paraId="3E5A9F34" w14:textId="77777777" w:rsidR="00E47C63" w:rsidRDefault="00F0080D">
            <w:r>
              <w:t>encounter_id</w:t>
            </w:r>
          </w:p>
        </w:tc>
        <w:tc>
          <w:tcPr>
            <w:tcW w:w="0" w:type="auto"/>
          </w:tcPr>
          <w:p w14:paraId="359A5E37" w14:textId="77777777" w:rsidR="00E47C63" w:rsidRDefault="00F0080D">
            <w:r>
              <w:t>bigint</w:t>
            </w:r>
          </w:p>
        </w:tc>
        <w:tc>
          <w:tcPr>
            <w:tcW w:w="0" w:type="auto"/>
          </w:tcPr>
          <w:p w14:paraId="7E1D3307" w14:textId="77777777" w:rsidR="00E47C63" w:rsidRDefault="00F0080D">
            <w:r>
              <w:t>252004367</w:t>
            </w:r>
          </w:p>
        </w:tc>
        <w:tc>
          <w:tcPr>
            <w:tcW w:w="0" w:type="auto"/>
          </w:tcPr>
          <w:p w14:paraId="413B8596" w14:textId="77777777" w:rsidR="00E47C63" w:rsidRDefault="00E47C63"/>
        </w:tc>
      </w:tr>
      <w:tr w:rsidR="00E47C63" w14:paraId="1B654E85" w14:textId="77777777">
        <w:tc>
          <w:tcPr>
            <w:tcW w:w="0" w:type="auto"/>
          </w:tcPr>
          <w:p w14:paraId="163A233F" w14:textId="77777777" w:rsidR="00E47C63" w:rsidRDefault="00F0080D">
            <w:r>
              <w:t>order_lab_procedure_id</w:t>
            </w:r>
          </w:p>
        </w:tc>
        <w:tc>
          <w:tcPr>
            <w:tcW w:w="0" w:type="auto"/>
          </w:tcPr>
          <w:p w14:paraId="4F66F3CA" w14:textId="77777777" w:rsidR="00E47C63" w:rsidRDefault="00F0080D">
            <w:r>
              <w:t>smallint</w:t>
            </w:r>
          </w:p>
        </w:tc>
        <w:tc>
          <w:tcPr>
            <w:tcW w:w="0" w:type="auto"/>
          </w:tcPr>
          <w:p w14:paraId="3BA3664C" w14:textId="77777777" w:rsidR="00E47C63" w:rsidRDefault="00F0080D">
            <w:r>
              <w:t>337</w:t>
            </w:r>
          </w:p>
        </w:tc>
        <w:tc>
          <w:tcPr>
            <w:tcW w:w="0" w:type="auto"/>
          </w:tcPr>
          <w:p w14:paraId="06984A41" w14:textId="77777777" w:rsidR="00E47C63" w:rsidRDefault="00E47C63"/>
        </w:tc>
      </w:tr>
      <w:tr w:rsidR="00E47C63" w14:paraId="3372D401" w14:textId="77777777">
        <w:tc>
          <w:tcPr>
            <w:tcW w:w="0" w:type="auto"/>
          </w:tcPr>
          <w:p w14:paraId="188212EB" w14:textId="77777777" w:rsidR="00E47C63" w:rsidRDefault="00F0080D">
            <w:r>
              <w:t>test_type_id</w:t>
            </w:r>
          </w:p>
        </w:tc>
        <w:tc>
          <w:tcPr>
            <w:tcW w:w="0" w:type="auto"/>
          </w:tcPr>
          <w:p w14:paraId="511C899A" w14:textId="77777777" w:rsidR="00E47C63" w:rsidRDefault="00F0080D">
            <w:r>
              <w:t>smallint</w:t>
            </w:r>
          </w:p>
        </w:tc>
        <w:tc>
          <w:tcPr>
            <w:tcW w:w="0" w:type="auto"/>
          </w:tcPr>
          <w:p w14:paraId="4ED7B6AE" w14:textId="77777777" w:rsidR="00E47C63" w:rsidRDefault="00F0080D">
            <w:r>
              <w:t>1</w:t>
            </w:r>
          </w:p>
        </w:tc>
        <w:tc>
          <w:tcPr>
            <w:tcW w:w="0" w:type="auto"/>
          </w:tcPr>
          <w:p w14:paraId="448813F7" w14:textId="77777777" w:rsidR="00E47C63" w:rsidRDefault="00E47C63"/>
        </w:tc>
      </w:tr>
      <w:tr w:rsidR="00E47C63" w14:paraId="367CFEE5" w14:textId="77777777">
        <w:tc>
          <w:tcPr>
            <w:tcW w:w="0" w:type="auto"/>
          </w:tcPr>
          <w:p w14:paraId="573C0C12" w14:textId="77777777" w:rsidR="00E47C63" w:rsidRDefault="00F0080D">
            <w:r>
              <w:t>isolate_id</w:t>
            </w:r>
          </w:p>
        </w:tc>
        <w:tc>
          <w:tcPr>
            <w:tcW w:w="0" w:type="auto"/>
          </w:tcPr>
          <w:p w14:paraId="35A7E2FC" w14:textId="77777777" w:rsidR="00E47C63" w:rsidRDefault="00F0080D">
            <w:r>
              <w:t>smallint</w:t>
            </w:r>
          </w:p>
        </w:tc>
        <w:tc>
          <w:tcPr>
            <w:tcW w:w="0" w:type="auto"/>
          </w:tcPr>
          <w:p w14:paraId="04BBAC3A" w14:textId="77777777" w:rsidR="00E47C63" w:rsidRDefault="00F0080D">
            <w:r>
              <w:t>2211</w:t>
            </w:r>
          </w:p>
        </w:tc>
        <w:tc>
          <w:tcPr>
            <w:tcW w:w="0" w:type="auto"/>
          </w:tcPr>
          <w:p w14:paraId="2ECAD5E8" w14:textId="77777777" w:rsidR="00E47C63" w:rsidRDefault="00E47C63"/>
        </w:tc>
      </w:tr>
      <w:tr w:rsidR="00E47C63" w14:paraId="63DAF3C4" w14:textId="77777777">
        <w:tc>
          <w:tcPr>
            <w:tcW w:w="0" w:type="auto"/>
          </w:tcPr>
          <w:p w14:paraId="744B7A52" w14:textId="77777777" w:rsidR="00E47C63" w:rsidRDefault="00F0080D">
            <w:r>
              <w:t>antimicrobial_id</w:t>
            </w:r>
          </w:p>
        </w:tc>
        <w:tc>
          <w:tcPr>
            <w:tcW w:w="0" w:type="auto"/>
          </w:tcPr>
          <w:p w14:paraId="0EA0818C" w14:textId="77777777" w:rsidR="00E47C63" w:rsidRDefault="00F0080D">
            <w:r>
              <w:t>smallint</w:t>
            </w:r>
          </w:p>
        </w:tc>
        <w:tc>
          <w:tcPr>
            <w:tcW w:w="0" w:type="auto"/>
          </w:tcPr>
          <w:p w14:paraId="3E967EBF" w14:textId="77777777" w:rsidR="00E47C63" w:rsidRDefault="00F0080D">
            <w:r>
              <w:t>87</w:t>
            </w:r>
          </w:p>
        </w:tc>
        <w:tc>
          <w:tcPr>
            <w:tcW w:w="0" w:type="auto"/>
          </w:tcPr>
          <w:p w14:paraId="2E8949A4" w14:textId="77777777" w:rsidR="00E47C63" w:rsidRDefault="00E47C63"/>
        </w:tc>
      </w:tr>
      <w:tr w:rsidR="00E47C63" w14:paraId="1FFFAA62" w14:textId="77777777">
        <w:tc>
          <w:tcPr>
            <w:tcW w:w="0" w:type="auto"/>
          </w:tcPr>
          <w:p w14:paraId="61C68237" w14:textId="77777777" w:rsidR="00E47C63" w:rsidRDefault="00F0080D">
            <w:r>
              <w:t>interp_result_id</w:t>
            </w:r>
          </w:p>
        </w:tc>
        <w:tc>
          <w:tcPr>
            <w:tcW w:w="0" w:type="auto"/>
          </w:tcPr>
          <w:p w14:paraId="177E53EC" w14:textId="77777777" w:rsidR="00E47C63" w:rsidRDefault="00F0080D">
            <w:r>
              <w:t>smallint</w:t>
            </w:r>
          </w:p>
        </w:tc>
        <w:tc>
          <w:tcPr>
            <w:tcW w:w="0" w:type="auto"/>
          </w:tcPr>
          <w:p w14:paraId="64663356" w14:textId="77777777" w:rsidR="00E47C63" w:rsidRDefault="00F0080D">
            <w:r>
              <w:t>8</w:t>
            </w:r>
          </w:p>
        </w:tc>
        <w:tc>
          <w:tcPr>
            <w:tcW w:w="0" w:type="auto"/>
          </w:tcPr>
          <w:p w14:paraId="3FCC69B2" w14:textId="77777777" w:rsidR="00E47C63" w:rsidRDefault="00E47C63"/>
        </w:tc>
      </w:tr>
      <w:tr w:rsidR="00E47C63" w14:paraId="53B08BD5" w14:textId="77777777">
        <w:tc>
          <w:tcPr>
            <w:tcW w:w="0" w:type="auto"/>
          </w:tcPr>
          <w:p w14:paraId="2E38277A" w14:textId="77777777" w:rsidR="00E47C63" w:rsidRDefault="00F0080D">
            <w:r>
              <w:t>interp_perf_dt_id</w:t>
            </w:r>
          </w:p>
        </w:tc>
        <w:tc>
          <w:tcPr>
            <w:tcW w:w="0" w:type="auto"/>
          </w:tcPr>
          <w:p w14:paraId="3B4F3DCD" w14:textId="77777777" w:rsidR="00E47C63" w:rsidRDefault="00F0080D">
            <w:r>
              <w:t>smallint</w:t>
            </w:r>
          </w:p>
        </w:tc>
        <w:tc>
          <w:tcPr>
            <w:tcW w:w="0" w:type="auto"/>
          </w:tcPr>
          <w:p w14:paraId="6A02AA13" w14:textId="77777777" w:rsidR="00E47C63" w:rsidRDefault="00F0080D">
            <w:r>
              <w:t>4019</w:t>
            </w:r>
          </w:p>
        </w:tc>
        <w:tc>
          <w:tcPr>
            <w:tcW w:w="0" w:type="auto"/>
          </w:tcPr>
          <w:p w14:paraId="03439B7C" w14:textId="77777777" w:rsidR="00E47C63" w:rsidRDefault="00E47C63"/>
        </w:tc>
      </w:tr>
      <w:tr w:rsidR="00E47C63" w14:paraId="60660CE7" w14:textId="77777777">
        <w:tc>
          <w:tcPr>
            <w:tcW w:w="0" w:type="auto"/>
          </w:tcPr>
          <w:p w14:paraId="36F15588" w14:textId="77777777" w:rsidR="00E47C63" w:rsidRDefault="00F0080D">
            <w:r>
              <w:t>interp_perf_dt_tm</w:t>
            </w:r>
          </w:p>
        </w:tc>
        <w:tc>
          <w:tcPr>
            <w:tcW w:w="0" w:type="auto"/>
          </w:tcPr>
          <w:p w14:paraId="636B0324" w14:textId="77777777" w:rsidR="00E47C63" w:rsidRDefault="00F0080D">
            <w:r>
              <w:t>timestamp without time zone</w:t>
            </w:r>
          </w:p>
        </w:tc>
        <w:tc>
          <w:tcPr>
            <w:tcW w:w="0" w:type="auto"/>
          </w:tcPr>
          <w:p w14:paraId="1B6479E3" w14:textId="77777777" w:rsidR="00E47C63" w:rsidRDefault="00E47C63"/>
        </w:tc>
        <w:tc>
          <w:tcPr>
            <w:tcW w:w="0" w:type="auto"/>
          </w:tcPr>
          <w:p w14:paraId="78A4ABF7" w14:textId="77777777" w:rsidR="00E47C63" w:rsidRDefault="00E47C63"/>
        </w:tc>
      </w:tr>
      <w:tr w:rsidR="00E47C63" w14:paraId="6C33D124" w14:textId="77777777">
        <w:tc>
          <w:tcPr>
            <w:tcW w:w="0" w:type="auto"/>
          </w:tcPr>
          <w:p w14:paraId="4609E298" w14:textId="77777777" w:rsidR="00E47C63" w:rsidRDefault="00F0080D">
            <w:r>
              <w:t>interp_perf_tm_vld_flg</w:t>
            </w:r>
          </w:p>
        </w:tc>
        <w:tc>
          <w:tcPr>
            <w:tcW w:w="0" w:type="auto"/>
          </w:tcPr>
          <w:p w14:paraId="0446B18C" w14:textId="77777777" w:rsidR="00E47C63" w:rsidRDefault="00F0080D">
            <w:r>
              <w:t>smallint</w:t>
            </w:r>
          </w:p>
        </w:tc>
        <w:tc>
          <w:tcPr>
            <w:tcW w:w="0" w:type="auto"/>
          </w:tcPr>
          <w:p w14:paraId="2715F08C" w14:textId="77777777" w:rsidR="00E47C63" w:rsidRDefault="00F0080D">
            <w:r>
              <w:t>0</w:t>
            </w:r>
          </w:p>
        </w:tc>
        <w:tc>
          <w:tcPr>
            <w:tcW w:w="0" w:type="auto"/>
          </w:tcPr>
          <w:p w14:paraId="0FB9F68A" w14:textId="77777777" w:rsidR="00E47C63" w:rsidRDefault="00E47C63"/>
        </w:tc>
      </w:tr>
      <w:tr w:rsidR="00E47C63" w14:paraId="0F7C1089" w14:textId="77777777">
        <w:tc>
          <w:tcPr>
            <w:tcW w:w="0" w:type="auto"/>
          </w:tcPr>
          <w:p w14:paraId="1AEB3716" w14:textId="77777777" w:rsidR="00E47C63" w:rsidRDefault="00F0080D">
            <w:r>
              <w:t>interp_verf_dt_id</w:t>
            </w:r>
          </w:p>
        </w:tc>
        <w:tc>
          <w:tcPr>
            <w:tcW w:w="0" w:type="auto"/>
          </w:tcPr>
          <w:p w14:paraId="4CACF4C6" w14:textId="77777777" w:rsidR="00E47C63" w:rsidRDefault="00F0080D">
            <w:r>
              <w:t>smallint</w:t>
            </w:r>
          </w:p>
        </w:tc>
        <w:tc>
          <w:tcPr>
            <w:tcW w:w="0" w:type="auto"/>
          </w:tcPr>
          <w:p w14:paraId="22372919" w14:textId="77777777" w:rsidR="00E47C63" w:rsidRDefault="00F0080D">
            <w:r>
              <w:t>4019</w:t>
            </w:r>
          </w:p>
        </w:tc>
        <w:tc>
          <w:tcPr>
            <w:tcW w:w="0" w:type="auto"/>
          </w:tcPr>
          <w:p w14:paraId="39305D67" w14:textId="77777777" w:rsidR="00E47C63" w:rsidRDefault="00E47C63"/>
        </w:tc>
      </w:tr>
      <w:tr w:rsidR="00E47C63" w14:paraId="7A4D5141" w14:textId="77777777">
        <w:tc>
          <w:tcPr>
            <w:tcW w:w="0" w:type="auto"/>
          </w:tcPr>
          <w:p w14:paraId="259322A0" w14:textId="77777777" w:rsidR="00E47C63" w:rsidRDefault="00F0080D">
            <w:r>
              <w:t>interp_verf_dt_tm</w:t>
            </w:r>
          </w:p>
        </w:tc>
        <w:tc>
          <w:tcPr>
            <w:tcW w:w="0" w:type="auto"/>
          </w:tcPr>
          <w:p w14:paraId="18A41936" w14:textId="77777777" w:rsidR="00E47C63" w:rsidRDefault="00F0080D">
            <w:r>
              <w:t>timestamp without time zone</w:t>
            </w:r>
          </w:p>
        </w:tc>
        <w:tc>
          <w:tcPr>
            <w:tcW w:w="0" w:type="auto"/>
          </w:tcPr>
          <w:p w14:paraId="6A67F239" w14:textId="77777777" w:rsidR="00E47C63" w:rsidRDefault="00E47C63"/>
        </w:tc>
        <w:tc>
          <w:tcPr>
            <w:tcW w:w="0" w:type="auto"/>
          </w:tcPr>
          <w:p w14:paraId="30C46B18" w14:textId="77777777" w:rsidR="00E47C63" w:rsidRDefault="00E47C63"/>
        </w:tc>
      </w:tr>
      <w:tr w:rsidR="00E47C63" w14:paraId="05798779" w14:textId="77777777">
        <w:tc>
          <w:tcPr>
            <w:tcW w:w="0" w:type="auto"/>
          </w:tcPr>
          <w:p w14:paraId="03332D24" w14:textId="77777777" w:rsidR="00E47C63" w:rsidRDefault="00F0080D">
            <w:r>
              <w:t>interp_verf_tm_vld_flg</w:t>
            </w:r>
          </w:p>
        </w:tc>
        <w:tc>
          <w:tcPr>
            <w:tcW w:w="0" w:type="auto"/>
          </w:tcPr>
          <w:p w14:paraId="5D5781BD" w14:textId="77777777" w:rsidR="00E47C63" w:rsidRDefault="00F0080D">
            <w:r>
              <w:t>smallint</w:t>
            </w:r>
          </w:p>
        </w:tc>
        <w:tc>
          <w:tcPr>
            <w:tcW w:w="0" w:type="auto"/>
          </w:tcPr>
          <w:p w14:paraId="01190A54" w14:textId="77777777" w:rsidR="00E47C63" w:rsidRDefault="00F0080D">
            <w:r>
              <w:t>1</w:t>
            </w:r>
          </w:p>
        </w:tc>
        <w:tc>
          <w:tcPr>
            <w:tcW w:w="0" w:type="auto"/>
          </w:tcPr>
          <w:p w14:paraId="38ADFAC1" w14:textId="77777777" w:rsidR="00E47C63" w:rsidRDefault="00E47C63"/>
        </w:tc>
      </w:tr>
      <w:tr w:rsidR="00E47C63" w14:paraId="349C09F0" w14:textId="77777777">
        <w:tc>
          <w:tcPr>
            <w:tcW w:w="0" w:type="auto"/>
          </w:tcPr>
          <w:p w14:paraId="224EE53B" w14:textId="77777777" w:rsidR="00E47C63" w:rsidRDefault="00F0080D">
            <w:r>
              <w:t>accession</w:t>
            </w:r>
          </w:p>
        </w:tc>
        <w:tc>
          <w:tcPr>
            <w:tcW w:w="0" w:type="auto"/>
          </w:tcPr>
          <w:p w14:paraId="47BCCBB8" w14:textId="77777777" w:rsidR="00E47C63" w:rsidRDefault="00F0080D">
            <w:r>
              <w:t>character varying</w:t>
            </w:r>
          </w:p>
        </w:tc>
        <w:tc>
          <w:tcPr>
            <w:tcW w:w="0" w:type="auto"/>
          </w:tcPr>
          <w:p w14:paraId="30E03008" w14:textId="77777777" w:rsidR="00E47C63" w:rsidRDefault="00F0080D">
            <w:r>
              <w:t>List truncated...</w:t>
            </w:r>
          </w:p>
        </w:tc>
        <w:tc>
          <w:tcPr>
            <w:tcW w:w="0" w:type="auto"/>
          </w:tcPr>
          <w:p w14:paraId="239F62BF" w14:textId="77777777" w:rsidR="00E47C63" w:rsidRDefault="00E47C63"/>
        </w:tc>
      </w:tr>
      <w:tr w:rsidR="00E47C63" w14:paraId="69DBF14D" w14:textId="77777777">
        <w:tc>
          <w:tcPr>
            <w:tcW w:w="0" w:type="auto"/>
          </w:tcPr>
          <w:p w14:paraId="6135F9C7" w14:textId="77777777" w:rsidR="00E47C63" w:rsidRDefault="00F0080D">
            <w:r>
              <w:t>numeric_result</w:t>
            </w:r>
          </w:p>
        </w:tc>
        <w:tc>
          <w:tcPr>
            <w:tcW w:w="0" w:type="auto"/>
          </w:tcPr>
          <w:p w14:paraId="6EBC2CF8" w14:textId="77777777" w:rsidR="00E47C63" w:rsidRDefault="00F0080D">
            <w:r>
              <w:t>character varying</w:t>
            </w:r>
          </w:p>
        </w:tc>
        <w:tc>
          <w:tcPr>
            <w:tcW w:w="0" w:type="auto"/>
          </w:tcPr>
          <w:p w14:paraId="44161297" w14:textId="77777777" w:rsidR="00E47C63" w:rsidRDefault="00F0080D">
            <w:r>
              <w:t>0</w:t>
            </w:r>
          </w:p>
        </w:tc>
        <w:tc>
          <w:tcPr>
            <w:tcW w:w="0" w:type="auto"/>
          </w:tcPr>
          <w:p w14:paraId="1DD4054C" w14:textId="77777777" w:rsidR="00E47C63" w:rsidRDefault="00E47C63"/>
        </w:tc>
      </w:tr>
      <w:tr w:rsidR="00E47C63" w14:paraId="7A781EDC" w14:textId="77777777">
        <w:tc>
          <w:tcPr>
            <w:tcW w:w="0" w:type="auto"/>
          </w:tcPr>
          <w:p w14:paraId="35C4F5C2" w14:textId="77777777" w:rsidR="00E47C63" w:rsidRDefault="00F0080D">
            <w:r>
              <w:t>numeric_result_perf_dt_id</w:t>
            </w:r>
          </w:p>
        </w:tc>
        <w:tc>
          <w:tcPr>
            <w:tcW w:w="0" w:type="auto"/>
          </w:tcPr>
          <w:p w14:paraId="6014E4B2" w14:textId="77777777" w:rsidR="00E47C63" w:rsidRDefault="00F0080D">
            <w:r>
              <w:t>smallint</w:t>
            </w:r>
          </w:p>
        </w:tc>
        <w:tc>
          <w:tcPr>
            <w:tcW w:w="0" w:type="auto"/>
          </w:tcPr>
          <w:p w14:paraId="1C967CF9" w14:textId="77777777" w:rsidR="00E47C63" w:rsidRDefault="00F0080D">
            <w:r>
              <w:t>4019</w:t>
            </w:r>
          </w:p>
        </w:tc>
        <w:tc>
          <w:tcPr>
            <w:tcW w:w="0" w:type="auto"/>
          </w:tcPr>
          <w:p w14:paraId="54451D0B" w14:textId="77777777" w:rsidR="00E47C63" w:rsidRDefault="00E47C63"/>
        </w:tc>
      </w:tr>
      <w:tr w:rsidR="00E47C63" w14:paraId="50248B81" w14:textId="77777777">
        <w:tc>
          <w:tcPr>
            <w:tcW w:w="0" w:type="auto"/>
          </w:tcPr>
          <w:p w14:paraId="6D44E564" w14:textId="77777777" w:rsidR="00E47C63" w:rsidRDefault="00F0080D">
            <w:r>
              <w:t>numeric_result_perf_dt_tm</w:t>
            </w:r>
          </w:p>
        </w:tc>
        <w:tc>
          <w:tcPr>
            <w:tcW w:w="0" w:type="auto"/>
          </w:tcPr>
          <w:p w14:paraId="072116C2" w14:textId="77777777" w:rsidR="00E47C63" w:rsidRDefault="00F0080D">
            <w:r>
              <w:t>timestamp without time zone</w:t>
            </w:r>
          </w:p>
        </w:tc>
        <w:tc>
          <w:tcPr>
            <w:tcW w:w="0" w:type="auto"/>
          </w:tcPr>
          <w:p w14:paraId="1B72B378" w14:textId="77777777" w:rsidR="00E47C63" w:rsidRDefault="00E47C63"/>
        </w:tc>
        <w:tc>
          <w:tcPr>
            <w:tcW w:w="0" w:type="auto"/>
          </w:tcPr>
          <w:p w14:paraId="1A5BD5C4" w14:textId="77777777" w:rsidR="00E47C63" w:rsidRDefault="00E47C63"/>
        </w:tc>
      </w:tr>
      <w:tr w:rsidR="00E47C63" w14:paraId="1159F16B" w14:textId="77777777">
        <w:tc>
          <w:tcPr>
            <w:tcW w:w="0" w:type="auto"/>
          </w:tcPr>
          <w:p w14:paraId="2508C2C2" w14:textId="77777777" w:rsidR="00E47C63" w:rsidRDefault="00F0080D">
            <w:r>
              <w:t>numeric_result_perf_tm_vld_flg</w:t>
            </w:r>
          </w:p>
        </w:tc>
        <w:tc>
          <w:tcPr>
            <w:tcW w:w="0" w:type="auto"/>
          </w:tcPr>
          <w:p w14:paraId="5C245FB8" w14:textId="77777777" w:rsidR="00E47C63" w:rsidRDefault="00F0080D">
            <w:r>
              <w:t>smallint</w:t>
            </w:r>
          </w:p>
        </w:tc>
        <w:tc>
          <w:tcPr>
            <w:tcW w:w="0" w:type="auto"/>
          </w:tcPr>
          <w:p w14:paraId="7A790E7A" w14:textId="77777777" w:rsidR="00E47C63" w:rsidRDefault="00F0080D">
            <w:r>
              <w:t>0</w:t>
            </w:r>
          </w:p>
        </w:tc>
        <w:tc>
          <w:tcPr>
            <w:tcW w:w="0" w:type="auto"/>
          </w:tcPr>
          <w:p w14:paraId="112D4919" w14:textId="77777777" w:rsidR="00E47C63" w:rsidRDefault="00E47C63"/>
        </w:tc>
      </w:tr>
      <w:tr w:rsidR="00E47C63" w14:paraId="60E3BA10" w14:textId="77777777">
        <w:tc>
          <w:tcPr>
            <w:tcW w:w="0" w:type="auto"/>
          </w:tcPr>
          <w:p w14:paraId="428F453A" w14:textId="77777777" w:rsidR="00E47C63" w:rsidRDefault="00F0080D">
            <w:r>
              <w:lastRenderedPageBreak/>
              <w:t>numeric_result_verf_dt_id</w:t>
            </w:r>
          </w:p>
        </w:tc>
        <w:tc>
          <w:tcPr>
            <w:tcW w:w="0" w:type="auto"/>
          </w:tcPr>
          <w:p w14:paraId="0D5F941F" w14:textId="77777777" w:rsidR="00E47C63" w:rsidRDefault="00F0080D">
            <w:r>
              <w:t>smallint</w:t>
            </w:r>
          </w:p>
        </w:tc>
        <w:tc>
          <w:tcPr>
            <w:tcW w:w="0" w:type="auto"/>
          </w:tcPr>
          <w:p w14:paraId="26C218C5" w14:textId="77777777" w:rsidR="00E47C63" w:rsidRDefault="00F0080D">
            <w:r>
              <w:t>4019</w:t>
            </w:r>
          </w:p>
        </w:tc>
        <w:tc>
          <w:tcPr>
            <w:tcW w:w="0" w:type="auto"/>
          </w:tcPr>
          <w:p w14:paraId="7F3CF72F" w14:textId="77777777" w:rsidR="00E47C63" w:rsidRDefault="00E47C63"/>
        </w:tc>
      </w:tr>
      <w:tr w:rsidR="00E47C63" w14:paraId="07FC0EFD" w14:textId="77777777">
        <w:tc>
          <w:tcPr>
            <w:tcW w:w="0" w:type="auto"/>
          </w:tcPr>
          <w:p w14:paraId="1B65D88C" w14:textId="77777777" w:rsidR="00E47C63" w:rsidRDefault="00F0080D">
            <w:r>
              <w:t>numeric_result_verf_dt_tm</w:t>
            </w:r>
          </w:p>
        </w:tc>
        <w:tc>
          <w:tcPr>
            <w:tcW w:w="0" w:type="auto"/>
          </w:tcPr>
          <w:p w14:paraId="2D313971" w14:textId="77777777" w:rsidR="00E47C63" w:rsidRDefault="00F0080D">
            <w:r>
              <w:t>timestamp without time zone</w:t>
            </w:r>
          </w:p>
        </w:tc>
        <w:tc>
          <w:tcPr>
            <w:tcW w:w="0" w:type="auto"/>
          </w:tcPr>
          <w:p w14:paraId="547581EF" w14:textId="77777777" w:rsidR="00E47C63" w:rsidRDefault="00E47C63"/>
        </w:tc>
        <w:tc>
          <w:tcPr>
            <w:tcW w:w="0" w:type="auto"/>
          </w:tcPr>
          <w:p w14:paraId="3B069E84" w14:textId="77777777" w:rsidR="00E47C63" w:rsidRDefault="00E47C63"/>
        </w:tc>
      </w:tr>
      <w:tr w:rsidR="00E47C63" w14:paraId="4301C0D9" w14:textId="77777777">
        <w:tc>
          <w:tcPr>
            <w:tcW w:w="0" w:type="auto"/>
          </w:tcPr>
          <w:p w14:paraId="6BD7BC00" w14:textId="77777777" w:rsidR="00E47C63" w:rsidRDefault="00F0080D">
            <w:r>
              <w:t>numeric_result_verf_tm_vld_flg</w:t>
            </w:r>
          </w:p>
        </w:tc>
        <w:tc>
          <w:tcPr>
            <w:tcW w:w="0" w:type="auto"/>
          </w:tcPr>
          <w:p w14:paraId="4E543FC3" w14:textId="77777777" w:rsidR="00E47C63" w:rsidRDefault="00F0080D">
            <w:r>
              <w:t>smallint</w:t>
            </w:r>
          </w:p>
        </w:tc>
        <w:tc>
          <w:tcPr>
            <w:tcW w:w="0" w:type="auto"/>
          </w:tcPr>
          <w:p w14:paraId="111F0E1C" w14:textId="77777777" w:rsidR="00E47C63" w:rsidRDefault="00F0080D">
            <w:r>
              <w:t>1</w:t>
            </w:r>
          </w:p>
        </w:tc>
        <w:tc>
          <w:tcPr>
            <w:tcW w:w="0" w:type="auto"/>
          </w:tcPr>
          <w:p w14:paraId="6F6CFBB8" w14:textId="77777777" w:rsidR="00E47C63" w:rsidRDefault="00E47C63"/>
        </w:tc>
      </w:tr>
      <w:tr w:rsidR="00E47C63" w14:paraId="20E212FB" w14:textId="77777777">
        <w:tc>
          <w:tcPr>
            <w:tcW w:w="0" w:type="auto"/>
          </w:tcPr>
          <w:p w14:paraId="35501A2D" w14:textId="77777777" w:rsidR="00E47C63" w:rsidRDefault="00F0080D">
            <w:r>
              <w:t>result_units_id</w:t>
            </w:r>
          </w:p>
        </w:tc>
        <w:tc>
          <w:tcPr>
            <w:tcW w:w="0" w:type="auto"/>
          </w:tcPr>
          <w:p w14:paraId="5D0905EA" w14:textId="77777777" w:rsidR="00E47C63" w:rsidRDefault="00F0080D">
            <w:r>
              <w:t>smallint</w:t>
            </w:r>
          </w:p>
        </w:tc>
        <w:tc>
          <w:tcPr>
            <w:tcW w:w="0" w:type="auto"/>
          </w:tcPr>
          <w:p w14:paraId="3E34CC7B" w14:textId="77777777" w:rsidR="00E47C63" w:rsidRDefault="00F0080D">
            <w:r>
              <w:t>250</w:t>
            </w:r>
          </w:p>
        </w:tc>
        <w:tc>
          <w:tcPr>
            <w:tcW w:w="0" w:type="auto"/>
          </w:tcPr>
          <w:p w14:paraId="0A9568CC" w14:textId="77777777" w:rsidR="00E47C63" w:rsidRDefault="00E47C63"/>
        </w:tc>
      </w:tr>
      <w:tr w:rsidR="00E47C63" w14:paraId="7F538222" w14:textId="77777777">
        <w:tc>
          <w:tcPr>
            <w:tcW w:w="0" w:type="auto"/>
          </w:tcPr>
          <w:p w14:paraId="1BFEFBDB" w14:textId="77777777" w:rsidR="00E47C63" w:rsidRDefault="00F0080D">
            <w:r>
              <w:t>collection_source_id</w:t>
            </w:r>
          </w:p>
        </w:tc>
        <w:tc>
          <w:tcPr>
            <w:tcW w:w="0" w:type="auto"/>
          </w:tcPr>
          <w:p w14:paraId="2010BDC7" w14:textId="77777777" w:rsidR="00E47C63" w:rsidRDefault="00F0080D">
            <w:r>
              <w:t>smallint</w:t>
            </w:r>
          </w:p>
        </w:tc>
        <w:tc>
          <w:tcPr>
            <w:tcW w:w="0" w:type="auto"/>
          </w:tcPr>
          <w:p w14:paraId="3D4D3E21" w14:textId="77777777" w:rsidR="00E47C63" w:rsidRDefault="00F0080D">
            <w:r>
              <w:t>411</w:t>
            </w:r>
          </w:p>
        </w:tc>
        <w:tc>
          <w:tcPr>
            <w:tcW w:w="0" w:type="auto"/>
          </w:tcPr>
          <w:p w14:paraId="575552BA" w14:textId="77777777" w:rsidR="00E47C63" w:rsidRDefault="00E47C63"/>
        </w:tc>
      </w:tr>
      <w:tr w:rsidR="00E47C63" w14:paraId="410D9801" w14:textId="77777777">
        <w:tc>
          <w:tcPr>
            <w:tcW w:w="0" w:type="auto"/>
          </w:tcPr>
          <w:p w14:paraId="41B44704" w14:textId="77777777" w:rsidR="00E47C63" w:rsidRDefault="00F0080D">
            <w:r>
              <w:t>collection_site_id</w:t>
            </w:r>
          </w:p>
        </w:tc>
        <w:tc>
          <w:tcPr>
            <w:tcW w:w="0" w:type="auto"/>
          </w:tcPr>
          <w:p w14:paraId="3C153740" w14:textId="77777777" w:rsidR="00E47C63" w:rsidRDefault="00F0080D">
            <w:r>
              <w:t>smallint</w:t>
            </w:r>
          </w:p>
        </w:tc>
        <w:tc>
          <w:tcPr>
            <w:tcW w:w="0" w:type="auto"/>
          </w:tcPr>
          <w:p w14:paraId="14F56114" w14:textId="77777777" w:rsidR="00E47C63" w:rsidRDefault="00F0080D">
            <w:r>
              <w:t>522</w:t>
            </w:r>
          </w:p>
        </w:tc>
        <w:tc>
          <w:tcPr>
            <w:tcW w:w="0" w:type="auto"/>
          </w:tcPr>
          <w:p w14:paraId="2499F30A" w14:textId="77777777" w:rsidR="00E47C63" w:rsidRDefault="00E47C63"/>
        </w:tc>
      </w:tr>
      <w:tr w:rsidR="00E47C63" w14:paraId="6EECD898" w14:textId="77777777">
        <w:tc>
          <w:tcPr>
            <w:tcW w:w="0" w:type="auto"/>
          </w:tcPr>
          <w:p w14:paraId="418D423E" w14:textId="77777777" w:rsidR="00E47C63" w:rsidRDefault="00F0080D">
            <w:r>
              <w:t>collection_method_id</w:t>
            </w:r>
          </w:p>
        </w:tc>
        <w:tc>
          <w:tcPr>
            <w:tcW w:w="0" w:type="auto"/>
          </w:tcPr>
          <w:p w14:paraId="6333233B" w14:textId="77777777" w:rsidR="00E47C63" w:rsidRDefault="00F0080D">
            <w:r>
              <w:t>smallint</w:t>
            </w:r>
          </w:p>
        </w:tc>
        <w:tc>
          <w:tcPr>
            <w:tcW w:w="0" w:type="auto"/>
          </w:tcPr>
          <w:p w14:paraId="3BDB7F0D" w14:textId="77777777" w:rsidR="00E47C63" w:rsidRDefault="00E47C63"/>
        </w:tc>
        <w:tc>
          <w:tcPr>
            <w:tcW w:w="0" w:type="auto"/>
          </w:tcPr>
          <w:p w14:paraId="6EA5EFC9" w14:textId="77777777" w:rsidR="00E47C63" w:rsidRDefault="00E47C63"/>
        </w:tc>
      </w:tr>
      <w:tr w:rsidR="00E47C63" w14:paraId="7DA7D56A" w14:textId="77777777">
        <w:tc>
          <w:tcPr>
            <w:tcW w:w="0" w:type="auto"/>
          </w:tcPr>
          <w:p w14:paraId="0F3E32B0" w14:textId="77777777" w:rsidR="00E47C63" w:rsidRDefault="00F0080D">
            <w:r>
              <w:t>_extractyear</w:t>
            </w:r>
          </w:p>
        </w:tc>
        <w:tc>
          <w:tcPr>
            <w:tcW w:w="0" w:type="auto"/>
          </w:tcPr>
          <w:p w14:paraId="602B39F7" w14:textId="77777777" w:rsidR="00E47C63" w:rsidRDefault="00F0080D">
            <w:r>
              <w:t>smallint</w:t>
            </w:r>
          </w:p>
        </w:tc>
        <w:tc>
          <w:tcPr>
            <w:tcW w:w="0" w:type="auto"/>
          </w:tcPr>
          <w:p w14:paraId="755BA320" w14:textId="77777777" w:rsidR="00E47C63" w:rsidRDefault="00F0080D">
            <w:r>
              <w:t>2014</w:t>
            </w:r>
          </w:p>
        </w:tc>
        <w:tc>
          <w:tcPr>
            <w:tcW w:w="0" w:type="auto"/>
          </w:tcPr>
          <w:p w14:paraId="578E0021" w14:textId="77777777" w:rsidR="00E47C63" w:rsidRDefault="00E47C63"/>
        </w:tc>
      </w:tr>
    </w:tbl>
    <w:p w14:paraId="2AB34523" w14:textId="77777777" w:rsidR="00E47C63" w:rsidRDefault="00F0080D">
      <w:r>
        <w:rPr>
          <w:sz w:val="28"/>
        </w:rPr>
        <w:t>Table: hf_f_microbiology</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937"/>
        <w:gridCol w:w="2675"/>
        <w:gridCol w:w="1489"/>
        <w:gridCol w:w="904"/>
      </w:tblGrid>
      <w:tr w:rsidR="00E47C63" w14:paraId="339AD254" w14:textId="77777777">
        <w:tc>
          <w:tcPr>
            <w:tcW w:w="0" w:type="auto"/>
            <w:shd w:val="clear" w:color="auto" w:fill="AAAAFF"/>
          </w:tcPr>
          <w:p w14:paraId="3A700C7B" w14:textId="77777777" w:rsidR="00E47C63" w:rsidRDefault="00F0080D">
            <w:r>
              <w:t>Field</w:t>
            </w:r>
          </w:p>
        </w:tc>
        <w:tc>
          <w:tcPr>
            <w:tcW w:w="0" w:type="auto"/>
            <w:shd w:val="clear" w:color="auto" w:fill="AAAAFF"/>
          </w:tcPr>
          <w:p w14:paraId="779BB06F" w14:textId="77777777" w:rsidR="00E47C63" w:rsidRDefault="00F0080D">
            <w:r>
              <w:t>Type</w:t>
            </w:r>
          </w:p>
        </w:tc>
        <w:tc>
          <w:tcPr>
            <w:tcW w:w="0" w:type="auto"/>
            <w:shd w:val="clear" w:color="auto" w:fill="AAAAFF"/>
          </w:tcPr>
          <w:p w14:paraId="2ACC85CA" w14:textId="77777777" w:rsidR="00E47C63" w:rsidRDefault="00F0080D">
            <w:r>
              <w:t>Most freq. value</w:t>
            </w:r>
          </w:p>
        </w:tc>
        <w:tc>
          <w:tcPr>
            <w:tcW w:w="0" w:type="auto"/>
            <w:shd w:val="clear" w:color="auto" w:fill="AAAAFF"/>
          </w:tcPr>
          <w:p w14:paraId="03356CC7" w14:textId="77777777" w:rsidR="00E47C63" w:rsidRDefault="00F0080D">
            <w:r>
              <w:t>Comment</w:t>
            </w:r>
          </w:p>
        </w:tc>
      </w:tr>
      <w:tr w:rsidR="00E47C63" w14:paraId="779FF4F4" w14:textId="77777777">
        <w:tc>
          <w:tcPr>
            <w:tcW w:w="0" w:type="auto"/>
          </w:tcPr>
          <w:p w14:paraId="5583B7A9" w14:textId="77777777" w:rsidR="00E47C63" w:rsidRDefault="00F0080D">
            <w:r>
              <w:t>encounter_id</w:t>
            </w:r>
          </w:p>
        </w:tc>
        <w:tc>
          <w:tcPr>
            <w:tcW w:w="0" w:type="auto"/>
          </w:tcPr>
          <w:p w14:paraId="3929A264" w14:textId="77777777" w:rsidR="00E47C63" w:rsidRDefault="00F0080D">
            <w:r>
              <w:t>bigint</w:t>
            </w:r>
          </w:p>
        </w:tc>
        <w:tc>
          <w:tcPr>
            <w:tcW w:w="0" w:type="auto"/>
          </w:tcPr>
          <w:p w14:paraId="0D47A18F" w14:textId="77777777" w:rsidR="00E47C63" w:rsidRDefault="00F0080D">
            <w:r>
              <w:t>559056352</w:t>
            </w:r>
          </w:p>
        </w:tc>
        <w:tc>
          <w:tcPr>
            <w:tcW w:w="0" w:type="auto"/>
          </w:tcPr>
          <w:p w14:paraId="100DAC84" w14:textId="77777777" w:rsidR="00E47C63" w:rsidRDefault="00E47C63"/>
        </w:tc>
      </w:tr>
      <w:tr w:rsidR="00E47C63" w14:paraId="5F0A7E21" w14:textId="77777777">
        <w:tc>
          <w:tcPr>
            <w:tcW w:w="0" w:type="auto"/>
          </w:tcPr>
          <w:p w14:paraId="4E852CE6" w14:textId="77777777" w:rsidR="00E47C63" w:rsidRDefault="00F0080D">
            <w:r>
              <w:t>order_lab_procedure_id</w:t>
            </w:r>
          </w:p>
        </w:tc>
        <w:tc>
          <w:tcPr>
            <w:tcW w:w="0" w:type="auto"/>
          </w:tcPr>
          <w:p w14:paraId="661861EC" w14:textId="77777777" w:rsidR="00E47C63" w:rsidRDefault="00F0080D">
            <w:r>
              <w:t>smallint</w:t>
            </w:r>
          </w:p>
        </w:tc>
        <w:tc>
          <w:tcPr>
            <w:tcW w:w="0" w:type="auto"/>
          </w:tcPr>
          <w:p w14:paraId="507189ED" w14:textId="77777777" w:rsidR="00E47C63" w:rsidRDefault="00F0080D">
            <w:r>
              <w:t>76</w:t>
            </w:r>
          </w:p>
        </w:tc>
        <w:tc>
          <w:tcPr>
            <w:tcW w:w="0" w:type="auto"/>
          </w:tcPr>
          <w:p w14:paraId="2EC53838" w14:textId="77777777" w:rsidR="00E47C63" w:rsidRDefault="00E47C63"/>
        </w:tc>
      </w:tr>
      <w:tr w:rsidR="00E47C63" w14:paraId="5B2E7D6B" w14:textId="77777777">
        <w:tc>
          <w:tcPr>
            <w:tcW w:w="0" w:type="auto"/>
          </w:tcPr>
          <w:p w14:paraId="3095A443" w14:textId="77777777" w:rsidR="00E47C63" w:rsidRDefault="00F0080D">
            <w:r>
              <w:t>isolate_id</w:t>
            </w:r>
          </w:p>
        </w:tc>
        <w:tc>
          <w:tcPr>
            <w:tcW w:w="0" w:type="auto"/>
          </w:tcPr>
          <w:p w14:paraId="77CB63DF" w14:textId="77777777" w:rsidR="00E47C63" w:rsidRDefault="00F0080D">
            <w:r>
              <w:t>smallint</w:t>
            </w:r>
          </w:p>
        </w:tc>
        <w:tc>
          <w:tcPr>
            <w:tcW w:w="0" w:type="auto"/>
          </w:tcPr>
          <w:p w14:paraId="50C3516E" w14:textId="77777777" w:rsidR="00E47C63" w:rsidRDefault="00F0080D">
            <w:r>
              <w:t>2521</w:t>
            </w:r>
          </w:p>
        </w:tc>
        <w:tc>
          <w:tcPr>
            <w:tcW w:w="0" w:type="auto"/>
          </w:tcPr>
          <w:p w14:paraId="7017C6B2" w14:textId="77777777" w:rsidR="00E47C63" w:rsidRDefault="00E47C63"/>
        </w:tc>
      </w:tr>
      <w:tr w:rsidR="00E47C63" w14:paraId="0A6834E9" w14:textId="77777777">
        <w:tc>
          <w:tcPr>
            <w:tcW w:w="0" w:type="auto"/>
          </w:tcPr>
          <w:p w14:paraId="218E5B4C" w14:textId="77777777" w:rsidR="00E47C63" w:rsidRDefault="00F0080D">
            <w:r>
              <w:t>ordering_physician_id</w:t>
            </w:r>
          </w:p>
        </w:tc>
        <w:tc>
          <w:tcPr>
            <w:tcW w:w="0" w:type="auto"/>
          </w:tcPr>
          <w:p w14:paraId="6D513BE3" w14:textId="77777777" w:rsidR="00E47C63" w:rsidRDefault="00F0080D">
            <w:r>
              <w:t>integer</w:t>
            </w:r>
          </w:p>
        </w:tc>
        <w:tc>
          <w:tcPr>
            <w:tcW w:w="0" w:type="auto"/>
          </w:tcPr>
          <w:p w14:paraId="60736607" w14:textId="77777777" w:rsidR="00E47C63" w:rsidRDefault="00E47C63"/>
        </w:tc>
        <w:tc>
          <w:tcPr>
            <w:tcW w:w="0" w:type="auto"/>
          </w:tcPr>
          <w:p w14:paraId="461E1068" w14:textId="77777777" w:rsidR="00E47C63" w:rsidRDefault="00E47C63"/>
        </w:tc>
      </w:tr>
      <w:tr w:rsidR="00E47C63" w14:paraId="3A8D1F74" w14:textId="77777777">
        <w:tc>
          <w:tcPr>
            <w:tcW w:w="0" w:type="auto"/>
          </w:tcPr>
          <w:p w14:paraId="5AC27AED" w14:textId="77777777" w:rsidR="00E47C63" w:rsidRDefault="00F0080D">
            <w:r>
              <w:t>micro_order_caresetting_id</w:t>
            </w:r>
          </w:p>
        </w:tc>
        <w:tc>
          <w:tcPr>
            <w:tcW w:w="0" w:type="auto"/>
          </w:tcPr>
          <w:p w14:paraId="71F2BD59" w14:textId="77777777" w:rsidR="00E47C63" w:rsidRDefault="00F0080D">
            <w:r>
              <w:t>smallint</w:t>
            </w:r>
          </w:p>
        </w:tc>
        <w:tc>
          <w:tcPr>
            <w:tcW w:w="0" w:type="auto"/>
          </w:tcPr>
          <w:p w14:paraId="0856E4B7" w14:textId="77777777" w:rsidR="00E47C63" w:rsidRDefault="00F0080D">
            <w:r>
              <w:t>25</w:t>
            </w:r>
          </w:p>
        </w:tc>
        <w:tc>
          <w:tcPr>
            <w:tcW w:w="0" w:type="auto"/>
          </w:tcPr>
          <w:p w14:paraId="0890EAD2" w14:textId="77777777" w:rsidR="00E47C63" w:rsidRDefault="00E47C63"/>
        </w:tc>
      </w:tr>
      <w:tr w:rsidR="00E47C63" w14:paraId="1A975855" w14:textId="77777777">
        <w:tc>
          <w:tcPr>
            <w:tcW w:w="0" w:type="auto"/>
          </w:tcPr>
          <w:p w14:paraId="52FC8293" w14:textId="77777777" w:rsidR="00E47C63" w:rsidRDefault="00F0080D">
            <w:r>
              <w:t>micro_result_type_id</w:t>
            </w:r>
          </w:p>
        </w:tc>
        <w:tc>
          <w:tcPr>
            <w:tcW w:w="0" w:type="auto"/>
          </w:tcPr>
          <w:p w14:paraId="3C2A2EA6" w14:textId="77777777" w:rsidR="00E47C63" w:rsidRDefault="00F0080D">
            <w:r>
              <w:t>smallint</w:t>
            </w:r>
          </w:p>
        </w:tc>
        <w:tc>
          <w:tcPr>
            <w:tcW w:w="0" w:type="auto"/>
          </w:tcPr>
          <w:p w14:paraId="394C69B3" w14:textId="77777777" w:rsidR="00E47C63" w:rsidRDefault="00F0080D">
            <w:r>
              <w:t>2</w:t>
            </w:r>
          </w:p>
        </w:tc>
        <w:tc>
          <w:tcPr>
            <w:tcW w:w="0" w:type="auto"/>
          </w:tcPr>
          <w:p w14:paraId="437FD83C" w14:textId="77777777" w:rsidR="00E47C63" w:rsidRDefault="00E47C63"/>
        </w:tc>
      </w:tr>
      <w:tr w:rsidR="00E47C63" w14:paraId="6C0CB40D" w14:textId="77777777">
        <w:tc>
          <w:tcPr>
            <w:tcW w:w="0" w:type="auto"/>
          </w:tcPr>
          <w:p w14:paraId="3B2462E3" w14:textId="77777777" w:rsidR="00E47C63" w:rsidRDefault="00F0080D">
            <w:r>
              <w:t>result_type_procedure_id</w:t>
            </w:r>
          </w:p>
        </w:tc>
        <w:tc>
          <w:tcPr>
            <w:tcW w:w="0" w:type="auto"/>
          </w:tcPr>
          <w:p w14:paraId="7DF2662B" w14:textId="77777777" w:rsidR="00E47C63" w:rsidRDefault="00F0080D">
            <w:r>
              <w:t>smallint</w:t>
            </w:r>
          </w:p>
        </w:tc>
        <w:tc>
          <w:tcPr>
            <w:tcW w:w="0" w:type="auto"/>
          </w:tcPr>
          <w:p w14:paraId="5746794E" w14:textId="77777777" w:rsidR="00E47C63" w:rsidRDefault="00F0080D">
            <w:r>
              <w:t>24</w:t>
            </w:r>
          </w:p>
        </w:tc>
        <w:tc>
          <w:tcPr>
            <w:tcW w:w="0" w:type="auto"/>
          </w:tcPr>
          <w:p w14:paraId="45A87E93" w14:textId="77777777" w:rsidR="00E47C63" w:rsidRDefault="00E47C63"/>
        </w:tc>
      </w:tr>
      <w:tr w:rsidR="00E47C63" w14:paraId="79A3529B" w14:textId="77777777">
        <w:tc>
          <w:tcPr>
            <w:tcW w:w="0" w:type="auto"/>
          </w:tcPr>
          <w:p w14:paraId="3E645115" w14:textId="77777777" w:rsidR="00E47C63" w:rsidRDefault="00F0080D">
            <w:r>
              <w:t>collection_source_id</w:t>
            </w:r>
          </w:p>
        </w:tc>
        <w:tc>
          <w:tcPr>
            <w:tcW w:w="0" w:type="auto"/>
          </w:tcPr>
          <w:p w14:paraId="29875DEF" w14:textId="77777777" w:rsidR="00E47C63" w:rsidRDefault="00F0080D">
            <w:r>
              <w:t>smallint</w:t>
            </w:r>
          </w:p>
        </w:tc>
        <w:tc>
          <w:tcPr>
            <w:tcW w:w="0" w:type="auto"/>
          </w:tcPr>
          <w:p w14:paraId="492B625B" w14:textId="77777777" w:rsidR="00E47C63" w:rsidRDefault="00F0080D">
            <w:r>
              <w:t>29</w:t>
            </w:r>
          </w:p>
        </w:tc>
        <w:tc>
          <w:tcPr>
            <w:tcW w:w="0" w:type="auto"/>
          </w:tcPr>
          <w:p w14:paraId="2069104E" w14:textId="77777777" w:rsidR="00E47C63" w:rsidRDefault="00E47C63"/>
        </w:tc>
      </w:tr>
      <w:tr w:rsidR="00E47C63" w14:paraId="1A596765" w14:textId="77777777">
        <w:tc>
          <w:tcPr>
            <w:tcW w:w="0" w:type="auto"/>
          </w:tcPr>
          <w:p w14:paraId="09A4EF16" w14:textId="77777777" w:rsidR="00E47C63" w:rsidRDefault="00F0080D">
            <w:r>
              <w:t>collection_site_id</w:t>
            </w:r>
          </w:p>
        </w:tc>
        <w:tc>
          <w:tcPr>
            <w:tcW w:w="0" w:type="auto"/>
          </w:tcPr>
          <w:p w14:paraId="1774CC54" w14:textId="77777777" w:rsidR="00E47C63" w:rsidRDefault="00F0080D">
            <w:r>
              <w:t>smallint</w:t>
            </w:r>
          </w:p>
        </w:tc>
        <w:tc>
          <w:tcPr>
            <w:tcW w:w="0" w:type="auto"/>
          </w:tcPr>
          <w:p w14:paraId="76CF61DE" w14:textId="77777777" w:rsidR="00E47C63" w:rsidRDefault="00F0080D">
            <w:r>
              <w:t>522</w:t>
            </w:r>
          </w:p>
        </w:tc>
        <w:tc>
          <w:tcPr>
            <w:tcW w:w="0" w:type="auto"/>
          </w:tcPr>
          <w:p w14:paraId="0CEA7A10" w14:textId="77777777" w:rsidR="00E47C63" w:rsidRDefault="00E47C63"/>
        </w:tc>
      </w:tr>
      <w:tr w:rsidR="00E47C63" w14:paraId="5CBB7344" w14:textId="77777777">
        <w:tc>
          <w:tcPr>
            <w:tcW w:w="0" w:type="auto"/>
          </w:tcPr>
          <w:p w14:paraId="72E04E47" w14:textId="77777777" w:rsidR="00E47C63" w:rsidRDefault="00F0080D">
            <w:r>
              <w:t>reporting_priority_id</w:t>
            </w:r>
          </w:p>
        </w:tc>
        <w:tc>
          <w:tcPr>
            <w:tcW w:w="0" w:type="auto"/>
          </w:tcPr>
          <w:p w14:paraId="2227E9AA" w14:textId="77777777" w:rsidR="00E47C63" w:rsidRDefault="00F0080D">
            <w:r>
              <w:t>smallint</w:t>
            </w:r>
          </w:p>
        </w:tc>
        <w:tc>
          <w:tcPr>
            <w:tcW w:w="0" w:type="auto"/>
          </w:tcPr>
          <w:p w14:paraId="703BD993" w14:textId="77777777" w:rsidR="00E47C63" w:rsidRDefault="00F0080D">
            <w:r>
              <w:t>1</w:t>
            </w:r>
          </w:p>
        </w:tc>
        <w:tc>
          <w:tcPr>
            <w:tcW w:w="0" w:type="auto"/>
          </w:tcPr>
          <w:p w14:paraId="4316CCCB" w14:textId="77777777" w:rsidR="00E47C63" w:rsidRDefault="00E47C63"/>
        </w:tc>
      </w:tr>
      <w:tr w:rsidR="00E47C63" w14:paraId="7AB922CA" w14:textId="77777777">
        <w:tc>
          <w:tcPr>
            <w:tcW w:w="0" w:type="auto"/>
          </w:tcPr>
          <w:p w14:paraId="1E41EAA5" w14:textId="77777777" w:rsidR="00E47C63" w:rsidRDefault="00F0080D">
            <w:r>
              <w:t>micro_order_status_id</w:t>
            </w:r>
          </w:p>
        </w:tc>
        <w:tc>
          <w:tcPr>
            <w:tcW w:w="0" w:type="auto"/>
          </w:tcPr>
          <w:p w14:paraId="61D387D8" w14:textId="77777777" w:rsidR="00E47C63" w:rsidRDefault="00F0080D">
            <w:r>
              <w:t>smallint</w:t>
            </w:r>
          </w:p>
        </w:tc>
        <w:tc>
          <w:tcPr>
            <w:tcW w:w="0" w:type="auto"/>
          </w:tcPr>
          <w:p w14:paraId="0B0F4363" w14:textId="77777777" w:rsidR="00E47C63" w:rsidRDefault="00F0080D">
            <w:r>
              <w:t>3</w:t>
            </w:r>
          </w:p>
        </w:tc>
        <w:tc>
          <w:tcPr>
            <w:tcW w:w="0" w:type="auto"/>
          </w:tcPr>
          <w:p w14:paraId="6398DF3D" w14:textId="77777777" w:rsidR="00E47C63" w:rsidRDefault="00E47C63"/>
        </w:tc>
      </w:tr>
      <w:tr w:rsidR="00E47C63" w14:paraId="14D21104" w14:textId="77777777">
        <w:tc>
          <w:tcPr>
            <w:tcW w:w="0" w:type="auto"/>
          </w:tcPr>
          <w:p w14:paraId="2B789459" w14:textId="77777777" w:rsidR="00E47C63" w:rsidRDefault="00F0080D">
            <w:r>
              <w:t>collection_status_id</w:t>
            </w:r>
          </w:p>
        </w:tc>
        <w:tc>
          <w:tcPr>
            <w:tcW w:w="0" w:type="auto"/>
          </w:tcPr>
          <w:p w14:paraId="4BDFE2A3" w14:textId="77777777" w:rsidR="00E47C63" w:rsidRDefault="00F0080D">
            <w:r>
              <w:t>smallint</w:t>
            </w:r>
          </w:p>
        </w:tc>
        <w:tc>
          <w:tcPr>
            <w:tcW w:w="0" w:type="auto"/>
          </w:tcPr>
          <w:p w14:paraId="67066BEB" w14:textId="77777777" w:rsidR="00E47C63" w:rsidRDefault="00F0080D">
            <w:r>
              <w:t>14</w:t>
            </w:r>
          </w:p>
        </w:tc>
        <w:tc>
          <w:tcPr>
            <w:tcW w:w="0" w:type="auto"/>
          </w:tcPr>
          <w:p w14:paraId="7C66F501" w14:textId="77777777" w:rsidR="00E47C63" w:rsidRDefault="00E47C63"/>
        </w:tc>
      </w:tr>
      <w:tr w:rsidR="00E47C63" w14:paraId="1B8C1625" w14:textId="77777777">
        <w:tc>
          <w:tcPr>
            <w:tcW w:w="0" w:type="auto"/>
          </w:tcPr>
          <w:p w14:paraId="59E37E6C" w14:textId="77777777" w:rsidR="00E47C63" w:rsidRDefault="00F0080D">
            <w:r>
              <w:t>micro_lab_ordered_dt_id</w:t>
            </w:r>
          </w:p>
        </w:tc>
        <w:tc>
          <w:tcPr>
            <w:tcW w:w="0" w:type="auto"/>
          </w:tcPr>
          <w:p w14:paraId="0775E961" w14:textId="77777777" w:rsidR="00E47C63" w:rsidRDefault="00F0080D">
            <w:r>
              <w:t>smallint</w:t>
            </w:r>
          </w:p>
        </w:tc>
        <w:tc>
          <w:tcPr>
            <w:tcW w:w="0" w:type="auto"/>
          </w:tcPr>
          <w:p w14:paraId="5186D02E" w14:textId="77777777" w:rsidR="00E47C63" w:rsidRDefault="00F0080D">
            <w:r>
              <w:t>6871</w:t>
            </w:r>
          </w:p>
        </w:tc>
        <w:tc>
          <w:tcPr>
            <w:tcW w:w="0" w:type="auto"/>
          </w:tcPr>
          <w:p w14:paraId="3BED596A" w14:textId="77777777" w:rsidR="00E47C63" w:rsidRDefault="00E47C63"/>
        </w:tc>
      </w:tr>
      <w:tr w:rsidR="00E47C63" w14:paraId="37D41A6A" w14:textId="77777777">
        <w:tc>
          <w:tcPr>
            <w:tcW w:w="0" w:type="auto"/>
          </w:tcPr>
          <w:p w14:paraId="683A4CBA" w14:textId="77777777" w:rsidR="00E47C63" w:rsidRDefault="00F0080D">
            <w:r>
              <w:t>micro_lab_drawn_dt_id</w:t>
            </w:r>
          </w:p>
        </w:tc>
        <w:tc>
          <w:tcPr>
            <w:tcW w:w="0" w:type="auto"/>
          </w:tcPr>
          <w:p w14:paraId="1F9E59C2" w14:textId="77777777" w:rsidR="00E47C63" w:rsidRDefault="00F0080D">
            <w:r>
              <w:t>smallint</w:t>
            </w:r>
          </w:p>
        </w:tc>
        <w:tc>
          <w:tcPr>
            <w:tcW w:w="0" w:type="auto"/>
          </w:tcPr>
          <w:p w14:paraId="18E62751" w14:textId="77777777" w:rsidR="00E47C63" w:rsidRDefault="00F0080D">
            <w:r>
              <w:t>4019</w:t>
            </w:r>
          </w:p>
        </w:tc>
        <w:tc>
          <w:tcPr>
            <w:tcW w:w="0" w:type="auto"/>
          </w:tcPr>
          <w:p w14:paraId="507F1EF9" w14:textId="77777777" w:rsidR="00E47C63" w:rsidRDefault="00E47C63"/>
        </w:tc>
      </w:tr>
      <w:tr w:rsidR="00E47C63" w14:paraId="563C23BC" w14:textId="77777777">
        <w:tc>
          <w:tcPr>
            <w:tcW w:w="0" w:type="auto"/>
          </w:tcPr>
          <w:p w14:paraId="5F0613D2" w14:textId="77777777" w:rsidR="00E47C63" w:rsidRDefault="00F0080D">
            <w:r>
              <w:t>micro_lab_received_dt_id</w:t>
            </w:r>
          </w:p>
        </w:tc>
        <w:tc>
          <w:tcPr>
            <w:tcW w:w="0" w:type="auto"/>
          </w:tcPr>
          <w:p w14:paraId="07334BCA" w14:textId="77777777" w:rsidR="00E47C63" w:rsidRDefault="00F0080D">
            <w:r>
              <w:t>smallint</w:t>
            </w:r>
          </w:p>
        </w:tc>
        <w:tc>
          <w:tcPr>
            <w:tcW w:w="0" w:type="auto"/>
          </w:tcPr>
          <w:p w14:paraId="55EF3875" w14:textId="77777777" w:rsidR="00E47C63" w:rsidRDefault="00F0080D">
            <w:r>
              <w:t>4019</w:t>
            </w:r>
          </w:p>
        </w:tc>
        <w:tc>
          <w:tcPr>
            <w:tcW w:w="0" w:type="auto"/>
          </w:tcPr>
          <w:p w14:paraId="5555C38F" w14:textId="77777777" w:rsidR="00E47C63" w:rsidRDefault="00E47C63"/>
        </w:tc>
      </w:tr>
      <w:tr w:rsidR="00E47C63" w14:paraId="3B4A0DD7" w14:textId="77777777">
        <w:tc>
          <w:tcPr>
            <w:tcW w:w="0" w:type="auto"/>
          </w:tcPr>
          <w:p w14:paraId="5C33B485" w14:textId="77777777" w:rsidR="00E47C63" w:rsidRDefault="00F0080D">
            <w:r>
              <w:t>micro_lab_completed_dt_id</w:t>
            </w:r>
          </w:p>
        </w:tc>
        <w:tc>
          <w:tcPr>
            <w:tcW w:w="0" w:type="auto"/>
          </w:tcPr>
          <w:p w14:paraId="46A12842" w14:textId="77777777" w:rsidR="00E47C63" w:rsidRDefault="00F0080D">
            <w:r>
              <w:t>smallint</w:t>
            </w:r>
          </w:p>
        </w:tc>
        <w:tc>
          <w:tcPr>
            <w:tcW w:w="0" w:type="auto"/>
          </w:tcPr>
          <w:p w14:paraId="2F9252EE" w14:textId="77777777" w:rsidR="00E47C63" w:rsidRDefault="00F0080D">
            <w:r>
              <w:t>4019</w:t>
            </w:r>
          </w:p>
        </w:tc>
        <w:tc>
          <w:tcPr>
            <w:tcW w:w="0" w:type="auto"/>
          </w:tcPr>
          <w:p w14:paraId="1B843DF8" w14:textId="77777777" w:rsidR="00E47C63" w:rsidRDefault="00E47C63"/>
        </w:tc>
      </w:tr>
      <w:tr w:rsidR="00E47C63" w14:paraId="15B29C19" w14:textId="77777777">
        <w:tc>
          <w:tcPr>
            <w:tcW w:w="0" w:type="auto"/>
          </w:tcPr>
          <w:p w14:paraId="2301B42B" w14:textId="77777777" w:rsidR="00E47C63" w:rsidRDefault="00F0080D">
            <w:r>
              <w:t>micro_lab_cancelled_dt_id</w:t>
            </w:r>
          </w:p>
        </w:tc>
        <w:tc>
          <w:tcPr>
            <w:tcW w:w="0" w:type="auto"/>
          </w:tcPr>
          <w:p w14:paraId="13699EE7" w14:textId="77777777" w:rsidR="00E47C63" w:rsidRDefault="00F0080D">
            <w:r>
              <w:t>smallint</w:t>
            </w:r>
          </w:p>
        </w:tc>
        <w:tc>
          <w:tcPr>
            <w:tcW w:w="0" w:type="auto"/>
          </w:tcPr>
          <w:p w14:paraId="5601D01E" w14:textId="77777777" w:rsidR="00E47C63" w:rsidRDefault="00F0080D">
            <w:r>
              <w:t>4019</w:t>
            </w:r>
          </w:p>
        </w:tc>
        <w:tc>
          <w:tcPr>
            <w:tcW w:w="0" w:type="auto"/>
          </w:tcPr>
          <w:p w14:paraId="1E9A04B0" w14:textId="77777777" w:rsidR="00E47C63" w:rsidRDefault="00E47C63"/>
        </w:tc>
      </w:tr>
      <w:tr w:rsidR="00E47C63" w14:paraId="1389337D" w14:textId="77777777">
        <w:tc>
          <w:tcPr>
            <w:tcW w:w="0" w:type="auto"/>
          </w:tcPr>
          <w:p w14:paraId="001B1B7D" w14:textId="77777777" w:rsidR="00E47C63" w:rsidRDefault="00F0080D">
            <w:r>
              <w:t>first_report_entered_dt_id</w:t>
            </w:r>
          </w:p>
        </w:tc>
        <w:tc>
          <w:tcPr>
            <w:tcW w:w="0" w:type="auto"/>
          </w:tcPr>
          <w:p w14:paraId="2AFA4AED" w14:textId="77777777" w:rsidR="00E47C63" w:rsidRDefault="00F0080D">
            <w:r>
              <w:t>smallint</w:t>
            </w:r>
          </w:p>
        </w:tc>
        <w:tc>
          <w:tcPr>
            <w:tcW w:w="0" w:type="auto"/>
          </w:tcPr>
          <w:p w14:paraId="5F1928A2" w14:textId="77777777" w:rsidR="00E47C63" w:rsidRDefault="00F0080D">
            <w:r>
              <w:t>4019</w:t>
            </w:r>
          </w:p>
        </w:tc>
        <w:tc>
          <w:tcPr>
            <w:tcW w:w="0" w:type="auto"/>
          </w:tcPr>
          <w:p w14:paraId="6338C277" w14:textId="77777777" w:rsidR="00E47C63" w:rsidRDefault="00E47C63"/>
        </w:tc>
      </w:tr>
      <w:tr w:rsidR="00E47C63" w14:paraId="794286A9" w14:textId="77777777">
        <w:tc>
          <w:tcPr>
            <w:tcW w:w="0" w:type="auto"/>
          </w:tcPr>
          <w:p w14:paraId="1188F73D" w14:textId="77777777" w:rsidR="00E47C63" w:rsidRDefault="00F0080D">
            <w:r>
              <w:lastRenderedPageBreak/>
              <w:t>last_report_updated_dt_id</w:t>
            </w:r>
          </w:p>
        </w:tc>
        <w:tc>
          <w:tcPr>
            <w:tcW w:w="0" w:type="auto"/>
          </w:tcPr>
          <w:p w14:paraId="4E8194CF" w14:textId="77777777" w:rsidR="00E47C63" w:rsidRDefault="00F0080D">
            <w:r>
              <w:t>smallint</w:t>
            </w:r>
          </w:p>
        </w:tc>
        <w:tc>
          <w:tcPr>
            <w:tcW w:w="0" w:type="auto"/>
          </w:tcPr>
          <w:p w14:paraId="5C36A523" w14:textId="77777777" w:rsidR="00E47C63" w:rsidRDefault="00F0080D">
            <w:r>
              <w:t>4019</w:t>
            </w:r>
          </w:p>
        </w:tc>
        <w:tc>
          <w:tcPr>
            <w:tcW w:w="0" w:type="auto"/>
          </w:tcPr>
          <w:p w14:paraId="376A04AF" w14:textId="77777777" w:rsidR="00E47C63" w:rsidRDefault="00E47C63"/>
        </w:tc>
      </w:tr>
      <w:tr w:rsidR="00E47C63" w14:paraId="1B784CD1" w14:textId="77777777">
        <w:tc>
          <w:tcPr>
            <w:tcW w:w="0" w:type="auto"/>
          </w:tcPr>
          <w:p w14:paraId="0835007A" w14:textId="77777777" w:rsidR="00E47C63" w:rsidRDefault="00F0080D">
            <w:r>
              <w:t>accession</w:t>
            </w:r>
          </w:p>
        </w:tc>
        <w:tc>
          <w:tcPr>
            <w:tcW w:w="0" w:type="auto"/>
          </w:tcPr>
          <w:p w14:paraId="745FFE31" w14:textId="77777777" w:rsidR="00E47C63" w:rsidRDefault="00F0080D">
            <w:r>
              <w:t>character varying</w:t>
            </w:r>
          </w:p>
        </w:tc>
        <w:tc>
          <w:tcPr>
            <w:tcW w:w="0" w:type="auto"/>
          </w:tcPr>
          <w:p w14:paraId="21A78EA5" w14:textId="77777777" w:rsidR="00E47C63" w:rsidRDefault="00E47C63"/>
        </w:tc>
        <w:tc>
          <w:tcPr>
            <w:tcW w:w="0" w:type="auto"/>
          </w:tcPr>
          <w:p w14:paraId="341818B3" w14:textId="77777777" w:rsidR="00E47C63" w:rsidRDefault="00E47C63"/>
        </w:tc>
      </w:tr>
      <w:tr w:rsidR="00E47C63" w14:paraId="5A8E798F" w14:textId="77777777">
        <w:tc>
          <w:tcPr>
            <w:tcW w:w="0" w:type="auto"/>
          </w:tcPr>
          <w:p w14:paraId="7127B3D5" w14:textId="77777777" w:rsidR="00E47C63" w:rsidRDefault="00F0080D">
            <w:r>
              <w:t>false_positive_ind</w:t>
            </w:r>
          </w:p>
        </w:tc>
        <w:tc>
          <w:tcPr>
            <w:tcW w:w="0" w:type="auto"/>
          </w:tcPr>
          <w:p w14:paraId="1B2ADE47" w14:textId="77777777" w:rsidR="00E47C63" w:rsidRDefault="00F0080D">
            <w:r>
              <w:t>smallint</w:t>
            </w:r>
          </w:p>
        </w:tc>
        <w:tc>
          <w:tcPr>
            <w:tcW w:w="0" w:type="auto"/>
          </w:tcPr>
          <w:p w14:paraId="569E12D9" w14:textId="77777777" w:rsidR="00E47C63" w:rsidRDefault="00E47C63"/>
        </w:tc>
        <w:tc>
          <w:tcPr>
            <w:tcW w:w="0" w:type="auto"/>
          </w:tcPr>
          <w:p w14:paraId="0945EC7F" w14:textId="77777777" w:rsidR="00E47C63" w:rsidRDefault="00E47C63"/>
        </w:tc>
      </w:tr>
      <w:tr w:rsidR="00E47C63" w14:paraId="5730C8EB" w14:textId="77777777">
        <w:tc>
          <w:tcPr>
            <w:tcW w:w="0" w:type="auto"/>
          </w:tcPr>
          <w:p w14:paraId="26DA5059" w14:textId="77777777" w:rsidR="00E47C63" w:rsidRDefault="00F0080D">
            <w:r>
              <w:t>total_report_updates</w:t>
            </w:r>
          </w:p>
        </w:tc>
        <w:tc>
          <w:tcPr>
            <w:tcW w:w="0" w:type="auto"/>
          </w:tcPr>
          <w:p w14:paraId="2049214E" w14:textId="77777777" w:rsidR="00E47C63" w:rsidRDefault="00F0080D">
            <w:r>
              <w:t>smallint</w:t>
            </w:r>
          </w:p>
        </w:tc>
        <w:tc>
          <w:tcPr>
            <w:tcW w:w="0" w:type="auto"/>
          </w:tcPr>
          <w:p w14:paraId="308F5EF1" w14:textId="77777777" w:rsidR="00E47C63" w:rsidRDefault="00F0080D">
            <w:r>
              <w:t>1</w:t>
            </w:r>
          </w:p>
        </w:tc>
        <w:tc>
          <w:tcPr>
            <w:tcW w:w="0" w:type="auto"/>
          </w:tcPr>
          <w:p w14:paraId="073A0079" w14:textId="77777777" w:rsidR="00E47C63" w:rsidRDefault="00E47C63"/>
        </w:tc>
      </w:tr>
      <w:tr w:rsidR="00E47C63" w14:paraId="780B6B63" w14:textId="77777777">
        <w:tc>
          <w:tcPr>
            <w:tcW w:w="0" w:type="auto"/>
          </w:tcPr>
          <w:p w14:paraId="0598CA99" w14:textId="77777777" w:rsidR="00E47C63" w:rsidRDefault="00F0080D">
            <w:r>
              <w:t>micro_lab_ordered_dt_tm</w:t>
            </w:r>
          </w:p>
        </w:tc>
        <w:tc>
          <w:tcPr>
            <w:tcW w:w="0" w:type="auto"/>
          </w:tcPr>
          <w:p w14:paraId="51A10049" w14:textId="77777777" w:rsidR="00E47C63" w:rsidRDefault="00F0080D">
            <w:r>
              <w:t>timestamp without time zone</w:t>
            </w:r>
          </w:p>
        </w:tc>
        <w:tc>
          <w:tcPr>
            <w:tcW w:w="0" w:type="auto"/>
          </w:tcPr>
          <w:p w14:paraId="2894CCE8" w14:textId="77777777" w:rsidR="00E47C63" w:rsidRDefault="00E47C63"/>
        </w:tc>
        <w:tc>
          <w:tcPr>
            <w:tcW w:w="0" w:type="auto"/>
          </w:tcPr>
          <w:p w14:paraId="6F85B8B2" w14:textId="77777777" w:rsidR="00E47C63" w:rsidRDefault="00E47C63"/>
        </w:tc>
      </w:tr>
      <w:tr w:rsidR="00E47C63" w14:paraId="049949EA" w14:textId="77777777">
        <w:tc>
          <w:tcPr>
            <w:tcW w:w="0" w:type="auto"/>
          </w:tcPr>
          <w:p w14:paraId="6923B65D" w14:textId="77777777" w:rsidR="00E47C63" w:rsidRDefault="00F0080D">
            <w:r>
              <w:t>micro_lab_drawn_dt_tm</w:t>
            </w:r>
          </w:p>
        </w:tc>
        <w:tc>
          <w:tcPr>
            <w:tcW w:w="0" w:type="auto"/>
          </w:tcPr>
          <w:p w14:paraId="1A18024D" w14:textId="77777777" w:rsidR="00E47C63" w:rsidRDefault="00F0080D">
            <w:r>
              <w:t>timestamp without time zone</w:t>
            </w:r>
          </w:p>
        </w:tc>
        <w:tc>
          <w:tcPr>
            <w:tcW w:w="0" w:type="auto"/>
          </w:tcPr>
          <w:p w14:paraId="261D08C2" w14:textId="77777777" w:rsidR="00E47C63" w:rsidRDefault="00E47C63"/>
        </w:tc>
        <w:tc>
          <w:tcPr>
            <w:tcW w:w="0" w:type="auto"/>
          </w:tcPr>
          <w:p w14:paraId="42E5CA93" w14:textId="77777777" w:rsidR="00E47C63" w:rsidRDefault="00E47C63"/>
        </w:tc>
      </w:tr>
      <w:tr w:rsidR="00E47C63" w14:paraId="4A520013" w14:textId="77777777">
        <w:tc>
          <w:tcPr>
            <w:tcW w:w="0" w:type="auto"/>
          </w:tcPr>
          <w:p w14:paraId="07B547B0" w14:textId="77777777" w:rsidR="00E47C63" w:rsidRDefault="00F0080D">
            <w:r>
              <w:t>micro_lab_received_dt_tm</w:t>
            </w:r>
          </w:p>
        </w:tc>
        <w:tc>
          <w:tcPr>
            <w:tcW w:w="0" w:type="auto"/>
          </w:tcPr>
          <w:p w14:paraId="508BEED2" w14:textId="77777777" w:rsidR="00E47C63" w:rsidRDefault="00F0080D">
            <w:r>
              <w:t>timestamp without time zone</w:t>
            </w:r>
          </w:p>
        </w:tc>
        <w:tc>
          <w:tcPr>
            <w:tcW w:w="0" w:type="auto"/>
          </w:tcPr>
          <w:p w14:paraId="2355DDDC" w14:textId="77777777" w:rsidR="00E47C63" w:rsidRDefault="00E47C63"/>
        </w:tc>
        <w:tc>
          <w:tcPr>
            <w:tcW w:w="0" w:type="auto"/>
          </w:tcPr>
          <w:p w14:paraId="302D0628" w14:textId="77777777" w:rsidR="00E47C63" w:rsidRDefault="00E47C63"/>
        </w:tc>
      </w:tr>
      <w:tr w:rsidR="00E47C63" w14:paraId="19FDAAE4" w14:textId="77777777">
        <w:tc>
          <w:tcPr>
            <w:tcW w:w="0" w:type="auto"/>
          </w:tcPr>
          <w:p w14:paraId="46D9C70C" w14:textId="77777777" w:rsidR="00E47C63" w:rsidRDefault="00F0080D">
            <w:r>
              <w:t>micro_lab_completed_dt_tm</w:t>
            </w:r>
          </w:p>
        </w:tc>
        <w:tc>
          <w:tcPr>
            <w:tcW w:w="0" w:type="auto"/>
          </w:tcPr>
          <w:p w14:paraId="2BB5F1A6" w14:textId="77777777" w:rsidR="00E47C63" w:rsidRDefault="00F0080D">
            <w:r>
              <w:t>timestamp without time zone</w:t>
            </w:r>
          </w:p>
        </w:tc>
        <w:tc>
          <w:tcPr>
            <w:tcW w:w="0" w:type="auto"/>
          </w:tcPr>
          <w:p w14:paraId="7E04426B" w14:textId="77777777" w:rsidR="00E47C63" w:rsidRDefault="00E47C63"/>
        </w:tc>
        <w:tc>
          <w:tcPr>
            <w:tcW w:w="0" w:type="auto"/>
          </w:tcPr>
          <w:p w14:paraId="04751044" w14:textId="77777777" w:rsidR="00E47C63" w:rsidRDefault="00E47C63"/>
        </w:tc>
      </w:tr>
      <w:tr w:rsidR="00E47C63" w14:paraId="51492331" w14:textId="77777777">
        <w:tc>
          <w:tcPr>
            <w:tcW w:w="0" w:type="auto"/>
          </w:tcPr>
          <w:p w14:paraId="3391AA6C" w14:textId="77777777" w:rsidR="00E47C63" w:rsidRDefault="00F0080D">
            <w:r>
              <w:t>micro_lab_cancelled_dt_tm</w:t>
            </w:r>
          </w:p>
        </w:tc>
        <w:tc>
          <w:tcPr>
            <w:tcW w:w="0" w:type="auto"/>
          </w:tcPr>
          <w:p w14:paraId="7643B08C" w14:textId="77777777" w:rsidR="00E47C63" w:rsidRDefault="00F0080D">
            <w:r>
              <w:t>timestamp without time zone</w:t>
            </w:r>
          </w:p>
        </w:tc>
        <w:tc>
          <w:tcPr>
            <w:tcW w:w="0" w:type="auto"/>
          </w:tcPr>
          <w:p w14:paraId="1DD8D75C" w14:textId="77777777" w:rsidR="00E47C63" w:rsidRDefault="00E47C63"/>
        </w:tc>
        <w:tc>
          <w:tcPr>
            <w:tcW w:w="0" w:type="auto"/>
          </w:tcPr>
          <w:p w14:paraId="22CA9880" w14:textId="77777777" w:rsidR="00E47C63" w:rsidRDefault="00E47C63"/>
        </w:tc>
      </w:tr>
      <w:tr w:rsidR="00E47C63" w14:paraId="382ABEF1" w14:textId="77777777">
        <w:tc>
          <w:tcPr>
            <w:tcW w:w="0" w:type="auto"/>
          </w:tcPr>
          <w:p w14:paraId="7DD7ED95" w14:textId="77777777" w:rsidR="00E47C63" w:rsidRDefault="00F0080D">
            <w:r>
              <w:t>first_report_entered_dt_tm</w:t>
            </w:r>
          </w:p>
        </w:tc>
        <w:tc>
          <w:tcPr>
            <w:tcW w:w="0" w:type="auto"/>
          </w:tcPr>
          <w:p w14:paraId="5FC264B6" w14:textId="77777777" w:rsidR="00E47C63" w:rsidRDefault="00F0080D">
            <w:r>
              <w:t>timestamp without time zone</w:t>
            </w:r>
          </w:p>
        </w:tc>
        <w:tc>
          <w:tcPr>
            <w:tcW w:w="0" w:type="auto"/>
          </w:tcPr>
          <w:p w14:paraId="3F9E966C" w14:textId="77777777" w:rsidR="00E47C63" w:rsidRDefault="00E47C63"/>
        </w:tc>
        <w:tc>
          <w:tcPr>
            <w:tcW w:w="0" w:type="auto"/>
          </w:tcPr>
          <w:p w14:paraId="41FD9430" w14:textId="77777777" w:rsidR="00E47C63" w:rsidRDefault="00E47C63"/>
        </w:tc>
      </w:tr>
      <w:tr w:rsidR="00E47C63" w14:paraId="0F630422" w14:textId="77777777">
        <w:tc>
          <w:tcPr>
            <w:tcW w:w="0" w:type="auto"/>
          </w:tcPr>
          <w:p w14:paraId="5AEC04A8" w14:textId="77777777" w:rsidR="00E47C63" w:rsidRDefault="00F0080D">
            <w:r>
              <w:t>last_report_updated_dt_tm</w:t>
            </w:r>
          </w:p>
        </w:tc>
        <w:tc>
          <w:tcPr>
            <w:tcW w:w="0" w:type="auto"/>
          </w:tcPr>
          <w:p w14:paraId="2B7B8A75" w14:textId="77777777" w:rsidR="00E47C63" w:rsidRDefault="00F0080D">
            <w:r>
              <w:t>timestamp without time zone</w:t>
            </w:r>
          </w:p>
        </w:tc>
        <w:tc>
          <w:tcPr>
            <w:tcW w:w="0" w:type="auto"/>
          </w:tcPr>
          <w:p w14:paraId="3D7B73C9" w14:textId="77777777" w:rsidR="00E47C63" w:rsidRDefault="00E47C63"/>
        </w:tc>
        <w:tc>
          <w:tcPr>
            <w:tcW w:w="0" w:type="auto"/>
          </w:tcPr>
          <w:p w14:paraId="4415B239" w14:textId="77777777" w:rsidR="00E47C63" w:rsidRDefault="00E47C63"/>
        </w:tc>
      </w:tr>
      <w:tr w:rsidR="00E47C63" w14:paraId="7A60E89E" w14:textId="77777777">
        <w:tc>
          <w:tcPr>
            <w:tcW w:w="0" w:type="auto"/>
          </w:tcPr>
          <w:p w14:paraId="64A25481" w14:textId="77777777" w:rsidR="00E47C63" w:rsidRDefault="00F0080D">
            <w:r>
              <w:t>micro_lab_ordered_tm_vld_flg</w:t>
            </w:r>
          </w:p>
        </w:tc>
        <w:tc>
          <w:tcPr>
            <w:tcW w:w="0" w:type="auto"/>
          </w:tcPr>
          <w:p w14:paraId="4290D5FE" w14:textId="77777777" w:rsidR="00E47C63" w:rsidRDefault="00F0080D">
            <w:r>
              <w:t>smallint</w:t>
            </w:r>
          </w:p>
        </w:tc>
        <w:tc>
          <w:tcPr>
            <w:tcW w:w="0" w:type="auto"/>
          </w:tcPr>
          <w:p w14:paraId="496E5826" w14:textId="77777777" w:rsidR="00E47C63" w:rsidRDefault="00E47C63"/>
        </w:tc>
        <w:tc>
          <w:tcPr>
            <w:tcW w:w="0" w:type="auto"/>
          </w:tcPr>
          <w:p w14:paraId="293892B5" w14:textId="77777777" w:rsidR="00E47C63" w:rsidRDefault="00E47C63"/>
        </w:tc>
      </w:tr>
      <w:tr w:rsidR="00E47C63" w14:paraId="1630DCDB" w14:textId="77777777">
        <w:tc>
          <w:tcPr>
            <w:tcW w:w="0" w:type="auto"/>
          </w:tcPr>
          <w:p w14:paraId="72C8DE72" w14:textId="77777777" w:rsidR="00E47C63" w:rsidRDefault="00F0080D">
            <w:r>
              <w:t>micro_lab_drawn_tm_vld_flg</w:t>
            </w:r>
          </w:p>
        </w:tc>
        <w:tc>
          <w:tcPr>
            <w:tcW w:w="0" w:type="auto"/>
          </w:tcPr>
          <w:p w14:paraId="1F0AAEBB" w14:textId="77777777" w:rsidR="00E47C63" w:rsidRDefault="00F0080D">
            <w:r>
              <w:t>smallint</w:t>
            </w:r>
          </w:p>
        </w:tc>
        <w:tc>
          <w:tcPr>
            <w:tcW w:w="0" w:type="auto"/>
          </w:tcPr>
          <w:p w14:paraId="77DE0463" w14:textId="77777777" w:rsidR="00E47C63" w:rsidRDefault="00F0080D">
            <w:r>
              <w:t>1</w:t>
            </w:r>
          </w:p>
        </w:tc>
        <w:tc>
          <w:tcPr>
            <w:tcW w:w="0" w:type="auto"/>
          </w:tcPr>
          <w:p w14:paraId="1B5B3C9C" w14:textId="77777777" w:rsidR="00E47C63" w:rsidRDefault="00E47C63"/>
        </w:tc>
      </w:tr>
      <w:tr w:rsidR="00E47C63" w14:paraId="49BE4A31" w14:textId="77777777">
        <w:tc>
          <w:tcPr>
            <w:tcW w:w="0" w:type="auto"/>
          </w:tcPr>
          <w:p w14:paraId="6B95692A" w14:textId="77777777" w:rsidR="00E47C63" w:rsidRDefault="00F0080D">
            <w:r>
              <w:t>micro_lab_received_tm_vld_flg</w:t>
            </w:r>
          </w:p>
        </w:tc>
        <w:tc>
          <w:tcPr>
            <w:tcW w:w="0" w:type="auto"/>
          </w:tcPr>
          <w:p w14:paraId="5DF06585" w14:textId="77777777" w:rsidR="00E47C63" w:rsidRDefault="00F0080D">
            <w:r>
              <w:t>smallint</w:t>
            </w:r>
          </w:p>
        </w:tc>
        <w:tc>
          <w:tcPr>
            <w:tcW w:w="0" w:type="auto"/>
          </w:tcPr>
          <w:p w14:paraId="6A73837E" w14:textId="77777777" w:rsidR="00E47C63" w:rsidRDefault="00F0080D">
            <w:r>
              <w:t>1</w:t>
            </w:r>
          </w:p>
        </w:tc>
        <w:tc>
          <w:tcPr>
            <w:tcW w:w="0" w:type="auto"/>
          </w:tcPr>
          <w:p w14:paraId="6C88735B" w14:textId="77777777" w:rsidR="00E47C63" w:rsidRDefault="00E47C63"/>
        </w:tc>
      </w:tr>
      <w:tr w:rsidR="00E47C63" w14:paraId="30E08472" w14:textId="77777777">
        <w:tc>
          <w:tcPr>
            <w:tcW w:w="0" w:type="auto"/>
          </w:tcPr>
          <w:p w14:paraId="24311571" w14:textId="77777777" w:rsidR="00E47C63" w:rsidRDefault="00F0080D">
            <w:r>
              <w:t>micro_lab_complted_tm_vld_flg</w:t>
            </w:r>
          </w:p>
        </w:tc>
        <w:tc>
          <w:tcPr>
            <w:tcW w:w="0" w:type="auto"/>
          </w:tcPr>
          <w:p w14:paraId="0A104926" w14:textId="77777777" w:rsidR="00E47C63" w:rsidRDefault="00F0080D">
            <w:r>
              <w:t>smallint</w:t>
            </w:r>
          </w:p>
        </w:tc>
        <w:tc>
          <w:tcPr>
            <w:tcW w:w="0" w:type="auto"/>
          </w:tcPr>
          <w:p w14:paraId="2DD2FA04" w14:textId="77777777" w:rsidR="00E47C63" w:rsidRDefault="00F0080D">
            <w:r>
              <w:t>1</w:t>
            </w:r>
          </w:p>
        </w:tc>
        <w:tc>
          <w:tcPr>
            <w:tcW w:w="0" w:type="auto"/>
          </w:tcPr>
          <w:p w14:paraId="11CE42AC" w14:textId="77777777" w:rsidR="00E47C63" w:rsidRDefault="00E47C63"/>
        </w:tc>
      </w:tr>
      <w:tr w:rsidR="00E47C63" w14:paraId="71658E2A" w14:textId="77777777">
        <w:tc>
          <w:tcPr>
            <w:tcW w:w="0" w:type="auto"/>
          </w:tcPr>
          <w:p w14:paraId="3045D997" w14:textId="77777777" w:rsidR="00E47C63" w:rsidRDefault="00F0080D">
            <w:r>
              <w:t>micro_lab_cancelled_tm_vld_flg</w:t>
            </w:r>
          </w:p>
        </w:tc>
        <w:tc>
          <w:tcPr>
            <w:tcW w:w="0" w:type="auto"/>
          </w:tcPr>
          <w:p w14:paraId="02B936F9" w14:textId="77777777" w:rsidR="00E47C63" w:rsidRDefault="00F0080D">
            <w:r>
              <w:t>smallint</w:t>
            </w:r>
          </w:p>
        </w:tc>
        <w:tc>
          <w:tcPr>
            <w:tcW w:w="0" w:type="auto"/>
          </w:tcPr>
          <w:p w14:paraId="167E9C04" w14:textId="77777777" w:rsidR="00E47C63" w:rsidRDefault="00F0080D">
            <w:r>
              <w:t>1</w:t>
            </w:r>
          </w:p>
        </w:tc>
        <w:tc>
          <w:tcPr>
            <w:tcW w:w="0" w:type="auto"/>
          </w:tcPr>
          <w:p w14:paraId="123409B8" w14:textId="77777777" w:rsidR="00E47C63" w:rsidRDefault="00E47C63"/>
        </w:tc>
      </w:tr>
      <w:tr w:rsidR="00E47C63" w14:paraId="2D98165D" w14:textId="77777777">
        <w:tc>
          <w:tcPr>
            <w:tcW w:w="0" w:type="auto"/>
          </w:tcPr>
          <w:p w14:paraId="600BD58B" w14:textId="77777777" w:rsidR="00E47C63" w:rsidRDefault="00F0080D">
            <w:r>
              <w:t>first_rpt_entered_tm_vld_flg</w:t>
            </w:r>
          </w:p>
        </w:tc>
        <w:tc>
          <w:tcPr>
            <w:tcW w:w="0" w:type="auto"/>
          </w:tcPr>
          <w:p w14:paraId="410C321A" w14:textId="77777777" w:rsidR="00E47C63" w:rsidRDefault="00F0080D">
            <w:r>
              <w:t>smallint</w:t>
            </w:r>
          </w:p>
        </w:tc>
        <w:tc>
          <w:tcPr>
            <w:tcW w:w="0" w:type="auto"/>
          </w:tcPr>
          <w:p w14:paraId="0BEAEBE9" w14:textId="77777777" w:rsidR="00E47C63" w:rsidRDefault="00F0080D">
            <w:r>
              <w:t>0</w:t>
            </w:r>
          </w:p>
        </w:tc>
        <w:tc>
          <w:tcPr>
            <w:tcW w:w="0" w:type="auto"/>
          </w:tcPr>
          <w:p w14:paraId="4E6902AA" w14:textId="77777777" w:rsidR="00E47C63" w:rsidRDefault="00E47C63"/>
        </w:tc>
      </w:tr>
      <w:tr w:rsidR="00E47C63" w14:paraId="6ADA5B92" w14:textId="77777777">
        <w:tc>
          <w:tcPr>
            <w:tcW w:w="0" w:type="auto"/>
          </w:tcPr>
          <w:p w14:paraId="3E9EC920" w14:textId="77777777" w:rsidR="00E47C63" w:rsidRDefault="00F0080D">
            <w:r>
              <w:t>last_rpt_updated_tm_vld_flg</w:t>
            </w:r>
          </w:p>
        </w:tc>
        <w:tc>
          <w:tcPr>
            <w:tcW w:w="0" w:type="auto"/>
          </w:tcPr>
          <w:p w14:paraId="6C969435" w14:textId="77777777" w:rsidR="00E47C63" w:rsidRDefault="00F0080D">
            <w:r>
              <w:t>smallint</w:t>
            </w:r>
          </w:p>
        </w:tc>
        <w:tc>
          <w:tcPr>
            <w:tcW w:w="0" w:type="auto"/>
          </w:tcPr>
          <w:p w14:paraId="67C0AF4F" w14:textId="77777777" w:rsidR="00E47C63" w:rsidRDefault="00E47C63"/>
        </w:tc>
        <w:tc>
          <w:tcPr>
            <w:tcW w:w="0" w:type="auto"/>
          </w:tcPr>
          <w:p w14:paraId="661265DA" w14:textId="77777777" w:rsidR="00E47C63" w:rsidRDefault="00E47C63"/>
        </w:tc>
      </w:tr>
      <w:tr w:rsidR="00E47C63" w14:paraId="3F99D7AB" w14:textId="77777777">
        <w:tc>
          <w:tcPr>
            <w:tcW w:w="0" w:type="auto"/>
          </w:tcPr>
          <w:p w14:paraId="55F7E826" w14:textId="77777777" w:rsidR="00E47C63" w:rsidRDefault="00F0080D">
            <w:r>
              <w:t>collection_method_id</w:t>
            </w:r>
          </w:p>
        </w:tc>
        <w:tc>
          <w:tcPr>
            <w:tcW w:w="0" w:type="auto"/>
          </w:tcPr>
          <w:p w14:paraId="2291DA3D" w14:textId="77777777" w:rsidR="00E47C63" w:rsidRDefault="00F0080D">
            <w:r>
              <w:t>smallint</w:t>
            </w:r>
          </w:p>
        </w:tc>
        <w:tc>
          <w:tcPr>
            <w:tcW w:w="0" w:type="auto"/>
          </w:tcPr>
          <w:p w14:paraId="506E273B" w14:textId="77777777" w:rsidR="00E47C63" w:rsidRDefault="00E47C63"/>
        </w:tc>
        <w:tc>
          <w:tcPr>
            <w:tcW w:w="0" w:type="auto"/>
          </w:tcPr>
          <w:p w14:paraId="2CE3F0CE" w14:textId="77777777" w:rsidR="00E47C63" w:rsidRDefault="00E47C63"/>
        </w:tc>
      </w:tr>
      <w:tr w:rsidR="00E47C63" w14:paraId="25A01568" w14:textId="77777777">
        <w:tc>
          <w:tcPr>
            <w:tcW w:w="0" w:type="auto"/>
          </w:tcPr>
          <w:p w14:paraId="0BF383E1" w14:textId="77777777" w:rsidR="00E47C63" w:rsidRDefault="00F0080D">
            <w:r>
              <w:t>_extractyear</w:t>
            </w:r>
          </w:p>
        </w:tc>
        <w:tc>
          <w:tcPr>
            <w:tcW w:w="0" w:type="auto"/>
          </w:tcPr>
          <w:p w14:paraId="18171087" w14:textId="77777777" w:rsidR="00E47C63" w:rsidRDefault="00F0080D">
            <w:r>
              <w:t>smallint</w:t>
            </w:r>
          </w:p>
        </w:tc>
        <w:tc>
          <w:tcPr>
            <w:tcW w:w="0" w:type="auto"/>
          </w:tcPr>
          <w:p w14:paraId="47E1D0F3" w14:textId="77777777" w:rsidR="00E47C63" w:rsidRDefault="00F0080D">
            <w:r>
              <w:t>2013</w:t>
            </w:r>
          </w:p>
        </w:tc>
        <w:tc>
          <w:tcPr>
            <w:tcW w:w="0" w:type="auto"/>
          </w:tcPr>
          <w:p w14:paraId="3D19E62D" w14:textId="77777777" w:rsidR="00E47C63" w:rsidRDefault="00E47C63"/>
        </w:tc>
      </w:tr>
    </w:tbl>
    <w:p w14:paraId="0961EE15" w14:textId="77777777" w:rsidR="00E47C63" w:rsidRDefault="00F0080D">
      <w:r>
        <w:rPr>
          <w:sz w:val="28"/>
        </w:rPr>
        <w:t>Table: hf_f_procedure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17"/>
        <w:gridCol w:w="2675"/>
        <w:gridCol w:w="1489"/>
        <w:gridCol w:w="904"/>
      </w:tblGrid>
      <w:tr w:rsidR="00E47C63" w14:paraId="5C45A055" w14:textId="77777777">
        <w:tc>
          <w:tcPr>
            <w:tcW w:w="0" w:type="auto"/>
            <w:shd w:val="clear" w:color="auto" w:fill="AAAAFF"/>
          </w:tcPr>
          <w:p w14:paraId="0CF7510E" w14:textId="77777777" w:rsidR="00E47C63" w:rsidRDefault="00F0080D">
            <w:r>
              <w:t>Field</w:t>
            </w:r>
          </w:p>
        </w:tc>
        <w:tc>
          <w:tcPr>
            <w:tcW w:w="0" w:type="auto"/>
            <w:shd w:val="clear" w:color="auto" w:fill="AAAAFF"/>
          </w:tcPr>
          <w:p w14:paraId="06ED4D1F" w14:textId="77777777" w:rsidR="00E47C63" w:rsidRDefault="00F0080D">
            <w:r>
              <w:t>Type</w:t>
            </w:r>
          </w:p>
        </w:tc>
        <w:tc>
          <w:tcPr>
            <w:tcW w:w="0" w:type="auto"/>
            <w:shd w:val="clear" w:color="auto" w:fill="AAAAFF"/>
          </w:tcPr>
          <w:p w14:paraId="58B4593B" w14:textId="77777777" w:rsidR="00E47C63" w:rsidRDefault="00F0080D">
            <w:r>
              <w:t>Most freq. value</w:t>
            </w:r>
          </w:p>
        </w:tc>
        <w:tc>
          <w:tcPr>
            <w:tcW w:w="0" w:type="auto"/>
            <w:shd w:val="clear" w:color="auto" w:fill="AAAAFF"/>
          </w:tcPr>
          <w:p w14:paraId="19D00467" w14:textId="77777777" w:rsidR="00E47C63" w:rsidRDefault="00F0080D">
            <w:r>
              <w:t>Comment</w:t>
            </w:r>
          </w:p>
        </w:tc>
      </w:tr>
      <w:tr w:rsidR="00E47C63" w14:paraId="29DD0AFC" w14:textId="77777777">
        <w:tc>
          <w:tcPr>
            <w:tcW w:w="0" w:type="auto"/>
          </w:tcPr>
          <w:p w14:paraId="7624D091" w14:textId="77777777" w:rsidR="00E47C63" w:rsidRDefault="00F0080D">
            <w:r>
              <w:t>encounter_id</w:t>
            </w:r>
          </w:p>
        </w:tc>
        <w:tc>
          <w:tcPr>
            <w:tcW w:w="0" w:type="auto"/>
          </w:tcPr>
          <w:p w14:paraId="7D6235E5" w14:textId="77777777" w:rsidR="00E47C63" w:rsidRDefault="00F0080D">
            <w:r>
              <w:t>bigint</w:t>
            </w:r>
          </w:p>
        </w:tc>
        <w:tc>
          <w:tcPr>
            <w:tcW w:w="0" w:type="auto"/>
          </w:tcPr>
          <w:p w14:paraId="3BBA8FB2" w14:textId="77777777" w:rsidR="00E47C63" w:rsidRDefault="00F0080D">
            <w:r>
              <w:t>552264616</w:t>
            </w:r>
          </w:p>
        </w:tc>
        <w:tc>
          <w:tcPr>
            <w:tcW w:w="0" w:type="auto"/>
          </w:tcPr>
          <w:p w14:paraId="7F278317" w14:textId="77777777" w:rsidR="00E47C63" w:rsidRDefault="00E47C63"/>
        </w:tc>
      </w:tr>
      <w:tr w:rsidR="00E47C63" w14:paraId="2D0D86BB" w14:textId="77777777">
        <w:tc>
          <w:tcPr>
            <w:tcW w:w="0" w:type="auto"/>
          </w:tcPr>
          <w:p w14:paraId="1FFB2251" w14:textId="77777777" w:rsidR="00E47C63" w:rsidRDefault="00F0080D">
            <w:r>
              <w:t>procedure_id</w:t>
            </w:r>
          </w:p>
        </w:tc>
        <w:tc>
          <w:tcPr>
            <w:tcW w:w="0" w:type="auto"/>
          </w:tcPr>
          <w:p w14:paraId="00603CD2" w14:textId="77777777" w:rsidR="00E47C63" w:rsidRDefault="00F0080D">
            <w:r>
              <w:t>integer</w:t>
            </w:r>
          </w:p>
        </w:tc>
        <w:tc>
          <w:tcPr>
            <w:tcW w:w="0" w:type="auto"/>
          </w:tcPr>
          <w:p w14:paraId="0709EB08" w14:textId="77777777" w:rsidR="00E47C63" w:rsidRDefault="00F0080D">
            <w:r>
              <w:t>2616</w:t>
            </w:r>
          </w:p>
        </w:tc>
        <w:tc>
          <w:tcPr>
            <w:tcW w:w="0" w:type="auto"/>
          </w:tcPr>
          <w:p w14:paraId="228A41DD" w14:textId="77777777" w:rsidR="00E47C63" w:rsidRDefault="00E47C63"/>
        </w:tc>
      </w:tr>
      <w:tr w:rsidR="00E47C63" w14:paraId="2A6ADD19" w14:textId="77777777">
        <w:tc>
          <w:tcPr>
            <w:tcW w:w="0" w:type="auto"/>
          </w:tcPr>
          <w:p w14:paraId="7AF67B26" w14:textId="77777777" w:rsidR="00E47C63" w:rsidRDefault="00F0080D">
            <w:r>
              <w:t>procedure_dt_id</w:t>
            </w:r>
          </w:p>
        </w:tc>
        <w:tc>
          <w:tcPr>
            <w:tcW w:w="0" w:type="auto"/>
          </w:tcPr>
          <w:p w14:paraId="5CDF66BD" w14:textId="77777777" w:rsidR="00E47C63" w:rsidRDefault="00F0080D">
            <w:r>
              <w:t>smallint</w:t>
            </w:r>
          </w:p>
        </w:tc>
        <w:tc>
          <w:tcPr>
            <w:tcW w:w="0" w:type="auto"/>
          </w:tcPr>
          <w:p w14:paraId="0175418C" w14:textId="77777777" w:rsidR="00E47C63" w:rsidRDefault="00F0080D">
            <w:r>
              <w:t>4019</w:t>
            </w:r>
          </w:p>
        </w:tc>
        <w:tc>
          <w:tcPr>
            <w:tcW w:w="0" w:type="auto"/>
          </w:tcPr>
          <w:p w14:paraId="0A604605" w14:textId="77777777" w:rsidR="00E47C63" w:rsidRDefault="00E47C63"/>
        </w:tc>
      </w:tr>
      <w:tr w:rsidR="00E47C63" w14:paraId="25F71082" w14:textId="77777777">
        <w:tc>
          <w:tcPr>
            <w:tcW w:w="0" w:type="auto"/>
          </w:tcPr>
          <w:p w14:paraId="60B0DEA9" w14:textId="77777777" w:rsidR="00E47C63" w:rsidRDefault="00F0080D">
            <w:r>
              <w:t>procedure_dt_tm</w:t>
            </w:r>
          </w:p>
        </w:tc>
        <w:tc>
          <w:tcPr>
            <w:tcW w:w="0" w:type="auto"/>
          </w:tcPr>
          <w:p w14:paraId="7C5AE207" w14:textId="77777777" w:rsidR="00E47C63" w:rsidRDefault="00F0080D">
            <w:r>
              <w:t>timestamp without time zone</w:t>
            </w:r>
          </w:p>
        </w:tc>
        <w:tc>
          <w:tcPr>
            <w:tcW w:w="0" w:type="auto"/>
          </w:tcPr>
          <w:p w14:paraId="459E2CF7" w14:textId="77777777" w:rsidR="00E47C63" w:rsidRDefault="00E47C63"/>
        </w:tc>
        <w:tc>
          <w:tcPr>
            <w:tcW w:w="0" w:type="auto"/>
          </w:tcPr>
          <w:p w14:paraId="602FD479" w14:textId="77777777" w:rsidR="00E47C63" w:rsidRDefault="00E47C63"/>
        </w:tc>
      </w:tr>
      <w:tr w:rsidR="00E47C63" w14:paraId="209CDD01" w14:textId="77777777">
        <w:tc>
          <w:tcPr>
            <w:tcW w:w="0" w:type="auto"/>
          </w:tcPr>
          <w:p w14:paraId="124109F2" w14:textId="77777777" w:rsidR="00E47C63" w:rsidRDefault="00F0080D">
            <w:r>
              <w:t>procedure_priority</w:t>
            </w:r>
          </w:p>
        </w:tc>
        <w:tc>
          <w:tcPr>
            <w:tcW w:w="0" w:type="auto"/>
          </w:tcPr>
          <w:p w14:paraId="64273DA9" w14:textId="77777777" w:rsidR="00E47C63" w:rsidRDefault="00F0080D">
            <w:r>
              <w:t>integer</w:t>
            </w:r>
          </w:p>
        </w:tc>
        <w:tc>
          <w:tcPr>
            <w:tcW w:w="0" w:type="auto"/>
          </w:tcPr>
          <w:p w14:paraId="507577CD" w14:textId="77777777" w:rsidR="00E47C63" w:rsidRDefault="00F0080D">
            <w:r>
              <w:t>1</w:t>
            </w:r>
          </w:p>
        </w:tc>
        <w:tc>
          <w:tcPr>
            <w:tcW w:w="0" w:type="auto"/>
          </w:tcPr>
          <w:p w14:paraId="4581D388" w14:textId="77777777" w:rsidR="00E47C63" w:rsidRDefault="00E47C63"/>
        </w:tc>
      </w:tr>
      <w:tr w:rsidR="00E47C63" w14:paraId="3E9B61E1" w14:textId="77777777">
        <w:tc>
          <w:tcPr>
            <w:tcW w:w="0" w:type="auto"/>
          </w:tcPr>
          <w:p w14:paraId="3CD7259D" w14:textId="77777777" w:rsidR="00E47C63" w:rsidRDefault="00F0080D">
            <w:r>
              <w:t>third_party_ind</w:t>
            </w:r>
          </w:p>
        </w:tc>
        <w:tc>
          <w:tcPr>
            <w:tcW w:w="0" w:type="auto"/>
          </w:tcPr>
          <w:p w14:paraId="24CABEFF" w14:textId="77777777" w:rsidR="00E47C63" w:rsidRDefault="00F0080D">
            <w:r>
              <w:t>smallint</w:t>
            </w:r>
          </w:p>
        </w:tc>
        <w:tc>
          <w:tcPr>
            <w:tcW w:w="0" w:type="auto"/>
          </w:tcPr>
          <w:p w14:paraId="110DF0A4" w14:textId="77777777" w:rsidR="00E47C63" w:rsidRDefault="00F0080D">
            <w:r>
              <w:t>0</w:t>
            </w:r>
          </w:p>
        </w:tc>
        <w:tc>
          <w:tcPr>
            <w:tcW w:w="0" w:type="auto"/>
          </w:tcPr>
          <w:p w14:paraId="5ED5794D" w14:textId="77777777" w:rsidR="00E47C63" w:rsidRDefault="00E47C63"/>
        </w:tc>
      </w:tr>
      <w:tr w:rsidR="00E47C63" w14:paraId="4E1B8D3F" w14:textId="77777777">
        <w:tc>
          <w:tcPr>
            <w:tcW w:w="0" w:type="auto"/>
          </w:tcPr>
          <w:p w14:paraId="6A06C595" w14:textId="77777777" w:rsidR="00E47C63" w:rsidRDefault="00F0080D">
            <w:r>
              <w:lastRenderedPageBreak/>
              <w:t>_extractyear</w:t>
            </w:r>
          </w:p>
        </w:tc>
        <w:tc>
          <w:tcPr>
            <w:tcW w:w="0" w:type="auto"/>
          </w:tcPr>
          <w:p w14:paraId="20D6E4F5" w14:textId="77777777" w:rsidR="00E47C63" w:rsidRDefault="00F0080D">
            <w:r>
              <w:t>smallint</w:t>
            </w:r>
          </w:p>
        </w:tc>
        <w:tc>
          <w:tcPr>
            <w:tcW w:w="0" w:type="auto"/>
          </w:tcPr>
          <w:p w14:paraId="6F1A6032" w14:textId="77777777" w:rsidR="00E47C63" w:rsidRDefault="00F0080D">
            <w:r>
              <w:t>2014</w:t>
            </w:r>
          </w:p>
        </w:tc>
        <w:tc>
          <w:tcPr>
            <w:tcW w:w="0" w:type="auto"/>
          </w:tcPr>
          <w:p w14:paraId="61E94C28" w14:textId="77777777" w:rsidR="00E47C63" w:rsidRDefault="00E47C63"/>
        </w:tc>
      </w:tr>
    </w:tbl>
    <w:p w14:paraId="12068740" w14:textId="77777777" w:rsidR="00E47C63" w:rsidRDefault="00F0080D">
      <w:r>
        <w:rPr>
          <w:sz w:val="28"/>
        </w:rPr>
        <w:t>Table: hf_f_surgical_case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87"/>
        <w:gridCol w:w="2675"/>
        <w:gridCol w:w="1489"/>
        <w:gridCol w:w="904"/>
      </w:tblGrid>
      <w:tr w:rsidR="00E47C63" w14:paraId="6355A8AC" w14:textId="77777777">
        <w:tc>
          <w:tcPr>
            <w:tcW w:w="0" w:type="auto"/>
            <w:shd w:val="clear" w:color="auto" w:fill="AAAAFF"/>
          </w:tcPr>
          <w:p w14:paraId="1F7F622B" w14:textId="77777777" w:rsidR="00E47C63" w:rsidRDefault="00F0080D">
            <w:r>
              <w:t>Field</w:t>
            </w:r>
          </w:p>
        </w:tc>
        <w:tc>
          <w:tcPr>
            <w:tcW w:w="0" w:type="auto"/>
            <w:shd w:val="clear" w:color="auto" w:fill="AAAAFF"/>
          </w:tcPr>
          <w:p w14:paraId="74E5BCC5" w14:textId="77777777" w:rsidR="00E47C63" w:rsidRDefault="00F0080D">
            <w:r>
              <w:t>Type</w:t>
            </w:r>
          </w:p>
        </w:tc>
        <w:tc>
          <w:tcPr>
            <w:tcW w:w="0" w:type="auto"/>
            <w:shd w:val="clear" w:color="auto" w:fill="AAAAFF"/>
          </w:tcPr>
          <w:p w14:paraId="2C87D7C4" w14:textId="77777777" w:rsidR="00E47C63" w:rsidRDefault="00F0080D">
            <w:r>
              <w:t>Most freq. value</w:t>
            </w:r>
          </w:p>
        </w:tc>
        <w:tc>
          <w:tcPr>
            <w:tcW w:w="0" w:type="auto"/>
            <w:shd w:val="clear" w:color="auto" w:fill="AAAAFF"/>
          </w:tcPr>
          <w:p w14:paraId="726D39F7" w14:textId="77777777" w:rsidR="00E47C63" w:rsidRDefault="00F0080D">
            <w:r>
              <w:t>Comment</w:t>
            </w:r>
          </w:p>
        </w:tc>
      </w:tr>
      <w:tr w:rsidR="00E47C63" w14:paraId="578CA64E" w14:textId="77777777">
        <w:tc>
          <w:tcPr>
            <w:tcW w:w="0" w:type="auto"/>
          </w:tcPr>
          <w:p w14:paraId="6834B6B5" w14:textId="77777777" w:rsidR="00E47C63" w:rsidRDefault="00F0080D">
            <w:r>
              <w:t>surgical_case_id</w:t>
            </w:r>
          </w:p>
        </w:tc>
        <w:tc>
          <w:tcPr>
            <w:tcW w:w="0" w:type="auto"/>
          </w:tcPr>
          <w:p w14:paraId="495230FE" w14:textId="77777777" w:rsidR="00E47C63" w:rsidRDefault="00F0080D">
            <w:r>
              <w:t>integer</w:t>
            </w:r>
          </w:p>
        </w:tc>
        <w:tc>
          <w:tcPr>
            <w:tcW w:w="0" w:type="auto"/>
          </w:tcPr>
          <w:p w14:paraId="712E680C" w14:textId="77777777" w:rsidR="00E47C63" w:rsidRDefault="00F0080D">
            <w:r>
              <w:t>List truncated...</w:t>
            </w:r>
          </w:p>
        </w:tc>
        <w:tc>
          <w:tcPr>
            <w:tcW w:w="0" w:type="auto"/>
          </w:tcPr>
          <w:p w14:paraId="1C5A8428" w14:textId="77777777" w:rsidR="00E47C63" w:rsidRDefault="00E47C63"/>
        </w:tc>
      </w:tr>
      <w:tr w:rsidR="00E47C63" w14:paraId="2D70287C" w14:textId="77777777">
        <w:tc>
          <w:tcPr>
            <w:tcW w:w="0" w:type="auto"/>
          </w:tcPr>
          <w:p w14:paraId="49D4EBE1" w14:textId="77777777" w:rsidR="00E47C63" w:rsidRDefault="00F0080D">
            <w:r>
              <w:t>encounter_id</w:t>
            </w:r>
          </w:p>
        </w:tc>
        <w:tc>
          <w:tcPr>
            <w:tcW w:w="0" w:type="auto"/>
          </w:tcPr>
          <w:p w14:paraId="086A0603" w14:textId="77777777" w:rsidR="00E47C63" w:rsidRDefault="00F0080D">
            <w:r>
              <w:t>bigint</w:t>
            </w:r>
          </w:p>
        </w:tc>
        <w:tc>
          <w:tcPr>
            <w:tcW w:w="0" w:type="auto"/>
          </w:tcPr>
          <w:p w14:paraId="66754A73" w14:textId="77777777" w:rsidR="00E47C63" w:rsidRDefault="00F0080D">
            <w:r>
              <w:t>411950461</w:t>
            </w:r>
          </w:p>
        </w:tc>
        <w:tc>
          <w:tcPr>
            <w:tcW w:w="0" w:type="auto"/>
          </w:tcPr>
          <w:p w14:paraId="3CB601CF" w14:textId="77777777" w:rsidR="00E47C63" w:rsidRDefault="00E47C63"/>
        </w:tc>
      </w:tr>
      <w:tr w:rsidR="00E47C63" w14:paraId="62E78BA0" w14:textId="77777777">
        <w:tc>
          <w:tcPr>
            <w:tcW w:w="0" w:type="auto"/>
          </w:tcPr>
          <w:p w14:paraId="42CDDF0F" w14:textId="77777777" w:rsidR="00E47C63" w:rsidRDefault="00F0080D">
            <w:r>
              <w:t>case_level_id</w:t>
            </w:r>
          </w:p>
        </w:tc>
        <w:tc>
          <w:tcPr>
            <w:tcW w:w="0" w:type="auto"/>
          </w:tcPr>
          <w:p w14:paraId="6EF31D43" w14:textId="77777777" w:rsidR="00E47C63" w:rsidRDefault="00F0080D">
            <w:r>
              <w:t>smallint</w:t>
            </w:r>
          </w:p>
        </w:tc>
        <w:tc>
          <w:tcPr>
            <w:tcW w:w="0" w:type="auto"/>
          </w:tcPr>
          <w:p w14:paraId="7FB672DF" w14:textId="77777777" w:rsidR="00E47C63" w:rsidRDefault="00F0080D">
            <w:r>
              <w:t>-9</w:t>
            </w:r>
          </w:p>
        </w:tc>
        <w:tc>
          <w:tcPr>
            <w:tcW w:w="0" w:type="auto"/>
          </w:tcPr>
          <w:p w14:paraId="1561C5A2" w14:textId="77777777" w:rsidR="00E47C63" w:rsidRDefault="00E47C63"/>
        </w:tc>
      </w:tr>
      <w:tr w:rsidR="00E47C63" w14:paraId="20BAAD79" w14:textId="77777777">
        <w:tc>
          <w:tcPr>
            <w:tcW w:w="0" w:type="auto"/>
          </w:tcPr>
          <w:p w14:paraId="67E466AB" w14:textId="77777777" w:rsidR="00E47C63" w:rsidRDefault="00F0080D">
            <w:r>
              <w:t>case_start_dt_tm</w:t>
            </w:r>
          </w:p>
        </w:tc>
        <w:tc>
          <w:tcPr>
            <w:tcW w:w="0" w:type="auto"/>
          </w:tcPr>
          <w:p w14:paraId="40439D64" w14:textId="77777777" w:rsidR="00E47C63" w:rsidRDefault="00F0080D">
            <w:r>
              <w:t>timestamp without time zone</w:t>
            </w:r>
          </w:p>
        </w:tc>
        <w:tc>
          <w:tcPr>
            <w:tcW w:w="0" w:type="auto"/>
          </w:tcPr>
          <w:p w14:paraId="7CF9D50C" w14:textId="77777777" w:rsidR="00E47C63" w:rsidRDefault="00E47C63"/>
        </w:tc>
        <w:tc>
          <w:tcPr>
            <w:tcW w:w="0" w:type="auto"/>
          </w:tcPr>
          <w:p w14:paraId="176F37C1" w14:textId="77777777" w:rsidR="00E47C63" w:rsidRDefault="00E47C63"/>
        </w:tc>
      </w:tr>
      <w:tr w:rsidR="00E47C63" w14:paraId="61EFD338" w14:textId="77777777">
        <w:tc>
          <w:tcPr>
            <w:tcW w:w="0" w:type="auto"/>
          </w:tcPr>
          <w:p w14:paraId="349DC3F0" w14:textId="77777777" w:rsidR="00E47C63" w:rsidRDefault="00F0080D">
            <w:r>
              <w:t>case_stop_dt_tm</w:t>
            </w:r>
          </w:p>
        </w:tc>
        <w:tc>
          <w:tcPr>
            <w:tcW w:w="0" w:type="auto"/>
          </w:tcPr>
          <w:p w14:paraId="2372A4E2" w14:textId="77777777" w:rsidR="00E47C63" w:rsidRDefault="00F0080D">
            <w:r>
              <w:t>timestamp without time zone</w:t>
            </w:r>
          </w:p>
        </w:tc>
        <w:tc>
          <w:tcPr>
            <w:tcW w:w="0" w:type="auto"/>
          </w:tcPr>
          <w:p w14:paraId="002C2BA7" w14:textId="77777777" w:rsidR="00E47C63" w:rsidRDefault="00E47C63"/>
        </w:tc>
        <w:tc>
          <w:tcPr>
            <w:tcW w:w="0" w:type="auto"/>
          </w:tcPr>
          <w:p w14:paraId="399345F6" w14:textId="77777777" w:rsidR="00E47C63" w:rsidRDefault="00E47C63"/>
        </w:tc>
      </w:tr>
      <w:tr w:rsidR="00E47C63" w14:paraId="33C20C09" w14:textId="77777777">
        <w:tc>
          <w:tcPr>
            <w:tcW w:w="0" w:type="auto"/>
          </w:tcPr>
          <w:p w14:paraId="4887064D" w14:textId="77777777" w:rsidR="00E47C63" w:rsidRDefault="00F0080D">
            <w:r>
              <w:t>case_start_dt_id</w:t>
            </w:r>
          </w:p>
        </w:tc>
        <w:tc>
          <w:tcPr>
            <w:tcW w:w="0" w:type="auto"/>
          </w:tcPr>
          <w:p w14:paraId="7F099495" w14:textId="77777777" w:rsidR="00E47C63" w:rsidRDefault="00F0080D">
            <w:r>
              <w:t>smallint</w:t>
            </w:r>
          </w:p>
        </w:tc>
        <w:tc>
          <w:tcPr>
            <w:tcW w:w="0" w:type="auto"/>
          </w:tcPr>
          <w:p w14:paraId="2D960573" w14:textId="77777777" w:rsidR="00E47C63" w:rsidRDefault="00F0080D">
            <w:r>
              <w:t>4019</w:t>
            </w:r>
          </w:p>
        </w:tc>
        <w:tc>
          <w:tcPr>
            <w:tcW w:w="0" w:type="auto"/>
          </w:tcPr>
          <w:p w14:paraId="6F5BE737" w14:textId="77777777" w:rsidR="00E47C63" w:rsidRDefault="00E47C63"/>
        </w:tc>
      </w:tr>
      <w:tr w:rsidR="00E47C63" w14:paraId="552A9DA6" w14:textId="77777777">
        <w:tc>
          <w:tcPr>
            <w:tcW w:w="0" w:type="auto"/>
          </w:tcPr>
          <w:p w14:paraId="36549434" w14:textId="77777777" w:rsidR="00E47C63" w:rsidRDefault="00F0080D">
            <w:r>
              <w:t>case_stop_dt_id</w:t>
            </w:r>
          </w:p>
        </w:tc>
        <w:tc>
          <w:tcPr>
            <w:tcW w:w="0" w:type="auto"/>
          </w:tcPr>
          <w:p w14:paraId="65C66E0C" w14:textId="77777777" w:rsidR="00E47C63" w:rsidRDefault="00F0080D">
            <w:r>
              <w:t>smallint</w:t>
            </w:r>
          </w:p>
        </w:tc>
        <w:tc>
          <w:tcPr>
            <w:tcW w:w="0" w:type="auto"/>
          </w:tcPr>
          <w:p w14:paraId="0878B66D" w14:textId="77777777" w:rsidR="00E47C63" w:rsidRDefault="00F0080D">
            <w:r>
              <w:t>4019</w:t>
            </w:r>
          </w:p>
        </w:tc>
        <w:tc>
          <w:tcPr>
            <w:tcW w:w="0" w:type="auto"/>
          </w:tcPr>
          <w:p w14:paraId="19FB34F0" w14:textId="77777777" w:rsidR="00E47C63" w:rsidRDefault="00E47C63"/>
        </w:tc>
      </w:tr>
      <w:tr w:rsidR="00E47C63" w14:paraId="27F725AD" w14:textId="77777777">
        <w:tc>
          <w:tcPr>
            <w:tcW w:w="0" w:type="auto"/>
          </w:tcPr>
          <w:p w14:paraId="5EEEC790" w14:textId="77777777" w:rsidR="00E47C63" w:rsidRDefault="00F0080D">
            <w:r>
              <w:t>case_duration</w:t>
            </w:r>
          </w:p>
        </w:tc>
        <w:tc>
          <w:tcPr>
            <w:tcW w:w="0" w:type="auto"/>
          </w:tcPr>
          <w:p w14:paraId="096ACC7D" w14:textId="77777777" w:rsidR="00E47C63" w:rsidRDefault="00F0080D">
            <w:r>
              <w:t>bigint</w:t>
            </w:r>
          </w:p>
        </w:tc>
        <w:tc>
          <w:tcPr>
            <w:tcW w:w="0" w:type="auto"/>
          </w:tcPr>
          <w:p w14:paraId="61337D79" w14:textId="77777777" w:rsidR="00E47C63" w:rsidRDefault="00F0080D">
            <w:r>
              <w:t>10</w:t>
            </w:r>
          </w:p>
        </w:tc>
        <w:tc>
          <w:tcPr>
            <w:tcW w:w="0" w:type="auto"/>
          </w:tcPr>
          <w:p w14:paraId="0F616F4A" w14:textId="77777777" w:rsidR="00E47C63" w:rsidRDefault="00E47C63"/>
        </w:tc>
      </w:tr>
      <w:tr w:rsidR="00E47C63" w14:paraId="0B90B5CC" w14:textId="77777777">
        <w:tc>
          <w:tcPr>
            <w:tcW w:w="0" w:type="auto"/>
          </w:tcPr>
          <w:p w14:paraId="4F6D35BD" w14:textId="77777777" w:rsidR="00E47C63" w:rsidRDefault="00F0080D">
            <w:r>
              <w:t>scheduled_case_start_dt_tm</w:t>
            </w:r>
          </w:p>
        </w:tc>
        <w:tc>
          <w:tcPr>
            <w:tcW w:w="0" w:type="auto"/>
          </w:tcPr>
          <w:p w14:paraId="2BB36FF9" w14:textId="77777777" w:rsidR="00E47C63" w:rsidRDefault="00F0080D">
            <w:r>
              <w:t>timestamp without time zone</w:t>
            </w:r>
          </w:p>
        </w:tc>
        <w:tc>
          <w:tcPr>
            <w:tcW w:w="0" w:type="auto"/>
          </w:tcPr>
          <w:p w14:paraId="1DDB74E8" w14:textId="77777777" w:rsidR="00E47C63" w:rsidRDefault="00E47C63"/>
        </w:tc>
        <w:tc>
          <w:tcPr>
            <w:tcW w:w="0" w:type="auto"/>
          </w:tcPr>
          <w:p w14:paraId="0720ACC5" w14:textId="77777777" w:rsidR="00E47C63" w:rsidRDefault="00E47C63"/>
        </w:tc>
      </w:tr>
      <w:tr w:rsidR="00E47C63" w14:paraId="03C04155" w14:textId="77777777">
        <w:tc>
          <w:tcPr>
            <w:tcW w:w="0" w:type="auto"/>
          </w:tcPr>
          <w:p w14:paraId="499AF760" w14:textId="77777777" w:rsidR="00E47C63" w:rsidRDefault="00F0080D">
            <w:r>
              <w:t>scheduled_case_stop_dt_tm</w:t>
            </w:r>
          </w:p>
        </w:tc>
        <w:tc>
          <w:tcPr>
            <w:tcW w:w="0" w:type="auto"/>
          </w:tcPr>
          <w:p w14:paraId="5910F46A" w14:textId="77777777" w:rsidR="00E47C63" w:rsidRDefault="00F0080D">
            <w:r>
              <w:t>timestamp without time zone</w:t>
            </w:r>
          </w:p>
        </w:tc>
        <w:tc>
          <w:tcPr>
            <w:tcW w:w="0" w:type="auto"/>
          </w:tcPr>
          <w:p w14:paraId="7A7D7ED7" w14:textId="77777777" w:rsidR="00E47C63" w:rsidRDefault="00E47C63"/>
        </w:tc>
        <w:tc>
          <w:tcPr>
            <w:tcW w:w="0" w:type="auto"/>
          </w:tcPr>
          <w:p w14:paraId="3B77F35E" w14:textId="77777777" w:rsidR="00E47C63" w:rsidRDefault="00E47C63"/>
        </w:tc>
      </w:tr>
      <w:tr w:rsidR="00E47C63" w14:paraId="247FF677" w14:textId="77777777">
        <w:tc>
          <w:tcPr>
            <w:tcW w:w="0" w:type="auto"/>
          </w:tcPr>
          <w:p w14:paraId="019707BD" w14:textId="77777777" w:rsidR="00E47C63" w:rsidRDefault="00F0080D">
            <w:r>
              <w:t>scheduled_case_start_dt_id</w:t>
            </w:r>
          </w:p>
        </w:tc>
        <w:tc>
          <w:tcPr>
            <w:tcW w:w="0" w:type="auto"/>
          </w:tcPr>
          <w:p w14:paraId="1A10976F" w14:textId="77777777" w:rsidR="00E47C63" w:rsidRDefault="00F0080D">
            <w:r>
              <w:t>smallint</w:t>
            </w:r>
          </w:p>
        </w:tc>
        <w:tc>
          <w:tcPr>
            <w:tcW w:w="0" w:type="auto"/>
          </w:tcPr>
          <w:p w14:paraId="098E3287" w14:textId="77777777" w:rsidR="00E47C63" w:rsidRDefault="00F0080D">
            <w:r>
              <w:t>4019</w:t>
            </w:r>
          </w:p>
        </w:tc>
        <w:tc>
          <w:tcPr>
            <w:tcW w:w="0" w:type="auto"/>
          </w:tcPr>
          <w:p w14:paraId="2F3522AC" w14:textId="77777777" w:rsidR="00E47C63" w:rsidRDefault="00E47C63"/>
        </w:tc>
      </w:tr>
      <w:tr w:rsidR="00E47C63" w14:paraId="135FFD38" w14:textId="77777777">
        <w:tc>
          <w:tcPr>
            <w:tcW w:w="0" w:type="auto"/>
          </w:tcPr>
          <w:p w14:paraId="5C1F0A7C" w14:textId="77777777" w:rsidR="00E47C63" w:rsidRDefault="00F0080D">
            <w:r>
              <w:t>scheduled_case_stop_dt_id</w:t>
            </w:r>
          </w:p>
        </w:tc>
        <w:tc>
          <w:tcPr>
            <w:tcW w:w="0" w:type="auto"/>
          </w:tcPr>
          <w:p w14:paraId="2DE211AD" w14:textId="77777777" w:rsidR="00E47C63" w:rsidRDefault="00F0080D">
            <w:r>
              <w:t>smallint</w:t>
            </w:r>
          </w:p>
        </w:tc>
        <w:tc>
          <w:tcPr>
            <w:tcW w:w="0" w:type="auto"/>
          </w:tcPr>
          <w:p w14:paraId="54CCD4BE" w14:textId="77777777" w:rsidR="00E47C63" w:rsidRDefault="00F0080D">
            <w:r>
              <w:t>4019</w:t>
            </w:r>
          </w:p>
        </w:tc>
        <w:tc>
          <w:tcPr>
            <w:tcW w:w="0" w:type="auto"/>
          </w:tcPr>
          <w:p w14:paraId="510A4E05" w14:textId="77777777" w:rsidR="00E47C63" w:rsidRDefault="00E47C63"/>
        </w:tc>
      </w:tr>
      <w:tr w:rsidR="00E47C63" w14:paraId="7DAC6178" w14:textId="77777777">
        <w:tc>
          <w:tcPr>
            <w:tcW w:w="0" w:type="auto"/>
          </w:tcPr>
          <w:p w14:paraId="64821A4B" w14:textId="77777777" w:rsidR="00E47C63" w:rsidRDefault="00F0080D">
            <w:r>
              <w:t>scheduled_case_duration</w:t>
            </w:r>
          </w:p>
        </w:tc>
        <w:tc>
          <w:tcPr>
            <w:tcW w:w="0" w:type="auto"/>
          </w:tcPr>
          <w:p w14:paraId="6E379DFD" w14:textId="77777777" w:rsidR="00E47C63" w:rsidRDefault="00F0080D">
            <w:r>
              <w:t>smallint</w:t>
            </w:r>
          </w:p>
        </w:tc>
        <w:tc>
          <w:tcPr>
            <w:tcW w:w="0" w:type="auto"/>
          </w:tcPr>
          <w:p w14:paraId="66B4DE95" w14:textId="77777777" w:rsidR="00E47C63" w:rsidRDefault="00F0080D">
            <w:r>
              <w:t>60</w:t>
            </w:r>
          </w:p>
        </w:tc>
        <w:tc>
          <w:tcPr>
            <w:tcW w:w="0" w:type="auto"/>
          </w:tcPr>
          <w:p w14:paraId="43CBD4B8" w14:textId="77777777" w:rsidR="00E47C63" w:rsidRDefault="00E47C63"/>
        </w:tc>
      </w:tr>
      <w:tr w:rsidR="00E47C63" w14:paraId="78E80D49" w14:textId="77777777">
        <w:tc>
          <w:tcPr>
            <w:tcW w:w="0" w:type="auto"/>
          </w:tcPr>
          <w:p w14:paraId="5924357F" w14:textId="77777777" w:rsidR="00E47C63" w:rsidRDefault="00F0080D">
            <w:r>
              <w:t>case_specialty_id</w:t>
            </w:r>
          </w:p>
        </w:tc>
        <w:tc>
          <w:tcPr>
            <w:tcW w:w="0" w:type="auto"/>
          </w:tcPr>
          <w:p w14:paraId="5D25418C" w14:textId="77777777" w:rsidR="00E47C63" w:rsidRDefault="00F0080D">
            <w:r>
              <w:t>smallint</w:t>
            </w:r>
          </w:p>
        </w:tc>
        <w:tc>
          <w:tcPr>
            <w:tcW w:w="0" w:type="auto"/>
          </w:tcPr>
          <w:p w14:paraId="79506DB9" w14:textId="77777777" w:rsidR="00E47C63" w:rsidRDefault="00F0080D">
            <w:r>
              <w:t>-9</w:t>
            </w:r>
          </w:p>
        </w:tc>
        <w:tc>
          <w:tcPr>
            <w:tcW w:w="0" w:type="auto"/>
          </w:tcPr>
          <w:p w14:paraId="1D8E588E" w14:textId="77777777" w:rsidR="00E47C63" w:rsidRDefault="00E47C63"/>
        </w:tc>
      </w:tr>
      <w:tr w:rsidR="00E47C63" w14:paraId="51907DD5" w14:textId="77777777">
        <w:tc>
          <w:tcPr>
            <w:tcW w:w="0" w:type="auto"/>
          </w:tcPr>
          <w:p w14:paraId="79529138" w14:textId="77777777" w:rsidR="00E47C63" w:rsidRDefault="00F0080D">
            <w:r>
              <w:t>case_completed_ind</w:t>
            </w:r>
          </w:p>
        </w:tc>
        <w:tc>
          <w:tcPr>
            <w:tcW w:w="0" w:type="auto"/>
          </w:tcPr>
          <w:p w14:paraId="6F99FA2A" w14:textId="77777777" w:rsidR="00E47C63" w:rsidRDefault="00F0080D">
            <w:r>
              <w:t>smallint</w:t>
            </w:r>
          </w:p>
        </w:tc>
        <w:tc>
          <w:tcPr>
            <w:tcW w:w="0" w:type="auto"/>
          </w:tcPr>
          <w:p w14:paraId="011F21F6" w14:textId="77777777" w:rsidR="00E47C63" w:rsidRDefault="00F0080D">
            <w:r>
              <w:t>1</w:t>
            </w:r>
          </w:p>
        </w:tc>
        <w:tc>
          <w:tcPr>
            <w:tcW w:w="0" w:type="auto"/>
          </w:tcPr>
          <w:p w14:paraId="226681DB" w14:textId="77777777" w:rsidR="00E47C63" w:rsidRDefault="00E47C63"/>
        </w:tc>
      </w:tr>
      <w:tr w:rsidR="00E47C63" w14:paraId="7A6D94DD" w14:textId="77777777">
        <w:tc>
          <w:tcPr>
            <w:tcW w:w="0" w:type="auto"/>
          </w:tcPr>
          <w:p w14:paraId="2F384077" w14:textId="77777777" w:rsidR="00E47C63" w:rsidRDefault="00F0080D">
            <w:r>
              <w:t>case_cancelled_dt_tm</w:t>
            </w:r>
          </w:p>
        </w:tc>
        <w:tc>
          <w:tcPr>
            <w:tcW w:w="0" w:type="auto"/>
          </w:tcPr>
          <w:p w14:paraId="1C0DDC91" w14:textId="77777777" w:rsidR="00E47C63" w:rsidRDefault="00F0080D">
            <w:r>
              <w:t>timestamp without time zone</w:t>
            </w:r>
          </w:p>
        </w:tc>
        <w:tc>
          <w:tcPr>
            <w:tcW w:w="0" w:type="auto"/>
          </w:tcPr>
          <w:p w14:paraId="5AD35727" w14:textId="77777777" w:rsidR="00E47C63" w:rsidRDefault="00E47C63"/>
        </w:tc>
        <w:tc>
          <w:tcPr>
            <w:tcW w:w="0" w:type="auto"/>
          </w:tcPr>
          <w:p w14:paraId="78C36102" w14:textId="77777777" w:rsidR="00E47C63" w:rsidRDefault="00E47C63"/>
        </w:tc>
      </w:tr>
      <w:tr w:rsidR="00E47C63" w14:paraId="2812BE54" w14:textId="77777777">
        <w:tc>
          <w:tcPr>
            <w:tcW w:w="0" w:type="auto"/>
          </w:tcPr>
          <w:p w14:paraId="58F4EE53" w14:textId="77777777" w:rsidR="00E47C63" w:rsidRDefault="00F0080D">
            <w:r>
              <w:t>case_cancelled_dt_id</w:t>
            </w:r>
          </w:p>
        </w:tc>
        <w:tc>
          <w:tcPr>
            <w:tcW w:w="0" w:type="auto"/>
          </w:tcPr>
          <w:p w14:paraId="4767D2B9" w14:textId="77777777" w:rsidR="00E47C63" w:rsidRDefault="00F0080D">
            <w:r>
              <w:t>smallint</w:t>
            </w:r>
          </w:p>
        </w:tc>
        <w:tc>
          <w:tcPr>
            <w:tcW w:w="0" w:type="auto"/>
          </w:tcPr>
          <w:p w14:paraId="750BE49C" w14:textId="77777777" w:rsidR="00E47C63" w:rsidRDefault="00F0080D">
            <w:r>
              <w:t>4019</w:t>
            </w:r>
          </w:p>
        </w:tc>
        <w:tc>
          <w:tcPr>
            <w:tcW w:w="0" w:type="auto"/>
          </w:tcPr>
          <w:p w14:paraId="644E39F8" w14:textId="77777777" w:rsidR="00E47C63" w:rsidRDefault="00E47C63"/>
        </w:tc>
      </w:tr>
      <w:tr w:rsidR="00E47C63" w14:paraId="62FBE96B" w14:textId="77777777">
        <w:tc>
          <w:tcPr>
            <w:tcW w:w="0" w:type="auto"/>
          </w:tcPr>
          <w:p w14:paraId="721C712F" w14:textId="77777777" w:rsidR="00E47C63" w:rsidRDefault="00F0080D">
            <w:r>
              <w:t>case_cancelled_reason_id</w:t>
            </w:r>
          </w:p>
        </w:tc>
        <w:tc>
          <w:tcPr>
            <w:tcW w:w="0" w:type="auto"/>
          </w:tcPr>
          <w:p w14:paraId="482EFBA7" w14:textId="77777777" w:rsidR="00E47C63" w:rsidRDefault="00F0080D">
            <w:r>
              <w:t>smallint</w:t>
            </w:r>
          </w:p>
        </w:tc>
        <w:tc>
          <w:tcPr>
            <w:tcW w:w="0" w:type="auto"/>
          </w:tcPr>
          <w:p w14:paraId="4D791EF1" w14:textId="77777777" w:rsidR="00E47C63" w:rsidRDefault="00F0080D">
            <w:r>
              <w:t>-1</w:t>
            </w:r>
          </w:p>
        </w:tc>
        <w:tc>
          <w:tcPr>
            <w:tcW w:w="0" w:type="auto"/>
          </w:tcPr>
          <w:p w14:paraId="3AA4E542" w14:textId="77777777" w:rsidR="00E47C63" w:rsidRDefault="00E47C63"/>
        </w:tc>
      </w:tr>
      <w:tr w:rsidR="00E47C63" w14:paraId="788B211E" w14:textId="77777777">
        <w:tc>
          <w:tcPr>
            <w:tcW w:w="0" w:type="auto"/>
          </w:tcPr>
          <w:p w14:paraId="7536A2E8" w14:textId="77777777" w:rsidR="00E47C63" w:rsidRDefault="00F0080D">
            <w:r>
              <w:t>case_closing_start_dt_tm</w:t>
            </w:r>
          </w:p>
        </w:tc>
        <w:tc>
          <w:tcPr>
            <w:tcW w:w="0" w:type="auto"/>
          </w:tcPr>
          <w:p w14:paraId="4C1493D8" w14:textId="77777777" w:rsidR="00E47C63" w:rsidRDefault="00F0080D">
            <w:r>
              <w:t>timestamp without time zone</w:t>
            </w:r>
          </w:p>
        </w:tc>
        <w:tc>
          <w:tcPr>
            <w:tcW w:w="0" w:type="auto"/>
          </w:tcPr>
          <w:p w14:paraId="4C789F28" w14:textId="77777777" w:rsidR="00E47C63" w:rsidRDefault="00E47C63"/>
        </w:tc>
        <w:tc>
          <w:tcPr>
            <w:tcW w:w="0" w:type="auto"/>
          </w:tcPr>
          <w:p w14:paraId="4A7EABA1" w14:textId="77777777" w:rsidR="00E47C63" w:rsidRDefault="00E47C63"/>
        </w:tc>
      </w:tr>
      <w:tr w:rsidR="00E47C63" w14:paraId="17F7FD71" w14:textId="77777777">
        <w:tc>
          <w:tcPr>
            <w:tcW w:w="0" w:type="auto"/>
          </w:tcPr>
          <w:p w14:paraId="0C826FBE" w14:textId="77777777" w:rsidR="00E47C63" w:rsidRDefault="00F0080D">
            <w:r>
              <w:t>case_closing_start_dt_id</w:t>
            </w:r>
          </w:p>
        </w:tc>
        <w:tc>
          <w:tcPr>
            <w:tcW w:w="0" w:type="auto"/>
          </w:tcPr>
          <w:p w14:paraId="0305789C" w14:textId="77777777" w:rsidR="00E47C63" w:rsidRDefault="00F0080D">
            <w:r>
              <w:t>smallint</w:t>
            </w:r>
          </w:p>
        </w:tc>
        <w:tc>
          <w:tcPr>
            <w:tcW w:w="0" w:type="auto"/>
          </w:tcPr>
          <w:p w14:paraId="03F0AF13" w14:textId="77777777" w:rsidR="00E47C63" w:rsidRDefault="00F0080D">
            <w:r>
              <w:t>4019</w:t>
            </w:r>
          </w:p>
        </w:tc>
        <w:tc>
          <w:tcPr>
            <w:tcW w:w="0" w:type="auto"/>
          </w:tcPr>
          <w:p w14:paraId="43791A6F" w14:textId="77777777" w:rsidR="00E47C63" w:rsidRDefault="00E47C63"/>
        </w:tc>
      </w:tr>
      <w:tr w:rsidR="00E47C63" w14:paraId="114A81C1" w14:textId="77777777">
        <w:tc>
          <w:tcPr>
            <w:tcW w:w="0" w:type="auto"/>
          </w:tcPr>
          <w:p w14:paraId="1FC29C8A" w14:textId="77777777" w:rsidR="00E47C63" w:rsidRDefault="00F0080D">
            <w:r>
              <w:t>transport_requested_dt_tm</w:t>
            </w:r>
          </w:p>
        </w:tc>
        <w:tc>
          <w:tcPr>
            <w:tcW w:w="0" w:type="auto"/>
          </w:tcPr>
          <w:p w14:paraId="07FC0E5D" w14:textId="77777777" w:rsidR="00E47C63" w:rsidRDefault="00F0080D">
            <w:r>
              <w:t>timestamp without time zone</w:t>
            </w:r>
          </w:p>
        </w:tc>
        <w:tc>
          <w:tcPr>
            <w:tcW w:w="0" w:type="auto"/>
          </w:tcPr>
          <w:p w14:paraId="6BBFAA0C" w14:textId="77777777" w:rsidR="00E47C63" w:rsidRDefault="00E47C63"/>
        </w:tc>
        <w:tc>
          <w:tcPr>
            <w:tcW w:w="0" w:type="auto"/>
          </w:tcPr>
          <w:p w14:paraId="32EB8B44" w14:textId="77777777" w:rsidR="00E47C63" w:rsidRDefault="00E47C63"/>
        </w:tc>
      </w:tr>
      <w:tr w:rsidR="00E47C63" w14:paraId="68977A41" w14:textId="77777777">
        <w:tc>
          <w:tcPr>
            <w:tcW w:w="0" w:type="auto"/>
          </w:tcPr>
          <w:p w14:paraId="7260789D" w14:textId="77777777" w:rsidR="00E47C63" w:rsidRDefault="00F0080D">
            <w:r>
              <w:t>transport_requested_dt_id</w:t>
            </w:r>
          </w:p>
        </w:tc>
        <w:tc>
          <w:tcPr>
            <w:tcW w:w="0" w:type="auto"/>
          </w:tcPr>
          <w:p w14:paraId="7A002561" w14:textId="77777777" w:rsidR="00E47C63" w:rsidRDefault="00F0080D">
            <w:r>
              <w:t>smallint</w:t>
            </w:r>
          </w:p>
        </w:tc>
        <w:tc>
          <w:tcPr>
            <w:tcW w:w="0" w:type="auto"/>
          </w:tcPr>
          <w:p w14:paraId="72A6EE4D" w14:textId="77777777" w:rsidR="00E47C63" w:rsidRDefault="00F0080D">
            <w:r>
              <w:t>4019</w:t>
            </w:r>
          </w:p>
        </w:tc>
        <w:tc>
          <w:tcPr>
            <w:tcW w:w="0" w:type="auto"/>
          </w:tcPr>
          <w:p w14:paraId="0910E7C1" w14:textId="77777777" w:rsidR="00E47C63" w:rsidRDefault="00E47C63"/>
        </w:tc>
      </w:tr>
      <w:tr w:rsidR="00E47C63" w14:paraId="5DFB2D31" w14:textId="77777777">
        <w:tc>
          <w:tcPr>
            <w:tcW w:w="0" w:type="auto"/>
          </w:tcPr>
          <w:p w14:paraId="1639F0B9" w14:textId="77777777" w:rsidR="00E47C63" w:rsidRDefault="00F0080D">
            <w:r>
              <w:t>operating_room_setup_dt_tm</w:t>
            </w:r>
          </w:p>
        </w:tc>
        <w:tc>
          <w:tcPr>
            <w:tcW w:w="0" w:type="auto"/>
          </w:tcPr>
          <w:p w14:paraId="47D4AC45" w14:textId="77777777" w:rsidR="00E47C63" w:rsidRDefault="00F0080D">
            <w:r>
              <w:t>timestamp without time zone</w:t>
            </w:r>
          </w:p>
        </w:tc>
        <w:tc>
          <w:tcPr>
            <w:tcW w:w="0" w:type="auto"/>
          </w:tcPr>
          <w:p w14:paraId="44E19C59" w14:textId="77777777" w:rsidR="00E47C63" w:rsidRDefault="00E47C63"/>
        </w:tc>
        <w:tc>
          <w:tcPr>
            <w:tcW w:w="0" w:type="auto"/>
          </w:tcPr>
          <w:p w14:paraId="1E37CE89" w14:textId="77777777" w:rsidR="00E47C63" w:rsidRDefault="00E47C63"/>
        </w:tc>
      </w:tr>
      <w:tr w:rsidR="00E47C63" w14:paraId="7446AC6E" w14:textId="77777777">
        <w:tc>
          <w:tcPr>
            <w:tcW w:w="0" w:type="auto"/>
          </w:tcPr>
          <w:p w14:paraId="08019F53" w14:textId="77777777" w:rsidR="00E47C63" w:rsidRDefault="00F0080D">
            <w:r>
              <w:t>operating_room_ready_dt_tm</w:t>
            </w:r>
          </w:p>
        </w:tc>
        <w:tc>
          <w:tcPr>
            <w:tcW w:w="0" w:type="auto"/>
          </w:tcPr>
          <w:p w14:paraId="4149E38E" w14:textId="77777777" w:rsidR="00E47C63" w:rsidRDefault="00F0080D">
            <w:r>
              <w:t>timestamp without time zone</w:t>
            </w:r>
          </w:p>
        </w:tc>
        <w:tc>
          <w:tcPr>
            <w:tcW w:w="0" w:type="auto"/>
          </w:tcPr>
          <w:p w14:paraId="4AABA576" w14:textId="77777777" w:rsidR="00E47C63" w:rsidRDefault="00E47C63"/>
        </w:tc>
        <w:tc>
          <w:tcPr>
            <w:tcW w:w="0" w:type="auto"/>
          </w:tcPr>
          <w:p w14:paraId="35F788C5" w14:textId="77777777" w:rsidR="00E47C63" w:rsidRDefault="00E47C63"/>
        </w:tc>
      </w:tr>
      <w:tr w:rsidR="00E47C63" w14:paraId="24CD7A73" w14:textId="77777777">
        <w:tc>
          <w:tcPr>
            <w:tcW w:w="0" w:type="auto"/>
          </w:tcPr>
          <w:p w14:paraId="5651E102" w14:textId="77777777" w:rsidR="00E47C63" w:rsidRDefault="00F0080D">
            <w:r>
              <w:t>operating_room_setup_dt_id</w:t>
            </w:r>
          </w:p>
        </w:tc>
        <w:tc>
          <w:tcPr>
            <w:tcW w:w="0" w:type="auto"/>
          </w:tcPr>
          <w:p w14:paraId="1E31FD0B" w14:textId="77777777" w:rsidR="00E47C63" w:rsidRDefault="00F0080D">
            <w:r>
              <w:t>smallint</w:t>
            </w:r>
          </w:p>
        </w:tc>
        <w:tc>
          <w:tcPr>
            <w:tcW w:w="0" w:type="auto"/>
          </w:tcPr>
          <w:p w14:paraId="7EC55760" w14:textId="77777777" w:rsidR="00E47C63" w:rsidRDefault="00F0080D">
            <w:r>
              <w:t>4019</w:t>
            </w:r>
          </w:p>
        </w:tc>
        <w:tc>
          <w:tcPr>
            <w:tcW w:w="0" w:type="auto"/>
          </w:tcPr>
          <w:p w14:paraId="73B5E98B" w14:textId="77777777" w:rsidR="00E47C63" w:rsidRDefault="00E47C63"/>
        </w:tc>
      </w:tr>
      <w:tr w:rsidR="00E47C63" w14:paraId="5A3E8827" w14:textId="77777777">
        <w:tc>
          <w:tcPr>
            <w:tcW w:w="0" w:type="auto"/>
          </w:tcPr>
          <w:p w14:paraId="79DF587A" w14:textId="77777777" w:rsidR="00E47C63" w:rsidRDefault="00F0080D">
            <w:r>
              <w:lastRenderedPageBreak/>
              <w:t>operating_room_ready_dt_id</w:t>
            </w:r>
          </w:p>
        </w:tc>
        <w:tc>
          <w:tcPr>
            <w:tcW w:w="0" w:type="auto"/>
          </w:tcPr>
          <w:p w14:paraId="08524433" w14:textId="77777777" w:rsidR="00E47C63" w:rsidRDefault="00F0080D">
            <w:r>
              <w:t>smallint</w:t>
            </w:r>
          </w:p>
        </w:tc>
        <w:tc>
          <w:tcPr>
            <w:tcW w:w="0" w:type="auto"/>
          </w:tcPr>
          <w:p w14:paraId="570F0003" w14:textId="77777777" w:rsidR="00E47C63" w:rsidRDefault="00F0080D">
            <w:r>
              <w:t>4019</w:t>
            </w:r>
          </w:p>
        </w:tc>
        <w:tc>
          <w:tcPr>
            <w:tcW w:w="0" w:type="auto"/>
          </w:tcPr>
          <w:p w14:paraId="758068B9" w14:textId="77777777" w:rsidR="00E47C63" w:rsidRDefault="00E47C63"/>
        </w:tc>
      </w:tr>
      <w:tr w:rsidR="00E47C63" w14:paraId="69353C28" w14:textId="77777777">
        <w:tc>
          <w:tcPr>
            <w:tcW w:w="0" w:type="auto"/>
          </w:tcPr>
          <w:p w14:paraId="2BFA1F41" w14:textId="77777777" w:rsidR="00E47C63" w:rsidRDefault="00F0080D">
            <w:r>
              <w:t>patient_in_preop_hold_dt_tm</w:t>
            </w:r>
          </w:p>
        </w:tc>
        <w:tc>
          <w:tcPr>
            <w:tcW w:w="0" w:type="auto"/>
          </w:tcPr>
          <w:p w14:paraId="358DC759" w14:textId="77777777" w:rsidR="00E47C63" w:rsidRDefault="00F0080D">
            <w:r>
              <w:t>timestamp without time zone</w:t>
            </w:r>
          </w:p>
        </w:tc>
        <w:tc>
          <w:tcPr>
            <w:tcW w:w="0" w:type="auto"/>
          </w:tcPr>
          <w:p w14:paraId="1B2566CB" w14:textId="77777777" w:rsidR="00E47C63" w:rsidRDefault="00E47C63"/>
        </w:tc>
        <w:tc>
          <w:tcPr>
            <w:tcW w:w="0" w:type="auto"/>
          </w:tcPr>
          <w:p w14:paraId="04E53BD6" w14:textId="77777777" w:rsidR="00E47C63" w:rsidRDefault="00E47C63"/>
        </w:tc>
      </w:tr>
      <w:tr w:rsidR="00E47C63" w14:paraId="0663E0C0" w14:textId="77777777">
        <w:tc>
          <w:tcPr>
            <w:tcW w:w="0" w:type="auto"/>
          </w:tcPr>
          <w:p w14:paraId="3A51CC4F" w14:textId="77777777" w:rsidR="00E47C63" w:rsidRDefault="00F0080D">
            <w:r>
              <w:t>patient_out_preop_hold_dt_tm</w:t>
            </w:r>
          </w:p>
        </w:tc>
        <w:tc>
          <w:tcPr>
            <w:tcW w:w="0" w:type="auto"/>
          </w:tcPr>
          <w:p w14:paraId="6F17BD40" w14:textId="77777777" w:rsidR="00E47C63" w:rsidRDefault="00F0080D">
            <w:r>
              <w:t>timestamp without time zone</w:t>
            </w:r>
          </w:p>
        </w:tc>
        <w:tc>
          <w:tcPr>
            <w:tcW w:w="0" w:type="auto"/>
          </w:tcPr>
          <w:p w14:paraId="7CC4362F" w14:textId="77777777" w:rsidR="00E47C63" w:rsidRDefault="00E47C63"/>
        </w:tc>
        <w:tc>
          <w:tcPr>
            <w:tcW w:w="0" w:type="auto"/>
          </w:tcPr>
          <w:p w14:paraId="0E5FA5AF" w14:textId="77777777" w:rsidR="00E47C63" w:rsidRDefault="00E47C63"/>
        </w:tc>
      </w:tr>
      <w:tr w:rsidR="00E47C63" w14:paraId="07197BAD" w14:textId="77777777">
        <w:tc>
          <w:tcPr>
            <w:tcW w:w="0" w:type="auto"/>
          </w:tcPr>
          <w:p w14:paraId="40B1E5BD" w14:textId="77777777" w:rsidR="00E47C63" w:rsidRDefault="00F0080D">
            <w:r>
              <w:t>patient_in_preop_hold_dt_id</w:t>
            </w:r>
          </w:p>
        </w:tc>
        <w:tc>
          <w:tcPr>
            <w:tcW w:w="0" w:type="auto"/>
          </w:tcPr>
          <w:p w14:paraId="03C76226" w14:textId="77777777" w:rsidR="00E47C63" w:rsidRDefault="00F0080D">
            <w:r>
              <w:t>smallint</w:t>
            </w:r>
          </w:p>
        </w:tc>
        <w:tc>
          <w:tcPr>
            <w:tcW w:w="0" w:type="auto"/>
          </w:tcPr>
          <w:p w14:paraId="130D0128" w14:textId="77777777" w:rsidR="00E47C63" w:rsidRDefault="00F0080D">
            <w:r>
              <w:t>4019</w:t>
            </w:r>
          </w:p>
        </w:tc>
        <w:tc>
          <w:tcPr>
            <w:tcW w:w="0" w:type="auto"/>
          </w:tcPr>
          <w:p w14:paraId="74F21B98" w14:textId="77777777" w:rsidR="00E47C63" w:rsidRDefault="00E47C63"/>
        </w:tc>
      </w:tr>
      <w:tr w:rsidR="00E47C63" w14:paraId="571EBBE8" w14:textId="77777777">
        <w:tc>
          <w:tcPr>
            <w:tcW w:w="0" w:type="auto"/>
          </w:tcPr>
          <w:p w14:paraId="77AA4D39" w14:textId="77777777" w:rsidR="00E47C63" w:rsidRDefault="00F0080D">
            <w:r>
              <w:t>patient_out_preop_hold_dt_id</w:t>
            </w:r>
          </w:p>
        </w:tc>
        <w:tc>
          <w:tcPr>
            <w:tcW w:w="0" w:type="auto"/>
          </w:tcPr>
          <w:p w14:paraId="5B617872" w14:textId="77777777" w:rsidR="00E47C63" w:rsidRDefault="00F0080D">
            <w:r>
              <w:t>smallint</w:t>
            </w:r>
          </w:p>
        </w:tc>
        <w:tc>
          <w:tcPr>
            <w:tcW w:w="0" w:type="auto"/>
          </w:tcPr>
          <w:p w14:paraId="45568741" w14:textId="77777777" w:rsidR="00E47C63" w:rsidRDefault="00F0080D">
            <w:r>
              <w:t>4019</w:t>
            </w:r>
          </w:p>
        </w:tc>
        <w:tc>
          <w:tcPr>
            <w:tcW w:w="0" w:type="auto"/>
          </w:tcPr>
          <w:p w14:paraId="238F9A4A" w14:textId="77777777" w:rsidR="00E47C63" w:rsidRDefault="00E47C63"/>
        </w:tc>
      </w:tr>
      <w:tr w:rsidR="00E47C63" w14:paraId="474654BD" w14:textId="77777777">
        <w:tc>
          <w:tcPr>
            <w:tcW w:w="0" w:type="auto"/>
          </w:tcPr>
          <w:p w14:paraId="511BA7DE" w14:textId="77777777" w:rsidR="00E47C63" w:rsidRDefault="00F0080D">
            <w:r>
              <w:t>preop_antibiotic_admin_dt_tm</w:t>
            </w:r>
          </w:p>
        </w:tc>
        <w:tc>
          <w:tcPr>
            <w:tcW w:w="0" w:type="auto"/>
          </w:tcPr>
          <w:p w14:paraId="2D03E1C4" w14:textId="77777777" w:rsidR="00E47C63" w:rsidRDefault="00F0080D">
            <w:r>
              <w:t>timestamp without time zone</w:t>
            </w:r>
          </w:p>
        </w:tc>
        <w:tc>
          <w:tcPr>
            <w:tcW w:w="0" w:type="auto"/>
          </w:tcPr>
          <w:p w14:paraId="08F8E82F" w14:textId="77777777" w:rsidR="00E47C63" w:rsidRDefault="00E47C63"/>
        </w:tc>
        <w:tc>
          <w:tcPr>
            <w:tcW w:w="0" w:type="auto"/>
          </w:tcPr>
          <w:p w14:paraId="4FF00D98" w14:textId="77777777" w:rsidR="00E47C63" w:rsidRDefault="00E47C63"/>
        </w:tc>
      </w:tr>
      <w:tr w:rsidR="00E47C63" w14:paraId="51029E51" w14:textId="77777777">
        <w:tc>
          <w:tcPr>
            <w:tcW w:w="0" w:type="auto"/>
          </w:tcPr>
          <w:p w14:paraId="702DAC4D" w14:textId="77777777" w:rsidR="00E47C63" w:rsidRDefault="00F0080D">
            <w:r>
              <w:t>preop_antibiotic_admin_dt_id</w:t>
            </w:r>
          </w:p>
        </w:tc>
        <w:tc>
          <w:tcPr>
            <w:tcW w:w="0" w:type="auto"/>
          </w:tcPr>
          <w:p w14:paraId="2337F76B" w14:textId="77777777" w:rsidR="00E47C63" w:rsidRDefault="00F0080D">
            <w:r>
              <w:t>smallint</w:t>
            </w:r>
          </w:p>
        </w:tc>
        <w:tc>
          <w:tcPr>
            <w:tcW w:w="0" w:type="auto"/>
          </w:tcPr>
          <w:p w14:paraId="351B77A6" w14:textId="77777777" w:rsidR="00E47C63" w:rsidRDefault="00F0080D">
            <w:r>
              <w:t>4019</w:t>
            </w:r>
          </w:p>
        </w:tc>
        <w:tc>
          <w:tcPr>
            <w:tcW w:w="0" w:type="auto"/>
          </w:tcPr>
          <w:p w14:paraId="79C9E27C" w14:textId="77777777" w:rsidR="00E47C63" w:rsidRDefault="00E47C63"/>
        </w:tc>
      </w:tr>
      <w:tr w:rsidR="00E47C63" w14:paraId="4F64F9EB" w14:textId="77777777">
        <w:tc>
          <w:tcPr>
            <w:tcW w:w="0" w:type="auto"/>
          </w:tcPr>
          <w:p w14:paraId="6C805939" w14:textId="77777777" w:rsidR="00E47C63" w:rsidRDefault="00F0080D">
            <w:r>
              <w:t>patient_in_oper_room_dt_tm</w:t>
            </w:r>
          </w:p>
        </w:tc>
        <w:tc>
          <w:tcPr>
            <w:tcW w:w="0" w:type="auto"/>
          </w:tcPr>
          <w:p w14:paraId="12EBCAB5" w14:textId="77777777" w:rsidR="00E47C63" w:rsidRDefault="00F0080D">
            <w:r>
              <w:t>timestamp without time zone</w:t>
            </w:r>
          </w:p>
        </w:tc>
        <w:tc>
          <w:tcPr>
            <w:tcW w:w="0" w:type="auto"/>
          </w:tcPr>
          <w:p w14:paraId="7ACC43EA" w14:textId="77777777" w:rsidR="00E47C63" w:rsidRDefault="00E47C63"/>
        </w:tc>
        <w:tc>
          <w:tcPr>
            <w:tcW w:w="0" w:type="auto"/>
          </w:tcPr>
          <w:p w14:paraId="095650C3" w14:textId="77777777" w:rsidR="00E47C63" w:rsidRDefault="00E47C63"/>
        </w:tc>
      </w:tr>
      <w:tr w:rsidR="00E47C63" w14:paraId="78B114E0" w14:textId="77777777">
        <w:tc>
          <w:tcPr>
            <w:tcW w:w="0" w:type="auto"/>
          </w:tcPr>
          <w:p w14:paraId="6FD4853C" w14:textId="77777777" w:rsidR="00E47C63" w:rsidRDefault="00F0080D">
            <w:r>
              <w:t>patient_out_oper_room_dt_tm</w:t>
            </w:r>
          </w:p>
        </w:tc>
        <w:tc>
          <w:tcPr>
            <w:tcW w:w="0" w:type="auto"/>
          </w:tcPr>
          <w:p w14:paraId="470838F8" w14:textId="77777777" w:rsidR="00E47C63" w:rsidRDefault="00F0080D">
            <w:r>
              <w:t>timestamp without time zone</w:t>
            </w:r>
          </w:p>
        </w:tc>
        <w:tc>
          <w:tcPr>
            <w:tcW w:w="0" w:type="auto"/>
          </w:tcPr>
          <w:p w14:paraId="217E6AC5" w14:textId="77777777" w:rsidR="00E47C63" w:rsidRDefault="00E47C63"/>
        </w:tc>
        <w:tc>
          <w:tcPr>
            <w:tcW w:w="0" w:type="auto"/>
          </w:tcPr>
          <w:p w14:paraId="09D2D7E5" w14:textId="77777777" w:rsidR="00E47C63" w:rsidRDefault="00E47C63"/>
        </w:tc>
      </w:tr>
      <w:tr w:rsidR="00E47C63" w14:paraId="6AE4D830" w14:textId="77777777">
        <w:tc>
          <w:tcPr>
            <w:tcW w:w="0" w:type="auto"/>
          </w:tcPr>
          <w:p w14:paraId="3C7AC76B" w14:textId="77777777" w:rsidR="00E47C63" w:rsidRDefault="00F0080D">
            <w:r>
              <w:t>patient_out_oper_room_dt_id</w:t>
            </w:r>
          </w:p>
        </w:tc>
        <w:tc>
          <w:tcPr>
            <w:tcW w:w="0" w:type="auto"/>
          </w:tcPr>
          <w:p w14:paraId="4D411908" w14:textId="77777777" w:rsidR="00E47C63" w:rsidRDefault="00F0080D">
            <w:r>
              <w:t>smallint</w:t>
            </w:r>
          </w:p>
        </w:tc>
        <w:tc>
          <w:tcPr>
            <w:tcW w:w="0" w:type="auto"/>
          </w:tcPr>
          <w:p w14:paraId="556A147B" w14:textId="77777777" w:rsidR="00E47C63" w:rsidRDefault="00F0080D">
            <w:r>
              <w:t>4019</w:t>
            </w:r>
          </w:p>
        </w:tc>
        <w:tc>
          <w:tcPr>
            <w:tcW w:w="0" w:type="auto"/>
          </w:tcPr>
          <w:p w14:paraId="61A0A4F3" w14:textId="77777777" w:rsidR="00E47C63" w:rsidRDefault="00E47C63"/>
        </w:tc>
      </w:tr>
      <w:tr w:rsidR="00E47C63" w14:paraId="300A63A1" w14:textId="77777777">
        <w:tc>
          <w:tcPr>
            <w:tcW w:w="0" w:type="auto"/>
          </w:tcPr>
          <w:p w14:paraId="6846A870" w14:textId="77777777" w:rsidR="00E47C63" w:rsidRDefault="00F0080D">
            <w:r>
              <w:t>anesthesia_start_dt_tm</w:t>
            </w:r>
          </w:p>
        </w:tc>
        <w:tc>
          <w:tcPr>
            <w:tcW w:w="0" w:type="auto"/>
          </w:tcPr>
          <w:p w14:paraId="79B8CC64" w14:textId="77777777" w:rsidR="00E47C63" w:rsidRDefault="00F0080D">
            <w:r>
              <w:t>timestamp without time zone</w:t>
            </w:r>
          </w:p>
        </w:tc>
        <w:tc>
          <w:tcPr>
            <w:tcW w:w="0" w:type="auto"/>
          </w:tcPr>
          <w:p w14:paraId="41861442" w14:textId="77777777" w:rsidR="00E47C63" w:rsidRDefault="00E47C63"/>
        </w:tc>
        <w:tc>
          <w:tcPr>
            <w:tcW w:w="0" w:type="auto"/>
          </w:tcPr>
          <w:p w14:paraId="4FC41299" w14:textId="77777777" w:rsidR="00E47C63" w:rsidRDefault="00E47C63"/>
        </w:tc>
      </w:tr>
      <w:tr w:rsidR="00E47C63" w14:paraId="672E2841" w14:textId="77777777">
        <w:tc>
          <w:tcPr>
            <w:tcW w:w="0" w:type="auto"/>
          </w:tcPr>
          <w:p w14:paraId="199CEE7C" w14:textId="77777777" w:rsidR="00E47C63" w:rsidRDefault="00F0080D">
            <w:r>
              <w:t>anesthesia_induct_dt_tm</w:t>
            </w:r>
          </w:p>
        </w:tc>
        <w:tc>
          <w:tcPr>
            <w:tcW w:w="0" w:type="auto"/>
          </w:tcPr>
          <w:p w14:paraId="3475BA1A" w14:textId="77777777" w:rsidR="00E47C63" w:rsidRDefault="00F0080D">
            <w:r>
              <w:t>timestamp without time zone</w:t>
            </w:r>
          </w:p>
        </w:tc>
        <w:tc>
          <w:tcPr>
            <w:tcW w:w="0" w:type="auto"/>
          </w:tcPr>
          <w:p w14:paraId="237153FC" w14:textId="77777777" w:rsidR="00E47C63" w:rsidRDefault="00E47C63"/>
        </w:tc>
        <w:tc>
          <w:tcPr>
            <w:tcW w:w="0" w:type="auto"/>
          </w:tcPr>
          <w:p w14:paraId="4DAFAA89" w14:textId="77777777" w:rsidR="00E47C63" w:rsidRDefault="00E47C63"/>
        </w:tc>
      </w:tr>
      <w:tr w:rsidR="00E47C63" w14:paraId="0C4C1A85" w14:textId="77777777">
        <w:tc>
          <w:tcPr>
            <w:tcW w:w="0" w:type="auto"/>
          </w:tcPr>
          <w:p w14:paraId="70CB2153" w14:textId="77777777" w:rsidR="00E47C63" w:rsidRDefault="00F0080D">
            <w:r>
              <w:t>anesthesia_stop_dt_tm</w:t>
            </w:r>
          </w:p>
        </w:tc>
        <w:tc>
          <w:tcPr>
            <w:tcW w:w="0" w:type="auto"/>
          </w:tcPr>
          <w:p w14:paraId="3BCA5394" w14:textId="77777777" w:rsidR="00E47C63" w:rsidRDefault="00F0080D">
            <w:r>
              <w:t>timestamp without time zone</w:t>
            </w:r>
          </w:p>
        </w:tc>
        <w:tc>
          <w:tcPr>
            <w:tcW w:w="0" w:type="auto"/>
          </w:tcPr>
          <w:p w14:paraId="5BF53A4B" w14:textId="77777777" w:rsidR="00E47C63" w:rsidRDefault="00E47C63"/>
        </w:tc>
        <w:tc>
          <w:tcPr>
            <w:tcW w:w="0" w:type="auto"/>
          </w:tcPr>
          <w:p w14:paraId="69CA2DCE" w14:textId="77777777" w:rsidR="00E47C63" w:rsidRDefault="00E47C63"/>
        </w:tc>
      </w:tr>
      <w:tr w:rsidR="00E47C63" w14:paraId="6C7C351F" w14:textId="77777777">
        <w:tc>
          <w:tcPr>
            <w:tcW w:w="0" w:type="auto"/>
          </w:tcPr>
          <w:p w14:paraId="5EA21C42" w14:textId="77777777" w:rsidR="00E47C63" w:rsidRDefault="00F0080D">
            <w:r>
              <w:t>anesthesia_start_dt_id</w:t>
            </w:r>
          </w:p>
        </w:tc>
        <w:tc>
          <w:tcPr>
            <w:tcW w:w="0" w:type="auto"/>
          </w:tcPr>
          <w:p w14:paraId="0C22F5CF" w14:textId="77777777" w:rsidR="00E47C63" w:rsidRDefault="00F0080D">
            <w:r>
              <w:t>smallint</w:t>
            </w:r>
          </w:p>
        </w:tc>
        <w:tc>
          <w:tcPr>
            <w:tcW w:w="0" w:type="auto"/>
          </w:tcPr>
          <w:p w14:paraId="343CB3E8" w14:textId="77777777" w:rsidR="00E47C63" w:rsidRDefault="00F0080D">
            <w:r>
              <w:t>4019</w:t>
            </w:r>
          </w:p>
        </w:tc>
        <w:tc>
          <w:tcPr>
            <w:tcW w:w="0" w:type="auto"/>
          </w:tcPr>
          <w:p w14:paraId="17CE9D7B" w14:textId="77777777" w:rsidR="00E47C63" w:rsidRDefault="00E47C63"/>
        </w:tc>
      </w:tr>
      <w:tr w:rsidR="00E47C63" w14:paraId="4996627B" w14:textId="77777777">
        <w:tc>
          <w:tcPr>
            <w:tcW w:w="0" w:type="auto"/>
          </w:tcPr>
          <w:p w14:paraId="740EE45D" w14:textId="77777777" w:rsidR="00E47C63" w:rsidRDefault="00F0080D">
            <w:r>
              <w:t>anesthesia_induct_dt_id</w:t>
            </w:r>
          </w:p>
        </w:tc>
        <w:tc>
          <w:tcPr>
            <w:tcW w:w="0" w:type="auto"/>
          </w:tcPr>
          <w:p w14:paraId="7A5BB898" w14:textId="77777777" w:rsidR="00E47C63" w:rsidRDefault="00F0080D">
            <w:r>
              <w:t>smallint</w:t>
            </w:r>
          </w:p>
        </w:tc>
        <w:tc>
          <w:tcPr>
            <w:tcW w:w="0" w:type="auto"/>
          </w:tcPr>
          <w:p w14:paraId="2BC5A651" w14:textId="77777777" w:rsidR="00E47C63" w:rsidRDefault="00F0080D">
            <w:r>
              <w:t>4019</w:t>
            </w:r>
          </w:p>
        </w:tc>
        <w:tc>
          <w:tcPr>
            <w:tcW w:w="0" w:type="auto"/>
          </w:tcPr>
          <w:p w14:paraId="588A3815" w14:textId="77777777" w:rsidR="00E47C63" w:rsidRDefault="00E47C63"/>
        </w:tc>
      </w:tr>
      <w:tr w:rsidR="00E47C63" w14:paraId="640F7A58" w14:textId="77777777">
        <w:tc>
          <w:tcPr>
            <w:tcW w:w="0" w:type="auto"/>
          </w:tcPr>
          <w:p w14:paraId="294CF542" w14:textId="77777777" w:rsidR="00E47C63" w:rsidRDefault="00F0080D">
            <w:r>
              <w:t>anesthesia_stop_dt_id</w:t>
            </w:r>
          </w:p>
        </w:tc>
        <w:tc>
          <w:tcPr>
            <w:tcW w:w="0" w:type="auto"/>
          </w:tcPr>
          <w:p w14:paraId="0869A006" w14:textId="77777777" w:rsidR="00E47C63" w:rsidRDefault="00F0080D">
            <w:r>
              <w:t>smallint</w:t>
            </w:r>
          </w:p>
        </w:tc>
        <w:tc>
          <w:tcPr>
            <w:tcW w:w="0" w:type="auto"/>
          </w:tcPr>
          <w:p w14:paraId="572CBEC0" w14:textId="77777777" w:rsidR="00E47C63" w:rsidRDefault="00F0080D">
            <w:r>
              <w:t>4019</w:t>
            </w:r>
          </w:p>
        </w:tc>
        <w:tc>
          <w:tcPr>
            <w:tcW w:w="0" w:type="auto"/>
          </w:tcPr>
          <w:p w14:paraId="6A9EAAE8" w14:textId="77777777" w:rsidR="00E47C63" w:rsidRDefault="00E47C63"/>
        </w:tc>
      </w:tr>
      <w:tr w:rsidR="00E47C63" w14:paraId="7A102F08" w14:textId="77777777">
        <w:tc>
          <w:tcPr>
            <w:tcW w:w="0" w:type="auto"/>
          </w:tcPr>
          <w:p w14:paraId="40D569AB" w14:textId="77777777" w:rsidR="00E47C63" w:rsidRDefault="00F0080D">
            <w:r>
              <w:t>anesthesia_induct_stop_duratn</w:t>
            </w:r>
          </w:p>
        </w:tc>
        <w:tc>
          <w:tcPr>
            <w:tcW w:w="0" w:type="auto"/>
          </w:tcPr>
          <w:p w14:paraId="5643ADF2" w14:textId="77777777" w:rsidR="00E47C63" w:rsidRDefault="00F0080D">
            <w:r>
              <w:t>integer</w:t>
            </w:r>
          </w:p>
        </w:tc>
        <w:tc>
          <w:tcPr>
            <w:tcW w:w="0" w:type="auto"/>
          </w:tcPr>
          <w:p w14:paraId="7D74FB2C" w14:textId="77777777" w:rsidR="00E47C63" w:rsidRDefault="00E47C63"/>
        </w:tc>
        <w:tc>
          <w:tcPr>
            <w:tcW w:w="0" w:type="auto"/>
          </w:tcPr>
          <w:p w14:paraId="0BD4B429" w14:textId="77777777" w:rsidR="00E47C63" w:rsidRDefault="00E47C63"/>
        </w:tc>
      </w:tr>
      <w:tr w:rsidR="00E47C63" w14:paraId="1B31179C" w14:textId="77777777">
        <w:tc>
          <w:tcPr>
            <w:tcW w:w="0" w:type="auto"/>
          </w:tcPr>
          <w:p w14:paraId="59E93134" w14:textId="77777777" w:rsidR="00E47C63" w:rsidRDefault="00F0080D">
            <w:r>
              <w:t>surgeon_in_oper_room_dt_tm</w:t>
            </w:r>
          </w:p>
        </w:tc>
        <w:tc>
          <w:tcPr>
            <w:tcW w:w="0" w:type="auto"/>
          </w:tcPr>
          <w:p w14:paraId="621175ED" w14:textId="77777777" w:rsidR="00E47C63" w:rsidRDefault="00F0080D">
            <w:r>
              <w:t>timestamp without time zone</w:t>
            </w:r>
          </w:p>
        </w:tc>
        <w:tc>
          <w:tcPr>
            <w:tcW w:w="0" w:type="auto"/>
          </w:tcPr>
          <w:p w14:paraId="52E5DD5D" w14:textId="77777777" w:rsidR="00E47C63" w:rsidRDefault="00E47C63"/>
        </w:tc>
        <w:tc>
          <w:tcPr>
            <w:tcW w:w="0" w:type="auto"/>
          </w:tcPr>
          <w:p w14:paraId="576A1193" w14:textId="77777777" w:rsidR="00E47C63" w:rsidRDefault="00E47C63"/>
        </w:tc>
      </w:tr>
      <w:tr w:rsidR="00E47C63" w14:paraId="564E57B5" w14:textId="77777777">
        <w:tc>
          <w:tcPr>
            <w:tcW w:w="0" w:type="auto"/>
          </w:tcPr>
          <w:p w14:paraId="45638208" w14:textId="77777777" w:rsidR="00E47C63" w:rsidRDefault="00F0080D">
            <w:r>
              <w:t>surgeon_in_oper_room_dt_id</w:t>
            </w:r>
          </w:p>
        </w:tc>
        <w:tc>
          <w:tcPr>
            <w:tcW w:w="0" w:type="auto"/>
          </w:tcPr>
          <w:p w14:paraId="158035E4" w14:textId="77777777" w:rsidR="00E47C63" w:rsidRDefault="00F0080D">
            <w:r>
              <w:t>smallint</w:t>
            </w:r>
          </w:p>
        </w:tc>
        <w:tc>
          <w:tcPr>
            <w:tcW w:w="0" w:type="auto"/>
          </w:tcPr>
          <w:p w14:paraId="72A01C27" w14:textId="77777777" w:rsidR="00E47C63" w:rsidRDefault="00F0080D">
            <w:r>
              <w:t>4019</w:t>
            </w:r>
          </w:p>
        </w:tc>
        <w:tc>
          <w:tcPr>
            <w:tcW w:w="0" w:type="auto"/>
          </w:tcPr>
          <w:p w14:paraId="03650A72" w14:textId="77777777" w:rsidR="00E47C63" w:rsidRDefault="00E47C63"/>
        </w:tc>
      </w:tr>
      <w:tr w:rsidR="00E47C63" w14:paraId="7F297208" w14:textId="77777777">
        <w:tc>
          <w:tcPr>
            <w:tcW w:w="0" w:type="auto"/>
          </w:tcPr>
          <w:p w14:paraId="16879F9C" w14:textId="77777777" w:rsidR="00E47C63" w:rsidRDefault="00F0080D">
            <w:r>
              <w:t>patient_in_pacu_dt_tm</w:t>
            </w:r>
          </w:p>
        </w:tc>
        <w:tc>
          <w:tcPr>
            <w:tcW w:w="0" w:type="auto"/>
          </w:tcPr>
          <w:p w14:paraId="6C02E9E1" w14:textId="77777777" w:rsidR="00E47C63" w:rsidRDefault="00F0080D">
            <w:r>
              <w:t>timestamp without time zone</w:t>
            </w:r>
          </w:p>
        </w:tc>
        <w:tc>
          <w:tcPr>
            <w:tcW w:w="0" w:type="auto"/>
          </w:tcPr>
          <w:p w14:paraId="46D33E25" w14:textId="77777777" w:rsidR="00E47C63" w:rsidRDefault="00E47C63"/>
        </w:tc>
        <w:tc>
          <w:tcPr>
            <w:tcW w:w="0" w:type="auto"/>
          </w:tcPr>
          <w:p w14:paraId="3103F060" w14:textId="77777777" w:rsidR="00E47C63" w:rsidRDefault="00E47C63"/>
        </w:tc>
      </w:tr>
      <w:tr w:rsidR="00E47C63" w14:paraId="63DD46DF" w14:textId="77777777">
        <w:tc>
          <w:tcPr>
            <w:tcW w:w="0" w:type="auto"/>
          </w:tcPr>
          <w:p w14:paraId="740890F8" w14:textId="77777777" w:rsidR="00E47C63" w:rsidRDefault="00F0080D">
            <w:r>
              <w:t>patient_out_pacu_dt_tm</w:t>
            </w:r>
          </w:p>
        </w:tc>
        <w:tc>
          <w:tcPr>
            <w:tcW w:w="0" w:type="auto"/>
          </w:tcPr>
          <w:p w14:paraId="07AE61E0" w14:textId="77777777" w:rsidR="00E47C63" w:rsidRDefault="00F0080D">
            <w:r>
              <w:t>timestamp without time zone</w:t>
            </w:r>
          </w:p>
        </w:tc>
        <w:tc>
          <w:tcPr>
            <w:tcW w:w="0" w:type="auto"/>
          </w:tcPr>
          <w:p w14:paraId="47ED7184" w14:textId="77777777" w:rsidR="00E47C63" w:rsidRDefault="00E47C63"/>
        </w:tc>
        <w:tc>
          <w:tcPr>
            <w:tcW w:w="0" w:type="auto"/>
          </w:tcPr>
          <w:p w14:paraId="7B28B60F" w14:textId="77777777" w:rsidR="00E47C63" w:rsidRDefault="00E47C63"/>
        </w:tc>
      </w:tr>
      <w:tr w:rsidR="00E47C63" w14:paraId="7DC5B06B" w14:textId="77777777">
        <w:tc>
          <w:tcPr>
            <w:tcW w:w="0" w:type="auto"/>
          </w:tcPr>
          <w:p w14:paraId="3AF4C8BB" w14:textId="77777777" w:rsidR="00E47C63" w:rsidRDefault="00F0080D">
            <w:r>
              <w:t>patient_in_pacu_ii_dt_tm</w:t>
            </w:r>
          </w:p>
        </w:tc>
        <w:tc>
          <w:tcPr>
            <w:tcW w:w="0" w:type="auto"/>
          </w:tcPr>
          <w:p w14:paraId="5BC5811A" w14:textId="77777777" w:rsidR="00E47C63" w:rsidRDefault="00F0080D">
            <w:r>
              <w:t>timestamp without time zone</w:t>
            </w:r>
          </w:p>
        </w:tc>
        <w:tc>
          <w:tcPr>
            <w:tcW w:w="0" w:type="auto"/>
          </w:tcPr>
          <w:p w14:paraId="42F6B41D" w14:textId="77777777" w:rsidR="00E47C63" w:rsidRDefault="00E47C63"/>
        </w:tc>
        <w:tc>
          <w:tcPr>
            <w:tcW w:w="0" w:type="auto"/>
          </w:tcPr>
          <w:p w14:paraId="0D688512" w14:textId="77777777" w:rsidR="00E47C63" w:rsidRDefault="00E47C63"/>
        </w:tc>
      </w:tr>
      <w:tr w:rsidR="00E47C63" w14:paraId="0BF6F45A" w14:textId="77777777">
        <w:tc>
          <w:tcPr>
            <w:tcW w:w="0" w:type="auto"/>
          </w:tcPr>
          <w:p w14:paraId="240DF182" w14:textId="77777777" w:rsidR="00E47C63" w:rsidRDefault="00F0080D">
            <w:r>
              <w:t>patient_out_pacu_ii_dt_tm</w:t>
            </w:r>
          </w:p>
        </w:tc>
        <w:tc>
          <w:tcPr>
            <w:tcW w:w="0" w:type="auto"/>
          </w:tcPr>
          <w:p w14:paraId="45F6CCC9" w14:textId="77777777" w:rsidR="00E47C63" w:rsidRDefault="00F0080D">
            <w:r>
              <w:t>timestamp without time zone</w:t>
            </w:r>
          </w:p>
        </w:tc>
        <w:tc>
          <w:tcPr>
            <w:tcW w:w="0" w:type="auto"/>
          </w:tcPr>
          <w:p w14:paraId="281B1C94" w14:textId="77777777" w:rsidR="00E47C63" w:rsidRDefault="00E47C63"/>
        </w:tc>
        <w:tc>
          <w:tcPr>
            <w:tcW w:w="0" w:type="auto"/>
          </w:tcPr>
          <w:p w14:paraId="33242046" w14:textId="77777777" w:rsidR="00E47C63" w:rsidRDefault="00E47C63"/>
        </w:tc>
      </w:tr>
      <w:tr w:rsidR="00E47C63" w14:paraId="5CE75A88" w14:textId="77777777">
        <w:tc>
          <w:tcPr>
            <w:tcW w:w="0" w:type="auto"/>
          </w:tcPr>
          <w:p w14:paraId="1C08C8C9" w14:textId="77777777" w:rsidR="00E47C63" w:rsidRDefault="00F0080D">
            <w:r>
              <w:t>patient_in_pacu_dt_id</w:t>
            </w:r>
          </w:p>
        </w:tc>
        <w:tc>
          <w:tcPr>
            <w:tcW w:w="0" w:type="auto"/>
          </w:tcPr>
          <w:p w14:paraId="180B8151" w14:textId="77777777" w:rsidR="00E47C63" w:rsidRDefault="00F0080D">
            <w:r>
              <w:t>smallint</w:t>
            </w:r>
          </w:p>
        </w:tc>
        <w:tc>
          <w:tcPr>
            <w:tcW w:w="0" w:type="auto"/>
          </w:tcPr>
          <w:p w14:paraId="0C6CC00B" w14:textId="77777777" w:rsidR="00E47C63" w:rsidRDefault="00F0080D">
            <w:r>
              <w:t>4019</w:t>
            </w:r>
          </w:p>
        </w:tc>
        <w:tc>
          <w:tcPr>
            <w:tcW w:w="0" w:type="auto"/>
          </w:tcPr>
          <w:p w14:paraId="431021A4" w14:textId="77777777" w:rsidR="00E47C63" w:rsidRDefault="00E47C63"/>
        </w:tc>
      </w:tr>
      <w:tr w:rsidR="00E47C63" w14:paraId="5CCAA5F9" w14:textId="77777777">
        <w:tc>
          <w:tcPr>
            <w:tcW w:w="0" w:type="auto"/>
          </w:tcPr>
          <w:p w14:paraId="3288F7F6" w14:textId="77777777" w:rsidR="00E47C63" w:rsidRDefault="00F0080D">
            <w:r>
              <w:t>patient_out_pacu_dt_id</w:t>
            </w:r>
          </w:p>
        </w:tc>
        <w:tc>
          <w:tcPr>
            <w:tcW w:w="0" w:type="auto"/>
          </w:tcPr>
          <w:p w14:paraId="4B9D6911" w14:textId="77777777" w:rsidR="00E47C63" w:rsidRDefault="00F0080D">
            <w:r>
              <w:t>smallint</w:t>
            </w:r>
          </w:p>
        </w:tc>
        <w:tc>
          <w:tcPr>
            <w:tcW w:w="0" w:type="auto"/>
          </w:tcPr>
          <w:p w14:paraId="70D47CB3" w14:textId="77777777" w:rsidR="00E47C63" w:rsidRDefault="00F0080D">
            <w:r>
              <w:t>4019</w:t>
            </w:r>
          </w:p>
        </w:tc>
        <w:tc>
          <w:tcPr>
            <w:tcW w:w="0" w:type="auto"/>
          </w:tcPr>
          <w:p w14:paraId="22C0E2D4" w14:textId="77777777" w:rsidR="00E47C63" w:rsidRDefault="00E47C63"/>
        </w:tc>
      </w:tr>
      <w:tr w:rsidR="00E47C63" w14:paraId="1FFA1ACB" w14:textId="77777777">
        <w:tc>
          <w:tcPr>
            <w:tcW w:w="0" w:type="auto"/>
          </w:tcPr>
          <w:p w14:paraId="654E1BD2" w14:textId="77777777" w:rsidR="00E47C63" w:rsidRDefault="00F0080D">
            <w:r>
              <w:t>patient_in_pacu_ii_dt_id</w:t>
            </w:r>
          </w:p>
        </w:tc>
        <w:tc>
          <w:tcPr>
            <w:tcW w:w="0" w:type="auto"/>
          </w:tcPr>
          <w:p w14:paraId="008E2361" w14:textId="77777777" w:rsidR="00E47C63" w:rsidRDefault="00F0080D">
            <w:r>
              <w:t>smallint</w:t>
            </w:r>
          </w:p>
        </w:tc>
        <w:tc>
          <w:tcPr>
            <w:tcW w:w="0" w:type="auto"/>
          </w:tcPr>
          <w:p w14:paraId="67EFFCC7" w14:textId="77777777" w:rsidR="00E47C63" w:rsidRDefault="00F0080D">
            <w:r>
              <w:t>4019</w:t>
            </w:r>
          </w:p>
        </w:tc>
        <w:tc>
          <w:tcPr>
            <w:tcW w:w="0" w:type="auto"/>
          </w:tcPr>
          <w:p w14:paraId="7CC15580" w14:textId="77777777" w:rsidR="00E47C63" w:rsidRDefault="00E47C63"/>
        </w:tc>
      </w:tr>
      <w:tr w:rsidR="00E47C63" w14:paraId="5D7C342A" w14:textId="77777777">
        <w:tc>
          <w:tcPr>
            <w:tcW w:w="0" w:type="auto"/>
          </w:tcPr>
          <w:p w14:paraId="58E2AAFF" w14:textId="77777777" w:rsidR="00E47C63" w:rsidRDefault="00F0080D">
            <w:r>
              <w:t>patient_out_pacu_ii_dt_id</w:t>
            </w:r>
          </w:p>
        </w:tc>
        <w:tc>
          <w:tcPr>
            <w:tcW w:w="0" w:type="auto"/>
          </w:tcPr>
          <w:p w14:paraId="0AC6DCE5" w14:textId="77777777" w:rsidR="00E47C63" w:rsidRDefault="00F0080D">
            <w:r>
              <w:t>smallint</w:t>
            </w:r>
          </w:p>
        </w:tc>
        <w:tc>
          <w:tcPr>
            <w:tcW w:w="0" w:type="auto"/>
          </w:tcPr>
          <w:p w14:paraId="0A14F205" w14:textId="77777777" w:rsidR="00E47C63" w:rsidRDefault="00F0080D">
            <w:r>
              <w:t>4019</w:t>
            </w:r>
          </w:p>
        </w:tc>
        <w:tc>
          <w:tcPr>
            <w:tcW w:w="0" w:type="auto"/>
          </w:tcPr>
          <w:p w14:paraId="60955F77" w14:textId="77777777" w:rsidR="00E47C63" w:rsidRDefault="00E47C63"/>
        </w:tc>
      </w:tr>
      <w:tr w:rsidR="00E47C63" w14:paraId="25401533" w14:textId="77777777">
        <w:tc>
          <w:tcPr>
            <w:tcW w:w="0" w:type="auto"/>
          </w:tcPr>
          <w:p w14:paraId="00EA2A98" w14:textId="77777777" w:rsidR="00E47C63" w:rsidRDefault="00F0080D">
            <w:r>
              <w:t>patient_in_oper_room_dt_id</w:t>
            </w:r>
          </w:p>
        </w:tc>
        <w:tc>
          <w:tcPr>
            <w:tcW w:w="0" w:type="auto"/>
          </w:tcPr>
          <w:p w14:paraId="3270BBF2" w14:textId="77777777" w:rsidR="00E47C63" w:rsidRDefault="00F0080D">
            <w:r>
              <w:t>smallint</w:t>
            </w:r>
          </w:p>
        </w:tc>
        <w:tc>
          <w:tcPr>
            <w:tcW w:w="0" w:type="auto"/>
          </w:tcPr>
          <w:p w14:paraId="29E70BA2" w14:textId="77777777" w:rsidR="00E47C63" w:rsidRDefault="00F0080D">
            <w:r>
              <w:t>4019</w:t>
            </w:r>
          </w:p>
        </w:tc>
        <w:tc>
          <w:tcPr>
            <w:tcW w:w="0" w:type="auto"/>
          </w:tcPr>
          <w:p w14:paraId="1FB6073B" w14:textId="77777777" w:rsidR="00E47C63" w:rsidRDefault="00E47C63"/>
        </w:tc>
      </w:tr>
      <w:tr w:rsidR="00E47C63" w14:paraId="4759DE10" w14:textId="77777777">
        <w:tc>
          <w:tcPr>
            <w:tcW w:w="0" w:type="auto"/>
          </w:tcPr>
          <w:p w14:paraId="267A0E8C" w14:textId="77777777" w:rsidR="00E47C63" w:rsidRDefault="00F0080D">
            <w:r>
              <w:lastRenderedPageBreak/>
              <w:t>_extractyear</w:t>
            </w:r>
          </w:p>
        </w:tc>
        <w:tc>
          <w:tcPr>
            <w:tcW w:w="0" w:type="auto"/>
          </w:tcPr>
          <w:p w14:paraId="338CD7DB" w14:textId="77777777" w:rsidR="00E47C63" w:rsidRDefault="00F0080D">
            <w:r>
              <w:t>smallint</w:t>
            </w:r>
          </w:p>
        </w:tc>
        <w:tc>
          <w:tcPr>
            <w:tcW w:w="0" w:type="auto"/>
          </w:tcPr>
          <w:p w14:paraId="3D41B73A" w14:textId="77777777" w:rsidR="00E47C63" w:rsidRDefault="00F0080D">
            <w:r>
              <w:t>2013</w:t>
            </w:r>
          </w:p>
        </w:tc>
        <w:tc>
          <w:tcPr>
            <w:tcW w:w="0" w:type="auto"/>
          </w:tcPr>
          <w:p w14:paraId="1D1EF2EB" w14:textId="77777777" w:rsidR="00E47C63" w:rsidRDefault="00E47C63"/>
        </w:tc>
      </w:tr>
    </w:tbl>
    <w:p w14:paraId="5DA8EA98" w14:textId="77777777" w:rsidR="00E47C63" w:rsidRDefault="00F0080D">
      <w:r>
        <w:rPr>
          <w:sz w:val="28"/>
        </w:rPr>
        <w:t>Table: hf_f_surgical_procedure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48"/>
        <w:gridCol w:w="2675"/>
        <w:gridCol w:w="2608"/>
        <w:gridCol w:w="904"/>
      </w:tblGrid>
      <w:tr w:rsidR="00E47C63" w14:paraId="443E746F" w14:textId="77777777">
        <w:tc>
          <w:tcPr>
            <w:tcW w:w="0" w:type="auto"/>
            <w:shd w:val="clear" w:color="auto" w:fill="AAAAFF"/>
          </w:tcPr>
          <w:p w14:paraId="343CC0CE" w14:textId="77777777" w:rsidR="00E47C63" w:rsidRDefault="00F0080D">
            <w:r>
              <w:t>Field</w:t>
            </w:r>
          </w:p>
        </w:tc>
        <w:tc>
          <w:tcPr>
            <w:tcW w:w="0" w:type="auto"/>
            <w:shd w:val="clear" w:color="auto" w:fill="AAAAFF"/>
          </w:tcPr>
          <w:p w14:paraId="19BD74C8" w14:textId="77777777" w:rsidR="00E47C63" w:rsidRDefault="00F0080D">
            <w:r>
              <w:t>Type</w:t>
            </w:r>
          </w:p>
        </w:tc>
        <w:tc>
          <w:tcPr>
            <w:tcW w:w="0" w:type="auto"/>
            <w:shd w:val="clear" w:color="auto" w:fill="AAAAFF"/>
          </w:tcPr>
          <w:p w14:paraId="1435DD3F" w14:textId="77777777" w:rsidR="00E47C63" w:rsidRDefault="00F0080D">
            <w:r>
              <w:t>Most freq. value</w:t>
            </w:r>
          </w:p>
        </w:tc>
        <w:tc>
          <w:tcPr>
            <w:tcW w:w="0" w:type="auto"/>
            <w:shd w:val="clear" w:color="auto" w:fill="AAAAFF"/>
          </w:tcPr>
          <w:p w14:paraId="71758364" w14:textId="77777777" w:rsidR="00E47C63" w:rsidRDefault="00F0080D">
            <w:r>
              <w:t>Comment</w:t>
            </w:r>
          </w:p>
        </w:tc>
      </w:tr>
      <w:tr w:rsidR="00E47C63" w14:paraId="704BF3BC" w14:textId="77777777">
        <w:tc>
          <w:tcPr>
            <w:tcW w:w="0" w:type="auto"/>
          </w:tcPr>
          <w:p w14:paraId="2B05AFC0" w14:textId="77777777" w:rsidR="00E47C63" w:rsidRDefault="00F0080D">
            <w:r>
              <w:t>encounter_id</w:t>
            </w:r>
          </w:p>
        </w:tc>
        <w:tc>
          <w:tcPr>
            <w:tcW w:w="0" w:type="auto"/>
          </w:tcPr>
          <w:p w14:paraId="14342208" w14:textId="77777777" w:rsidR="00E47C63" w:rsidRDefault="00F0080D">
            <w:r>
              <w:t>bigint</w:t>
            </w:r>
          </w:p>
        </w:tc>
        <w:tc>
          <w:tcPr>
            <w:tcW w:w="0" w:type="auto"/>
          </w:tcPr>
          <w:p w14:paraId="2F0A591C" w14:textId="77777777" w:rsidR="00E47C63" w:rsidRDefault="00F0080D">
            <w:r>
              <w:t>287078471</w:t>
            </w:r>
          </w:p>
        </w:tc>
        <w:tc>
          <w:tcPr>
            <w:tcW w:w="0" w:type="auto"/>
          </w:tcPr>
          <w:p w14:paraId="3B095699" w14:textId="77777777" w:rsidR="00E47C63" w:rsidRDefault="00E47C63"/>
        </w:tc>
      </w:tr>
      <w:tr w:rsidR="00E47C63" w14:paraId="0B733C7A" w14:textId="77777777">
        <w:tc>
          <w:tcPr>
            <w:tcW w:w="0" w:type="auto"/>
          </w:tcPr>
          <w:p w14:paraId="2CD2706E" w14:textId="77777777" w:rsidR="00E47C63" w:rsidRDefault="00F0080D">
            <w:r>
              <w:t>surgical_case_id</w:t>
            </w:r>
          </w:p>
        </w:tc>
        <w:tc>
          <w:tcPr>
            <w:tcW w:w="0" w:type="auto"/>
          </w:tcPr>
          <w:p w14:paraId="202FECA0" w14:textId="77777777" w:rsidR="00E47C63" w:rsidRDefault="00F0080D">
            <w:r>
              <w:t>integer</w:t>
            </w:r>
          </w:p>
        </w:tc>
        <w:tc>
          <w:tcPr>
            <w:tcW w:w="0" w:type="auto"/>
          </w:tcPr>
          <w:p w14:paraId="69958699" w14:textId="77777777" w:rsidR="00E47C63" w:rsidRDefault="00F0080D">
            <w:r>
              <w:t>List truncated...</w:t>
            </w:r>
          </w:p>
        </w:tc>
        <w:tc>
          <w:tcPr>
            <w:tcW w:w="0" w:type="auto"/>
          </w:tcPr>
          <w:p w14:paraId="28597892" w14:textId="77777777" w:rsidR="00E47C63" w:rsidRDefault="00E47C63"/>
        </w:tc>
      </w:tr>
      <w:tr w:rsidR="00E47C63" w14:paraId="0E7AC648" w14:textId="77777777">
        <w:tc>
          <w:tcPr>
            <w:tcW w:w="0" w:type="auto"/>
          </w:tcPr>
          <w:p w14:paraId="5EE3DA14" w14:textId="77777777" w:rsidR="00E47C63" w:rsidRDefault="00F0080D">
            <w:r>
              <w:t>surgical_procedure_id</w:t>
            </w:r>
          </w:p>
        </w:tc>
        <w:tc>
          <w:tcPr>
            <w:tcW w:w="0" w:type="auto"/>
          </w:tcPr>
          <w:p w14:paraId="66320F39" w14:textId="77777777" w:rsidR="00E47C63" w:rsidRDefault="00F0080D">
            <w:r>
              <w:t>smallint</w:t>
            </w:r>
          </w:p>
        </w:tc>
        <w:tc>
          <w:tcPr>
            <w:tcW w:w="0" w:type="auto"/>
          </w:tcPr>
          <w:p w14:paraId="297EF55F" w14:textId="77777777" w:rsidR="00E47C63" w:rsidRDefault="00F0080D">
            <w:r>
              <w:t>-9</w:t>
            </w:r>
          </w:p>
        </w:tc>
        <w:tc>
          <w:tcPr>
            <w:tcW w:w="0" w:type="auto"/>
          </w:tcPr>
          <w:p w14:paraId="0697F410" w14:textId="77777777" w:rsidR="00E47C63" w:rsidRDefault="00E47C63"/>
        </w:tc>
      </w:tr>
      <w:tr w:rsidR="00E47C63" w14:paraId="4A3AE749" w14:textId="77777777">
        <w:tc>
          <w:tcPr>
            <w:tcW w:w="0" w:type="auto"/>
          </w:tcPr>
          <w:p w14:paraId="1715820A" w14:textId="77777777" w:rsidR="00E47C63" w:rsidRDefault="00F0080D">
            <w:r>
              <w:t>wound_class_id</w:t>
            </w:r>
          </w:p>
        </w:tc>
        <w:tc>
          <w:tcPr>
            <w:tcW w:w="0" w:type="auto"/>
          </w:tcPr>
          <w:p w14:paraId="2F2A70DB" w14:textId="77777777" w:rsidR="00E47C63" w:rsidRDefault="00F0080D">
            <w:r>
              <w:t>smallint</w:t>
            </w:r>
          </w:p>
        </w:tc>
        <w:tc>
          <w:tcPr>
            <w:tcW w:w="0" w:type="auto"/>
          </w:tcPr>
          <w:p w14:paraId="0A385662" w14:textId="77777777" w:rsidR="00E47C63" w:rsidRDefault="00F0080D">
            <w:r>
              <w:t>2</w:t>
            </w:r>
          </w:p>
        </w:tc>
        <w:tc>
          <w:tcPr>
            <w:tcW w:w="0" w:type="auto"/>
          </w:tcPr>
          <w:p w14:paraId="2E569265" w14:textId="77777777" w:rsidR="00E47C63" w:rsidRDefault="00E47C63"/>
        </w:tc>
      </w:tr>
      <w:tr w:rsidR="00E47C63" w14:paraId="78A9E4EC" w14:textId="77777777">
        <w:tc>
          <w:tcPr>
            <w:tcW w:w="0" w:type="auto"/>
          </w:tcPr>
          <w:p w14:paraId="50C7B702" w14:textId="77777777" w:rsidR="00E47C63" w:rsidRDefault="00F0080D">
            <w:r>
              <w:t>asa_class_id</w:t>
            </w:r>
          </w:p>
        </w:tc>
        <w:tc>
          <w:tcPr>
            <w:tcW w:w="0" w:type="auto"/>
          </w:tcPr>
          <w:p w14:paraId="18C49940" w14:textId="77777777" w:rsidR="00E47C63" w:rsidRDefault="00F0080D">
            <w:r>
              <w:t>smallint</w:t>
            </w:r>
          </w:p>
        </w:tc>
        <w:tc>
          <w:tcPr>
            <w:tcW w:w="0" w:type="auto"/>
          </w:tcPr>
          <w:p w14:paraId="4937F7B4" w14:textId="77777777" w:rsidR="00E47C63" w:rsidRDefault="00F0080D">
            <w:r>
              <w:t>3</w:t>
            </w:r>
          </w:p>
        </w:tc>
        <w:tc>
          <w:tcPr>
            <w:tcW w:w="0" w:type="auto"/>
          </w:tcPr>
          <w:p w14:paraId="03268ADD" w14:textId="77777777" w:rsidR="00E47C63" w:rsidRDefault="00E47C63"/>
        </w:tc>
      </w:tr>
      <w:tr w:rsidR="00E47C63" w14:paraId="0BFE5354" w14:textId="77777777">
        <w:tc>
          <w:tcPr>
            <w:tcW w:w="0" w:type="auto"/>
          </w:tcPr>
          <w:p w14:paraId="28C02B1F" w14:textId="77777777" w:rsidR="00E47C63" w:rsidRDefault="00F0080D">
            <w:r>
              <w:t>procedure_specialty_id</w:t>
            </w:r>
          </w:p>
        </w:tc>
        <w:tc>
          <w:tcPr>
            <w:tcW w:w="0" w:type="auto"/>
          </w:tcPr>
          <w:p w14:paraId="6F4318B4" w14:textId="77777777" w:rsidR="00E47C63" w:rsidRDefault="00F0080D">
            <w:r>
              <w:t>smallint</w:t>
            </w:r>
          </w:p>
        </w:tc>
        <w:tc>
          <w:tcPr>
            <w:tcW w:w="0" w:type="auto"/>
          </w:tcPr>
          <w:p w14:paraId="7C17A66D" w14:textId="77777777" w:rsidR="00E47C63" w:rsidRDefault="00F0080D">
            <w:r>
              <w:t>17</w:t>
            </w:r>
          </w:p>
        </w:tc>
        <w:tc>
          <w:tcPr>
            <w:tcW w:w="0" w:type="auto"/>
          </w:tcPr>
          <w:p w14:paraId="32589950" w14:textId="77777777" w:rsidR="00E47C63" w:rsidRDefault="00E47C63"/>
        </w:tc>
      </w:tr>
      <w:tr w:rsidR="00E47C63" w14:paraId="0A1FC48D" w14:textId="77777777">
        <w:tc>
          <w:tcPr>
            <w:tcW w:w="0" w:type="auto"/>
          </w:tcPr>
          <w:p w14:paraId="36CF7902" w14:textId="77777777" w:rsidR="00E47C63" w:rsidRDefault="00F0080D">
            <w:r>
              <w:t>procedure_revision_ind</w:t>
            </w:r>
          </w:p>
        </w:tc>
        <w:tc>
          <w:tcPr>
            <w:tcW w:w="0" w:type="auto"/>
          </w:tcPr>
          <w:p w14:paraId="5062241B" w14:textId="77777777" w:rsidR="00E47C63" w:rsidRDefault="00F0080D">
            <w:r>
              <w:t>smallint</w:t>
            </w:r>
          </w:p>
        </w:tc>
        <w:tc>
          <w:tcPr>
            <w:tcW w:w="0" w:type="auto"/>
          </w:tcPr>
          <w:p w14:paraId="60100C9A" w14:textId="77777777" w:rsidR="00E47C63" w:rsidRDefault="00F0080D">
            <w:r>
              <w:t>0</w:t>
            </w:r>
          </w:p>
        </w:tc>
        <w:tc>
          <w:tcPr>
            <w:tcW w:w="0" w:type="auto"/>
          </w:tcPr>
          <w:p w14:paraId="62C06641" w14:textId="77777777" w:rsidR="00E47C63" w:rsidRDefault="00E47C63"/>
        </w:tc>
      </w:tr>
      <w:tr w:rsidR="00E47C63" w14:paraId="40C7C792" w14:textId="77777777">
        <w:tc>
          <w:tcPr>
            <w:tcW w:w="0" w:type="auto"/>
          </w:tcPr>
          <w:p w14:paraId="7FC40F23" w14:textId="77777777" w:rsidR="00E47C63" w:rsidRDefault="00F0080D">
            <w:r>
              <w:t>procedure_modifier_01_id</w:t>
            </w:r>
          </w:p>
        </w:tc>
        <w:tc>
          <w:tcPr>
            <w:tcW w:w="0" w:type="auto"/>
          </w:tcPr>
          <w:p w14:paraId="1F85C194" w14:textId="77777777" w:rsidR="00E47C63" w:rsidRDefault="00F0080D">
            <w:r>
              <w:t>smallint</w:t>
            </w:r>
          </w:p>
        </w:tc>
        <w:tc>
          <w:tcPr>
            <w:tcW w:w="0" w:type="auto"/>
          </w:tcPr>
          <w:p w14:paraId="69601B03" w14:textId="77777777" w:rsidR="00E47C63" w:rsidRDefault="00F0080D">
            <w:r>
              <w:t>-1</w:t>
            </w:r>
          </w:p>
        </w:tc>
        <w:tc>
          <w:tcPr>
            <w:tcW w:w="0" w:type="auto"/>
          </w:tcPr>
          <w:p w14:paraId="26F93089" w14:textId="77777777" w:rsidR="00E47C63" w:rsidRDefault="00E47C63"/>
        </w:tc>
      </w:tr>
      <w:tr w:rsidR="00E47C63" w14:paraId="42CE4CB4" w14:textId="77777777">
        <w:tc>
          <w:tcPr>
            <w:tcW w:w="0" w:type="auto"/>
          </w:tcPr>
          <w:p w14:paraId="4B3FF0AC" w14:textId="77777777" w:rsidR="00E47C63" w:rsidRDefault="00F0080D">
            <w:r>
              <w:t>procedure_modifier_02_id</w:t>
            </w:r>
          </w:p>
        </w:tc>
        <w:tc>
          <w:tcPr>
            <w:tcW w:w="0" w:type="auto"/>
          </w:tcPr>
          <w:p w14:paraId="6F00DF02" w14:textId="77777777" w:rsidR="00E47C63" w:rsidRDefault="00F0080D">
            <w:r>
              <w:t>smallint</w:t>
            </w:r>
          </w:p>
        </w:tc>
        <w:tc>
          <w:tcPr>
            <w:tcW w:w="0" w:type="auto"/>
          </w:tcPr>
          <w:p w14:paraId="0F78387B" w14:textId="77777777" w:rsidR="00E47C63" w:rsidRDefault="00F0080D">
            <w:r>
              <w:t>-1</w:t>
            </w:r>
          </w:p>
        </w:tc>
        <w:tc>
          <w:tcPr>
            <w:tcW w:w="0" w:type="auto"/>
          </w:tcPr>
          <w:p w14:paraId="121B77C4" w14:textId="77777777" w:rsidR="00E47C63" w:rsidRDefault="00E47C63"/>
        </w:tc>
      </w:tr>
      <w:tr w:rsidR="00E47C63" w14:paraId="04784150" w14:textId="77777777">
        <w:tc>
          <w:tcPr>
            <w:tcW w:w="0" w:type="auto"/>
          </w:tcPr>
          <w:p w14:paraId="7F617F8F" w14:textId="77777777" w:rsidR="00E47C63" w:rsidRDefault="00F0080D">
            <w:r>
              <w:t>procedure_modifier_03_id</w:t>
            </w:r>
          </w:p>
        </w:tc>
        <w:tc>
          <w:tcPr>
            <w:tcW w:w="0" w:type="auto"/>
          </w:tcPr>
          <w:p w14:paraId="5A679FE9" w14:textId="77777777" w:rsidR="00E47C63" w:rsidRDefault="00F0080D">
            <w:r>
              <w:t>smallint</w:t>
            </w:r>
          </w:p>
        </w:tc>
        <w:tc>
          <w:tcPr>
            <w:tcW w:w="0" w:type="auto"/>
          </w:tcPr>
          <w:p w14:paraId="546E9D5D" w14:textId="77777777" w:rsidR="00E47C63" w:rsidRDefault="00F0080D">
            <w:r>
              <w:t>-1</w:t>
            </w:r>
          </w:p>
        </w:tc>
        <w:tc>
          <w:tcPr>
            <w:tcW w:w="0" w:type="auto"/>
          </w:tcPr>
          <w:p w14:paraId="3297CBF5" w14:textId="77777777" w:rsidR="00E47C63" w:rsidRDefault="00E47C63"/>
        </w:tc>
      </w:tr>
      <w:tr w:rsidR="00E47C63" w14:paraId="1AB1CC20" w14:textId="77777777">
        <w:tc>
          <w:tcPr>
            <w:tcW w:w="0" w:type="auto"/>
          </w:tcPr>
          <w:p w14:paraId="146E3C3C" w14:textId="77777777" w:rsidR="00E47C63" w:rsidRDefault="00F0080D">
            <w:r>
              <w:t>procedure_duration</w:t>
            </w:r>
          </w:p>
        </w:tc>
        <w:tc>
          <w:tcPr>
            <w:tcW w:w="0" w:type="auto"/>
          </w:tcPr>
          <w:p w14:paraId="640976AD" w14:textId="77777777" w:rsidR="00E47C63" w:rsidRDefault="00F0080D">
            <w:r>
              <w:t>integer</w:t>
            </w:r>
          </w:p>
        </w:tc>
        <w:tc>
          <w:tcPr>
            <w:tcW w:w="0" w:type="auto"/>
          </w:tcPr>
          <w:p w14:paraId="5A1AC37B" w14:textId="77777777" w:rsidR="00E47C63" w:rsidRDefault="00F0080D">
            <w:r>
              <w:t>10</w:t>
            </w:r>
          </w:p>
        </w:tc>
        <w:tc>
          <w:tcPr>
            <w:tcW w:w="0" w:type="auto"/>
          </w:tcPr>
          <w:p w14:paraId="4FCA3075" w14:textId="77777777" w:rsidR="00E47C63" w:rsidRDefault="00E47C63"/>
        </w:tc>
      </w:tr>
      <w:tr w:rsidR="00E47C63" w14:paraId="011F7F1D" w14:textId="77777777">
        <w:tc>
          <w:tcPr>
            <w:tcW w:w="0" w:type="auto"/>
          </w:tcPr>
          <w:p w14:paraId="31F0B660" w14:textId="77777777" w:rsidR="00E47C63" w:rsidRDefault="00F0080D">
            <w:r>
              <w:t>procedure_start_dt_tm</w:t>
            </w:r>
          </w:p>
        </w:tc>
        <w:tc>
          <w:tcPr>
            <w:tcW w:w="0" w:type="auto"/>
          </w:tcPr>
          <w:p w14:paraId="7A91570A" w14:textId="77777777" w:rsidR="00E47C63" w:rsidRDefault="00F0080D">
            <w:r>
              <w:t>timestamp without time zone</w:t>
            </w:r>
          </w:p>
        </w:tc>
        <w:tc>
          <w:tcPr>
            <w:tcW w:w="0" w:type="auto"/>
          </w:tcPr>
          <w:p w14:paraId="34C5167E" w14:textId="77777777" w:rsidR="00E47C63" w:rsidRDefault="00F0080D">
            <w:r>
              <w:t>2012-08-17 13:03:00.000000</w:t>
            </w:r>
          </w:p>
        </w:tc>
        <w:tc>
          <w:tcPr>
            <w:tcW w:w="0" w:type="auto"/>
          </w:tcPr>
          <w:p w14:paraId="07FC9CFE" w14:textId="77777777" w:rsidR="00E47C63" w:rsidRDefault="00E47C63"/>
        </w:tc>
      </w:tr>
      <w:tr w:rsidR="00E47C63" w14:paraId="4B24EBBA" w14:textId="77777777">
        <w:tc>
          <w:tcPr>
            <w:tcW w:w="0" w:type="auto"/>
          </w:tcPr>
          <w:p w14:paraId="305C2FE9" w14:textId="77777777" w:rsidR="00E47C63" w:rsidRDefault="00F0080D">
            <w:r>
              <w:t>procedure_stop_dt_tm</w:t>
            </w:r>
          </w:p>
        </w:tc>
        <w:tc>
          <w:tcPr>
            <w:tcW w:w="0" w:type="auto"/>
          </w:tcPr>
          <w:p w14:paraId="5BA6D636" w14:textId="77777777" w:rsidR="00E47C63" w:rsidRDefault="00F0080D">
            <w:r>
              <w:t>timestamp without time zone</w:t>
            </w:r>
          </w:p>
        </w:tc>
        <w:tc>
          <w:tcPr>
            <w:tcW w:w="0" w:type="auto"/>
          </w:tcPr>
          <w:p w14:paraId="2A74AF6C" w14:textId="77777777" w:rsidR="00E47C63" w:rsidRDefault="00E47C63"/>
        </w:tc>
        <w:tc>
          <w:tcPr>
            <w:tcW w:w="0" w:type="auto"/>
          </w:tcPr>
          <w:p w14:paraId="597A7D47" w14:textId="77777777" w:rsidR="00E47C63" w:rsidRDefault="00E47C63"/>
        </w:tc>
      </w:tr>
      <w:tr w:rsidR="00E47C63" w14:paraId="272A369F" w14:textId="77777777">
        <w:tc>
          <w:tcPr>
            <w:tcW w:w="0" w:type="auto"/>
          </w:tcPr>
          <w:p w14:paraId="62741DBA" w14:textId="77777777" w:rsidR="00E47C63" w:rsidRDefault="00F0080D">
            <w:r>
              <w:t>procedure_start_dt_id</w:t>
            </w:r>
          </w:p>
        </w:tc>
        <w:tc>
          <w:tcPr>
            <w:tcW w:w="0" w:type="auto"/>
          </w:tcPr>
          <w:p w14:paraId="1BA55CA3" w14:textId="77777777" w:rsidR="00E47C63" w:rsidRDefault="00F0080D">
            <w:r>
              <w:t>smallint</w:t>
            </w:r>
          </w:p>
        </w:tc>
        <w:tc>
          <w:tcPr>
            <w:tcW w:w="0" w:type="auto"/>
          </w:tcPr>
          <w:p w14:paraId="31DF9A8E" w14:textId="77777777" w:rsidR="00E47C63" w:rsidRDefault="00F0080D">
            <w:r>
              <w:t>7257</w:t>
            </w:r>
          </w:p>
        </w:tc>
        <w:tc>
          <w:tcPr>
            <w:tcW w:w="0" w:type="auto"/>
          </w:tcPr>
          <w:p w14:paraId="6A38FC0C" w14:textId="77777777" w:rsidR="00E47C63" w:rsidRDefault="00E47C63"/>
        </w:tc>
      </w:tr>
      <w:tr w:rsidR="00E47C63" w14:paraId="5D854DB3" w14:textId="77777777">
        <w:tc>
          <w:tcPr>
            <w:tcW w:w="0" w:type="auto"/>
          </w:tcPr>
          <w:p w14:paraId="197E3892" w14:textId="77777777" w:rsidR="00E47C63" w:rsidRDefault="00F0080D">
            <w:r>
              <w:t>procedure_stop_dt_id</w:t>
            </w:r>
          </w:p>
        </w:tc>
        <w:tc>
          <w:tcPr>
            <w:tcW w:w="0" w:type="auto"/>
          </w:tcPr>
          <w:p w14:paraId="1A4D0578" w14:textId="77777777" w:rsidR="00E47C63" w:rsidRDefault="00F0080D">
            <w:r>
              <w:t>smallint</w:t>
            </w:r>
          </w:p>
        </w:tc>
        <w:tc>
          <w:tcPr>
            <w:tcW w:w="0" w:type="auto"/>
          </w:tcPr>
          <w:p w14:paraId="17D78A90" w14:textId="77777777" w:rsidR="00E47C63" w:rsidRDefault="00F0080D">
            <w:r>
              <w:t>7257</w:t>
            </w:r>
          </w:p>
        </w:tc>
        <w:tc>
          <w:tcPr>
            <w:tcW w:w="0" w:type="auto"/>
          </w:tcPr>
          <w:p w14:paraId="42EB721B" w14:textId="77777777" w:rsidR="00E47C63" w:rsidRDefault="00E47C63"/>
        </w:tc>
      </w:tr>
      <w:tr w:rsidR="00E47C63" w14:paraId="46B5CE1E" w14:textId="77777777">
        <w:tc>
          <w:tcPr>
            <w:tcW w:w="0" w:type="auto"/>
          </w:tcPr>
          <w:p w14:paraId="5E02A856" w14:textId="77777777" w:rsidR="00E47C63" w:rsidRDefault="00F0080D">
            <w:r>
              <w:t>primary_procedure_ind</w:t>
            </w:r>
          </w:p>
        </w:tc>
        <w:tc>
          <w:tcPr>
            <w:tcW w:w="0" w:type="auto"/>
          </w:tcPr>
          <w:p w14:paraId="2700E30E" w14:textId="77777777" w:rsidR="00E47C63" w:rsidRDefault="00F0080D">
            <w:r>
              <w:t>smallint</w:t>
            </w:r>
          </w:p>
        </w:tc>
        <w:tc>
          <w:tcPr>
            <w:tcW w:w="0" w:type="auto"/>
          </w:tcPr>
          <w:p w14:paraId="68135491" w14:textId="77777777" w:rsidR="00E47C63" w:rsidRDefault="00F0080D">
            <w:r>
              <w:t>1</w:t>
            </w:r>
          </w:p>
        </w:tc>
        <w:tc>
          <w:tcPr>
            <w:tcW w:w="0" w:type="auto"/>
          </w:tcPr>
          <w:p w14:paraId="48A03FA1" w14:textId="77777777" w:rsidR="00E47C63" w:rsidRDefault="00E47C63"/>
        </w:tc>
      </w:tr>
      <w:tr w:rsidR="00E47C63" w14:paraId="3C475DA2" w14:textId="77777777">
        <w:tc>
          <w:tcPr>
            <w:tcW w:w="0" w:type="auto"/>
          </w:tcPr>
          <w:p w14:paraId="47B12B71" w14:textId="77777777" w:rsidR="00E47C63" w:rsidRDefault="00F0080D">
            <w:r>
              <w:t>scheduled_procedure_duration</w:t>
            </w:r>
          </w:p>
        </w:tc>
        <w:tc>
          <w:tcPr>
            <w:tcW w:w="0" w:type="auto"/>
          </w:tcPr>
          <w:p w14:paraId="72DC6005" w14:textId="77777777" w:rsidR="00E47C63" w:rsidRDefault="00F0080D">
            <w:r>
              <w:t>smallint</w:t>
            </w:r>
          </w:p>
        </w:tc>
        <w:tc>
          <w:tcPr>
            <w:tcW w:w="0" w:type="auto"/>
          </w:tcPr>
          <w:p w14:paraId="0B5C9515" w14:textId="77777777" w:rsidR="00E47C63" w:rsidRDefault="00F0080D">
            <w:r>
              <w:t>0</w:t>
            </w:r>
          </w:p>
        </w:tc>
        <w:tc>
          <w:tcPr>
            <w:tcW w:w="0" w:type="auto"/>
          </w:tcPr>
          <w:p w14:paraId="79D00471" w14:textId="77777777" w:rsidR="00E47C63" w:rsidRDefault="00E47C63"/>
        </w:tc>
      </w:tr>
      <w:tr w:rsidR="00E47C63" w14:paraId="598EFA32" w14:textId="77777777">
        <w:tc>
          <w:tcPr>
            <w:tcW w:w="0" w:type="auto"/>
          </w:tcPr>
          <w:p w14:paraId="18DFEFFD" w14:textId="77777777" w:rsidR="00E47C63" w:rsidRDefault="00F0080D">
            <w:r>
              <w:t>procedure_completion_ind</w:t>
            </w:r>
          </w:p>
        </w:tc>
        <w:tc>
          <w:tcPr>
            <w:tcW w:w="0" w:type="auto"/>
          </w:tcPr>
          <w:p w14:paraId="6206721C" w14:textId="77777777" w:rsidR="00E47C63" w:rsidRDefault="00F0080D">
            <w:r>
              <w:t>smallint</w:t>
            </w:r>
          </w:p>
        </w:tc>
        <w:tc>
          <w:tcPr>
            <w:tcW w:w="0" w:type="auto"/>
          </w:tcPr>
          <w:p w14:paraId="2C5474AA" w14:textId="77777777" w:rsidR="00E47C63" w:rsidRDefault="00F0080D">
            <w:r>
              <w:t>1</w:t>
            </w:r>
          </w:p>
        </w:tc>
        <w:tc>
          <w:tcPr>
            <w:tcW w:w="0" w:type="auto"/>
          </w:tcPr>
          <w:p w14:paraId="3F0C6517" w14:textId="77777777" w:rsidR="00E47C63" w:rsidRDefault="00E47C63"/>
        </w:tc>
      </w:tr>
      <w:tr w:rsidR="00E47C63" w14:paraId="42AEA009" w14:textId="77777777">
        <w:tc>
          <w:tcPr>
            <w:tcW w:w="0" w:type="auto"/>
          </w:tcPr>
          <w:p w14:paraId="5D213E02" w14:textId="77777777" w:rsidR="00E47C63" w:rsidRDefault="00F0080D">
            <w:r>
              <w:t>concurrent_procedure_ind</w:t>
            </w:r>
          </w:p>
        </w:tc>
        <w:tc>
          <w:tcPr>
            <w:tcW w:w="0" w:type="auto"/>
          </w:tcPr>
          <w:p w14:paraId="5F54B781" w14:textId="77777777" w:rsidR="00E47C63" w:rsidRDefault="00F0080D">
            <w:r>
              <w:t>smallint</w:t>
            </w:r>
          </w:p>
        </w:tc>
        <w:tc>
          <w:tcPr>
            <w:tcW w:w="0" w:type="auto"/>
          </w:tcPr>
          <w:p w14:paraId="5010B577" w14:textId="77777777" w:rsidR="00E47C63" w:rsidRDefault="00F0080D">
            <w:r>
              <w:t>0</w:t>
            </w:r>
          </w:p>
        </w:tc>
        <w:tc>
          <w:tcPr>
            <w:tcW w:w="0" w:type="auto"/>
          </w:tcPr>
          <w:p w14:paraId="2C0E7BC3" w14:textId="77777777" w:rsidR="00E47C63" w:rsidRDefault="00E47C63"/>
        </w:tc>
      </w:tr>
      <w:tr w:rsidR="00E47C63" w14:paraId="4649B219" w14:textId="77777777">
        <w:tc>
          <w:tcPr>
            <w:tcW w:w="0" w:type="auto"/>
          </w:tcPr>
          <w:p w14:paraId="403E5BF3" w14:textId="77777777" w:rsidR="00E47C63" w:rsidRDefault="00F0080D">
            <w:r>
              <w:t>anesthesia_type_id</w:t>
            </w:r>
          </w:p>
        </w:tc>
        <w:tc>
          <w:tcPr>
            <w:tcW w:w="0" w:type="auto"/>
          </w:tcPr>
          <w:p w14:paraId="335A5B96" w14:textId="77777777" w:rsidR="00E47C63" w:rsidRDefault="00F0080D">
            <w:r>
              <w:t>smallint</w:t>
            </w:r>
          </w:p>
        </w:tc>
        <w:tc>
          <w:tcPr>
            <w:tcW w:w="0" w:type="auto"/>
          </w:tcPr>
          <w:p w14:paraId="2C7848F5" w14:textId="77777777" w:rsidR="00E47C63" w:rsidRDefault="00F0080D">
            <w:r>
              <w:t>7</w:t>
            </w:r>
          </w:p>
        </w:tc>
        <w:tc>
          <w:tcPr>
            <w:tcW w:w="0" w:type="auto"/>
          </w:tcPr>
          <w:p w14:paraId="1D93B313" w14:textId="77777777" w:rsidR="00E47C63" w:rsidRDefault="00E47C63"/>
        </w:tc>
      </w:tr>
      <w:tr w:rsidR="00E47C63" w14:paraId="3869C986" w14:textId="77777777">
        <w:tc>
          <w:tcPr>
            <w:tcW w:w="0" w:type="auto"/>
          </w:tcPr>
          <w:p w14:paraId="14424CE4" w14:textId="77777777" w:rsidR="00E47C63" w:rsidRDefault="00F0080D">
            <w:r>
              <w:t>expected_case_level_id</w:t>
            </w:r>
          </w:p>
        </w:tc>
        <w:tc>
          <w:tcPr>
            <w:tcW w:w="0" w:type="auto"/>
          </w:tcPr>
          <w:p w14:paraId="4E8C7835" w14:textId="77777777" w:rsidR="00E47C63" w:rsidRDefault="00F0080D">
            <w:r>
              <w:t>smallint</w:t>
            </w:r>
          </w:p>
        </w:tc>
        <w:tc>
          <w:tcPr>
            <w:tcW w:w="0" w:type="auto"/>
          </w:tcPr>
          <w:p w14:paraId="7DEC57A0" w14:textId="77777777" w:rsidR="00E47C63" w:rsidRDefault="00F0080D">
            <w:r>
              <w:t>-1</w:t>
            </w:r>
          </w:p>
        </w:tc>
        <w:tc>
          <w:tcPr>
            <w:tcW w:w="0" w:type="auto"/>
          </w:tcPr>
          <w:p w14:paraId="6EEA952D" w14:textId="77777777" w:rsidR="00E47C63" w:rsidRDefault="00E47C63"/>
        </w:tc>
      </w:tr>
      <w:tr w:rsidR="00E47C63" w14:paraId="7791776A" w14:textId="77777777">
        <w:tc>
          <w:tcPr>
            <w:tcW w:w="0" w:type="auto"/>
          </w:tcPr>
          <w:p w14:paraId="4D64DBFE" w14:textId="77777777" w:rsidR="00E47C63" w:rsidRDefault="00F0080D">
            <w:r>
              <w:t>case_level_id</w:t>
            </w:r>
          </w:p>
        </w:tc>
        <w:tc>
          <w:tcPr>
            <w:tcW w:w="0" w:type="auto"/>
          </w:tcPr>
          <w:p w14:paraId="31586F99" w14:textId="77777777" w:rsidR="00E47C63" w:rsidRDefault="00F0080D">
            <w:r>
              <w:t>smallint</w:t>
            </w:r>
          </w:p>
        </w:tc>
        <w:tc>
          <w:tcPr>
            <w:tcW w:w="0" w:type="auto"/>
          </w:tcPr>
          <w:p w14:paraId="28BE0FA2" w14:textId="77777777" w:rsidR="00E47C63" w:rsidRDefault="00F0080D">
            <w:r>
              <w:t>9</w:t>
            </w:r>
          </w:p>
        </w:tc>
        <w:tc>
          <w:tcPr>
            <w:tcW w:w="0" w:type="auto"/>
          </w:tcPr>
          <w:p w14:paraId="1E6A8588" w14:textId="77777777" w:rsidR="00E47C63" w:rsidRDefault="00E47C63"/>
        </w:tc>
      </w:tr>
      <w:tr w:rsidR="00E47C63" w14:paraId="24DE6757" w14:textId="77777777">
        <w:tc>
          <w:tcPr>
            <w:tcW w:w="0" w:type="auto"/>
          </w:tcPr>
          <w:p w14:paraId="229F0283" w14:textId="77777777" w:rsidR="00E47C63" w:rsidRDefault="00F0080D">
            <w:r>
              <w:t>_extractyear</w:t>
            </w:r>
          </w:p>
        </w:tc>
        <w:tc>
          <w:tcPr>
            <w:tcW w:w="0" w:type="auto"/>
          </w:tcPr>
          <w:p w14:paraId="49302FBC" w14:textId="77777777" w:rsidR="00E47C63" w:rsidRDefault="00F0080D">
            <w:r>
              <w:t>smallint</w:t>
            </w:r>
          </w:p>
        </w:tc>
        <w:tc>
          <w:tcPr>
            <w:tcW w:w="0" w:type="auto"/>
          </w:tcPr>
          <w:p w14:paraId="58A41876" w14:textId="77777777" w:rsidR="00E47C63" w:rsidRDefault="00F0080D">
            <w:r>
              <w:t>2014</w:t>
            </w:r>
          </w:p>
        </w:tc>
        <w:tc>
          <w:tcPr>
            <w:tcW w:w="0" w:type="auto"/>
          </w:tcPr>
          <w:p w14:paraId="2A4B468D" w14:textId="77777777" w:rsidR="00E47C63" w:rsidRDefault="00E47C63"/>
        </w:tc>
      </w:tr>
    </w:tbl>
    <w:p w14:paraId="032F3F76" w14:textId="77777777" w:rsidR="00E47C63" w:rsidRDefault="00F0080D">
      <w:r>
        <w:rPr>
          <w:sz w:val="36"/>
        </w:rPr>
        <w:t>Table: stem_table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29"/>
        <w:gridCol w:w="1914"/>
        <w:gridCol w:w="1431"/>
        <w:gridCol w:w="3396"/>
      </w:tblGrid>
      <w:tr w:rsidR="00E47C63" w14:paraId="7FCC03B0" w14:textId="77777777">
        <w:tc>
          <w:tcPr>
            <w:tcW w:w="0" w:type="auto"/>
            <w:shd w:val="clear" w:color="auto" w:fill="AAAAFF"/>
          </w:tcPr>
          <w:p w14:paraId="46A256F3" w14:textId="77777777" w:rsidR="00E47C63" w:rsidRDefault="00F0080D">
            <w:r>
              <w:t>Field</w:t>
            </w:r>
          </w:p>
        </w:tc>
        <w:tc>
          <w:tcPr>
            <w:tcW w:w="0" w:type="auto"/>
            <w:shd w:val="clear" w:color="auto" w:fill="AAAAFF"/>
          </w:tcPr>
          <w:p w14:paraId="5CEE9440" w14:textId="77777777" w:rsidR="00E47C63" w:rsidRDefault="00F0080D">
            <w:r>
              <w:t>Type</w:t>
            </w:r>
          </w:p>
        </w:tc>
        <w:tc>
          <w:tcPr>
            <w:tcW w:w="0" w:type="auto"/>
            <w:shd w:val="clear" w:color="auto" w:fill="AAAAFF"/>
          </w:tcPr>
          <w:p w14:paraId="47BA4247" w14:textId="77777777" w:rsidR="00E47C63" w:rsidRDefault="00F0080D">
            <w:r>
              <w:t xml:space="preserve">Most freq. </w:t>
            </w:r>
            <w:r>
              <w:lastRenderedPageBreak/>
              <w:t>value</w:t>
            </w:r>
          </w:p>
        </w:tc>
        <w:tc>
          <w:tcPr>
            <w:tcW w:w="0" w:type="auto"/>
            <w:shd w:val="clear" w:color="auto" w:fill="AAAAFF"/>
          </w:tcPr>
          <w:p w14:paraId="4F8D6E44" w14:textId="77777777" w:rsidR="00E47C63" w:rsidRDefault="00F0080D">
            <w:r>
              <w:lastRenderedPageBreak/>
              <w:t>Comment</w:t>
            </w:r>
          </w:p>
        </w:tc>
      </w:tr>
      <w:tr w:rsidR="00E47C63" w14:paraId="07E54381" w14:textId="77777777">
        <w:tc>
          <w:tcPr>
            <w:tcW w:w="0" w:type="auto"/>
          </w:tcPr>
          <w:p w14:paraId="50B660BC" w14:textId="77777777" w:rsidR="00E47C63" w:rsidRDefault="00F0080D">
            <w:r>
              <w:t>domain_id</w:t>
            </w:r>
          </w:p>
        </w:tc>
        <w:tc>
          <w:tcPr>
            <w:tcW w:w="0" w:type="auto"/>
          </w:tcPr>
          <w:p w14:paraId="7FA9F86A" w14:textId="77777777" w:rsidR="00E47C63" w:rsidRDefault="00F0080D">
            <w:r>
              <w:t>CHARACTER VARYING</w:t>
            </w:r>
          </w:p>
        </w:tc>
        <w:tc>
          <w:tcPr>
            <w:tcW w:w="0" w:type="auto"/>
          </w:tcPr>
          <w:p w14:paraId="36ABFED5" w14:textId="77777777" w:rsidR="00E47C63" w:rsidRDefault="00E47C63"/>
        </w:tc>
        <w:tc>
          <w:tcPr>
            <w:tcW w:w="0" w:type="auto"/>
          </w:tcPr>
          <w:p w14:paraId="7F5C02D3" w14:textId="77777777" w:rsidR="00E47C63" w:rsidRDefault="00E47C63"/>
        </w:tc>
      </w:tr>
      <w:tr w:rsidR="00E47C63" w14:paraId="0EEC7A44" w14:textId="77777777">
        <w:tc>
          <w:tcPr>
            <w:tcW w:w="0" w:type="auto"/>
          </w:tcPr>
          <w:p w14:paraId="015B603E" w14:textId="77777777" w:rsidR="00E47C63" w:rsidRDefault="00F0080D">
            <w:r>
              <w:t>person_id</w:t>
            </w:r>
          </w:p>
        </w:tc>
        <w:tc>
          <w:tcPr>
            <w:tcW w:w="0" w:type="auto"/>
          </w:tcPr>
          <w:p w14:paraId="2987DCBA" w14:textId="77777777" w:rsidR="00E47C63" w:rsidRDefault="00F0080D">
            <w:r>
              <w:t>INTEGER</w:t>
            </w:r>
          </w:p>
        </w:tc>
        <w:tc>
          <w:tcPr>
            <w:tcW w:w="0" w:type="auto"/>
          </w:tcPr>
          <w:p w14:paraId="5C2B99DF" w14:textId="77777777" w:rsidR="00E47C63" w:rsidRDefault="00E47C63"/>
        </w:tc>
        <w:tc>
          <w:tcPr>
            <w:tcW w:w="0" w:type="auto"/>
          </w:tcPr>
          <w:p w14:paraId="0FBADE3D" w14:textId="77777777" w:rsidR="00E47C63" w:rsidRDefault="00E47C63"/>
        </w:tc>
      </w:tr>
      <w:tr w:rsidR="00E47C63" w14:paraId="68603644" w14:textId="77777777">
        <w:tc>
          <w:tcPr>
            <w:tcW w:w="0" w:type="auto"/>
          </w:tcPr>
          <w:p w14:paraId="211B4DB5" w14:textId="77777777" w:rsidR="00E47C63" w:rsidRDefault="00F0080D">
            <w:r>
              <w:t>visit_occurrence_id</w:t>
            </w:r>
          </w:p>
        </w:tc>
        <w:tc>
          <w:tcPr>
            <w:tcW w:w="0" w:type="auto"/>
          </w:tcPr>
          <w:p w14:paraId="2F80EBC7" w14:textId="77777777" w:rsidR="00E47C63" w:rsidRDefault="00F0080D">
            <w:r>
              <w:t>INTEGER</w:t>
            </w:r>
          </w:p>
        </w:tc>
        <w:tc>
          <w:tcPr>
            <w:tcW w:w="0" w:type="auto"/>
          </w:tcPr>
          <w:p w14:paraId="7FE1EEA8" w14:textId="77777777" w:rsidR="00E47C63" w:rsidRDefault="00E47C63"/>
        </w:tc>
        <w:tc>
          <w:tcPr>
            <w:tcW w:w="0" w:type="auto"/>
          </w:tcPr>
          <w:p w14:paraId="198D9A2B" w14:textId="77777777" w:rsidR="00E47C63" w:rsidRDefault="00E47C63"/>
        </w:tc>
      </w:tr>
      <w:tr w:rsidR="00E47C63" w14:paraId="41726C3B" w14:textId="77777777">
        <w:tc>
          <w:tcPr>
            <w:tcW w:w="0" w:type="auto"/>
          </w:tcPr>
          <w:p w14:paraId="4E0EB5F4" w14:textId="77777777" w:rsidR="00E47C63" w:rsidRDefault="00F0080D">
            <w:r>
              <w:t>provider_id</w:t>
            </w:r>
          </w:p>
        </w:tc>
        <w:tc>
          <w:tcPr>
            <w:tcW w:w="0" w:type="auto"/>
          </w:tcPr>
          <w:p w14:paraId="25673705" w14:textId="77777777" w:rsidR="00E47C63" w:rsidRDefault="00F0080D">
            <w:r>
              <w:t>INTEGER</w:t>
            </w:r>
          </w:p>
        </w:tc>
        <w:tc>
          <w:tcPr>
            <w:tcW w:w="0" w:type="auto"/>
          </w:tcPr>
          <w:p w14:paraId="03B68B71" w14:textId="77777777" w:rsidR="00E47C63" w:rsidRDefault="00E47C63"/>
        </w:tc>
        <w:tc>
          <w:tcPr>
            <w:tcW w:w="0" w:type="auto"/>
          </w:tcPr>
          <w:p w14:paraId="0D10329D" w14:textId="77777777" w:rsidR="00E47C63" w:rsidRDefault="00E47C63"/>
        </w:tc>
      </w:tr>
      <w:tr w:rsidR="00E47C63" w14:paraId="2B4221A6" w14:textId="77777777">
        <w:tc>
          <w:tcPr>
            <w:tcW w:w="0" w:type="auto"/>
          </w:tcPr>
          <w:p w14:paraId="5DAED9F1" w14:textId="77777777" w:rsidR="00E47C63" w:rsidRDefault="00F0080D">
            <w:r>
              <w:t>id</w:t>
            </w:r>
          </w:p>
        </w:tc>
        <w:tc>
          <w:tcPr>
            <w:tcW w:w="0" w:type="auto"/>
          </w:tcPr>
          <w:p w14:paraId="17EBC978" w14:textId="77777777" w:rsidR="00E47C63" w:rsidRDefault="00F0080D">
            <w:r>
              <w:t>INTEGER</w:t>
            </w:r>
          </w:p>
        </w:tc>
        <w:tc>
          <w:tcPr>
            <w:tcW w:w="0" w:type="auto"/>
          </w:tcPr>
          <w:p w14:paraId="4B9CCF0B" w14:textId="77777777" w:rsidR="00E47C63" w:rsidRDefault="00E47C63"/>
        </w:tc>
        <w:tc>
          <w:tcPr>
            <w:tcW w:w="0" w:type="auto"/>
          </w:tcPr>
          <w:p w14:paraId="59BFB9A7" w14:textId="77777777" w:rsidR="00E47C63" w:rsidRDefault="00F0080D">
            <w:r>
              <w:t>autogenerated</w:t>
            </w:r>
          </w:p>
        </w:tc>
      </w:tr>
      <w:tr w:rsidR="00E47C63" w14:paraId="626D6CF0" w14:textId="77777777">
        <w:tc>
          <w:tcPr>
            <w:tcW w:w="0" w:type="auto"/>
          </w:tcPr>
          <w:p w14:paraId="231198F3" w14:textId="77777777" w:rsidR="00E47C63" w:rsidRDefault="00F0080D">
            <w:r>
              <w:t>concept_id</w:t>
            </w:r>
          </w:p>
        </w:tc>
        <w:tc>
          <w:tcPr>
            <w:tcW w:w="0" w:type="auto"/>
          </w:tcPr>
          <w:p w14:paraId="75256C3B" w14:textId="77777777" w:rsidR="00E47C63" w:rsidRDefault="00F0080D">
            <w:r>
              <w:t>INTEGER</w:t>
            </w:r>
          </w:p>
        </w:tc>
        <w:tc>
          <w:tcPr>
            <w:tcW w:w="0" w:type="auto"/>
          </w:tcPr>
          <w:p w14:paraId="37B5F7FD" w14:textId="77777777" w:rsidR="00E47C63" w:rsidRDefault="00E47C63"/>
        </w:tc>
        <w:tc>
          <w:tcPr>
            <w:tcW w:w="0" w:type="auto"/>
          </w:tcPr>
          <w:p w14:paraId="5AF775C2" w14:textId="77777777" w:rsidR="00E47C63" w:rsidRDefault="00E47C63"/>
        </w:tc>
      </w:tr>
      <w:tr w:rsidR="00E47C63" w14:paraId="4D005676" w14:textId="77777777">
        <w:tc>
          <w:tcPr>
            <w:tcW w:w="0" w:type="auto"/>
          </w:tcPr>
          <w:p w14:paraId="1AF92EBF" w14:textId="77777777" w:rsidR="00E47C63" w:rsidRDefault="00F0080D">
            <w:r>
              <w:t>source_value</w:t>
            </w:r>
          </w:p>
        </w:tc>
        <w:tc>
          <w:tcPr>
            <w:tcW w:w="0" w:type="auto"/>
          </w:tcPr>
          <w:p w14:paraId="64831D04" w14:textId="77777777" w:rsidR="00E47C63" w:rsidRDefault="00F0080D">
            <w:r>
              <w:t>CHARACTER VARYING</w:t>
            </w:r>
          </w:p>
        </w:tc>
        <w:tc>
          <w:tcPr>
            <w:tcW w:w="0" w:type="auto"/>
          </w:tcPr>
          <w:p w14:paraId="14FD152C" w14:textId="77777777" w:rsidR="00E47C63" w:rsidRDefault="00E47C63"/>
        </w:tc>
        <w:tc>
          <w:tcPr>
            <w:tcW w:w="0" w:type="auto"/>
          </w:tcPr>
          <w:p w14:paraId="4C21EFFB" w14:textId="77777777" w:rsidR="00E47C63" w:rsidRDefault="00E47C63"/>
        </w:tc>
      </w:tr>
      <w:tr w:rsidR="00E47C63" w14:paraId="2560471B" w14:textId="77777777">
        <w:tc>
          <w:tcPr>
            <w:tcW w:w="0" w:type="auto"/>
          </w:tcPr>
          <w:p w14:paraId="2101C463" w14:textId="77777777" w:rsidR="00E47C63" w:rsidRDefault="00F0080D">
            <w:r>
              <w:t>source_concept_id</w:t>
            </w:r>
          </w:p>
        </w:tc>
        <w:tc>
          <w:tcPr>
            <w:tcW w:w="0" w:type="auto"/>
          </w:tcPr>
          <w:p w14:paraId="5BD7C36F" w14:textId="77777777" w:rsidR="00E47C63" w:rsidRDefault="00F0080D">
            <w:r>
              <w:t>INTEGER</w:t>
            </w:r>
          </w:p>
        </w:tc>
        <w:tc>
          <w:tcPr>
            <w:tcW w:w="0" w:type="auto"/>
          </w:tcPr>
          <w:p w14:paraId="7F715F5F" w14:textId="77777777" w:rsidR="00E47C63" w:rsidRDefault="00E47C63"/>
        </w:tc>
        <w:tc>
          <w:tcPr>
            <w:tcW w:w="0" w:type="auto"/>
          </w:tcPr>
          <w:p w14:paraId="3B64CEDA" w14:textId="77777777" w:rsidR="00E47C63" w:rsidRDefault="00E47C63"/>
        </w:tc>
      </w:tr>
      <w:tr w:rsidR="00E47C63" w14:paraId="178DBD1E" w14:textId="77777777">
        <w:tc>
          <w:tcPr>
            <w:tcW w:w="0" w:type="auto"/>
          </w:tcPr>
          <w:p w14:paraId="79949C57" w14:textId="77777777" w:rsidR="00E47C63" w:rsidRDefault="00F0080D">
            <w:r>
              <w:t>type_concept_id</w:t>
            </w:r>
          </w:p>
        </w:tc>
        <w:tc>
          <w:tcPr>
            <w:tcW w:w="0" w:type="auto"/>
          </w:tcPr>
          <w:p w14:paraId="553EA506" w14:textId="77777777" w:rsidR="00E47C63" w:rsidRDefault="00F0080D">
            <w:r>
              <w:t>INTEGER</w:t>
            </w:r>
          </w:p>
        </w:tc>
        <w:tc>
          <w:tcPr>
            <w:tcW w:w="0" w:type="auto"/>
          </w:tcPr>
          <w:p w14:paraId="5F4DB4EA" w14:textId="77777777" w:rsidR="00E47C63" w:rsidRDefault="00E47C63"/>
        </w:tc>
        <w:tc>
          <w:tcPr>
            <w:tcW w:w="0" w:type="auto"/>
          </w:tcPr>
          <w:p w14:paraId="432257C3" w14:textId="77777777" w:rsidR="00E47C63" w:rsidRDefault="00F0080D">
            <w:r>
              <w:t>give all drugs the type concept 581373.</w:t>
            </w:r>
          </w:p>
        </w:tc>
      </w:tr>
      <w:tr w:rsidR="00E47C63" w14:paraId="339F5DE5" w14:textId="77777777">
        <w:tc>
          <w:tcPr>
            <w:tcW w:w="0" w:type="auto"/>
          </w:tcPr>
          <w:p w14:paraId="339CE33E" w14:textId="77777777" w:rsidR="00E47C63" w:rsidRDefault="00F0080D">
            <w:r>
              <w:t>start_date</w:t>
            </w:r>
          </w:p>
        </w:tc>
        <w:tc>
          <w:tcPr>
            <w:tcW w:w="0" w:type="auto"/>
          </w:tcPr>
          <w:p w14:paraId="24C695F8" w14:textId="77777777" w:rsidR="00E47C63" w:rsidRDefault="00F0080D">
            <w:r>
              <w:t>DATE</w:t>
            </w:r>
          </w:p>
        </w:tc>
        <w:tc>
          <w:tcPr>
            <w:tcW w:w="0" w:type="auto"/>
          </w:tcPr>
          <w:p w14:paraId="717419C4" w14:textId="77777777" w:rsidR="00E47C63" w:rsidRDefault="00E47C63"/>
        </w:tc>
        <w:tc>
          <w:tcPr>
            <w:tcW w:w="0" w:type="auto"/>
          </w:tcPr>
          <w:p w14:paraId="0E0D69C5" w14:textId="77777777" w:rsidR="00E47C63" w:rsidRDefault="00E47C63"/>
        </w:tc>
      </w:tr>
      <w:tr w:rsidR="00E47C63" w14:paraId="56A39360" w14:textId="77777777">
        <w:tc>
          <w:tcPr>
            <w:tcW w:w="0" w:type="auto"/>
          </w:tcPr>
          <w:p w14:paraId="03E1DDEE" w14:textId="77777777" w:rsidR="00E47C63" w:rsidRDefault="00F0080D">
            <w:r>
              <w:t>start_datetime</w:t>
            </w:r>
          </w:p>
        </w:tc>
        <w:tc>
          <w:tcPr>
            <w:tcW w:w="0" w:type="auto"/>
          </w:tcPr>
          <w:p w14:paraId="0B0BAEBC" w14:textId="77777777" w:rsidR="00E47C63" w:rsidRDefault="00F0080D">
            <w:r>
              <w:t>DATETIME</w:t>
            </w:r>
          </w:p>
        </w:tc>
        <w:tc>
          <w:tcPr>
            <w:tcW w:w="0" w:type="auto"/>
          </w:tcPr>
          <w:p w14:paraId="5A3B0968" w14:textId="77777777" w:rsidR="00E47C63" w:rsidRDefault="00E47C63"/>
        </w:tc>
        <w:tc>
          <w:tcPr>
            <w:tcW w:w="0" w:type="auto"/>
          </w:tcPr>
          <w:p w14:paraId="25E4D3F1" w14:textId="77777777" w:rsidR="00E47C63" w:rsidRDefault="00E47C63"/>
        </w:tc>
      </w:tr>
      <w:tr w:rsidR="00E47C63" w14:paraId="34697C35" w14:textId="77777777">
        <w:tc>
          <w:tcPr>
            <w:tcW w:w="0" w:type="auto"/>
          </w:tcPr>
          <w:p w14:paraId="5C59A702" w14:textId="77777777" w:rsidR="00E47C63" w:rsidRDefault="00F0080D">
            <w:r>
              <w:t>end_date</w:t>
            </w:r>
          </w:p>
        </w:tc>
        <w:tc>
          <w:tcPr>
            <w:tcW w:w="0" w:type="auto"/>
          </w:tcPr>
          <w:p w14:paraId="7668EF75" w14:textId="77777777" w:rsidR="00E47C63" w:rsidRDefault="00F0080D">
            <w:r>
              <w:t>DATE</w:t>
            </w:r>
          </w:p>
        </w:tc>
        <w:tc>
          <w:tcPr>
            <w:tcW w:w="0" w:type="auto"/>
          </w:tcPr>
          <w:p w14:paraId="32B765BF" w14:textId="77777777" w:rsidR="00E47C63" w:rsidRDefault="00E47C63"/>
        </w:tc>
        <w:tc>
          <w:tcPr>
            <w:tcW w:w="0" w:type="auto"/>
          </w:tcPr>
          <w:p w14:paraId="40C72F2C" w14:textId="77777777" w:rsidR="00E47C63" w:rsidRDefault="00E47C63"/>
        </w:tc>
      </w:tr>
      <w:tr w:rsidR="00E47C63" w14:paraId="3510D21B" w14:textId="77777777">
        <w:tc>
          <w:tcPr>
            <w:tcW w:w="0" w:type="auto"/>
          </w:tcPr>
          <w:p w14:paraId="4DCED332" w14:textId="77777777" w:rsidR="00E47C63" w:rsidRDefault="00F0080D">
            <w:r>
              <w:t>end_datetime</w:t>
            </w:r>
          </w:p>
        </w:tc>
        <w:tc>
          <w:tcPr>
            <w:tcW w:w="0" w:type="auto"/>
          </w:tcPr>
          <w:p w14:paraId="12890C1E" w14:textId="77777777" w:rsidR="00E47C63" w:rsidRDefault="00F0080D">
            <w:r>
              <w:t>DATETIME</w:t>
            </w:r>
          </w:p>
        </w:tc>
        <w:tc>
          <w:tcPr>
            <w:tcW w:w="0" w:type="auto"/>
          </w:tcPr>
          <w:p w14:paraId="2EA2A468" w14:textId="77777777" w:rsidR="00E47C63" w:rsidRDefault="00E47C63"/>
        </w:tc>
        <w:tc>
          <w:tcPr>
            <w:tcW w:w="0" w:type="auto"/>
          </w:tcPr>
          <w:p w14:paraId="3089E487" w14:textId="77777777" w:rsidR="00E47C63" w:rsidRDefault="00E47C63"/>
        </w:tc>
      </w:tr>
      <w:tr w:rsidR="00E47C63" w14:paraId="1B3612AD" w14:textId="77777777">
        <w:tc>
          <w:tcPr>
            <w:tcW w:w="0" w:type="auto"/>
          </w:tcPr>
          <w:p w14:paraId="61591F16" w14:textId="77777777" w:rsidR="00E47C63" w:rsidRDefault="00F0080D">
            <w:r>
              <w:t>days_supply</w:t>
            </w:r>
          </w:p>
        </w:tc>
        <w:tc>
          <w:tcPr>
            <w:tcW w:w="0" w:type="auto"/>
          </w:tcPr>
          <w:p w14:paraId="330A818F" w14:textId="77777777" w:rsidR="00E47C63" w:rsidRDefault="00F0080D">
            <w:r>
              <w:t>INTEGER</w:t>
            </w:r>
          </w:p>
        </w:tc>
        <w:tc>
          <w:tcPr>
            <w:tcW w:w="0" w:type="auto"/>
          </w:tcPr>
          <w:p w14:paraId="35191A60" w14:textId="77777777" w:rsidR="00E47C63" w:rsidRDefault="00E47C63"/>
        </w:tc>
        <w:tc>
          <w:tcPr>
            <w:tcW w:w="0" w:type="auto"/>
          </w:tcPr>
          <w:p w14:paraId="1F159D09" w14:textId="77777777" w:rsidR="00E47C63" w:rsidRDefault="00E47C63"/>
        </w:tc>
      </w:tr>
      <w:tr w:rsidR="00E47C63" w14:paraId="74DA839C" w14:textId="77777777">
        <w:tc>
          <w:tcPr>
            <w:tcW w:w="0" w:type="auto"/>
          </w:tcPr>
          <w:p w14:paraId="0477375D" w14:textId="77777777" w:rsidR="00E47C63" w:rsidRDefault="00F0080D">
            <w:r>
              <w:t>dose_unit_concept_id</w:t>
            </w:r>
          </w:p>
        </w:tc>
        <w:tc>
          <w:tcPr>
            <w:tcW w:w="0" w:type="auto"/>
          </w:tcPr>
          <w:p w14:paraId="6C93AD52" w14:textId="77777777" w:rsidR="00E47C63" w:rsidRDefault="00F0080D">
            <w:r>
              <w:t>INTEGER</w:t>
            </w:r>
          </w:p>
        </w:tc>
        <w:tc>
          <w:tcPr>
            <w:tcW w:w="0" w:type="auto"/>
          </w:tcPr>
          <w:p w14:paraId="786D0804" w14:textId="77777777" w:rsidR="00E47C63" w:rsidRDefault="00E47C63"/>
        </w:tc>
        <w:tc>
          <w:tcPr>
            <w:tcW w:w="0" w:type="auto"/>
          </w:tcPr>
          <w:p w14:paraId="09D96A95" w14:textId="77777777" w:rsidR="00E47C63" w:rsidRDefault="00E47C63"/>
        </w:tc>
      </w:tr>
      <w:tr w:rsidR="00E47C63" w14:paraId="3FFF4F48" w14:textId="77777777">
        <w:tc>
          <w:tcPr>
            <w:tcW w:w="0" w:type="auto"/>
          </w:tcPr>
          <w:p w14:paraId="7DF7DB53" w14:textId="77777777" w:rsidR="00E47C63" w:rsidRDefault="00F0080D">
            <w:r>
              <w:t>dose_unit_source_value</w:t>
            </w:r>
          </w:p>
        </w:tc>
        <w:tc>
          <w:tcPr>
            <w:tcW w:w="0" w:type="auto"/>
          </w:tcPr>
          <w:p w14:paraId="28A5EF79" w14:textId="77777777" w:rsidR="00E47C63" w:rsidRDefault="00F0080D">
            <w:r>
              <w:t>CHARACTER VARYING</w:t>
            </w:r>
          </w:p>
        </w:tc>
        <w:tc>
          <w:tcPr>
            <w:tcW w:w="0" w:type="auto"/>
          </w:tcPr>
          <w:p w14:paraId="00E0B33A" w14:textId="77777777" w:rsidR="00E47C63" w:rsidRDefault="00E47C63"/>
        </w:tc>
        <w:tc>
          <w:tcPr>
            <w:tcW w:w="0" w:type="auto"/>
          </w:tcPr>
          <w:p w14:paraId="4748695F" w14:textId="77777777" w:rsidR="00E47C63" w:rsidRDefault="00E47C63"/>
        </w:tc>
      </w:tr>
      <w:tr w:rsidR="00E47C63" w14:paraId="6DCA3C0B" w14:textId="77777777">
        <w:tc>
          <w:tcPr>
            <w:tcW w:w="0" w:type="auto"/>
          </w:tcPr>
          <w:p w14:paraId="4091666E" w14:textId="77777777" w:rsidR="00E47C63" w:rsidRDefault="00F0080D">
            <w:r>
              <w:t>effective_drug_dose</w:t>
            </w:r>
          </w:p>
        </w:tc>
        <w:tc>
          <w:tcPr>
            <w:tcW w:w="0" w:type="auto"/>
          </w:tcPr>
          <w:p w14:paraId="25136BAB" w14:textId="77777777" w:rsidR="00E47C63" w:rsidRDefault="00F0080D">
            <w:r>
              <w:t>FLOAT</w:t>
            </w:r>
          </w:p>
        </w:tc>
        <w:tc>
          <w:tcPr>
            <w:tcW w:w="0" w:type="auto"/>
          </w:tcPr>
          <w:p w14:paraId="75165390" w14:textId="77777777" w:rsidR="00E47C63" w:rsidRDefault="00E47C63"/>
        </w:tc>
        <w:tc>
          <w:tcPr>
            <w:tcW w:w="0" w:type="auto"/>
          </w:tcPr>
          <w:p w14:paraId="7490B059" w14:textId="77777777" w:rsidR="00E47C63" w:rsidRDefault="00E47C63"/>
        </w:tc>
      </w:tr>
      <w:tr w:rsidR="00E47C63" w14:paraId="3CFCE6CE" w14:textId="77777777">
        <w:tc>
          <w:tcPr>
            <w:tcW w:w="0" w:type="auto"/>
          </w:tcPr>
          <w:p w14:paraId="026E59A0" w14:textId="77777777" w:rsidR="00E47C63" w:rsidRDefault="00F0080D">
            <w:r>
              <w:t>lot_number</w:t>
            </w:r>
          </w:p>
        </w:tc>
        <w:tc>
          <w:tcPr>
            <w:tcW w:w="0" w:type="auto"/>
          </w:tcPr>
          <w:p w14:paraId="5E710AB1" w14:textId="77777777" w:rsidR="00E47C63" w:rsidRDefault="00F0080D">
            <w:r>
              <w:t>CHARACTER VARYING</w:t>
            </w:r>
          </w:p>
        </w:tc>
        <w:tc>
          <w:tcPr>
            <w:tcW w:w="0" w:type="auto"/>
          </w:tcPr>
          <w:p w14:paraId="31B411A7" w14:textId="77777777" w:rsidR="00E47C63" w:rsidRDefault="00E47C63"/>
        </w:tc>
        <w:tc>
          <w:tcPr>
            <w:tcW w:w="0" w:type="auto"/>
          </w:tcPr>
          <w:p w14:paraId="64160CFB" w14:textId="77777777" w:rsidR="00E47C63" w:rsidRDefault="00E47C63"/>
        </w:tc>
      </w:tr>
      <w:tr w:rsidR="00E47C63" w14:paraId="1BECB8DD" w14:textId="77777777">
        <w:tc>
          <w:tcPr>
            <w:tcW w:w="0" w:type="auto"/>
          </w:tcPr>
          <w:p w14:paraId="4D2F3CB6" w14:textId="77777777" w:rsidR="00E47C63" w:rsidRDefault="00F0080D">
            <w:r>
              <w:t>modifier_concept_id</w:t>
            </w:r>
          </w:p>
        </w:tc>
        <w:tc>
          <w:tcPr>
            <w:tcW w:w="0" w:type="auto"/>
          </w:tcPr>
          <w:p w14:paraId="2838DDB9" w14:textId="77777777" w:rsidR="00E47C63" w:rsidRDefault="00F0080D">
            <w:r>
              <w:t>INTEGER</w:t>
            </w:r>
          </w:p>
        </w:tc>
        <w:tc>
          <w:tcPr>
            <w:tcW w:w="0" w:type="auto"/>
          </w:tcPr>
          <w:p w14:paraId="289EC040" w14:textId="77777777" w:rsidR="00E47C63" w:rsidRDefault="00E47C63"/>
        </w:tc>
        <w:tc>
          <w:tcPr>
            <w:tcW w:w="0" w:type="auto"/>
          </w:tcPr>
          <w:p w14:paraId="6D421A02" w14:textId="77777777" w:rsidR="00E47C63" w:rsidRDefault="00E47C63"/>
        </w:tc>
      </w:tr>
      <w:tr w:rsidR="00E47C63" w14:paraId="6C6A02A8" w14:textId="77777777">
        <w:tc>
          <w:tcPr>
            <w:tcW w:w="0" w:type="auto"/>
          </w:tcPr>
          <w:p w14:paraId="637CACC2" w14:textId="77777777" w:rsidR="00E47C63" w:rsidRDefault="00F0080D">
            <w:r>
              <w:t>operator_concept_id</w:t>
            </w:r>
          </w:p>
        </w:tc>
        <w:tc>
          <w:tcPr>
            <w:tcW w:w="0" w:type="auto"/>
          </w:tcPr>
          <w:p w14:paraId="40FC6A57" w14:textId="77777777" w:rsidR="00E47C63" w:rsidRDefault="00F0080D">
            <w:r>
              <w:t>INTEGER</w:t>
            </w:r>
          </w:p>
        </w:tc>
        <w:tc>
          <w:tcPr>
            <w:tcW w:w="0" w:type="auto"/>
          </w:tcPr>
          <w:p w14:paraId="2E88599B" w14:textId="77777777" w:rsidR="00E47C63" w:rsidRDefault="00E47C63"/>
        </w:tc>
        <w:tc>
          <w:tcPr>
            <w:tcW w:w="0" w:type="auto"/>
          </w:tcPr>
          <w:p w14:paraId="3FE26C85" w14:textId="77777777" w:rsidR="00E47C63" w:rsidRDefault="00E47C63"/>
        </w:tc>
      </w:tr>
      <w:tr w:rsidR="00E47C63" w14:paraId="7060540D" w14:textId="77777777">
        <w:tc>
          <w:tcPr>
            <w:tcW w:w="0" w:type="auto"/>
          </w:tcPr>
          <w:p w14:paraId="39F4C6CA" w14:textId="77777777" w:rsidR="00E47C63" w:rsidRDefault="00F0080D">
            <w:r>
              <w:t>qualifier_concept_id</w:t>
            </w:r>
          </w:p>
        </w:tc>
        <w:tc>
          <w:tcPr>
            <w:tcW w:w="0" w:type="auto"/>
          </w:tcPr>
          <w:p w14:paraId="7E7B129D" w14:textId="77777777" w:rsidR="00E47C63" w:rsidRDefault="00F0080D">
            <w:r>
              <w:t>INTEGER</w:t>
            </w:r>
          </w:p>
        </w:tc>
        <w:tc>
          <w:tcPr>
            <w:tcW w:w="0" w:type="auto"/>
          </w:tcPr>
          <w:p w14:paraId="52860C11" w14:textId="77777777" w:rsidR="00E47C63" w:rsidRDefault="00E47C63"/>
        </w:tc>
        <w:tc>
          <w:tcPr>
            <w:tcW w:w="0" w:type="auto"/>
          </w:tcPr>
          <w:p w14:paraId="7B89CBE7" w14:textId="77777777" w:rsidR="00E47C63" w:rsidRDefault="00E47C63"/>
        </w:tc>
      </w:tr>
      <w:tr w:rsidR="00E47C63" w14:paraId="2D3F4DF7" w14:textId="77777777">
        <w:tc>
          <w:tcPr>
            <w:tcW w:w="0" w:type="auto"/>
          </w:tcPr>
          <w:p w14:paraId="3A856FBC" w14:textId="77777777" w:rsidR="00E47C63" w:rsidRDefault="00F0080D">
            <w:r>
              <w:t>qualifier_source_value</w:t>
            </w:r>
          </w:p>
        </w:tc>
        <w:tc>
          <w:tcPr>
            <w:tcW w:w="0" w:type="auto"/>
          </w:tcPr>
          <w:p w14:paraId="2C1C4043" w14:textId="77777777" w:rsidR="00E47C63" w:rsidRDefault="00F0080D">
            <w:r>
              <w:t>CHARACTER VARYING</w:t>
            </w:r>
          </w:p>
        </w:tc>
        <w:tc>
          <w:tcPr>
            <w:tcW w:w="0" w:type="auto"/>
          </w:tcPr>
          <w:p w14:paraId="52DA1052" w14:textId="77777777" w:rsidR="00E47C63" w:rsidRDefault="00E47C63"/>
        </w:tc>
        <w:tc>
          <w:tcPr>
            <w:tcW w:w="0" w:type="auto"/>
          </w:tcPr>
          <w:p w14:paraId="12B10CA8" w14:textId="77777777" w:rsidR="00E47C63" w:rsidRDefault="00E47C63"/>
        </w:tc>
      </w:tr>
      <w:tr w:rsidR="00E47C63" w14:paraId="15522A57" w14:textId="77777777">
        <w:tc>
          <w:tcPr>
            <w:tcW w:w="0" w:type="auto"/>
          </w:tcPr>
          <w:p w14:paraId="709EDAC3" w14:textId="77777777" w:rsidR="00E47C63" w:rsidRDefault="00F0080D">
            <w:r>
              <w:t>quantity</w:t>
            </w:r>
          </w:p>
        </w:tc>
        <w:tc>
          <w:tcPr>
            <w:tcW w:w="0" w:type="auto"/>
          </w:tcPr>
          <w:p w14:paraId="193B6979" w14:textId="77777777" w:rsidR="00E47C63" w:rsidRDefault="00F0080D">
            <w:r>
              <w:t>INTEGER</w:t>
            </w:r>
          </w:p>
        </w:tc>
        <w:tc>
          <w:tcPr>
            <w:tcW w:w="0" w:type="auto"/>
          </w:tcPr>
          <w:p w14:paraId="1749F989" w14:textId="77777777" w:rsidR="00E47C63" w:rsidRDefault="00E47C63"/>
        </w:tc>
        <w:tc>
          <w:tcPr>
            <w:tcW w:w="0" w:type="auto"/>
          </w:tcPr>
          <w:p w14:paraId="0BF6C78D" w14:textId="77777777" w:rsidR="00E47C63" w:rsidRDefault="00E47C63"/>
        </w:tc>
      </w:tr>
      <w:tr w:rsidR="00E47C63" w14:paraId="110DDE70" w14:textId="77777777">
        <w:tc>
          <w:tcPr>
            <w:tcW w:w="0" w:type="auto"/>
          </w:tcPr>
          <w:p w14:paraId="0C2F1557" w14:textId="77777777" w:rsidR="00E47C63" w:rsidRDefault="00F0080D">
            <w:r>
              <w:lastRenderedPageBreak/>
              <w:t>range_high</w:t>
            </w:r>
          </w:p>
        </w:tc>
        <w:tc>
          <w:tcPr>
            <w:tcW w:w="0" w:type="auto"/>
          </w:tcPr>
          <w:p w14:paraId="055253E5" w14:textId="77777777" w:rsidR="00E47C63" w:rsidRDefault="00F0080D">
            <w:r>
              <w:t>FLOAT</w:t>
            </w:r>
          </w:p>
        </w:tc>
        <w:tc>
          <w:tcPr>
            <w:tcW w:w="0" w:type="auto"/>
          </w:tcPr>
          <w:p w14:paraId="42692EE4" w14:textId="77777777" w:rsidR="00E47C63" w:rsidRDefault="00E47C63"/>
        </w:tc>
        <w:tc>
          <w:tcPr>
            <w:tcW w:w="0" w:type="auto"/>
          </w:tcPr>
          <w:p w14:paraId="5838AB3B" w14:textId="77777777" w:rsidR="00E47C63" w:rsidRDefault="00E47C63"/>
        </w:tc>
      </w:tr>
      <w:tr w:rsidR="00E47C63" w14:paraId="152C9321" w14:textId="77777777">
        <w:tc>
          <w:tcPr>
            <w:tcW w:w="0" w:type="auto"/>
          </w:tcPr>
          <w:p w14:paraId="5C1B26A8" w14:textId="77777777" w:rsidR="00E47C63" w:rsidRDefault="00F0080D">
            <w:r>
              <w:t>range_low</w:t>
            </w:r>
          </w:p>
        </w:tc>
        <w:tc>
          <w:tcPr>
            <w:tcW w:w="0" w:type="auto"/>
          </w:tcPr>
          <w:p w14:paraId="18A6EF2C" w14:textId="77777777" w:rsidR="00E47C63" w:rsidRDefault="00F0080D">
            <w:r>
              <w:t>FLOAT</w:t>
            </w:r>
          </w:p>
        </w:tc>
        <w:tc>
          <w:tcPr>
            <w:tcW w:w="0" w:type="auto"/>
          </w:tcPr>
          <w:p w14:paraId="5732334A" w14:textId="77777777" w:rsidR="00E47C63" w:rsidRDefault="00E47C63"/>
        </w:tc>
        <w:tc>
          <w:tcPr>
            <w:tcW w:w="0" w:type="auto"/>
          </w:tcPr>
          <w:p w14:paraId="3BE68296" w14:textId="77777777" w:rsidR="00E47C63" w:rsidRDefault="00E47C63"/>
        </w:tc>
      </w:tr>
      <w:tr w:rsidR="00E47C63" w14:paraId="1C78DFB6" w14:textId="77777777">
        <w:tc>
          <w:tcPr>
            <w:tcW w:w="0" w:type="auto"/>
          </w:tcPr>
          <w:p w14:paraId="6A151C46" w14:textId="77777777" w:rsidR="00E47C63" w:rsidRDefault="00F0080D">
            <w:r>
              <w:t>refills</w:t>
            </w:r>
          </w:p>
        </w:tc>
        <w:tc>
          <w:tcPr>
            <w:tcW w:w="0" w:type="auto"/>
          </w:tcPr>
          <w:p w14:paraId="46EA879D" w14:textId="77777777" w:rsidR="00E47C63" w:rsidRDefault="00F0080D">
            <w:r>
              <w:t>INTEGER</w:t>
            </w:r>
          </w:p>
        </w:tc>
        <w:tc>
          <w:tcPr>
            <w:tcW w:w="0" w:type="auto"/>
          </w:tcPr>
          <w:p w14:paraId="2E61783D" w14:textId="77777777" w:rsidR="00E47C63" w:rsidRDefault="00E47C63"/>
        </w:tc>
        <w:tc>
          <w:tcPr>
            <w:tcW w:w="0" w:type="auto"/>
          </w:tcPr>
          <w:p w14:paraId="6C4E8CB5" w14:textId="77777777" w:rsidR="00E47C63" w:rsidRDefault="00E47C63"/>
        </w:tc>
      </w:tr>
      <w:tr w:rsidR="00E47C63" w14:paraId="769449D4" w14:textId="77777777">
        <w:tc>
          <w:tcPr>
            <w:tcW w:w="0" w:type="auto"/>
          </w:tcPr>
          <w:p w14:paraId="642B0894" w14:textId="77777777" w:rsidR="00E47C63" w:rsidRDefault="00F0080D">
            <w:r>
              <w:t>route_concept_id</w:t>
            </w:r>
          </w:p>
        </w:tc>
        <w:tc>
          <w:tcPr>
            <w:tcW w:w="0" w:type="auto"/>
          </w:tcPr>
          <w:p w14:paraId="61F51032" w14:textId="77777777" w:rsidR="00E47C63" w:rsidRDefault="00F0080D">
            <w:r>
              <w:t>INTEGER</w:t>
            </w:r>
          </w:p>
        </w:tc>
        <w:tc>
          <w:tcPr>
            <w:tcW w:w="0" w:type="auto"/>
          </w:tcPr>
          <w:p w14:paraId="117B46BA" w14:textId="77777777" w:rsidR="00E47C63" w:rsidRDefault="00E47C63"/>
        </w:tc>
        <w:tc>
          <w:tcPr>
            <w:tcW w:w="0" w:type="auto"/>
          </w:tcPr>
          <w:p w14:paraId="41550B03" w14:textId="77777777" w:rsidR="00E47C63" w:rsidRDefault="00E47C63"/>
        </w:tc>
      </w:tr>
      <w:tr w:rsidR="00E47C63" w14:paraId="3196575E" w14:textId="77777777">
        <w:tc>
          <w:tcPr>
            <w:tcW w:w="0" w:type="auto"/>
          </w:tcPr>
          <w:p w14:paraId="31E13EC1" w14:textId="77777777" w:rsidR="00E47C63" w:rsidRDefault="00F0080D">
            <w:r>
              <w:t>route_source_value</w:t>
            </w:r>
          </w:p>
        </w:tc>
        <w:tc>
          <w:tcPr>
            <w:tcW w:w="0" w:type="auto"/>
          </w:tcPr>
          <w:p w14:paraId="29314BF4" w14:textId="77777777" w:rsidR="00E47C63" w:rsidRDefault="00F0080D">
            <w:r>
              <w:t>CHARACTER VARYING</w:t>
            </w:r>
          </w:p>
        </w:tc>
        <w:tc>
          <w:tcPr>
            <w:tcW w:w="0" w:type="auto"/>
          </w:tcPr>
          <w:p w14:paraId="633BA150" w14:textId="77777777" w:rsidR="00E47C63" w:rsidRDefault="00E47C63"/>
        </w:tc>
        <w:tc>
          <w:tcPr>
            <w:tcW w:w="0" w:type="auto"/>
          </w:tcPr>
          <w:p w14:paraId="01A85375" w14:textId="77777777" w:rsidR="00E47C63" w:rsidRDefault="00E47C63"/>
        </w:tc>
      </w:tr>
      <w:tr w:rsidR="00E47C63" w14:paraId="535AB4F2" w14:textId="77777777">
        <w:tc>
          <w:tcPr>
            <w:tcW w:w="0" w:type="auto"/>
          </w:tcPr>
          <w:p w14:paraId="6FA27CE6" w14:textId="77777777" w:rsidR="00E47C63" w:rsidRDefault="00F0080D">
            <w:r>
              <w:t>sig</w:t>
            </w:r>
          </w:p>
        </w:tc>
        <w:tc>
          <w:tcPr>
            <w:tcW w:w="0" w:type="auto"/>
          </w:tcPr>
          <w:p w14:paraId="479E8166" w14:textId="77777777" w:rsidR="00E47C63" w:rsidRDefault="00F0080D">
            <w:r>
              <w:t>CHARACTER VARYING</w:t>
            </w:r>
          </w:p>
        </w:tc>
        <w:tc>
          <w:tcPr>
            <w:tcW w:w="0" w:type="auto"/>
          </w:tcPr>
          <w:p w14:paraId="26D6EF43" w14:textId="77777777" w:rsidR="00E47C63" w:rsidRDefault="00E47C63"/>
        </w:tc>
        <w:tc>
          <w:tcPr>
            <w:tcW w:w="0" w:type="auto"/>
          </w:tcPr>
          <w:p w14:paraId="1EA5A293" w14:textId="77777777" w:rsidR="00E47C63" w:rsidRDefault="00E47C63"/>
        </w:tc>
      </w:tr>
      <w:tr w:rsidR="00E47C63" w14:paraId="6A72E143" w14:textId="77777777">
        <w:tc>
          <w:tcPr>
            <w:tcW w:w="0" w:type="auto"/>
          </w:tcPr>
          <w:p w14:paraId="59DC960F" w14:textId="77777777" w:rsidR="00E47C63" w:rsidRDefault="00F0080D">
            <w:r>
              <w:t>stop_reason</w:t>
            </w:r>
          </w:p>
        </w:tc>
        <w:tc>
          <w:tcPr>
            <w:tcW w:w="0" w:type="auto"/>
          </w:tcPr>
          <w:p w14:paraId="7E7597BC" w14:textId="77777777" w:rsidR="00E47C63" w:rsidRDefault="00F0080D">
            <w:r>
              <w:t>CHARACTER VARYING</w:t>
            </w:r>
          </w:p>
        </w:tc>
        <w:tc>
          <w:tcPr>
            <w:tcW w:w="0" w:type="auto"/>
          </w:tcPr>
          <w:p w14:paraId="004B02C8" w14:textId="77777777" w:rsidR="00E47C63" w:rsidRDefault="00E47C63"/>
        </w:tc>
        <w:tc>
          <w:tcPr>
            <w:tcW w:w="0" w:type="auto"/>
          </w:tcPr>
          <w:p w14:paraId="58B67351" w14:textId="77777777" w:rsidR="00E47C63" w:rsidRDefault="00E47C63"/>
        </w:tc>
      </w:tr>
      <w:tr w:rsidR="00E47C63" w14:paraId="472E4399" w14:textId="77777777">
        <w:tc>
          <w:tcPr>
            <w:tcW w:w="0" w:type="auto"/>
          </w:tcPr>
          <w:p w14:paraId="5438B2B6" w14:textId="77777777" w:rsidR="00E47C63" w:rsidRDefault="00F0080D">
            <w:r>
              <w:t>unique_device_id</w:t>
            </w:r>
          </w:p>
        </w:tc>
        <w:tc>
          <w:tcPr>
            <w:tcW w:w="0" w:type="auto"/>
          </w:tcPr>
          <w:p w14:paraId="1E2CD51F" w14:textId="77777777" w:rsidR="00E47C63" w:rsidRDefault="00F0080D">
            <w:r>
              <w:t>CHARACTER VARYING</w:t>
            </w:r>
          </w:p>
        </w:tc>
        <w:tc>
          <w:tcPr>
            <w:tcW w:w="0" w:type="auto"/>
          </w:tcPr>
          <w:p w14:paraId="38F8DA68" w14:textId="77777777" w:rsidR="00E47C63" w:rsidRDefault="00E47C63"/>
        </w:tc>
        <w:tc>
          <w:tcPr>
            <w:tcW w:w="0" w:type="auto"/>
          </w:tcPr>
          <w:p w14:paraId="3DDFA0F2" w14:textId="77777777" w:rsidR="00E47C63" w:rsidRDefault="00E47C63"/>
        </w:tc>
      </w:tr>
      <w:tr w:rsidR="00E47C63" w14:paraId="41DB3F62" w14:textId="77777777">
        <w:tc>
          <w:tcPr>
            <w:tcW w:w="0" w:type="auto"/>
          </w:tcPr>
          <w:p w14:paraId="54E41CB2" w14:textId="77777777" w:rsidR="00E47C63" w:rsidRDefault="00F0080D">
            <w:r>
              <w:t>unit_concept_id</w:t>
            </w:r>
          </w:p>
        </w:tc>
        <w:tc>
          <w:tcPr>
            <w:tcW w:w="0" w:type="auto"/>
          </w:tcPr>
          <w:p w14:paraId="4E2DC9E1" w14:textId="77777777" w:rsidR="00E47C63" w:rsidRDefault="00F0080D">
            <w:r>
              <w:t>INTEGER</w:t>
            </w:r>
          </w:p>
        </w:tc>
        <w:tc>
          <w:tcPr>
            <w:tcW w:w="0" w:type="auto"/>
          </w:tcPr>
          <w:p w14:paraId="4DA6A82F" w14:textId="77777777" w:rsidR="00E47C63" w:rsidRDefault="00E47C63"/>
        </w:tc>
        <w:tc>
          <w:tcPr>
            <w:tcW w:w="0" w:type="auto"/>
          </w:tcPr>
          <w:p w14:paraId="0D8EFF0D" w14:textId="77777777" w:rsidR="00E47C63" w:rsidRDefault="00E47C63"/>
        </w:tc>
      </w:tr>
      <w:tr w:rsidR="00E47C63" w14:paraId="0675F07B" w14:textId="77777777">
        <w:tc>
          <w:tcPr>
            <w:tcW w:w="0" w:type="auto"/>
          </w:tcPr>
          <w:p w14:paraId="131B6C25" w14:textId="77777777" w:rsidR="00E47C63" w:rsidRDefault="00F0080D">
            <w:r>
              <w:t>unit_source_value</w:t>
            </w:r>
          </w:p>
        </w:tc>
        <w:tc>
          <w:tcPr>
            <w:tcW w:w="0" w:type="auto"/>
          </w:tcPr>
          <w:p w14:paraId="1E107D3E" w14:textId="77777777" w:rsidR="00E47C63" w:rsidRDefault="00F0080D">
            <w:r>
              <w:t>CHARACTER VARYING</w:t>
            </w:r>
          </w:p>
        </w:tc>
        <w:tc>
          <w:tcPr>
            <w:tcW w:w="0" w:type="auto"/>
          </w:tcPr>
          <w:p w14:paraId="79A17708" w14:textId="77777777" w:rsidR="00E47C63" w:rsidRDefault="00E47C63"/>
        </w:tc>
        <w:tc>
          <w:tcPr>
            <w:tcW w:w="0" w:type="auto"/>
          </w:tcPr>
          <w:p w14:paraId="426060FF" w14:textId="77777777" w:rsidR="00E47C63" w:rsidRDefault="00E47C63"/>
        </w:tc>
      </w:tr>
      <w:tr w:rsidR="00E47C63" w14:paraId="505797D7" w14:textId="77777777">
        <w:tc>
          <w:tcPr>
            <w:tcW w:w="0" w:type="auto"/>
          </w:tcPr>
          <w:p w14:paraId="759749FD" w14:textId="77777777" w:rsidR="00E47C63" w:rsidRDefault="00F0080D">
            <w:r>
              <w:t>value_as_concept_id</w:t>
            </w:r>
          </w:p>
        </w:tc>
        <w:tc>
          <w:tcPr>
            <w:tcW w:w="0" w:type="auto"/>
          </w:tcPr>
          <w:p w14:paraId="47FE6EAA" w14:textId="77777777" w:rsidR="00E47C63" w:rsidRDefault="00F0080D">
            <w:r>
              <w:t>INTEGER</w:t>
            </w:r>
          </w:p>
        </w:tc>
        <w:tc>
          <w:tcPr>
            <w:tcW w:w="0" w:type="auto"/>
          </w:tcPr>
          <w:p w14:paraId="06E83E10" w14:textId="77777777" w:rsidR="00E47C63" w:rsidRDefault="00E47C63"/>
        </w:tc>
        <w:tc>
          <w:tcPr>
            <w:tcW w:w="0" w:type="auto"/>
          </w:tcPr>
          <w:p w14:paraId="16A1982C" w14:textId="77777777" w:rsidR="00E47C63" w:rsidRDefault="00E47C63"/>
        </w:tc>
      </w:tr>
      <w:tr w:rsidR="00E47C63" w14:paraId="3FC667CD" w14:textId="77777777">
        <w:tc>
          <w:tcPr>
            <w:tcW w:w="0" w:type="auto"/>
          </w:tcPr>
          <w:p w14:paraId="4B68F45D" w14:textId="77777777" w:rsidR="00E47C63" w:rsidRDefault="00F0080D">
            <w:r>
              <w:t>value_as_number</w:t>
            </w:r>
          </w:p>
        </w:tc>
        <w:tc>
          <w:tcPr>
            <w:tcW w:w="0" w:type="auto"/>
          </w:tcPr>
          <w:p w14:paraId="147364C9" w14:textId="77777777" w:rsidR="00E47C63" w:rsidRDefault="00F0080D">
            <w:r>
              <w:t>DECIMAL</w:t>
            </w:r>
          </w:p>
        </w:tc>
        <w:tc>
          <w:tcPr>
            <w:tcW w:w="0" w:type="auto"/>
          </w:tcPr>
          <w:p w14:paraId="29EE340F" w14:textId="77777777" w:rsidR="00E47C63" w:rsidRDefault="00E47C63"/>
        </w:tc>
        <w:tc>
          <w:tcPr>
            <w:tcW w:w="0" w:type="auto"/>
          </w:tcPr>
          <w:p w14:paraId="324FF067" w14:textId="77777777" w:rsidR="00E47C63" w:rsidRDefault="00E47C63"/>
        </w:tc>
      </w:tr>
      <w:tr w:rsidR="00E47C63" w14:paraId="70EFC9E7" w14:textId="77777777">
        <w:tc>
          <w:tcPr>
            <w:tcW w:w="0" w:type="auto"/>
          </w:tcPr>
          <w:p w14:paraId="3988E8C8" w14:textId="77777777" w:rsidR="00E47C63" w:rsidRDefault="00F0080D">
            <w:r>
              <w:t>value_as_string</w:t>
            </w:r>
          </w:p>
        </w:tc>
        <w:tc>
          <w:tcPr>
            <w:tcW w:w="0" w:type="auto"/>
          </w:tcPr>
          <w:p w14:paraId="54571B2B" w14:textId="77777777" w:rsidR="00E47C63" w:rsidRDefault="00F0080D">
            <w:r>
              <w:t>CHARACTER VARYING</w:t>
            </w:r>
          </w:p>
        </w:tc>
        <w:tc>
          <w:tcPr>
            <w:tcW w:w="0" w:type="auto"/>
          </w:tcPr>
          <w:p w14:paraId="2CBA2AA5" w14:textId="77777777" w:rsidR="00E47C63" w:rsidRDefault="00E47C63"/>
        </w:tc>
        <w:tc>
          <w:tcPr>
            <w:tcW w:w="0" w:type="auto"/>
          </w:tcPr>
          <w:p w14:paraId="7D02D69A" w14:textId="77777777" w:rsidR="00E47C63" w:rsidRDefault="00E47C63"/>
        </w:tc>
      </w:tr>
      <w:tr w:rsidR="00E47C63" w14:paraId="7385D20B" w14:textId="77777777">
        <w:tc>
          <w:tcPr>
            <w:tcW w:w="0" w:type="auto"/>
          </w:tcPr>
          <w:p w14:paraId="3A219BC7" w14:textId="77777777" w:rsidR="00E47C63" w:rsidRDefault="00F0080D">
            <w:r>
              <w:t>value_source_value</w:t>
            </w:r>
          </w:p>
        </w:tc>
        <w:tc>
          <w:tcPr>
            <w:tcW w:w="0" w:type="auto"/>
          </w:tcPr>
          <w:p w14:paraId="3661FAAF" w14:textId="77777777" w:rsidR="00E47C63" w:rsidRDefault="00F0080D">
            <w:r>
              <w:t>CHARACTER VARYING</w:t>
            </w:r>
          </w:p>
        </w:tc>
        <w:tc>
          <w:tcPr>
            <w:tcW w:w="0" w:type="auto"/>
          </w:tcPr>
          <w:p w14:paraId="67DAD9CC" w14:textId="77777777" w:rsidR="00E47C63" w:rsidRDefault="00E47C63"/>
        </w:tc>
        <w:tc>
          <w:tcPr>
            <w:tcW w:w="0" w:type="auto"/>
          </w:tcPr>
          <w:p w14:paraId="51E25939" w14:textId="77777777" w:rsidR="00E47C63" w:rsidRDefault="00E47C63"/>
        </w:tc>
      </w:tr>
      <w:tr w:rsidR="00E47C63" w14:paraId="19C5BC1E" w14:textId="77777777">
        <w:tc>
          <w:tcPr>
            <w:tcW w:w="0" w:type="auto"/>
          </w:tcPr>
          <w:p w14:paraId="6FD7F73D" w14:textId="77777777" w:rsidR="00E47C63" w:rsidRDefault="00F0080D">
            <w:r>
              <w:t>anatomic_site_concept_id</w:t>
            </w:r>
          </w:p>
        </w:tc>
        <w:tc>
          <w:tcPr>
            <w:tcW w:w="0" w:type="auto"/>
          </w:tcPr>
          <w:p w14:paraId="4B34DA1E" w14:textId="77777777" w:rsidR="00E47C63" w:rsidRDefault="00F0080D">
            <w:r>
              <w:t>INTEGER</w:t>
            </w:r>
          </w:p>
        </w:tc>
        <w:tc>
          <w:tcPr>
            <w:tcW w:w="0" w:type="auto"/>
          </w:tcPr>
          <w:p w14:paraId="45A08D96" w14:textId="77777777" w:rsidR="00E47C63" w:rsidRDefault="00E47C63"/>
        </w:tc>
        <w:tc>
          <w:tcPr>
            <w:tcW w:w="0" w:type="auto"/>
          </w:tcPr>
          <w:p w14:paraId="3B64816B" w14:textId="77777777" w:rsidR="00E47C63" w:rsidRDefault="00E47C63"/>
        </w:tc>
      </w:tr>
      <w:tr w:rsidR="00E47C63" w14:paraId="62BF8CFC" w14:textId="77777777">
        <w:tc>
          <w:tcPr>
            <w:tcW w:w="0" w:type="auto"/>
          </w:tcPr>
          <w:p w14:paraId="51CE80FF" w14:textId="77777777" w:rsidR="00E47C63" w:rsidRDefault="00F0080D">
            <w:r>
              <w:t>disease_status_concept_id</w:t>
            </w:r>
          </w:p>
        </w:tc>
        <w:tc>
          <w:tcPr>
            <w:tcW w:w="0" w:type="auto"/>
          </w:tcPr>
          <w:p w14:paraId="7A379604" w14:textId="77777777" w:rsidR="00E47C63" w:rsidRDefault="00F0080D">
            <w:r>
              <w:t>INTEGER</w:t>
            </w:r>
          </w:p>
        </w:tc>
        <w:tc>
          <w:tcPr>
            <w:tcW w:w="0" w:type="auto"/>
          </w:tcPr>
          <w:p w14:paraId="4183206C" w14:textId="77777777" w:rsidR="00E47C63" w:rsidRDefault="00E47C63"/>
        </w:tc>
        <w:tc>
          <w:tcPr>
            <w:tcW w:w="0" w:type="auto"/>
          </w:tcPr>
          <w:p w14:paraId="5E7FAA92" w14:textId="77777777" w:rsidR="00E47C63" w:rsidRDefault="00E47C63"/>
        </w:tc>
      </w:tr>
      <w:tr w:rsidR="00E47C63" w14:paraId="382ADE10" w14:textId="77777777">
        <w:tc>
          <w:tcPr>
            <w:tcW w:w="0" w:type="auto"/>
          </w:tcPr>
          <w:p w14:paraId="6990999A" w14:textId="77777777" w:rsidR="00E47C63" w:rsidRDefault="00F0080D">
            <w:r>
              <w:t>specimen_source_id</w:t>
            </w:r>
          </w:p>
        </w:tc>
        <w:tc>
          <w:tcPr>
            <w:tcW w:w="0" w:type="auto"/>
          </w:tcPr>
          <w:p w14:paraId="6B61A506" w14:textId="77777777" w:rsidR="00E47C63" w:rsidRDefault="00F0080D">
            <w:r>
              <w:t>INTEGER</w:t>
            </w:r>
          </w:p>
        </w:tc>
        <w:tc>
          <w:tcPr>
            <w:tcW w:w="0" w:type="auto"/>
          </w:tcPr>
          <w:p w14:paraId="1C04CF98" w14:textId="77777777" w:rsidR="00E47C63" w:rsidRDefault="00E47C63"/>
        </w:tc>
        <w:tc>
          <w:tcPr>
            <w:tcW w:w="0" w:type="auto"/>
          </w:tcPr>
          <w:p w14:paraId="7F9CA9CB" w14:textId="77777777" w:rsidR="00E47C63" w:rsidRDefault="00E47C63"/>
        </w:tc>
      </w:tr>
      <w:tr w:rsidR="00E47C63" w14:paraId="11C54556" w14:textId="77777777">
        <w:tc>
          <w:tcPr>
            <w:tcW w:w="0" w:type="auto"/>
          </w:tcPr>
          <w:p w14:paraId="5F95D577" w14:textId="77777777" w:rsidR="00E47C63" w:rsidRDefault="00F0080D">
            <w:r>
              <w:t>anatomic_site_source_value</w:t>
            </w:r>
          </w:p>
        </w:tc>
        <w:tc>
          <w:tcPr>
            <w:tcW w:w="0" w:type="auto"/>
          </w:tcPr>
          <w:p w14:paraId="122B2547" w14:textId="77777777" w:rsidR="00E47C63" w:rsidRDefault="00F0080D">
            <w:r>
              <w:t>CHARACTER VARYING</w:t>
            </w:r>
          </w:p>
        </w:tc>
        <w:tc>
          <w:tcPr>
            <w:tcW w:w="0" w:type="auto"/>
          </w:tcPr>
          <w:p w14:paraId="1C41CF9D" w14:textId="77777777" w:rsidR="00E47C63" w:rsidRDefault="00E47C63"/>
        </w:tc>
        <w:tc>
          <w:tcPr>
            <w:tcW w:w="0" w:type="auto"/>
          </w:tcPr>
          <w:p w14:paraId="23C68411" w14:textId="77777777" w:rsidR="00E47C63" w:rsidRDefault="00E47C63"/>
        </w:tc>
      </w:tr>
      <w:tr w:rsidR="00E47C63" w14:paraId="63A31887" w14:textId="77777777">
        <w:tc>
          <w:tcPr>
            <w:tcW w:w="0" w:type="auto"/>
          </w:tcPr>
          <w:p w14:paraId="5801C0D1" w14:textId="77777777" w:rsidR="00E47C63" w:rsidRDefault="00F0080D">
            <w:r>
              <w:t>disease_status_source_value</w:t>
            </w:r>
          </w:p>
        </w:tc>
        <w:tc>
          <w:tcPr>
            <w:tcW w:w="0" w:type="auto"/>
          </w:tcPr>
          <w:p w14:paraId="564F0431" w14:textId="77777777" w:rsidR="00E47C63" w:rsidRDefault="00F0080D">
            <w:r>
              <w:t>CHARACTER VARYING</w:t>
            </w:r>
          </w:p>
        </w:tc>
        <w:tc>
          <w:tcPr>
            <w:tcW w:w="0" w:type="auto"/>
          </w:tcPr>
          <w:p w14:paraId="3060A5B7" w14:textId="77777777" w:rsidR="00E47C63" w:rsidRDefault="00E47C63"/>
        </w:tc>
        <w:tc>
          <w:tcPr>
            <w:tcW w:w="0" w:type="auto"/>
          </w:tcPr>
          <w:p w14:paraId="06C23620" w14:textId="77777777" w:rsidR="00E47C63" w:rsidRDefault="00E47C63"/>
        </w:tc>
      </w:tr>
    </w:tbl>
    <w:p w14:paraId="02F0E803" w14:textId="77777777" w:rsidR="00F0080D" w:rsidRDefault="00F0080D"/>
    <w:sectPr w:rsidR="00F0080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7" w:author="Blacketer, Margaret [JRDUS]" w:date="2017-11-02T15:44:00Z" w:initials="BM[">
    <w:p w14:paraId="1A21C984" w14:textId="77777777" w:rsidR="00752EE7" w:rsidRDefault="00752EE7">
      <w:pPr>
        <w:pStyle w:val="CommentText"/>
      </w:pPr>
      <w:r>
        <w:rPr>
          <w:rStyle w:val="CommentReference"/>
        </w:rPr>
        <w:annotationRef/>
      </w:r>
      <w:r>
        <w:t>TODO</w:t>
      </w:r>
    </w:p>
  </w:comment>
  <w:comment w:id="700" w:author="Blacketer, Clair" w:date="2018-01-19T12:44:00Z" w:initials="CB">
    <w:p w14:paraId="7FB18B52" w14:textId="0872F830" w:rsidR="000563A5" w:rsidRDefault="000563A5">
      <w:pPr>
        <w:pStyle w:val="CommentText"/>
      </w:pPr>
      <w:r>
        <w:rPr>
          <w:rStyle w:val="CommentReference"/>
        </w:rPr>
        <w:annotationRef/>
      </w:r>
      <w:r>
        <w:t>We pushed the valid dates out by a year on either side after seeing many drugs fall outside of these dates</w:t>
      </w:r>
    </w:p>
  </w:comment>
  <w:comment w:id="707" w:author="Blacketer, Clair" w:date="2018-01-19T12:45:00Z" w:initials="CB">
    <w:p w14:paraId="6A95956B" w14:textId="0A8DAD4C" w:rsidR="000563A5" w:rsidRDefault="000563A5">
      <w:pPr>
        <w:pStyle w:val="CommentText"/>
      </w:pPr>
      <w:r>
        <w:rPr>
          <w:rStyle w:val="CommentReference"/>
        </w:rPr>
        <w:annotationRef/>
      </w:r>
      <w:r>
        <w:t>We pushed the valid dates out by a year on either side after seeing many drugs fall outside of these dates</w:t>
      </w:r>
    </w:p>
  </w:comment>
  <w:comment w:id="717" w:author="Blacketer, Margaret [JRDUS]" w:date="2017-11-02T15:55:00Z" w:initials="BM[">
    <w:p w14:paraId="2B059827" w14:textId="77777777" w:rsidR="00C55110" w:rsidRDefault="00C55110">
      <w:pPr>
        <w:pStyle w:val="CommentText"/>
      </w:pPr>
      <w:r>
        <w:rPr>
          <w:rStyle w:val="CommentReference"/>
        </w:rPr>
        <w:annotationRef/>
      </w:r>
      <w:r>
        <w:t>Finish STCM</w:t>
      </w:r>
    </w:p>
  </w:comment>
  <w:comment w:id="718" w:author="Blacketer, Margaret [JRDUS]" w:date="2017-12-01T15:24:00Z" w:initials="BM[">
    <w:p w14:paraId="50E2BD96" w14:textId="1CBEB8BE" w:rsidR="00C55110" w:rsidRDefault="00C55110">
      <w:pPr>
        <w:pStyle w:val="CommentText"/>
      </w:pPr>
      <w:r>
        <w:rPr>
          <w:rStyle w:val="CommentReference"/>
        </w:rPr>
        <w:annotationRef/>
      </w:r>
      <w:r>
        <w:t>DONE 12/1/2017</w:t>
      </w:r>
    </w:p>
  </w:comment>
  <w:comment w:id="723" w:author="Blacketer, Margaret [JRDUS]" w:date="2017-11-02T15:55:00Z" w:initials="BM[">
    <w:p w14:paraId="10AACBBD" w14:textId="77777777" w:rsidR="00C55110" w:rsidRDefault="00C55110">
      <w:pPr>
        <w:pStyle w:val="CommentText"/>
      </w:pPr>
      <w:r>
        <w:rPr>
          <w:rStyle w:val="CommentReference"/>
        </w:rPr>
        <w:annotationRef/>
      </w:r>
      <w:r>
        <w:t>Look this up, what does this mean?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21C984" w15:done="0"/>
  <w15:commentEx w15:paraId="7FB18B52" w15:done="0"/>
  <w15:commentEx w15:paraId="6A95956B" w15:done="0"/>
  <w15:commentEx w15:paraId="2B059827" w15:done="0"/>
  <w15:commentEx w15:paraId="50E2BD96" w15:paraIdParent="2B059827" w15:done="0"/>
  <w15:commentEx w15:paraId="10AACBB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90DC3"/>
    <w:multiLevelType w:val="hybridMultilevel"/>
    <w:tmpl w:val="70D07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lacketer, Clair">
    <w15:presenceInfo w15:providerId="None" w15:userId="Blacketer, Clair"/>
  </w15:person>
  <w15:person w15:author="Blacketer, Margaret [JRDUS]">
    <w15:presenceInfo w15:providerId="AD" w15:userId="S-1-5-21-1614895754-2146847981-1606980848-13173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trackRevisions/>
  <w:defaultTabStop w:val="720"/>
  <w:characterSpacingControl w:val="doNotCompress"/>
  <w:compat>
    <w:useFELayout/>
    <w:compatSetting w:name="compatibilityMode" w:uri="http://schemas.microsoft.com/office/word" w:val="12"/>
  </w:compat>
  <w:rsids>
    <w:rsidRoot w:val="00E47C63"/>
    <w:rsid w:val="000563A5"/>
    <w:rsid w:val="000723A3"/>
    <w:rsid w:val="000C745D"/>
    <w:rsid w:val="00193068"/>
    <w:rsid w:val="002D0243"/>
    <w:rsid w:val="00371264"/>
    <w:rsid w:val="003B5F34"/>
    <w:rsid w:val="003D5020"/>
    <w:rsid w:val="00426145"/>
    <w:rsid w:val="004E770A"/>
    <w:rsid w:val="00517A33"/>
    <w:rsid w:val="005A40CA"/>
    <w:rsid w:val="00666EAD"/>
    <w:rsid w:val="007129DC"/>
    <w:rsid w:val="00752EE7"/>
    <w:rsid w:val="00772FDB"/>
    <w:rsid w:val="00793697"/>
    <w:rsid w:val="00822FAE"/>
    <w:rsid w:val="008952B7"/>
    <w:rsid w:val="008F728A"/>
    <w:rsid w:val="009460A0"/>
    <w:rsid w:val="00A121BB"/>
    <w:rsid w:val="00A436DE"/>
    <w:rsid w:val="00AD294C"/>
    <w:rsid w:val="00AF3AA9"/>
    <w:rsid w:val="00BA539F"/>
    <w:rsid w:val="00C55110"/>
    <w:rsid w:val="00C91BAB"/>
    <w:rsid w:val="00CA3292"/>
    <w:rsid w:val="00D32823"/>
    <w:rsid w:val="00D65BE2"/>
    <w:rsid w:val="00D715A4"/>
    <w:rsid w:val="00DE53AA"/>
    <w:rsid w:val="00E47C63"/>
    <w:rsid w:val="00E86697"/>
    <w:rsid w:val="00ED2E6D"/>
    <w:rsid w:val="00F0080D"/>
    <w:rsid w:val="00F109C1"/>
    <w:rsid w:val="00F979DF"/>
    <w:rsid w:val="00FC1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701E2"/>
  <w15:docId w15:val="{228C411D-1FA4-4AFC-AC5D-40EF7CB51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8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53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8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539F"/>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A121BB"/>
    <w:rPr>
      <w:sz w:val="16"/>
      <w:szCs w:val="16"/>
    </w:rPr>
  </w:style>
  <w:style w:type="paragraph" w:styleId="CommentText">
    <w:name w:val="annotation text"/>
    <w:basedOn w:val="Normal"/>
    <w:link w:val="CommentTextChar"/>
    <w:uiPriority w:val="99"/>
    <w:semiHidden/>
    <w:unhideWhenUsed/>
    <w:rsid w:val="00A121BB"/>
    <w:pPr>
      <w:spacing w:line="240" w:lineRule="auto"/>
    </w:pPr>
    <w:rPr>
      <w:sz w:val="20"/>
      <w:szCs w:val="20"/>
    </w:rPr>
  </w:style>
  <w:style w:type="character" w:customStyle="1" w:styleId="CommentTextChar">
    <w:name w:val="Comment Text Char"/>
    <w:basedOn w:val="DefaultParagraphFont"/>
    <w:link w:val="CommentText"/>
    <w:uiPriority w:val="99"/>
    <w:semiHidden/>
    <w:rsid w:val="00A121BB"/>
    <w:rPr>
      <w:sz w:val="20"/>
      <w:szCs w:val="20"/>
    </w:rPr>
  </w:style>
  <w:style w:type="paragraph" w:styleId="CommentSubject">
    <w:name w:val="annotation subject"/>
    <w:basedOn w:val="CommentText"/>
    <w:next w:val="CommentText"/>
    <w:link w:val="CommentSubjectChar"/>
    <w:uiPriority w:val="99"/>
    <w:semiHidden/>
    <w:unhideWhenUsed/>
    <w:rsid w:val="00A121BB"/>
    <w:rPr>
      <w:b/>
      <w:bCs/>
    </w:rPr>
  </w:style>
  <w:style w:type="character" w:customStyle="1" w:styleId="CommentSubjectChar">
    <w:name w:val="Comment Subject Char"/>
    <w:basedOn w:val="CommentTextChar"/>
    <w:link w:val="CommentSubject"/>
    <w:uiPriority w:val="99"/>
    <w:semiHidden/>
    <w:rsid w:val="00A121BB"/>
    <w:rPr>
      <w:b/>
      <w:bCs/>
      <w:sz w:val="20"/>
      <w:szCs w:val="20"/>
    </w:rPr>
  </w:style>
  <w:style w:type="paragraph" w:styleId="BalloonText">
    <w:name w:val="Balloon Text"/>
    <w:basedOn w:val="Normal"/>
    <w:link w:val="BalloonTextChar"/>
    <w:uiPriority w:val="99"/>
    <w:semiHidden/>
    <w:unhideWhenUsed/>
    <w:rsid w:val="00A121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21BB"/>
    <w:rPr>
      <w:rFonts w:ascii="Segoe UI" w:hAnsi="Segoe UI" w:cs="Segoe UI"/>
      <w:sz w:val="18"/>
      <w:szCs w:val="18"/>
    </w:rPr>
  </w:style>
  <w:style w:type="paragraph" w:styleId="ListParagraph">
    <w:name w:val="List Paragraph"/>
    <w:basedOn w:val="Normal"/>
    <w:uiPriority w:val="34"/>
    <w:qFormat/>
    <w:rsid w:val="00FC1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735722">
      <w:bodyDiv w:val="1"/>
      <w:marLeft w:val="0"/>
      <w:marRight w:val="0"/>
      <w:marTop w:val="0"/>
      <w:marBottom w:val="0"/>
      <w:divBdr>
        <w:top w:val="none" w:sz="0" w:space="0" w:color="auto"/>
        <w:left w:val="none" w:sz="0" w:space="0" w:color="auto"/>
        <w:bottom w:val="none" w:sz="0" w:space="0" w:color="auto"/>
        <w:right w:val="none" w:sz="0" w:space="0" w:color="auto"/>
      </w:divBdr>
    </w:div>
    <w:div w:id="744759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microsoft.com/office/2011/relationships/commentsExtended" Target="commentsExtended.xm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comments" Target="comments.xml"/><Relationship Id="rId28"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image" Target="media/image15.png"/><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2148</TotalTime>
  <Pages>92</Pages>
  <Words>9604</Words>
  <Characters>54743</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Blacketer, Clair</cp:lastModifiedBy>
  <cp:revision>10</cp:revision>
  <dcterms:created xsi:type="dcterms:W3CDTF">2017-11-02T18:29:00Z</dcterms:created>
  <dcterms:modified xsi:type="dcterms:W3CDTF">2018-01-19T17:45:00Z</dcterms:modified>
</cp:coreProperties>
</file>